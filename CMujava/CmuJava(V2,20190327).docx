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C1C3" w14:textId="1631C6A1" w:rsidR="0086418A" w:rsidRDefault="0086418A" w:rsidP="0086418A">
      <w:pPr>
        <w:pStyle w:val="ac"/>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w:t>
      </w:r>
      <w:ins w:id="0" w:author="Dai phantom" w:date="2019-03-27T16:02:00Z">
        <w:r w:rsidR="009D1B42">
          <w:rPr>
            <w:rFonts w:hint="eastAsia"/>
            <w:color w:val="000000"/>
          </w:rPr>
          <w:t>是</w:t>
        </w:r>
      </w:ins>
      <w:r w:rsidR="00D66DF5">
        <w:rPr>
          <w:rFonts w:hint="eastAsia"/>
          <w:color w:val="000000"/>
        </w:rPr>
        <w:t>由多个并发执行的流程</w:t>
      </w:r>
      <w:r w:rsidR="00F317AC">
        <w:rPr>
          <w:rFonts w:hint="eastAsia"/>
          <w:color w:val="000000"/>
        </w:rPr>
        <w:t>组成</w:t>
      </w:r>
      <w:r w:rsidR="00F317AC">
        <w:rPr>
          <w:rFonts w:hint="eastAsia"/>
          <w:color w:val="000000"/>
        </w:rPr>
        <w:t>,</w:t>
      </w:r>
      <w:ins w:id="1" w:author="Dai phantom" w:date="2019-03-27T16:04:00Z">
        <w:r w:rsidR="009D1B42">
          <w:rPr>
            <w:rFonts w:hint="eastAsia"/>
            <w:color w:val="000000"/>
          </w:rPr>
          <w:t>并且</w:t>
        </w:r>
      </w:ins>
      <w:r w:rsidR="00D66DF5">
        <w:rPr>
          <w:rFonts w:hint="eastAsia"/>
          <w:color w:val="000000"/>
        </w:rPr>
        <w:t>流程之间通常显示或隐式地共享一些存储空间</w:t>
      </w:r>
      <w:ins w:id="2" w:author="Dai phantom" w:date="2019-03-27T16:04:00Z">
        <w:r w:rsidR="009D1B42">
          <w:rPr>
            <w:rFonts w:hint="eastAsia"/>
            <w:color w:val="000000"/>
          </w:rPr>
          <w:t>。执行流</w:t>
        </w:r>
      </w:ins>
      <w:ins w:id="3" w:author="Dai phantom" w:date="2019-03-27T16:05:00Z">
        <w:r w:rsidR="009D1B42">
          <w:rPr>
            <w:rFonts w:hint="eastAsia"/>
            <w:color w:val="000000"/>
          </w:rPr>
          <w:t>之间</w:t>
        </w:r>
      </w:ins>
      <w:ins w:id="4" w:author="Dai phantom" w:date="2019-03-27T16:04:00Z">
        <w:r w:rsidR="009D1B42">
          <w:rPr>
            <w:rFonts w:hint="eastAsia"/>
            <w:color w:val="000000"/>
          </w:rPr>
          <w:t>执行</w:t>
        </w:r>
      </w:ins>
      <w:ins w:id="5" w:author="Dai phantom" w:date="2019-03-27T16:05:00Z">
        <w:r w:rsidR="009D1B42">
          <w:rPr>
            <w:rFonts w:hint="eastAsia"/>
            <w:color w:val="000000"/>
          </w:rPr>
          <w:t>次序</w:t>
        </w:r>
      </w:ins>
      <w:ins w:id="6" w:author="Dai phantom" w:date="2019-03-27T16:04:00Z">
        <w:r w:rsidR="009D1B42">
          <w:rPr>
            <w:rFonts w:hint="eastAsia"/>
            <w:color w:val="000000"/>
          </w:rPr>
          <w:t>的不确定性</w:t>
        </w:r>
      </w:ins>
      <w:ins w:id="7" w:author="Dai phantom" w:date="2019-03-27T16:05:00Z">
        <w:r w:rsidR="009D1B42">
          <w:rPr>
            <w:rFonts w:hint="eastAsia"/>
            <w:color w:val="000000"/>
          </w:rPr>
          <w:t>给</w:t>
        </w:r>
      </w:ins>
      <w:del w:id="8" w:author="Dai phantom" w:date="2019-03-27T16:04:00Z">
        <w:r w:rsidR="00F317AC" w:rsidDel="009D1B42">
          <w:rPr>
            <w:rFonts w:hint="eastAsia"/>
            <w:color w:val="000000"/>
          </w:rPr>
          <w:delText>,</w:delText>
        </w:r>
      </w:del>
      <w:del w:id="9" w:author="Dai phantom" w:date="2019-03-27T16:05:00Z">
        <w:r w:rsidR="00D66DF5" w:rsidDel="009D1B42">
          <w:rPr>
            <w:rFonts w:hint="eastAsia"/>
            <w:color w:val="000000"/>
          </w:rPr>
          <w:delText>并且它们的执行次序不确定</w:delText>
        </w:r>
        <w:r w:rsidR="00887F25" w:rsidDel="009D1B42">
          <w:rPr>
            <w:rFonts w:hint="eastAsia"/>
            <w:color w:val="000000"/>
          </w:rPr>
          <w:delText>即存在</w:delText>
        </w:r>
        <w:r w:rsidR="00D66DF5" w:rsidDel="009D1B42">
          <w:rPr>
            <w:rFonts w:hint="eastAsia"/>
            <w:color w:val="000000"/>
          </w:rPr>
          <w:delText>执行交错</w:delText>
        </w:r>
        <w:r w:rsidR="00EF2544" w:rsidDel="009D1B42">
          <w:rPr>
            <w:rFonts w:hint="eastAsia"/>
            <w:color w:val="000000"/>
          </w:rPr>
          <w:delText>.</w:delText>
        </w:r>
        <w:r w:rsidR="00887F25" w:rsidDel="009D1B42">
          <w:rPr>
            <w:rFonts w:hint="eastAsia"/>
            <w:color w:val="000000"/>
          </w:rPr>
          <w:delText>然而</w:delText>
        </w:r>
        <w:r w:rsidR="00887F25" w:rsidDel="009D1B42">
          <w:rPr>
            <w:rFonts w:hint="eastAsia"/>
            <w:color w:val="000000"/>
          </w:rPr>
          <w:delText>,</w:delText>
        </w:r>
        <w:r w:rsidR="00B77916" w:rsidDel="009D1B42">
          <w:rPr>
            <w:rFonts w:hint="eastAsia"/>
            <w:color w:val="000000"/>
          </w:rPr>
          <w:delText>并发系统的故障只有</w:delText>
        </w:r>
        <w:r w:rsidR="00EF2544" w:rsidDel="009D1B42">
          <w:rPr>
            <w:rFonts w:hint="eastAsia"/>
            <w:color w:val="000000"/>
          </w:rPr>
          <w:delText>在特定的执行交错下才能被揭示</w:delText>
        </w:r>
        <w:r w:rsidR="00EF2544" w:rsidDel="009D1B42">
          <w:rPr>
            <w:rFonts w:hint="eastAsia"/>
            <w:color w:val="000000"/>
          </w:rPr>
          <w:delText>,</w:delText>
        </w:r>
        <w:r w:rsidR="00F317AC" w:rsidDel="009D1B42">
          <w:rPr>
            <w:rFonts w:hint="eastAsia"/>
            <w:color w:val="000000"/>
          </w:rPr>
          <w:delText>使得测试</w:delText>
        </w:r>
      </w:del>
      <w:r w:rsidR="00F317AC">
        <w:rPr>
          <w:rFonts w:hint="eastAsia"/>
          <w:color w:val="000000"/>
        </w:rPr>
        <w:t>并发系统</w:t>
      </w:r>
      <w:ins w:id="10" w:author="Dai phantom" w:date="2019-03-27T16:05:00Z">
        <w:r w:rsidR="009D1B42">
          <w:rPr>
            <w:rFonts w:hint="eastAsia"/>
            <w:color w:val="000000"/>
          </w:rPr>
          <w:t>的测试带来了严峻的</w:t>
        </w:r>
      </w:ins>
      <w:del w:id="11" w:author="Dai phantom" w:date="2019-03-27T16:05:00Z">
        <w:r w:rsidR="00F317AC" w:rsidDel="009D1B42">
          <w:rPr>
            <w:rFonts w:hint="eastAsia"/>
            <w:color w:val="000000"/>
          </w:rPr>
          <w:delText>成为一项具有</w:delText>
        </w:r>
      </w:del>
      <w:r w:rsidR="00F317AC">
        <w:rPr>
          <w:rFonts w:hint="eastAsia"/>
          <w:color w:val="000000"/>
        </w:rPr>
        <w:t>挑战</w:t>
      </w:r>
      <w:del w:id="12" w:author="Dai phantom" w:date="2019-03-27T16:05:00Z">
        <w:r w:rsidR="00F317AC" w:rsidDel="009D1B42">
          <w:rPr>
            <w:rFonts w:hint="eastAsia"/>
            <w:color w:val="000000"/>
          </w:rPr>
          <w:delText>性的工作</w:delText>
        </w:r>
      </w:del>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ins w:id="13" w:author="Dai phantom" w:date="2019-03-27T16:05:00Z">
        <w:r w:rsidR="009D1B42">
          <w:rPr>
            <w:rFonts w:hint="eastAsia"/>
          </w:rPr>
          <w:t>依据</w:t>
        </w:r>
      </w:ins>
      <w:del w:id="14" w:author="Dai phantom" w:date="2019-03-27T16:05:00Z">
        <w:r w:rsidR="00F317AC" w:rsidDel="009D1B42">
          <w:rPr>
            <w:rFonts w:hint="eastAsia"/>
          </w:rPr>
          <w:delText>根据</w:delText>
        </w:r>
      </w:del>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ins w:id="15" w:author="Dai phantom" w:date="2019-03-27T16:10:00Z">
        <w:r w:rsidR="009D1B42">
          <w:rPr>
            <w:rFonts w:hint="eastAsia"/>
          </w:rPr>
          <w:t>然而</w:t>
        </w:r>
      </w:ins>
      <w:del w:id="16" w:author="Dai phantom" w:date="2019-03-27T16:10:00Z">
        <w:r w:rsidR="00887F25" w:rsidDel="009D1B42">
          <w:rPr>
            <w:rFonts w:hint="eastAsia"/>
          </w:rPr>
          <w:delText>但是</w:delText>
        </w:r>
      </w:del>
      <w:r w:rsidR="00F317AC">
        <w:rPr>
          <w:rFonts w:hint="eastAsia"/>
        </w:rPr>
        <w:t>,</w:t>
      </w:r>
      <w:del w:id="17" w:author="Dai phantom" w:date="2019-03-27T16:10:00Z">
        <w:r w:rsidR="00F317AC" w:rsidDel="009D1B42">
          <w:rPr>
            <w:rFonts w:hint="eastAsia"/>
          </w:rPr>
          <w:delText>目前开源的</w:delText>
        </w:r>
      </w:del>
      <w:r w:rsidR="00F317AC">
        <w:rPr>
          <w:rFonts w:hint="eastAsia"/>
        </w:rPr>
        <w:t>面向</w:t>
      </w:r>
      <w:r w:rsidR="00F317AC">
        <w:rPr>
          <w:rFonts w:hint="eastAsia"/>
        </w:rPr>
        <w:t>Java</w:t>
      </w:r>
      <w:r w:rsidR="00F317AC">
        <w:rPr>
          <w:rFonts w:hint="eastAsia"/>
        </w:rPr>
        <w:t>程序的</w:t>
      </w:r>
      <w:ins w:id="18" w:author="Dai phantom" w:date="2019-03-27T16:11:00Z">
        <w:r w:rsidR="009D1B42">
          <w:rPr>
            <w:rFonts w:hint="eastAsia"/>
          </w:rPr>
          <w:t>开源</w:t>
        </w:r>
      </w:ins>
      <w:r w:rsidR="00F317AC">
        <w:rPr>
          <w:rFonts w:hint="eastAsia"/>
        </w:rPr>
        <w:t>变异测试工具不支持</w:t>
      </w:r>
      <w:ins w:id="19" w:author="Dai phantom" w:date="2019-03-27T16:11:00Z">
        <w:r w:rsidR="009D1B42">
          <w:rPr>
            <w:rFonts w:hint="eastAsia"/>
          </w:rPr>
          <w:t>生成</w:t>
        </w:r>
      </w:ins>
      <w:r w:rsidR="00F317AC">
        <w:rPr>
          <w:rFonts w:hint="eastAsia"/>
        </w:rPr>
        <w:t>并发变异体</w:t>
      </w:r>
      <w:del w:id="20" w:author="Dai phantom" w:date="2019-03-27T16:11:00Z">
        <w:r w:rsidR="00F317AC" w:rsidDel="009D1B42">
          <w:rPr>
            <w:rFonts w:hint="eastAsia"/>
          </w:rPr>
          <w:delText>生成</w:delText>
        </w:r>
      </w:del>
      <w:r w:rsidR="00F317AC">
        <w:rPr>
          <w:rFonts w:hint="eastAsia"/>
        </w:rPr>
        <w:t>,</w:t>
      </w:r>
      <w:del w:id="21" w:author="Dai phantom" w:date="2019-03-27T16:11:00Z">
        <w:r w:rsidR="00F317AC" w:rsidDel="009D1B42">
          <w:rPr>
            <w:rFonts w:hint="eastAsia"/>
          </w:rPr>
          <w:delText>而</w:delText>
        </w:r>
      </w:del>
      <w:r w:rsidR="00F317AC">
        <w:rPr>
          <w:rFonts w:hint="eastAsia"/>
        </w:rPr>
        <w:t>人工生成并发变异体需要</w:t>
      </w:r>
      <w:ins w:id="22" w:author="Dai phantom" w:date="2019-03-27T16:11:00Z">
        <w:r w:rsidR="00E67329">
          <w:rPr>
            <w:rFonts w:hint="eastAsia"/>
          </w:rPr>
          <w:t>消耗</w:t>
        </w:r>
      </w:ins>
      <w:r w:rsidR="00F317AC">
        <w:rPr>
          <w:rFonts w:hint="eastAsia"/>
        </w:rPr>
        <w:t>大量的测试资源</w:t>
      </w:r>
      <w:r w:rsidR="00F317AC">
        <w:rPr>
          <w:rFonts w:hint="eastAsia"/>
        </w:rPr>
        <w:t>.</w:t>
      </w:r>
      <w:ins w:id="23" w:author="Dai phantom" w:date="2019-03-27T16:12:00Z">
        <w:r w:rsidR="00E67329">
          <w:rPr>
            <w:rFonts w:hint="eastAsia"/>
          </w:rPr>
          <w:t>为了提高并发变异测试的效率，</w:t>
        </w:r>
      </w:ins>
      <w:r w:rsidR="00F317AC" w:rsidRPr="00636787">
        <w:t>本文</w:t>
      </w:r>
      <w:r w:rsidR="00F317AC">
        <w:rPr>
          <w:rFonts w:hint="eastAsia"/>
        </w:rPr>
        <w:t>依据</w:t>
      </w:r>
      <w:r w:rsidR="00F317AC">
        <w:rPr>
          <w:rFonts w:hint="eastAsia"/>
        </w:rPr>
        <w:t>Java</w:t>
      </w:r>
      <w:r w:rsidR="00F317AC" w:rsidRPr="00636787">
        <w:rPr>
          <w:rFonts w:hint="eastAsia"/>
        </w:rPr>
        <w:t>并发变异算子</w:t>
      </w:r>
      <w:del w:id="24" w:author="Dai phantom" w:date="2019-03-27T16:13:00Z">
        <w:r w:rsidR="00F317AC" w:rsidDel="00E67329">
          <w:rPr>
            <w:rFonts w:hint="eastAsia"/>
          </w:rPr>
          <w:delText>,</w:delText>
        </w:r>
      </w:del>
      <w:r w:rsidR="00F317AC" w:rsidRPr="00636787">
        <w:rPr>
          <w:rFonts w:hint="eastAsia"/>
        </w:rPr>
        <w:t>设计并实现</w:t>
      </w:r>
      <w:r w:rsidR="00F317AC">
        <w:rPr>
          <w:rFonts w:hint="eastAsia"/>
        </w:rPr>
        <w:t>了一个</w:t>
      </w:r>
      <w:r w:rsidR="00F317AC" w:rsidRPr="00636787">
        <w:rPr>
          <w:rFonts w:hint="eastAsia"/>
        </w:rPr>
        <w:t>并发变异体自动生成工具</w:t>
      </w:r>
      <w:proofErr w:type="spellStart"/>
      <w:r w:rsidR="00F317AC">
        <w:rPr>
          <w:rFonts w:hint="eastAsia"/>
        </w:rPr>
        <w:t>CMuJava</w:t>
      </w:r>
      <w:proofErr w:type="spellEnd"/>
      <w:r w:rsidR="00F317AC">
        <w:rPr>
          <w:rFonts w:hint="eastAsia"/>
        </w:rPr>
        <w:t>,</w:t>
      </w:r>
      <w:r w:rsidR="00F317AC">
        <w:rPr>
          <w:rFonts w:hint="eastAsia"/>
        </w:rPr>
        <w:t>并采用经验研究</w:t>
      </w:r>
      <w:ins w:id="25" w:author="Dai phantom" w:date="2019-03-27T16:13:00Z">
        <w:r w:rsidR="00E67329">
          <w:rPr>
            <w:rFonts w:hint="eastAsia"/>
          </w:rPr>
          <w:t>评估</w:t>
        </w:r>
      </w:ins>
      <w:del w:id="26" w:author="Dai phantom" w:date="2019-03-27T16:13:00Z">
        <w:r w:rsidR="00F317AC" w:rsidDel="00E67329">
          <w:rPr>
            <w:rFonts w:hint="eastAsia"/>
          </w:rPr>
          <w:delText>验证</w:delText>
        </w:r>
      </w:del>
      <w:r w:rsidR="00F317AC">
        <w:rPr>
          <w:rFonts w:hint="eastAsia"/>
        </w:rPr>
        <w:t>了</w:t>
      </w:r>
      <w:proofErr w:type="spellStart"/>
      <w:r w:rsidR="00F317AC">
        <w:rPr>
          <w:rFonts w:hint="eastAsia"/>
        </w:rPr>
        <w:t>CMuJava</w:t>
      </w:r>
      <w:proofErr w:type="spellEnd"/>
      <w:r w:rsidR="00F317AC">
        <w:rPr>
          <w:rFonts w:hint="eastAsia"/>
        </w:rPr>
        <w:t>生成并发变异体的正确性、完备性及效率</w:t>
      </w:r>
      <w:r w:rsidR="00692737">
        <w:rPr>
          <w:rFonts w:hint="eastAsia"/>
        </w:rPr>
        <w:t>.</w:t>
      </w:r>
      <w:ins w:id="27" w:author="Dai phantom" w:date="2019-03-27T16:14:00Z">
        <w:r w:rsidR="004C0E5C">
          <w:rPr>
            <w:rFonts w:hint="eastAsia"/>
          </w:rPr>
          <w:t>实验结果表明，该工具生成并发变异体的正确性和完备性</w:t>
        </w:r>
      </w:ins>
      <w:ins w:id="28" w:author="Dai phantom" w:date="2019-03-27T16:15:00Z">
        <w:r w:rsidR="004C0E5C">
          <w:rPr>
            <w:rFonts w:hint="eastAsia"/>
          </w:rPr>
          <w:t>均达到了</w:t>
        </w:r>
        <w:r w:rsidR="004C0E5C">
          <w:rPr>
            <w:rFonts w:hint="eastAsia"/>
          </w:rPr>
          <w:t>1</w:t>
        </w:r>
        <w:r w:rsidR="004C0E5C">
          <w:t>00</w:t>
        </w:r>
        <w:r w:rsidR="004C0E5C">
          <w:rPr>
            <w:rFonts w:hint="eastAsia"/>
          </w:rPr>
          <w:t>%</w:t>
        </w:r>
        <w:r w:rsidR="004C0E5C">
          <w:rPr>
            <w:rFonts w:hint="eastAsia"/>
          </w:rPr>
          <w:t>，并且与人工生成并发变异体相比，</w:t>
        </w:r>
      </w:ins>
      <w:ins w:id="29" w:author="Dai phantom" w:date="2019-03-27T16:16:00Z">
        <w:r w:rsidR="004C0E5C">
          <w:rPr>
            <w:rFonts w:hint="eastAsia"/>
          </w:rPr>
          <w:t>生成并发变异体的效率提高了</w:t>
        </w:r>
      </w:ins>
      <w:ins w:id="30" w:author="Dai phantom" w:date="2019-03-27T16:17:00Z">
        <w:r w:rsidR="00E8193B">
          <w:rPr>
            <w:rFonts w:hint="eastAsia"/>
          </w:rPr>
          <w:t>大约</w:t>
        </w:r>
        <w:r w:rsidR="00E8193B">
          <w:rPr>
            <w:rFonts w:hint="eastAsia"/>
          </w:rPr>
          <w:t>5</w:t>
        </w:r>
        <w:r w:rsidR="00E8193B">
          <w:t>700</w:t>
        </w:r>
        <w:r w:rsidR="00E8193B">
          <w:rPr>
            <w:rFonts w:hint="eastAsia"/>
          </w:rPr>
          <w:t>倍。</w:t>
        </w:r>
      </w:ins>
    </w:p>
    <w:p w14:paraId="70BE385E" w14:textId="77777777"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14:paraId="4C8568E1" w14:textId="77777777" w:rsidR="0086418A" w:rsidRDefault="0086418A" w:rsidP="00420346">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 space explicitly or implicitly, and their execution order is uncertain,</w:t>
      </w:r>
      <w:r w:rsidR="003C5572">
        <w:rPr>
          <w:rFonts w:hint="eastAsia"/>
          <w:color w:val="000000"/>
          <w:sz w:val="15"/>
          <w:szCs w:val="21"/>
        </w:rPr>
        <w:t xml:space="preserve"> called interleaving</w:t>
      </w:r>
      <w:r w:rsidR="00A22748" w:rsidRPr="00A22748">
        <w:rPr>
          <w:color w:val="000000"/>
          <w:sz w:val="15"/>
          <w:szCs w:val="21"/>
        </w:rPr>
        <w:t>. However, the faults of concurrent systems can only be</w:t>
      </w:r>
      <w:r w:rsidR="003C5572">
        <w:rPr>
          <w:color w:val="000000"/>
          <w:sz w:val="15"/>
          <w:szCs w:val="21"/>
        </w:rPr>
        <w:t xml:space="preserve"> revealed </w:t>
      </w:r>
      <w:r w:rsidR="003C5572">
        <w:rPr>
          <w:rFonts w:hint="eastAsia"/>
          <w:color w:val="000000"/>
          <w:sz w:val="15"/>
          <w:szCs w:val="21"/>
        </w:rPr>
        <w:t>in the presence of</w:t>
      </w:r>
      <w:r w:rsidR="003C5572">
        <w:rPr>
          <w:color w:val="000000"/>
          <w:sz w:val="15"/>
          <w:szCs w:val="21"/>
        </w:rPr>
        <w:t xml:space="preserve"> specific </w:t>
      </w:r>
      <w:r w:rsidR="003C5572">
        <w:rPr>
          <w:rFonts w:hint="eastAsia"/>
          <w:color w:val="000000"/>
          <w:sz w:val="15"/>
          <w:szCs w:val="21"/>
        </w:rPr>
        <w:t>interleaving</w:t>
      </w:r>
      <w:r w:rsidR="00A22748" w:rsidRPr="00A22748">
        <w:rPr>
          <w:color w:val="000000"/>
          <w:sz w:val="15"/>
          <w:szCs w:val="21"/>
        </w:rPr>
        <w:t xml:space="preserve">, </w:t>
      </w:r>
      <w:r w:rsidR="003C5572">
        <w:rPr>
          <w:color w:val="000000"/>
          <w:sz w:val="15"/>
          <w:szCs w:val="21"/>
        </w:rPr>
        <w:t>mak</w:t>
      </w:r>
      <w:r w:rsidR="00E200E7">
        <w:rPr>
          <w:rFonts w:hint="eastAsia"/>
          <w:color w:val="000000"/>
          <w:sz w:val="15"/>
          <w:szCs w:val="21"/>
        </w:rPr>
        <w:t>ing</w:t>
      </w:r>
      <w:r w:rsidR="00A22748" w:rsidRPr="00A22748">
        <w:rPr>
          <w:color w:val="000000"/>
          <w:sz w:val="15"/>
          <w:szCs w:val="21"/>
        </w:rPr>
        <w:t xml:space="preserve"> testing concurrent systems a challenging task.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 xml:space="preserve">r,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w:t>
      </w:r>
      <w:proofErr w:type="gramStart"/>
      <w:r w:rsidR="00E16C6C">
        <w:rPr>
          <w:color w:val="000000"/>
          <w:sz w:val="15"/>
          <w:szCs w:val="21"/>
        </w:rPr>
        <w:t>mutants</w:t>
      </w:r>
      <w:proofErr w:type="gramEnd"/>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E16C6C">
        <w:rPr>
          <w:rFonts w:hint="eastAsia"/>
          <w:color w:val="000000"/>
          <w:sz w:val="15"/>
          <w:szCs w:val="21"/>
        </w:rPr>
        <w:t>In this paper,</w:t>
      </w:r>
      <w:r w:rsidR="00E16C6C" w:rsidRPr="00C80031">
        <w:t xml:space="preserve"> </w:t>
      </w:r>
      <w:r w:rsidR="00E16C6C" w:rsidRPr="00C80031">
        <w:rPr>
          <w:color w:val="000000"/>
          <w:sz w:val="15"/>
          <w:szCs w:val="21"/>
        </w:rPr>
        <w:t>we have designed and imp</w:t>
      </w:r>
      <w:r w:rsidR="00E16C6C">
        <w:rPr>
          <w:color w:val="000000"/>
          <w:sz w:val="15"/>
          <w:szCs w:val="21"/>
        </w:rPr>
        <w:t>lemented a</w:t>
      </w:r>
      <w:r w:rsidR="00E16C6C" w:rsidRPr="00C80031">
        <w:rPr>
          <w:color w:val="000000"/>
          <w:sz w:val="15"/>
          <w:szCs w:val="21"/>
        </w:rPr>
        <w:t xml:space="preserve"> tool</w:t>
      </w:r>
      <w:r w:rsidR="00E16C6C">
        <w:rPr>
          <w:rFonts w:hint="eastAsia"/>
          <w:color w:val="000000"/>
          <w:sz w:val="15"/>
          <w:szCs w:val="21"/>
        </w:rPr>
        <w:t xml:space="preserve"> for generating conccurrent mutants automatically</w:t>
      </w:r>
      <w:r w:rsidR="00E16C6C" w:rsidRPr="00C80031">
        <w:rPr>
          <w:color w:val="000000"/>
          <w:sz w:val="15"/>
          <w:szCs w:val="21"/>
        </w:rPr>
        <w:t xml:space="preserve">, CMuJava, </w:t>
      </w:r>
      <w:r w:rsidR="00E16C6C">
        <w:rPr>
          <w:rFonts w:hint="eastAsia"/>
          <w:color w:val="000000"/>
          <w:sz w:val="15"/>
          <w:szCs w:val="21"/>
        </w:rPr>
        <w:t>according to mutation operators for concurrent Java</w:t>
      </w:r>
      <w:r w:rsidR="00E16C6C" w:rsidRPr="00C80031">
        <w:rPr>
          <w:color w:val="000000"/>
          <w:sz w:val="15"/>
          <w:szCs w:val="21"/>
        </w:rPr>
        <w:t>, and conducted an empirical study to evaluate the correctness, co</w:t>
      </w:r>
      <w:r w:rsidR="00E16C6C">
        <w:rPr>
          <w:color w:val="000000"/>
          <w:sz w:val="15"/>
          <w:szCs w:val="21"/>
        </w:rPr>
        <w:t>mpleteness and efficiency of</w:t>
      </w:r>
      <w:r w:rsidR="00E16C6C">
        <w:rPr>
          <w:rFonts w:hint="eastAsia"/>
          <w:color w:val="000000"/>
          <w:sz w:val="15"/>
          <w:szCs w:val="21"/>
        </w:rPr>
        <w:t xml:space="preserve"> generating concurrent mutants with</w:t>
      </w:r>
      <w:r w:rsidR="00E16C6C" w:rsidRPr="00C80031">
        <w:rPr>
          <w:color w:val="000000"/>
          <w:sz w:val="15"/>
          <w:szCs w:val="21"/>
        </w:rPr>
        <w:t xml:space="preserve"> CMuJava</w:t>
      </w:r>
      <w:r w:rsidR="00E16C6C" w:rsidRPr="00E16C6C">
        <w:rPr>
          <w:color w:val="000000"/>
          <w:sz w:val="15"/>
          <w:szCs w:val="21"/>
        </w:rPr>
        <w:t>.</w:t>
      </w:r>
    </w:p>
    <w:p w14:paraId="35156DF5" w14:textId="77777777"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14:paraId="12283144" w14:textId="162C02C9"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ins w:id="31" w:author="Dai phantom" w:date="2019-03-27T16:19:00Z">
        <w:r w:rsidR="00282D3F">
          <w:rPr>
            <w:rFonts w:hint="eastAsia"/>
          </w:rPr>
          <w:t>严峻的</w:t>
        </w:r>
      </w:ins>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14:paraId="2AF6A857" w14:textId="2FC066E3"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w:t>
      </w:r>
      <w:proofErr w:type="gramStart"/>
      <w:r w:rsidR="004444B5">
        <w:rPr>
          <w:rFonts w:hint="eastAsia"/>
        </w:rPr>
        <w:t>测程序</w:t>
      </w:r>
      <w:proofErr w:type="gramEnd"/>
      <w:r w:rsidR="004444B5">
        <w:rPr>
          <w:rFonts w:hint="eastAsia"/>
        </w:rPr>
        <w:t>应用变异算子</w:t>
      </w:r>
      <w:r w:rsidR="006F3751">
        <w:rPr>
          <w:rFonts w:hint="eastAsia"/>
        </w:rPr>
        <w:t>来</w:t>
      </w:r>
      <w:ins w:id="32" w:author="Dai phantom" w:date="2019-03-27T16:21:00Z">
        <w:r w:rsidR="00282D3F">
          <w:rPr>
            <w:rFonts w:hint="eastAsia"/>
          </w:rPr>
          <w:t>生成</w:t>
        </w:r>
      </w:ins>
      <w:del w:id="33" w:author="Dai phantom" w:date="2019-03-27T16:21:00Z">
        <w:r w:rsidR="004444B5" w:rsidDel="00282D3F">
          <w:rPr>
            <w:rFonts w:hint="eastAsia"/>
          </w:rPr>
          <w:delText>产生</w:delText>
        </w:r>
      </w:del>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r w:rsidR="001869CC">
        <w:rPr>
          <w:rFonts w:hint="eastAsia"/>
        </w:rPr>
        <w:t>大量</w:t>
      </w:r>
      <w:ins w:id="34" w:author="Dai phantom" w:date="2019-04-01T22:04:00Z">
        <w:r w:rsidR="0021099D">
          <w:rPr>
            <w:rFonts w:hint="eastAsia"/>
          </w:rPr>
          <w:t>研究结果表明</w:t>
        </w:r>
      </w:ins>
      <w:del w:id="35" w:author="Dai phantom" w:date="2019-04-01T22:04:00Z">
        <w:r w:rsidR="001869CC" w:rsidDel="0021099D">
          <w:rPr>
            <w:rFonts w:hint="eastAsia"/>
          </w:rPr>
          <w:delText>实践数据表明</w:delText>
        </w:r>
        <w:r w:rsidR="001869CC" w:rsidDel="0021099D">
          <w:rPr>
            <w:rFonts w:hint="eastAsia"/>
          </w:rPr>
          <w:delText>,</w:delText>
        </w:r>
      </w:del>
      <w:r w:rsidR="001869CC">
        <w:rPr>
          <w:rFonts w:hint="eastAsia"/>
        </w:rPr>
        <w:t>变异测试技术</w:t>
      </w:r>
      <w:ins w:id="36" w:author="Dai phantom" w:date="2019-04-01T22:04:00Z">
        <w:r w:rsidR="0021099D">
          <w:rPr>
            <w:rFonts w:hint="eastAsia"/>
          </w:rPr>
          <w:t>具有强大</w:t>
        </w:r>
      </w:ins>
      <w:del w:id="37" w:author="Dai phantom" w:date="2019-04-01T22:04:00Z">
        <w:r w:rsidR="001869CC" w:rsidDel="0021099D">
          <w:rPr>
            <w:rFonts w:hint="eastAsia"/>
          </w:rPr>
          <w:delText>有很强</w:delText>
        </w:r>
      </w:del>
      <w:r w:rsidR="001869CC">
        <w:rPr>
          <w:rFonts w:hint="eastAsia"/>
        </w:rPr>
        <w:t>的故障检测能力</w:t>
      </w:r>
      <w:r w:rsidR="001869CC">
        <w:rPr>
          <w:rFonts w:hint="eastAsia"/>
          <w:vertAlign w:val="superscript"/>
        </w:rPr>
        <w:t>[14]</w:t>
      </w:r>
      <w:ins w:id="38" w:author="Dai phantom" w:date="2019-04-01T22:05:00Z">
        <w:r w:rsidR="0021099D">
          <w:rPr>
            <w:rFonts w:hint="eastAsia"/>
          </w:rPr>
          <w:t>,</w:t>
        </w:r>
      </w:ins>
      <w:ins w:id="39" w:author="Dai phantom" w:date="2019-04-01T22:06:00Z">
        <w:r w:rsidR="0021099D">
          <w:rPr>
            <w:rFonts w:hint="eastAsia"/>
          </w:rPr>
          <w:t>但存在开销大的问题</w:t>
        </w:r>
      </w:ins>
      <w:ins w:id="40" w:author="Dai phantom" w:date="2019-04-01T22:08:00Z">
        <w:r w:rsidR="0021099D">
          <w:t>.</w:t>
        </w:r>
      </w:ins>
      <w:del w:id="41" w:author="Dai phantom" w:date="2019-04-01T22:05:00Z">
        <w:r w:rsidR="001869CC" w:rsidDel="0021099D">
          <w:rPr>
            <w:rFonts w:hint="eastAsia"/>
          </w:rPr>
          <w:delText>.</w:delText>
        </w:r>
        <w:r w:rsidR="00214520" w:rsidDel="0021099D">
          <w:rPr>
            <w:rFonts w:hint="eastAsia"/>
          </w:rPr>
          <w:delText>尽管如此</w:delText>
        </w:r>
        <w:r w:rsidR="00214520" w:rsidDel="0021099D">
          <w:rPr>
            <w:rFonts w:hint="eastAsia"/>
          </w:rPr>
          <w:delText>,</w:delText>
        </w:r>
      </w:del>
      <w:del w:id="42" w:author="Dai phantom" w:date="2019-04-01T22:06:00Z">
        <w:r w:rsidR="0021578F" w:rsidDel="0021099D">
          <w:rPr>
            <w:rFonts w:hint="eastAsia"/>
          </w:rPr>
          <w:delText>由于</w:delText>
        </w:r>
      </w:del>
      <w:del w:id="43" w:author="Dai phantom" w:date="2019-04-01T22:08:00Z">
        <w:r w:rsidR="0021578F" w:rsidDel="0021099D">
          <w:rPr>
            <w:rFonts w:hint="eastAsia"/>
          </w:rPr>
          <w:delText>变异分析开销巨大</w:delText>
        </w:r>
        <w:r w:rsidR="0021578F" w:rsidDel="0021099D">
          <w:rPr>
            <w:rFonts w:hint="eastAsia"/>
          </w:rPr>
          <w:delText>,</w:delText>
        </w:r>
        <w:r w:rsidR="0021578F" w:rsidDel="0021099D">
          <w:rPr>
            <w:rFonts w:hint="eastAsia"/>
          </w:rPr>
          <w:delText>生成的大量变异体执行效率低</w:delText>
        </w:r>
        <w:r w:rsidR="0021578F" w:rsidDel="0021099D">
          <w:rPr>
            <w:rFonts w:hint="eastAsia"/>
          </w:rPr>
          <w:delText>,</w:delText>
        </w:r>
        <w:r w:rsidR="00214520" w:rsidDel="0021099D">
          <w:rPr>
            <w:rFonts w:hint="eastAsia"/>
          </w:rPr>
          <w:delText>变异测试技术并没有广泛应用于工业界</w:delText>
        </w:r>
        <w:r w:rsidR="0021578F" w:rsidDel="0021099D">
          <w:rPr>
            <w:rFonts w:hint="eastAsia"/>
          </w:rPr>
          <w:delText>.</w:delText>
        </w:r>
      </w:del>
      <w:r w:rsidR="007E7270">
        <w:rPr>
          <w:rFonts w:hint="eastAsia"/>
        </w:rPr>
        <w:t>近年来</w:t>
      </w:r>
      <w:r w:rsidR="007E7270">
        <w:rPr>
          <w:rFonts w:hint="eastAsia"/>
        </w:rPr>
        <w:t>,</w:t>
      </w:r>
      <w:r w:rsidR="007E7270">
        <w:rPr>
          <w:rFonts w:hint="eastAsia"/>
        </w:rPr>
        <w:t>为了提高变异测试的执行效率</w:t>
      </w:r>
      <w:r w:rsidR="007E7270">
        <w:rPr>
          <w:rFonts w:hint="eastAsia"/>
        </w:rPr>
        <w:t>,</w:t>
      </w:r>
      <w:r w:rsidR="007E7270">
        <w:rPr>
          <w:rFonts w:hint="eastAsia"/>
        </w:rPr>
        <w:t>研究</w:t>
      </w:r>
      <w:ins w:id="44" w:author="Dai phantom" w:date="2019-04-01T22:08:00Z">
        <w:r w:rsidR="0021099D">
          <w:rPr>
            <w:rFonts w:hint="eastAsia"/>
          </w:rPr>
          <w:t>者</w:t>
        </w:r>
      </w:ins>
      <w:del w:id="45" w:author="Dai phantom" w:date="2019-04-01T22:08:00Z">
        <w:r w:rsidR="007E7270" w:rsidDel="0021099D">
          <w:rPr>
            <w:rFonts w:hint="eastAsia"/>
          </w:rPr>
          <w:delText>人员</w:delText>
        </w:r>
      </w:del>
      <w:r w:rsidR="00D83699">
        <w:rPr>
          <w:rFonts w:hint="eastAsia"/>
        </w:rPr>
        <w:t>开发了自动化的变异测试工具</w:t>
      </w:r>
      <w:r w:rsidR="00D83699">
        <w:rPr>
          <w:rFonts w:hint="eastAsia"/>
          <w:vertAlign w:val="superscript"/>
        </w:rPr>
        <w:t>[14]</w:t>
      </w:r>
      <w:r w:rsidR="00D83699">
        <w:rPr>
          <w:rFonts w:hint="eastAsia"/>
        </w:rPr>
        <w:t>.</w:t>
      </w:r>
    </w:p>
    <w:p w14:paraId="53A4D2A4" w14:textId="0F3E2E61" w:rsidR="00306583" w:rsidRPr="00927470" w:rsidRDefault="00D51E42" w:rsidP="004A3414">
      <w:pPr>
        <w:pStyle w:val="a0"/>
        <w:ind w:firstLine="372"/>
      </w:pPr>
      <w:commentRangeStart w:id="46"/>
      <w:r>
        <w:rPr>
          <w:rFonts w:hint="eastAsia"/>
        </w:rPr>
        <w:t>并发变异测试是</w:t>
      </w:r>
      <w:r w:rsidR="004937FD">
        <w:rPr>
          <w:rFonts w:hint="eastAsia"/>
        </w:rPr>
        <w:t>将变异测试理论和技术应用到</w:t>
      </w:r>
      <w:r w:rsidR="009158A2">
        <w:rPr>
          <w:rFonts w:hint="eastAsia"/>
        </w:rPr>
        <w:t>并发程序中</w:t>
      </w:r>
      <w:r w:rsidR="00974575">
        <w:rPr>
          <w:rFonts w:hint="eastAsia"/>
        </w:rPr>
        <w:t>来对并发系统进行测试</w:t>
      </w:r>
      <w:ins w:id="47" w:author="Dai phantom" w:date="2019-04-01T22:10:00Z">
        <w:r w:rsidR="0021099D">
          <w:rPr>
            <w:rFonts w:hint="eastAsia"/>
          </w:rPr>
          <w:t>[</w:t>
        </w:r>
        <w:r w:rsidR="0021099D">
          <w:t>]</w:t>
        </w:r>
      </w:ins>
      <w:r w:rsidR="00974575">
        <w:rPr>
          <w:rFonts w:hint="eastAsia"/>
        </w:rPr>
        <w:t>.</w:t>
      </w:r>
      <w:commentRangeEnd w:id="46"/>
      <w:r w:rsidR="00CD14FD">
        <w:rPr>
          <w:rStyle w:val="afa"/>
          <w:rFonts w:ascii="Tahoma" w:eastAsia="微软雅黑" w:hAnsi="Tahoma" w:cstheme="minorBidi"/>
          <w:kern w:val="0"/>
        </w:rPr>
        <w:commentReference w:id="46"/>
      </w:r>
      <w:r w:rsidR="00974575">
        <w:rPr>
          <w:rFonts w:hint="eastAsia"/>
        </w:rPr>
        <w:t>与传统</w:t>
      </w:r>
      <w:del w:id="48" w:author="Dai phantom" w:date="2019-03-27T16:28:00Z">
        <w:r w:rsidR="00974575" w:rsidDel="00CD14FD">
          <w:rPr>
            <w:rFonts w:hint="eastAsia"/>
          </w:rPr>
          <w:delText>的</w:delText>
        </w:r>
      </w:del>
      <w:r w:rsidR="00974575">
        <w:rPr>
          <w:rFonts w:hint="eastAsia"/>
        </w:rPr>
        <w:t>顺序程序的变异测试技术不同</w:t>
      </w:r>
      <w:r w:rsidR="00974575">
        <w:rPr>
          <w:rFonts w:hint="eastAsia"/>
        </w:rPr>
        <w:t>,</w:t>
      </w:r>
      <w:r w:rsidR="00974575">
        <w:rPr>
          <w:rFonts w:hint="eastAsia"/>
        </w:rPr>
        <w:t>并发变异测试</w:t>
      </w:r>
      <w:r w:rsidR="004937FD" w:rsidRPr="00927470">
        <w:rPr>
          <w:rFonts w:hint="eastAsia"/>
        </w:rPr>
        <w:t>应用并发变异算子</w:t>
      </w:r>
      <w:r w:rsidR="00DE35B8">
        <w:rPr>
          <w:rFonts w:hint="eastAsia"/>
        </w:rPr>
        <w:t>来</w:t>
      </w:r>
      <w:r w:rsidR="004937FD" w:rsidRPr="00927470">
        <w:rPr>
          <w:rFonts w:hint="eastAsia"/>
        </w:rPr>
        <w:t>改变待测程序的</w:t>
      </w:r>
      <w:commentRangeStart w:id="49"/>
      <w:r w:rsidR="004937FD" w:rsidRPr="00927470">
        <w:rPr>
          <w:rFonts w:hint="eastAsia"/>
        </w:rPr>
        <w:t>语法结构</w:t>
      </w:r>
      <w:commentRangeEnd w:id="49"/>
      <w:r w:rsidR="00CD14FD">
        <w:rPr>
          <w:rStyle w:val="afa"/>
          <w:rFonts w:ascii="Tahoma" w:eastAsia="微软雅黑" w:hAnsi="Tahoma" w:cstheme="minorBidi"/>
          <w:kern w:val="0"/>
        </w:rPr>
        <w:commentReference w:id="49"/>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w:t>
      </w:r>
      <w:ins w:id="50" w:author="Dai phantom" w:date="2019-03-27T16:30:00Z">
        <w:r w:rsidR="00CD14FD">
          <w:rPr>
            <w:rFonts w:hint="eastAsia"/>
          </w:rPr>
          <w:t>改变</w:t>
        </w:r>
      </w:ins>
      <w:del w:id="51" w:author="Dai phantom" w:date="2019-03-27T16:30:00Z">
        <w:r w:rsidR="00FF1991" w:rsidRPr="00927470" w:rsidDel="00CD14FD">
          <w:rPr>
            <w:rFonts w:hint="eastAsia"/>
          </w:rPr>
          <w:delText>对</w:delText>
        </w:r>
      </w:del>
      <w:r w:rsidR="00FF1991" w:rsidRPr="00927470">
        <w:rPr>
          <w:rFonts w:hint="eastAsia"/>
        </w:rPr>
        <w:t>待测并发程序</w:t>
      </w:r>
      <w:del w:id="52" w:author="Dai phantom" w:date="2019-03-27T16:30:00Z">
        <w:r w:rsidR="00FF1991" w:rsidRPr="00927470" w:rsidDel="00CD14FD">
          <w:rPr>
            <w:rFonts w:hint="eastAsia"/>
          </w:rPr>
          <w:delText>进行</w:delText>
        </w:r>
      </w:del>
      <w:r w:rsidR="00FF1991" w:rsidRPr="00927470">
        <w:rPr>
          <w:rFonts w:hint="eastAsia"/>
        </w:rPr>
        <w:t>语法</w:t>
      </w:r>
      <w:ins w:id="53" w:author="Dai phantom" w:date="2019-03-27T16:30:00Z">
        <w:r w:rsidR="00CD14FD">
          <w:rPr>
            <w:rFonts w:hint="eastAsia"/>
          </w:rPr>
          <w:t>结构</w:t>
        </w:r>
      </w:ins>
      <w:del w:id="54" w:author="Dai phantom" w:date="2019-03-27T16:30:00Z">
        <w:r w:rsidR="00FF1991" w:rsidRPr="00927470" w:rsidDel="00CD14FD">
          <w:rPr>
            <w:rFonts w:hint="eastAsia"/>
          </w:rPr>
          <w:delText>修改</w:delText>
        </w:r>
      </w:del>
      <w:r w:rsidR="00FF1991" w:rsidRPr="00927470">
        <w:rPr>
          <w:rFonts w:hint="eastAsia"/>
        </w:rPr>
        <w:t>的规则</w:t>
      </w:r>
      <w:commentRangeStart w:id="55"/>
      <w:r w:rsidR="00FF1991" w:rsidRPr="00927470">
        <w:rPr>
          <w:rFonts w:hint="eastAsia"/>
        </w:rPr>
        <w:t>,</w:t>
      </w:r>
      <w:r w:rsidR="00FF1991" w:rsidRPr="00927470">
        <w:rPr>
          <w:rFonts w:hint="eastAsia"/>
        </w:rPr>
        <w:t>在并发变异测试中</w:t>
      </w:r>
      <w:r w:rsidR="00FF1991" w:rsidRPr="00927470">
        <w:rPr>
          <w:rFonts w:hint="eastAsia"/>
        </w:rPr>
        <w:lastRenderedPageBreak/>
        <w:t>有极其重要的作用</w:t>
      </w:r>
      <w:commentRangeEnd w:id="55"/>
      <w:r w:rsidR="00CD14FD">
        <w:rPr>
          <w:rStyle w:val="afa"/>
          <w:rFonts w:ascii="Tahoma" w:eastAsia="微软雅黑" w:hAnsi="Tahoma" w:cstheme="minorBidi"/>
          <w:kern w:val="0"/>
        </w:rPr>
        <w:commentReference w:id="55"/>
      </w:r>
      <w:r w:rsidR="00FF1991" w:rsidRPr="00927470">
        <w:rPr>
          <w:rFonts w:hint="eastAsia"/>
        </w:rPr>
        <w:t>.</w:t>
      </w:r>
      <w:r w:rsidR="004937FD" w:rsidRPr="00927470">
        <w:rPr>
          <w:rFonts w:hint="eastAsia"/>
        </w:rPr>
        <w:t>目前</w:t>
      </w:r>
      <w:del w:id="56" w:author="Dai phantom" w:date="2019-03-27T21:13:00Z">
        <w:r w:rsidR="00DE35B8" w:rsidDel="00CD3E7B">
          <w:rPr>
            <w:rFonts w:hint="eastAsia"/>
          </w:rPr>
          <w:delText>对</w:delText>
        </w:r>
      </w:del>
      <w:r w:rsidR="004937FD" w:rsidRPr="00927470">
        <w:rPr>
          <w:rFonts w:hint="eastAsia"/>
        </w:rPr>
        <w:t>并发变异测试</w:t>
      </w:r>
      <w:r w:rsidR="009158A2">
        <w:rPr>
          <w:rFonts w:hint="eastAsia"/>
        </w:rPr>
        <w:t>的</w:t>
      </w:r>
      <w:r w:rsidR="004937FD" w:rsidRPr="00927470">
        <w:rPr>
          <w:rFonts w:hint="eastAsia"/>
        </w:rPr>
        <w:t>相关研究</w:t>
      </w:r>
      <w:del w:id="57" w:author="Dai phantom" w:date="2019-04-01T21:10:00Z">
        <w:r w:rsidR="004937FD" w:rsidRPr="00927470" w:rsidDel="00E44092">
          <w:rPr>
            <w:rFonts w:hint="eastAsia"/>
          </w:rPr>
          <w:delText>正</w:delText>
        </w:r>
      </w:del>
      <w:r w:rsidR="004937FD" w:rsidRPr="00927470">
        <w:rPr>
          <w:rFonts w:hint="eastAsia"/>
        </w:rPr>
        <w:t>处于起步阶段</w:t>
      </w:r>
      <w:r w:rsidR="004937FD"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004937FD" w:rsidRPr="00927470">
        <w:rPr>
          <w:rFonts w:hint="eastAsia"/>
        </w:rPr>
        <w:t>.</w:t>
      </w:r>
      <w:commentRangeStart w:id="58"/>
      <w:del w:id="59" w:author="Dai phantom" w:date="2019-04-01T21:11:00Z">
        <w:r w:rsidR="006A1896" w:rsidDel="001C31AD">
          <w:rPr>
            <w:rFonts w:hint="eastAsia"/>
          </w:rPr>
          <w:delText>而</w:delText>
        </w:r>
      </w:del>
      <w:commentRangeEnd w:id="58"/>
      <w:r w:rsidR="001C31AD">
        <w:rPr>
          <w:rStyle w:val="afa"/>
          <w:rFonts w:ascii="Tahoma" w:eastAsia="微软雅黑" w:hAnsi="Tahoma" w:cstheme="minorBidi"/>
          <w:kern w:val="0"/>
        </w:rPr>
        <w:commentReference w:id="58"/>
      </w:r>
      <w:r w:rsidR="006A1896">
        <w:rPr>
          <w:rFonts w:hint="eastAsia"/>
        </w:rPr>
        <w:t>在并发变异体生成方面</w:t>
      </w:r>
      <w:r w:rsidR="006A1896">
        <w:rPr>
          <w:rFonts w:hint="eastAsia"/>
        </w:rPr>
        <w:t>,</w:t>
      </w:r>
      <w:del w:id="60" w:author="Dai phantom" w:date="2019-04-01T21:11:00Z">
        <w:r w:rsidR="004937FD" w:rsidDel="001C31AD">
          <w:rPr>
            <w:rFonts w:hint="eastAsia"/>
          </w:rPr>
          <w:delText>目前已有的</w:delText>
        </w:r>
        <w:r w:rsidR="004937FD" w:rsidRPr="00927470" w:rsidDel="001C31AD">
          <w:rPr>
            <w:rFonts w:hint="eastAsia"/>
          </w:rPr>
          <w:delText>开源的</w:delText>
        </w:r>
      </w:del>
      <w:r w:rsidR="004937FD" w:rsidRPr="00927470">
        <w:rPr>
          <w:rFonts w:hint="eastAsia"/>
        </w:rPr>
        <w:t>面向</w:t>
      </w:r>
      <w:r w:rsidR="004937FD" w:rsidRPr="00927470">
        <w:rPr>
          <w:rFonts w:hint="eastAsia"/>
        </w:rPr>
        <w:t>Java</w:t>
      </w:r>
      <w:r w:rsidR="0052216C">
        <w:rPr>
          <w:rFonts w:hint="eastAsia"/>
        </w:rPr>
        <w:t>语言的</w:t>
      </w:r>
      <w:ins w:id="61" w:author="Dai phantom" w:date="2019-04-01T21:11:00Z">
        <w:r w:rsidR="001C31AD">
          <w:rPr>
            <w:rFonts w:hint="eastAsia"/>
          </w:rPr>
          <w:t>开源</w:t>
        </w:r>
      </w:ins>
      <w:r w:rsidR="0052216C">
        <w:rPr>
          <w:rFonts w:hint="eastAsia"/>
        </w:rPr>
        <w:t>变异测试工具</w:t>
      </w:r>
      <w:r w:rsidR="0052216C">
        <w:rPr>
          <w:rFonts w:hint="eastAsia"/>
        </w:rPr>
        <w:t>(</w:t>
      </w:r>
      <w:r w:rsidR="004937FD" w:rsidRPr="00927470">
        <w:rPr>
          <w:rFonts w:hint="eastAsia"/>
        </w:rPr>
        <w:t>例如</w:t>
      </w:r>
      <w:proofErr w:type="spellStart"/>
      <w:r w:rsidR="004937FD" w:rsidRPr="00927470">
        <w:rPr>
          <w:rFonts w:hint="eastAsia"/>
        </w:rPr>
        <w:t>MuJava</w:t>
      </w:r>
      <w:proofErr w:type="spellEnd"/>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proofErr w:type="spellStart"/>
      <w:r w:rsidR="00A242FE" w:rsidRPr="00927470">
        <w:rPr>
          <w:rFonts w:hint="eastAsia"/>
        </w:rPr>
        <w:t>Javalance</w:t>
      </w:r>
      <w:proofErr w:type="spellEnd"/>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ins w:id="62" w:author="Dai phantom" w:date="2019-04-01T21:12:00Z">
        <w:r w:rsidR="001C31AD">
          <w:rPr>
            <w:rFonts w:hint="eastAsia"/>
          </w:rPr>
          <w:t>而</w:t>
        </w:r>
      </w:ins>
      <w:r w:rsidR="004A3414">
        <w:rPr>
          <w:rFonts w:hint="eastAsia"/>
        </w:rPr>
        <w:t>已有的面向</w:t>
      </w:r>
      <w:ins w:id="63" w:author="Dai phantom" w:date="2019-04-01T21:11:00Z">
        <w:r w:rsidR="001C31AD">
          <w:rPr>
            <w:rFonts w:hint="eastAsia"/>
          </w:rPr>
          <w:t>Java</w:t>
        </w:r>
      </w:ins>
      <w:r w:rsidR="004A3414">
        <w:rPr>
          <w:rFonts w:hint="eastAsia"/>
        </w:rPr>
        <w:t>并发程序的变异体生成工具</w:t>
      </w:r>
      <w:ins w:id="64" w:author="Dai phantom" w:date="2019-04-01T21:14:00Z">
        <w:r w:rsidR="001C31AD">
          <w:rPr>
            <w:rFonts w:hint="eastAsia"/>
          </w:rPr>
          <w:t>要么</w:t>
        </w:r>
      </w:ins>
      <w:del w:id="65" w:author="Dai phantom" w:date="2019-04-01T21:14:00Z">
        <w:r w:rsidR="004A3414" w:rsidDel="001C31AD">
          <w:rPr>
            <w:rFonts w:hint="eastAsia"/>
          </w:rPr>
          <w:delText>只能</w:delText>
        </w:r>
      </w:del>
      <w:r w:rsidR="004A3414">
        <w:rPr>
          <w:rFonts w:hint="eastAsia"/>
        </w:rPr>
        <w:t>实现</w:t>
      </w:r>
      <w:ins w:id="66" w:author="Dai phantom" w:date="2019-04-01T21:14:00Z">
        <w:r w:rsidR="001C31AD">
          <w:rPr>
            <w:rFonts w:hint="eastAsia"/>
          </w:rPr>
          <w:t>了少量</w:t>
        </w:r>
      </w:ins>
      <w:del w:id="67" w:author="Dai phantom" w:date="2019-04-01T21:14:00Z">
        <w:r w:rsidR="004A3414" w:rsidDel="001C31AD">
          <w:rPr>
            <w:rFonts w:hint="eastAsia"/>
          </w:rPr>
          <w:delText>部分</w:delText>
        </w:r>
      </w:del>
      <w:r w:rsidR="00B86419">
        <w:rPr>
          <w:rFonts w:hint="eastAsia"/>
        </w:rPr>
        <w:t>并发变异算子</w:t>
      </w:r>
      <w:ins w:id="68" w:author="Dai phantom" w:date="2019-04-01T21:14:00Z">
        <w:r w:rsidR="001C31AD">
          <w:rPr>
            <w:rFonts w:hint="eastAsia"/>
          </w:rPr>
          <w:t>，要么</w:t>
        </w:r>
      </w:ins>
      <w:del w:id="69" w:author="Dai phantom" w:date="2019-04-01T21:14:00Z">
        <w:r w:rsidR="00974893" w:rsidDel="001C31AD">
          <w:rPr>
            <w:rFonts w:hint="eastAsia"/>
          </w:rPr>
          <w:delText>或者</w:delText>
        </w:r>
      </w:del>
      <w:r w:rsidR="00974893">
        <w:rPr>
          <w:rFonts w:hint="eastAsia"/>
        </w:rPr>
        <w:t>不支持开源使用</w:t>
      </w:r>
      <w:ins w:id="70" w:author="Dai phantom" w:date="2019-04-01T21:14:00Z">
        <w:r w:rsidR="001C31AD">
          <w:rPr>
            <w:rFonts w:hint="eastAsia"/>
          </w:rPr>
          <w:t>。</w:t>
        </w:r>
      </w:ins>
      <w:del w:id="71" w:author="Dai phantom" w:date="2019-04-01T21:14:00Z">
        <w:r w:rsidR="004A3414" w:rsidDel="001C31AD">
          <w:rPr>
            <w:rFonts w:hint="eastAsia"/>
          </w:rPr>
          <w:delText>,</w:delText>
        </w:r>
      </w:del>
      <w:r w:rsidR="004A3414">
        <w:rPr>
          <w:rFonts w:hint="eastAsia"/>
        </w:rPr>
        <w:t>研究</w:t>
      </w:r>
      <w:ins w:id="72" w:author="Dai phantom" w:date="2019-04-01T21:14:00Z">
        <w:r w:rsidR="001C31AD">
          <w:rPr>
            <w:rFonts w:hint="eastAsia"/>
          </w:rPr>
          <w:t>者</w:t>
        </w:r>
      </w:ins>
      <w:del w:id="73" w:author="Dai phantom" w:date="2019-04-01T21:14:00Z">
        <w:r w:rsidR="004A3414" w:rsidDel="001C31AD">
          <w:rPr>
            <w:rFonts w:hint="eastAsia"/>
          </w:rPr>
          <w:delText>人员</w:delText>
        </w:r>
      </w:del>
      <w:r w:rsidR="004A3414">
        <w:rPr>
          <w:rFonts w:hint="eastAsia"/>
        </w:rPr>
        <w:t>在测试过程中只能耗费大量测试资源来人工生成并发变异体</w:t>
      </w:r>
      <w:r w:rsidR="004A3414">
        <w:rPr>
          <w:rFonts w:hint="eastAsia"/>
        </w:rPr>
        <w:t>.</w:t>
      </w:r>
      <w:del w:id="74" w:author="Dai phantom" w:date="2019-04-01T21:15:00Z">
        <w:r w:rsidR="004A3414" w:rsidDel="001C31AD">
          <w:rPr>
            <w:rFonts w:hint="eastAsia"/>
          </w:rPr>
          <w:delText>因此</w:delText>
        </w:r>
      </w:del>
      <w:ins w:id="75" w:author="Dai phantom" w:date="2019-04-01T21:15:00Z">
        <w:r w:rsidR="001C31AD">
          <w:rPr>
            <w:rFonts w:hint="eastAsia"/>
          </w:rPr>
          <w:t>为了提高并发变异测试效率，</w:t>
        </w:r>
      </w:ins>
      <w:r w:rsidR="004937FD" w:rsidRPr="00927470">
        <w:rPr>
          <w:rFonts w:hint="eastAsia"/>
        </w:rPr>
        <w:t>设计并实现一个能够</w:t>
      </w:r>
      <w:r w:rsidR="004A3414">
        <w:rPr>
          <w:rFonts w:hint="eastAsia"/>
        </w:rPr>
        <w:t>实现</w:t>
      </w:r>
      <w:r w:rsidR="004937FD" w:rsidRPr="00927470">
        <w:rPr>
          <w:rFonts w:hint="eastAsia"/>
        </w:rPr>
        <w:t>自动生成并发变异体的工具成为一个亟待解决的问题</w:t>
      </w:r>
      <w:r w:rsidR="004937FD" w:rsidRPr="00927470">
        <w:rPr>
          <w:rFonts w:hint="eastAsia"/>
        </w:rPr>
        <w:t>.</w:t>
      </w:r>
    </w:p>
    <w:p w14:paraId="7531D0E4" w14:textId="1418295B" w:rsidR="001F7146" w:rsidRPr="00927470" w:rsidRDefault="008F4F4F" w:rsidP="002B1477">
      <w:pPr>
        <w:pStyle w:val="a0"/>
        <w:ind w:firstLine="372"/>
      </w:pPr>
      <w:r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w:t>
      </w:r>
      <w:ins w:id="76" w:author="Dai phantom" w:date="2019-04-01T21:15:00Z">
        <w:r w:rsidR="001C31AD">
          <w:rPr>
            <w:rFonts w:hint="eastAsia"/>
          </w:rPr>
          <w:t>2</w:t>
        </w:r>
        <w:r w:rsidR="001C31AD">
          <w:t>5</w:t>
        </w:r>
        <w:r w:rsidR="001C31AD">
          <w:rPr>
            <w:rFonts w:hint="eastAsia"/>
          </w:rPr>
          <w:t>种</w:t>
        </w:r>
      </w:ins>
      <w:r w:rsidR="004A3414">
        <w:rPr>
          <w:rFonts w:hint="eastAsia"/>
        </w:rPr>
        <w:t>并发变异算子</w:t>
      </w:r>
      <w:r w:rsidR="004A3414" w:rsidRPr="001D2CF1">
        <w:rPr>
          <w:vertAlign w:val="superscript"/>
        </w:rPr>
        <w:t>[</w:t>
      </w:r>
      <w:r w:rsidR="00E3245B">
        <w:rPr>
          <w:rFonts w:hint="eastAsia"/>
          <w:vertAlign w:val="superscript"/>
        </w:rPr>
        <w:t>7</w:t>
      </w:r>
      <w:r w:rsidR="004A3414" w:rsidRPr="001D2CF1">
        <w:rPr>
          <w:vertAlign w:val="superscript"/>
        </w:rPr>
        <w:t>]</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14:paraId="1327A993" w14:textId="77777777" w:rsidR="007F5D38" w:rsidRDefault="007F5D38" w:rsidP="007F5D38">
      <w:pPr>
        <w:pStyle w:val="a0"/>
        <w:numPr>
          <w:ilvl w:val="0"/>
          <w:numId w:val="6"/>
        </w:numPr>
        <w:ind w:firstLineChars="0"/>
      </w:pPr>
      <w:r>
        <w:rPr>
          <w:rFonts w:hint="eastAsia"/>
        </w:rPr>
        <w:t>基于</w:t>
      </w:r>
      <w:proofErr w:type="spellStart"/>
      <w:r w:rsidR="004A3414">
        <w:rPr>
          <w:rFonts w:hint="eastAsia"/>
        </w:rPr>
        <w:t>B</w:t>
      </w:r>
      <w:r w:rsidR="004A3414">
        <w:t>ra</w:t>
      </w:r>
      <w:r w:rsidR="004A3414">
        <w:rPr>
          <w:rFonts w:hint="eastAsia"/>
        </w:rPr>
        <w:t>bury</w:t>
      </w:r>
      <w:proofErr w:type="spellEnd"/>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Pr>
          <w:rFonts w:hint="eastAsia"/>
        </w:rPr>
        <w:t>实现了一个自动生成并发变异体的工具</w:t>
      </w:r>
      <w:proofErr w:type="spellStart"/>
      <w:r>
        <w:rPr>
          <w:rFonts w:hint="eastAsia"/>
        </w:rPr>
        <w:t>CMuJava</w:t>
      </w:r>
      <w:proofErr w:type="spellEnd"/>
      <w:r>
        <w:rPr>
          <w:rFonts w:hint="eastAsia"/>
        </w:rPr>
        <w:t>.</w:t>
      </w:r>
    </w:p>
    <w:p w14:paraId="73A131DC" w14:textId="32E5CBA3"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w:t>
      </w:r>
      <w:del w:id="77" w:author="Dai phantom" w:date="2019-04-01T21:17:00Z">
        <w:r w:rsidDel="001C31AD">
          <w:rPr>
            <w:rFonts w:hint="eastAsia"/>
          </w:rPr>
          <w:delText>性</w:delText>
        </w:r>
      </w:del>
      <w:r>
        <w:rPr>
          <w:rFonts w:hint="eastAsia"/>
        </w:rPr>
        <w:t>测试工具</w:t>
      </w:r>
      <w:r>
        <w:rPr>
          <w:rFonts w:hint="eastAsia"/>
        </w:rPr>
        <w:t>MuJava</w:t>
      </w:r>
      <w:r>
        <w:rPr>
          <w:rFonts w:hint="eastAsia"/>
        </w:rPr>
        <w:t>的功能</w:t>
      </w:r>
      <w:r>
        <w:rPr>
          <w:rFonts w:hint="eastAsia"/>
        </w:rPr>
        <w:t>.</w:t>
      </w:r>
      <w:ins w:id="78" w:author="Dai phantom" w:date="2019-04-01T21:17:00Z">
        <w:r w:rsidR="001C31AD">
          <w:rPr>
            <w:rFonts w:hint="eastAsia"/>
          </w:rPr>
          <w:t>（没有将意思表达出来）</w:t>
        </w:r>
      </w:ins>
    </w:p>
    <w:p w14:paraId="0A02AD60" w14:textId="0A762668" w:rsidR="007F5D38" w:rsidRDefault="007F5D38" w:rsidP="007F5D38">
      <w:pPr>
        <w:pStyle w:val="a0"/>
        <w:numPr>
          <w:ilvl w:val="0"/>
          <w:numId w:val="6"/>
        </w:numPr>
        <w:ind w:firstLineChars="0"/>
      </w:pPr>
      <w:r>
        <w:rPr>
          <w:rFonts w:hint="eastAsia"/>
        </w:rPr>
        <w:t>以经验研究的方式</w:t>
      </w:r>
      <w:ins w:id="79" w:author="Dai phantom" w:date="2019-04-01T21:18:00Z">
        <w:r w:rsidR="005711F8">
          <w:rPr>
            <w:rFonts w:hint="eastAsia"/>
          </w:rPr>
          <w:t>评估</w:t>
        </w:r>
      </w:ins>
      <w:del w:id="80" w:author="Dai phantom" w:date="2019-04-01T21:18:00Z">
        <w:r w:rsidDel="005711F8">
          <w:rPr>
            <w:rFonts w:hint="eastAsia"/>
          </w:rPr>
          <w:delText>验证</w:delText>
        </w:r>
      </w:del>
      <w:r>
        <w:rPr>
          <w:rFonts w:hint="eastAsia"/>
        </w:rPr>
        <w:t>了</w:t>
      </w:r>
      <w:proofErr w:type="spellStart"/>
      <w:r w:rsidR="00112A7D">
        <w:rPr>
          <w:rFonts w:hint="eastAsia"/>
        </w:rPr>
        <w:t>CMuJava</w:t>
      </w:r>
      <w:proofErr w:type="spellEnd"/>
      <w:r w:rsidR="00112A7D">
        <w:rPr>
          <w:rFonts w:hint="eastAsia"/>
        </w:rPr>
        <w:t>生成并发变异体</w:t>
      </w:r>
      <w:r>
        <w:rPr>
          <w:rFonts w:hint="eastAsia"/>
        </w:rPr>
        <w:t>的正确性、完备性和效率</w:t>
      </w:r>
      <w:r>
        <w:rPr>
          <w:rFonts w:hint="eastAsia"/>
        </w:rPr>
        <w:t>.</w:t>
      </w:r>
    </w:p>
    <w:p w14:paraId="23C1F772" w14:textId="77777777"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w:t>
      </w:r>
      <w:proofErr w:type="gramStart"/>
      <w:r w:rsidR="004A3414">
        <w:rPr>
          <w:rFonts w:hint="eastAsia"/>
        </w:rPr>
        <w:t>分介绍</w:t>
      </w:r>
      <w:proofErr w:type="gramEnd"/>
      <w:r w:rsidR="004A3414">
        <w:rPr>
          <w:rFonts w:hint="eastAsia"/>
        </w:rPr>
        <w:t>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14:paraId="633E9366" w14:textId="77777777" w:rsidR="0086418A" w:rsidRDefault="00006884" w:rsidP="0086418A">
      <w:pPr>
        <w:pStyle w:val="1"/>
      </w:pPr>
      <w:r>
        <w:rPr>
          <w:rFonts w:hint="eastAsia"/>
        </w:rPr>
        <w:t>研究</w:t>
      </w:r>
      <w:r w:rsidR="00F07ADD">
        <w:rPr>
          <w:rFonts w:hint="eastAsia"/>
        </w:rPr>
        <w:t>背景</w:t>
      </w:r>
    </w:p>
    <w:p w14:paraId="72A998BA" w14:textId="6AF35B72" w:rsidR="0086418A" w:rsidDel="0049652C" w:rsidRDefault="00FC3DCE" w:rsidP="0086418A">
      <w:pPr>
        <w:pStyle w:val="a0"/>
        <w:ind w:firstLine="372"/>
        <w:rPr>
          <w:del w:id="81" w:author="Dai phantom" w:date="2019-04-01T21:21:00Z"/>
        </w:rPr>
      </w:pPr>
      <w:del w:id="82" w:author="Dai phantom" w:date="2019-04-01T21:21:00Z">
        <w:r w:rsidDel="0049652C">
          <w:rPr>
            <w:rFonts w:hint="eastAsia"/>
          </w:rPr>
          <w:delText>本节</w:delText>
        </w:r>
      </w:del>
      <w:del w:id="83" w:author="Dai phantom" w:date="2019-04-01T21:18:00Z">
        <w:r w:rsidDel="005711F8">
          <w:rPr>
            <w:rFonts w:hint="eastAsia"/>
          </w:rPr>
          <w:delText>简单</w:delText>
        </w:r>
      </w:del>
      <w:del w:id="84" w:author="Dai phantom" w:date="2019-04-01T21:21:00Z">
        <w:r w:rsidDel="0049652C">
          <w:rPr>
            <w:rFonts w:hint="eastAsia"/>
          </w:rPr>
          <w:delText>介绍</w:delText>
        </w:r>
      </w:del>
      <w:del w:id="85" w:author="Dai phantom" w:date="2019-04-01T21:18:00Z">
        <w:r w:rsidR="00751B72" w:rsidDel="005711F8">
          <w:rPr>
            <w:rFonts w:hint="eastAsia"/>
          </w:rPr>
          <w:delText>跟</w:delText>
        </w:r>
      </w:del>
      <w:del w:id="86" w:author="Dai phantom" w:date="2019-04-01T21:21:00Z">
        <w:r w:rsidR="00751B72" w:rsidDel="0049652C">
          <w:rPr>
            <w:rFonts w:hint="eastAsia"/>
          </w:rPr>
          <w:delText>本文相关的背景知识</w:delText>
        </w:r>
        <w:r w:rsidR="00751B72" w:rsidDel="0049652C">
          <w:rPr>
            <w:rFonts w:hint="eastAsia"/>
          </w:rPr>
          <w:delText>.</w:delText>
        </w:r>
        <w:r w:rsidR="00751B72" w:rsidDel="0049652C">
          <w:rPr>
            <w:rFonts w:hint="eastAsia"/>
          </w:rPr>
          <w:delText>首先对</w:delText>
        </w:r>
        <w:r w:rsidDel="0049652C">
          <w:rPr>
            <w:rFonts w:hint="eastAsia"/>
          </w:rPr>
          <w:delText>变异测试</w:delText>
        </w:r>
        <w:r w:rsidR="002F38D3" w:rsidDel="0049652C">
          <w:rPr>
            <w:rFonts w:hint="eastAsia"/>
          </w:rPr>
          <w:delText>的基本原理</w:delText>
        </w:r>
        <w:r w:rsidR="00751B72" w:rsidDel="0049652C">
          <w:rPr>
            <w:rFonts w:hint="eastAsia"/>
          </w:rPr>
          <w:delText>进行简单的介绍</w:delText>
        </w:r>
        <w:r w:rsidR="00751B72" w:rsidDel="0049652C">
          <w:rPr>
            <w:rFonts w:hint="eastAsia"/>
          </w:rPr>
          <w:delText>,</w:delText>
        </w:r>
        <w:r w:rsidR="002F38D3" w:rsidDel="0049652C">
          <w:rPr>
            <w:rFonts w:hint="eastAsia"/>
          </w:rPr>
          <w:delText>然后介绍了并发变异测试相关信息</w:delText>
        </w:r>
        <w:r w:rsidR="00CB7F39" w:rsidDel="0049652C">
          <w:rPr>
            <w:rFonts w:hint="eastAsia"/>
          </w:rPr>
          <w:delText>,</w:delText>
        </w:r>
        <w:r w:rsidR="003F0EED" w:rsidDel="0049652C">
          <w:rPr>
            <w:rFonts w:hint="eastAsia"/>
          </w:rPr>
          <w:delText>最后介绍了现有的能够反应真是并发故障的并发变异算子</w:delText>
        </w:r>
        <w:r w:rsidR="003F0EED" w:rsidDel="0049652C">
          <w:rPr>
            <w:rFonts w:hint="eastAsia"/>
          </w:rPr>
          <w:delText>.</w:delText>
        </w:r>
      </w:del>
    </w:p>
    <w:p w14:paraId="6F550E41" w14:textId="77777777" w:rsidR="007C5023" w:rsidRDefault="00D24AEC" w:rsidP="007C5023">
      <w:pPr>
        <w:pStyle w:val="2"/>
        <w:spacing w:before="71" w:after="71"/>
      </w:pPr>
      <w:r>
        <w:rPr>
          <w:rFonts w:hint="eastAsia"/>
        </w:rPr>
        <w:t>传统</w:t>
      </w:r>
      <w:r w:rsidR="007C5023">
        <w:rPr>
          <w:rFonts w:hint="eastAsia"/>
        </w:rPr>
        <w:t>变异测试</w:t>
      </w:r>
    </w:p>
    <w:p w14:paraId="2D10C907" w14:textId="5BF074DF" w:rsidR="00140EE2" w:rsidRDefault="007C5023" w:rsidP="009958CA">
      <w:pPr>
        <w:pStyle w:val="a0"/>
        <w:ind w:firstLineChars="0" w:firstLine="0"/>
      </w:pPr>
      <w:r>
        <w:rPr>
          <w:rFonts w:hint="eastAsia"/>
        </w:rPr>
        <w:t xml:space="preserve">       </w:t>
      </w:r>
      <w:ins w:id="87" w:author="Dai phantom" w:date="2019-04-01T21:22:00Z">
        <w:r w:rsidR="0049652C">
          <w:rPr>
            <w:rFonts w:hint="eastAsia"/>
          </w:rPr>
          <w:t>图</w:t>
        </w:r>
        <w:r w:rsidR="0049652C">
          <w:rPr>
            <w:rFonts w:hint="eastAsia"/>
          </w:rPr>
          <w:t>1</w:t>
        </w:r>
        <w:r w:rsidR="0049652C">
          <w:rPr>
            <w:rFonts w:hint="eastAsia"/>
          </w:rPr>
          <w:t>描述了传统变异测试的基本流程，</w:t>
        </w:r>
      </w:ins>
      <w:del w:id="88" w:author="Dai phantom" w:date="2019-04-01T21:22:00Z">
        <w:r w:rsidR="007209CC" w:rsidDel="0049652C">
          <w:rPr>
            <w:rFonts w:hint="eastAsia"/>
          </w:rPr>
          <w:delText>传统变异测试</w:delText>
        </w:r>
        <w:r w:rsidR="007209CC" w:rsidDel="0049652C">
          <w:rPr>
            <w:rFonts w:hint="eastAsia"/>
            <w:vertAlign w:val="superscript"/>
          </w:rPr>
          <w:delText>[2]</w:delText>
        </w:r>
        <w:r w:rsidR="007209CC" w:rsidDel="0049652C">
          <w:rPr>
            <w:rFonts w:hint="eastAsia"/>
          </w:rPr>
          <w:delText>的基本流程如图</w:delText>
        </w:r>
        <w:r w:rsidR="007209CC" w:rsidDel="0049652C">
          <w:rPr>
            <w:rFonts w:hint="eastAsia"/>
          </w:rPr>
          <w:delText>1</w:delText>
        </w:r>
      </w:del>
      <w:r w:rsidR="007209CC">
        <w:rPr>
          <w:rFonts w:hint="eastAsia"/>
        </w:rPr>
        <w:t>,</w:t>
      </w:r>
      <w:r w:rsidR="007209CC">
        <w:rPr>
          <w:rFonts w:hint="eastAsia"/>
        </w:rPr>
        <w:t>该</w:t>
      </w:r>
      <w:ins w:id="89" w:author="Dai phantom" w:date="2019-04-01T21:23:00Z">
        <w:r w:rsidR="0049652C">
          <w:rPr>
            <w:rFonts w:hint="eastAsia"/>
          </w:rPr>
          <w:t>框架</w:t>
        </w:r>
      </w:ins>
      <w:del w:id="90" w:author="Dai phantom" w:date="2019-04-01T21:23:00Z">
        <w:r w:rsidR="007209CC" w:rsidDel="0049652C">
          <w:rPr>
            <w:rFonts w:hint="eastAsia"/>
          </w:rPr>
          <w:delText>技术</w:delText>
        </w:r>
      </w:del>
      <w:r w:rsidR="007209CC">
        <w:rPr>
          <w:rFonts w:hint="eastAsia"/>
        </w:rPr>
        <w:t>可以用来定量评估测试用例集充分性和测试技术的有效性</w:t>
      </w:r>
      <w:r w:rsidR="007209CC">
        <w:rPr>
          <w:rFonts w:hint="eastAsia"/>
        </w:rPr>
        <w:t>.</w:t>
      </w:r>
      <w:ins w:id="91" w:author="Dai phantom" w:date="2019-04-01T21:25:00Z">
        <w:r w:rsidR="0049652C">
          <w:rPr>
            <w:rFonts w:hint="eastAsia"/>
          </w:rPr>
          <w:t>首先</w:t>
        </w:r>
        <w:r w:rsidR="0049652C">
          <w:rPr>
            <w:rFonts w:hint="eastAsia"/>
          </w:rPr>
          <w:t>,</w:t>
        </w:r>
      </w:ins>
      <w:r w:rsidR="007209CC">
        <w:rPr>
          <w:rFonts w:hint="eastAsia"/>
        </w:rPr>
        <w:t>应用变异算子</w:t>
      </w:r>
      <w:r w:rsidR="008E5C9E">
        <w:rPr>
          <w:rFonts w:hint="eastAsia"/>
        </w:rPr>
        <w:t>来</w:t>
      </w:r>
      <w:r w:rsidR="007209CC">
        <w:rPr>
          <w:rFonts w:hint="eastAsia"/>
        </w:rPr>
        <w:t>改变原始程序</w:t>
      </w:r>
      <w:r w:rsidR="007209CC">
        <w:rPr>
          <w:rFonts w:hint="eastAsia"/>
        </w:rPr>
        <w:t>P</w:t>
      </w:r>
      <w:r>
        <w:rPr>
          <w:rFonts w:hint="eastAsia"/>
        </w:rPr>
        <w:t>的语法结构</w:t>
      </w:r>
      <w:r>
        <w:rPr>
          <w:rFonts w:hint="eastAsia"/>
        </w:rPr>
        <w:t>,</w:t>
      </w:r>
      <w:r w:rsidR="00140EE2">
        <w:rPr>
          <w:rFonts w:hint="eastAsia"/>
        </w:rPr>
        <w:t>生成与原始程序</w:t>
      </w:r>
      <w:r>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Pr>
          <w:rFonts w:hint="eastAsia"/>
        </w:rPr>
        <w:t>模拟待测程序可能存在的故障</w:t>
      </w:r>
      <w:r w:rsidR="005A108E">
        <w:rPr>
          <w:rFonts w:hint="eastAsia"/>
        </w:rPr>
        <w:t>.</w:t>
      </w:r>
      <w:ins w:id="92" w:author="Dai phantom" w:date="2019-04-01T21:25:00Z">
        <w:r w:rsidR="0049652C">
          <w:rPr>
            <w:rFonts w:hint="eastAsia"/>
          </w:rPr>
          <w:t>然后</w:t>
        </w:r>
        <w:r w:rsidR="0049652C">
          <w:rPr>
            <w:rFonts w:hint="eastAsia"/>
          </w:rPr>
          <w:t>,</w:t>
        </w:r>
      </w:ins>
      <w:r w:rsidR="00140EE2">
        <w:rPr>
          <w:rFonts w:hint="eastAsia"/>
        </w:rPr>
        <w:t>在原始程序</w:t>
      </w:r>
      <w:r w:rsidR="00140EE2">
        <w:rPr>
          <w:rFonts w:hint="eastAsia"/>
        </w:rPr>
        <w:t>P</w:t>
      </w:r>
      <w:r w:rsidR="00140EE2">
        <w:rPr>
          <w:rFonts w:hint="eastAsia"/>
        </w:rPr>
        <w:t>和</w:t>
      </w:r>
      <w:ins w:id="93" w:author="Dai phantom" w:date="2019-04-01T21:26:00Z">
        <w:r w:rsidR="0049652C">
          <w:rPr>
            <w:rFonts w:hint="eastAsia"/>
          </w:rPr>
          <w:t>所有</w:t>
        </w:r>
      </w:ins>
      <w:r w:rsidR="00992896">
        <w:rPr>
          <w:rFonts w:hint="eastAsia"/>
        </w:rPr>
        <w:t>变异体</w:t>
      </w:r>
      <w:commentRangeStart w:id="94"/>
      <w:r w:rsidR="00992896">
        <w:rPr>
          <w:rFonts w:hint="eastAsia"/>
        </w:rPr>
        <w:t>集合</w:t>
      </w:r>
      <w:commentRangeEnd w:id="94"/>
      <w:r w:rsidR="0049652C">
        <w:rPr>
          <w:rStyle w:val="afa"/>
          <w:rFonts w:ascii="Tahoma" w:eastAsia="微软雅黑" w:hAnsi="Tahoma" w:cstheme="minorBidi"/>
          <w:kern w:val="0"/>
        </w:rPr>
        <w:commentReference w:id="94"/>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992896">
        <w:rPr>
          <w:rFonts w:hint="eastAsia"/>
        </w:rPr>
        <w:t>上</w:t>
      </w:r>
      <w:del w:id="95" w:author="Dai phantom" w:date="2019-04-01T21:26:00Z">
        <w:r w:rsidR="00992896" w:rsidDel="0049652C">
          <w:rPr>
            <w:rFonts w:hint="eastAsia"/>
          </w:rPr>
          <w:delText>均</w:delText>
        </w:r>
      </w:del>
      <w:r w:rsidR="00992896">
        <w:rPr>
          <w:rFonts w:hint="eastAsia"/>
        </w:rPr>
        <w:t>执行测试用例</w:t>
      </w:r>
      <w:commentRangeStart w:id="96"/>
      <w:r w:rsidR="00992896">
        <w:rPr>
          <w:rFonts w:hint="eastAsia"/>
        </w:rPr>
        <w:t>集</w:t>
      </w:r>
      <w:commentRangeEnd w:id="96"/>
      <w:r w:rsidR="0049652C">
        <w:rPr>
          <w:rStyle w:val="afa"/>
          <w:rFonts w:ascii="Tahoma" w:eastAsia="微软雅黑" w:hAnsi="Tahoma" w:cstheme="minorBidi"/>
          <w:kern w:val="0"/>
        </w:rPr>
        <w:commentReference w:id="96"/>
      </w:r>
      <w:ins w:id="97" w:author="Dai phantom" w:date="2019-04-01T21:27:00Z">
        <w:r w:rsidR="0049652C">
          <w:rPr>
            <w:rFonts w:hint="eastAsia"/>
          </w:rPr>
          <w:t>:</w:t>
        </w:r>
      </w:ins>
      <w:del w:id="98" w:author="Dai phantom" w:date="2019-04-01T21:27:00Z">
        <w:r w:rsidR="00992896" w:rsidDel="0049652C">
          <w:rPr>
            <w:rFonts w:hint="eastAsia"/>
          </w:rPr>
          <w:delText>,</w:delText>
        </w:r>
      </w:del>
      <w:r w:rsidR="00A31C65">
        <w:rPr>
          <w:rFonts w:hint="eastAsia"/>
        </w:rPr>
        <w:t>如果存在测试用例使得</w:t>
      </w:r>
      <w:del w:id="99" w:author="Dai phantom" w:date="2019-04-01T21:28:00Z">
        <w:r w:rsidR="00A31C65" w:rsidDel="00D66F17">
          <w:rPr>
            <w:rFonts w:hint="eastAsia"/>
          </w:rPr>
          <w:delText>原始程序</w:delText>
        </w:r>
      </w:del>
      <w:r w:rsidR="00A31C65">
        <w:rPr>
          <w:rFonts w:hint="eastAsia"/>
        </w:rPr>
        <w:t>P</w:t>
      </w:r>
      <w:r w:rsidR="00A31C65">
        <w:rPr>
          <w:rFonts w:hint="eastAsia"/>
        </w:rPr>
        <w:t>和</w:t>
      </w:r>
      <w:del w:id="100" w:author="Dai phantom" w:date="2019-04-01T21:28:00Z">
        <w:r w:rsidR="00A31C65" w:rsidDel="00D66F17">
          <w:rPr>
            <w:rFonts w:hint="eastAsia"/>
          </w:rPr>
          <w:delText>变异体</w:delText>
        </w:r>
      </w:del>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r>
          <w:ins w:id="101" w:author="Dai phantom" w:date="2019-04-01T21:28:00Z">
            <m:rPr>
              <m:sty m:val="p"/>
            </m:rPr>
            <w:rPr>
              <w:rFonts w:ascii="Cambria Math" w:hAnsi="Cambria Math"/>
            </w:rPr>
            <m:t>(i=)</m:t>
          </w:ins>
        </m:r>
      </m:oMath>
      <w:r w:rsidR="00A31C65">
        <w:rPr>
          <w:rFonts w:hint="eastAsia"/>
        </w:rPr>
        <w:t>的执行结果不同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ins w:id="102" w:author="Dai phantom" w:date="2019-04-01T21:28:00Z">
        <w:r w:rsidR="00D66F17">
          <w:rPr>
            <w:rFonts w:hint="eastAsia"/>
          </w:rPr>
          <w:t>等价变异体？</w:t>
        </w:r>
      </w:ins>
      <w:proofErr w:type="gramStart"/>
      <w:r w:rsidR="00A31C65">
        <w:rPr>
          <w:rFonts w:hint="eastAsia"/>
        </w:rPr>
        <w:t>.</w:t>
      </w:r>
      <w:ins w:id="103" w:author="Dai phantom" w:date="2019-04-01T21:29:00Z">
        <w:r w:rsidR="00D66F17">
          <w:rPr>
            <w:rFonts w:hint="eastAsia"/>
          </w:rPr>
          <w:t>最后</w:t>
        </w:r>
        <w:proofErr w:type="gramEnd"/>
        <w:r w:rsidR="00D66F17">
          <w:rPr>
            <w:rFonts w:hint="eastAsia"/>
          </w:rPr>
          <w:t>,</w:t>
        </w:r>
      </w:ins>
      <w:del w:id="104" w:author="Dai phantom" w:date="2019-04-01T21:29:00Z">
        <w:r w:rsidR="00992896" w:rsidDel="00D66F17">
          <w:rPr>
            <w:rFonts w:hint="eastAsia"/>
          </w:rPr>
          <w:delText>然后</w:delText>
        </w:r>
      </w:del>
      <w:r w:rsidR="00A31C65">
        <w:rPr>
          <w:rFonts w:hint="eastAsia"/>
        </w:rPr>
        <w:t>通过式</w:t>
      </w:r>
      <w:r w:rsidR="00A31C65">
        <w:rPr>
          <w:rFonts w:hint="eastAsia"/>
        </w:rPr>
        <w:t>(1)</w:t>
      </w:r>
      <w:r w:rsidR="00992896">
        <w:rPr>
          <w:rFonts w:hint="eastAsia"/>
        </w:rPr>
        <w:t>计算变异得</w:t>
      </w:r>
      <w:del w:id="105" w:author="Dai phantom" w:date="2019-04-01T21:28:00Z">
        <w:r w:rsidR="00992896" w:rsidDel="00D66F17">
          <w:rPr>
            <w:rFonts w:hint="eastAsia"/>
          </w:rPr>
          <w:delText>分</w:delText>
        </w:r>
      </w:del>
      <w:r w:rsidR="005A108E">
        <w:rPr>
          <w:rFonts w:hint="eastAsia"/>
        </w:rPr>
        <w:t>MS</w:t>
      </w:r>
      <w:r w:rsidR="00992896">
        <w:rPr>
          <w:rFonts w:hint="eastAsia"/>
        </w:rPr>
        <w:t>,</w:t>
      </w:r>
      <w:del w:id="106" w:author="Dai phantom" w:date="2019-04-01T21:29:00Z">
        <w:r w:rsidR="00992896" w:rsidDel="003D1AD5">
          <w:rPr>
            <w:rFonts w:hint="eastAsia"/>
          </w:rPr>
          <w:delText>来</w:delText>
        </w:r>
      </w:del>
      <w:r w:rsidR="00992896">
        <w:rPr>
          <w:rFonts w:hint="eastAsia"/>
        </w:rPr>
        <w:t>评估测试用例集的充分性和测试技术的有效性</w:t>
      </w:r>
      <w:r w:rsidR="00992896">
        <w:rPr>
          <w:rFonts w:hint="eastAsia"/>
        </w:rPr>
        <w:t>.</w:t>
      </w:r>
    </w:p>
    <w:p w14:paraId="77FCDD4B" w14:textId="77777777" w:rsidR="007C5023" w:rsidRDefault="00481132" w:rsidP="006055A7">
      <w:pPr>
        <w:pStyle w:val="a0"/>
        <w:ind w:firstLineChars="0" w:firstLine="0"/>
        <w:jc w:val="center"/>
      </w:pP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14:paraId="3AC27896" w14:textId="6D8161C6" w:rsidR="007C5023" w:rsidRDefault="00495278" w:rsidP="00420346">
      <w:pPr>
        <w:pStyle w:val="a0"/>
        <w:spacing w:afterLines="50" w:after="142"/>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w:t>
      </w:r>
      <w:del w:id="107" w:author="Dai phantom" w:date="2019-04-01T21:30:00Z">
        <w:r w:rsidR="007C5023" w:rsidDel="00914054">
          <w:rPr>
            <w:rFonts w:hint="eastAsia"/>
          </w:rPr>
          <w:delText>在变异算子的作用下</w:delText>
        </w:r>
      </w:del>
      <w:r w:rsidR="007C5023">
        <w:rPr>
          <w:rFonts w:hint="eastAsia"/>
        </w:rPr>
        <w:t>生成的所有</w:t>
      </w:r>
      <w:del w:id="108" w:author="Dai phantom" w:date="2019-04-01T21:30:00Z">
        <w:r w:rsidR="007C5023" w:rsidDel="00914054">
          <w:rPr>
            <w:rFonts w:hint="eastAsia"/>
          </w:rPr>
          <w:delText>的</w:delText>
        </w:r>
      </w:del>
      <w:r w:rsidR="007C5023">
        <w:rPr>
          <w:rFonts w:hint="eastAsia"/>
        </w:rPr>
        <w:t>变异体数量</w:t>
      </w:r>
      <w:r w:rsidR="007C5023">
        <w:rPr>
          <w:rFonts w:hint="eastAsia"/>
        </w:rPr>
        <w:t>,</w:t>
      </w:r>
      <w:proofErr w:type="spellStart"/>
      <w:r w:rsidR="007C5023">
        <w:rPr>
          <w:rFonts w:hint="eastAsia"/>
        </w:rPr>
        <w:t>eqv</w:t>
      </w:r>
      <w:proofErr w:type="spellEnd"/>
      <w:r w:rsidR="007C5023">
        <w:rPr>
          <w:rFonts w:hint="eastAsia"/>
        </w:rPr>
        <w:t>(M)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ins w:id="109" w:author="Dai phantom" w:date="2019-04-01T21:31:00Z">
        <w:r w:rsidR="00914054">
          <w:rPr>
            <w:rFonts w:hint="eastAsia"/>
          </w:rPr>
          <w:t>或测试技术越有效</w:t>
        </w:r>
      </w:ins>
      <w:r w:rsidR="007C5023">
        <w:rPr>
          <w:rFonts w:hint="eastAsia"/>
        </w:rPr>
        <w:t>.</w:t>
      </w:r>
      <w:del w:id="110" w:author="Dai phantom" w:date="2019-04-01T21:31:00Z">
        <w:r w:rsidR="007C5023" w:rsidDel="00914054">
          <w:rPr>
            <w:rFonts w:hint="eastAsia"/>
          </w:rPr>
          <w:delText>由于针对特定程序</w:delText>
        </w:r>
        <w:r w:rsidR="007C5023" w:rsidDel="00914054">
          <w:rPr>
            <w:rFonts w:hint="eastAsia"/>
          </w:rPr>
          <w:delText>,</w:delText>
        </w:r>
        <w:r w:rsidR="007C5023" w:rsidDel="00914054">
          <w:rPr>
            <w:rFonts w:hint="eastAsia"/>
          </w:rPr>
          <w:delText>变异体总数量和等价变异体的数量是固定的</w:delText>
        </w:r>
        <w:r w:rsidR="007C5023" w:rsidDel="00914054">
          <w:rPr>
            <w:rFonts w:hint="eastAsia"/>
          </w:rPr>
          <w:delText>,</w:delText>
        </w:r>
        <w:r w:rsidR="007C5023" w:rsidDel="00914054">
          <w:rPr>
            <w:rFonts w:hint="eastAsia"/>
          </w:rPr>
          <w:delText>所以要想提高变异得分</w:delText>
        </w:r>
        <w:r w:rsidR="007C5023" w:rsidDel="00914054">
          <w:rPr>
            <w:rFonts w:hint="eastAsia"/>
          </w:rPr>
          <w:delText>,</w:delText>
        </w:r>
        <w:r w:rsidR="007C5023" w:rsidDel="00914054">
          <w:rPr>
            <w:rFonts w:hint="eastAsia"/>
          </w:rPr>
          <w:delText>就需要提高测试用例集所能识别的变异体数量</w:delText>
        </w:r>
        <w:r w:rsidR="007C5023" w:rsidDel="00914054">
          <w:rPr>
            <w:rFonts w:hint="eastAsia"/>
          </w:rPr>
          <w:delText>,</w:delText>
        </w:r>
        <w:r w:rsidR="007C5023" w:rsidDel="00914054">
          <w:rPr>
            <w:rFonts w:hint="eastAsia"/>
          </w:rPr>
          <w:delText>即提高测试用例集的充分性</w:delText>
        </w:r>
        <w:r w:rsidR="007C5023" w:rsidDel="00914054">
          <w:rPr>
            <w:rFonts w:hint="eastAsia"/>
          </w:rPr>
          <w:delText>.</w:delText>
        </w:r>
      </w:del>
    </w:p>
    <w:p w14:paraId="5198F386" w14:textId="77777777" w:rsidR="009958CA" w:rsidRDefault="00825EC5" w:rsidP="00420346">
      <w:pPr>
        <w:pStyle w:val="a0"/>
        <w:spacing w:afterLines="30" w:after="85"/>
        <w:ind w:left="374" w:firstLineChars="0" w:firstLine="0"/>
        <w:jc w:val="center"/>
      </w:pPr>
      <w:r>
        <w:rPr>
          <w:noProof/>
        </w:rPr>
        <w:pict w14:anchorId="77AA3768">
          <v:shapetype id="_x0000_t202" coordsize="21600,21600" o:spt="202" path="m,l,21600r21600,l21600,xe">
            <v:stroke joinstyle="miter"/>
            <v:path gradientshapeok="t" o:connecttype="rect"/>
          </v:shapetype>
          <v:shape id="_x0000_s1072" type="#_x0000_t202" style="position:absolute;left:0;text-align:left;margin-left:104.9pt;margin-top:1.45pt;width:230pt;height:107.5pt;z-index:251676672" strokeweight=".2pt">
            <v:textbox style="mso-next-textbox:#_x0000_s1072">
              <w:txbxContent>
                <w:p w14:paraId="7956CEC8" w14:textId="77777777" w:rsidR="00825EC5" w:rsidRDefault="00825EC5" w:rsidP="009958CA">
                  <w:r w:rsidRPr="00C54C4C">
                    <w:object w:dxaOrig="15621" w:dyaOrig="7464" w14:anchorId="3351C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65pt;height:104pt">
                        <v:imagedata r:id="rId11" o:title=""/>
                      </v:shape>
                      <o:OLEObject Type="Embed" ProgID="Visio.Drawing.11" ShapeID="_x0000_i1026" DrawAspect="Content" ObjectID="_1615814357" r:id="rId12"/>
                    </w:object>
                  </w:r>
                </w:p>
              </w:txbxContent>
            </v:textbox>
          </v:shape>
        </w:pict>
      </w:r>
    </w:p>
    <w:p w14:paraId="73C33E22" w14:textId="77777777" w:rsidR="009958CA" w:rsidRDefault="009958CA" w:rsidP="00420346">
      <w:pPr>
        <w:pStyle w:val="a0"/>
        <w:spacing w:afterLines="30" w:after="85"/>
        <w:ind w:left="374" w:firstLineChars="0" w:firstLine="0"/>
        <w:jc w:val="center"/>
      </w:pPr>
    </w:p>
    <w:p w14:paraId="2433921E" w14:textId="77777777" w:rsidR="009958CA" w:rsidRDefault="009958CA" w:rsidP="00420346">
      <w:pPr>
        <w:pStyle w:val="a0"/>
        <w:spacing w:afterLines="30" w:after="85"/>
        <w:ind w:left="374" w:firstLineChars="0" w:firstLine="0"/>
        <w:jc w:val="center"/>
      </w:pPr>
    </w:p>
    <w:p w14:paraId="697954CC" w14:textId="77777777" w:rsidR="009958CA" w:rsidRDefault="009958CA" w:rsidP="00420346">
      <w:pPr>
        <w:pStyle w:val="a0"/>
        <w:spacing w:afterLines="30" w:after="85"/>
        <w:ind w:left="374" w:firstLineChars="0" w:firstLine="0"/>
        <w:jc w:val="center"/>
      </w:pPr>
    </w:p>
    <w:p w14:paraId="6EB71662" w14:textId="77777777" w:rsidR="009958CA" w:rsidRDefault="009958CA" w:rsidP="00420346">
      <w:pPr>
        <w:pStyle w:val="a0"/>
        <w:spacing w:afterLines="30" w:after="85"/>
        <w:ind w:left="374" w:firstLineChars="0" w:firstLine="0"/>
        <w:jc w:val="center"/>
      </w:pPr>
    </w:p>
    <w:p w14:paraId="00E2AC9C" w14:textId="77777777" w:rsidR="009958CA" w:rsidRDefault="009958CA" w:rsidP="00420346">
      <w:pPr>
        <w:pStyle w:val="a0"/>
        <w:spacing w:afterLines="30" w:after="85"/>
        <w:ind w:left="374" w:firstLineChars="0" w:firstLine="0"/>
        <w:jc w:val="center"/>
      </w:pPr>
    </w:p>
    <w:p w14:paraId="13048BA8" w14:textId="77777777" w:rsidR="009958CA" w:rsidRDefault="009958CA" w:rsidP="00420346">
      <w:pPr>
        <w:pStyle w:val="a0"/>
        <w:spacing w:beforeLines="50" w:before="142"/>
        <w:ind w:firstLine="372"/>
        <w:jc w:val="center"/>
      </w:pPr>
      <w:r>
        <w:rPr>
          <w:rFonts w:hint="eastAsia"/>
        </w:rPr>
        <w:lastRenderedPageBreak/>
        <w:t>Fig.1 Mutation Testing process</w:t>
      </w:r>
    </w:p>
    <w:p w14:paraId="306E5B3D" w14:textId="77777777" w:rsidR="009958CA" w:rsidRDefault="009958CA" w:rsidP="00420346">
      <w:pPr>
        <w:pStyle w:val="a0"/>
        <w:spacing w:afterLines="50" w:after="142"/>
        <w:ind w:firstLine="372"/>
        <w:jc w:val="center"/>
      </w:pPr>
      <w:r>
        <w:rPr>
          <w:rFonts w:hint="eastAsia"/>
        </w:rPr>
        <w:t>图</w:t>
      </w:r>
      <w:r>
        <w:rPr>
          <w:rFonts w:hint="eastAsia"/>
        </w:rPr>
        <w:t xml:space="preserve">1 </w:t>
      </w:r>
      <w:r>
        <w:rPr>
          <w:rFonts w:hint="eastAsia"/>
        </w:rPr>
        <w:t>变异测试流程</w:t>
      </w:r>
    </w:p>
    <w:p w14:paraId="14AF02C6" w14:textId="7E78E45A" w:rsidR="00E1129E" w:rsidRDefault="007C5023" w:rsidP="00CB7F39">
      <w:pPr>
        <w:pStyle w:val="a0"/>
        <w:ind w:firstLine="372"/>
      </w:pPr>
      <w:del w:id="111" w:author="Dai phantom" w:date="2019-04-01T21:32:00Z">
        <w:r w:rsidDel="00914054">
          <w:rPr>
            <w:rFonts w:hint="eastAsia"/>
          </w:rPr>
          <w:delText>变异测试除了可以用于评估测试用例集的充分性</w:delText>
        </w:r>
        <w:r w:rsidDel="00914054">
          <w:rPr>
            <w:rFonts w:hint="eastAsia"/>
          </w:rPr>
          <w:delText>,</w:delText>
        </w:r>
        <w:r w:rsidDel="00914054">
          <w:rPr>
            <w:rFonts w:hint="eastAsia"/>
          </w:rPr>
          <w:delText>也可以用于模拟待测程序的真实故障</w:delText>
        </w:r>
        <w:r w:rsidDel="00914054">
          <w:rPr>
            <w:rFonts w:hint="eastAsia"/>
          </w:rPr>
          <w:delText>,</w:delText>
        </w:r>
        <w:r w:rsidDel="00914054">
          <w:rPr>
            <w:rFonts w:hint="eastAsia"/>
          </w:rPr>
          <w:delText>辅助评估研究人员所提出的测试方法和技术的有效性</w:delText>
        </w:r>
        <w:r w:rsidR="00BF3ABB" w:rsidDel="00914054">
          <w:rPr>
            <w:rFonts w:hint="eastAsia"/>
            <w:vertAlign w:val="superscript"/>
          </w:rPr>
          <w:delText>[</w:delText>
        </w:r>
        <w:r w:rsidR="000F4C38" w:rsidDel="00914054">
          <w:rPr>
            <w:rFonts w:hint="eastAsia"/>
            <w:vertAlign w:val="superscript"/>
          </w:rPr>
          <w:delText>3</w:delText>
        </w:r>
        <w:r w:rsidR="002F225B" w:rsidDel="00914054">
          <w:rPr>
            <w:rFonts w:hint="eastAsia"/>
            <w:vertAlign w:val="superscript"/>
          </w:rPr>
          <w:delText>]</w:delText>
        </w:r>
      </w:del>
      <w:r>
        <w:rPr>
          <w:rFonts w:hint="eastAsia"/>
        </w:rPr>
        <w:t>.</w:t>
      </w:r>
    </w:p>
    <w:p w14:paraId="190A2C54" w14:textId="77777777" w:rsidR="007C5023" w:rsidRDefault="007C5023" w:rsidP="007C5023">
      <w:pPr>
        <w:pStyle w:val="2"/>
        <w:spacing w:before="71" w:after="71"/>
      </w:pPr>
      <w:r>
        <w:rPr>
          <w:rFonts w:hint="eastAsia"/>
        </w:rPr>
        <w:t>并发变异测试</w:t>
      </w:r>
    </w:p>
    <w:p w14:paraId="36534BCD" w14:textId="7C2FAEA6" w:rsidR="002F5A06" w:rsidDel="00914054" w:rsidRDefault="002F5A06" w:rsidP="007C5023">
      <w:pPr>
        <w:pStyle w:val="a0"/>
        <w:ind w:firstLine="372"/>
        <w:rPr>
          <w:del w:id="112" w:author="Dai phantom" w:date="2019-04-01T21:34:00Z"/>
        </w:rPr>
      </w:pPr>
      <w:commentRangeStart w:id="113"/>
      <w:del w:id="114" w:author="Dai phantom" w:date="2019-04-01T21:34:00Z">
        <w:r w:rsidDel="00914054">
          <w:rPr>
            <w:rFonts w:hint="eastAsia"/>
          </w:rPr>
          <w:delText>变异</w:delText>
        </w:r>
      </w:del>
      <w:commentRangeEnd w:id="113"/>
      <w:r w:rsidR="00914054">
        <w:rPr>
          <w:rStyle w:val="afa"/>
          <w:rFonts w:ascii="Tahoma" w:eastAsia="微软雅黑" w:hAnsi="Tahoma" w:cstheme="minorBidi"/>
          <w:kern w:val="0"/>
        </w:rPr>
        <w:commentReference w:id="113"/>
      </w:r>
      <w:del w:id="115" w:author="Dai phantom" w:date="2019-04-01T21:34:00Z">
        <w:r w:rsidDel="00914054">
          <w:rPr>
            <w:rFonts w:hint="eastAsia"/>
          </w:rPr>
          <w:delText>测试是一种基于故障的软件测试技术</w:delText>
        </w:r>
        <w:r w:rsidR="0042316D" w:rsidDel="00914054">
          <w:rPr>
            <w:rFonts w:hint="eastAsia"/>
          </w:rPr>
          <w:delText>,</w:delText>
        </w:r>
        <w:r w:rsidR="002C5627" w:rsidDel="00914054">
          <w:rPr>
            <w:rFonts w:hint="eastAsia"/>
          </w:rPr>
          <w:delText>通过模拟原始程序中的真实故障</w:delText>
        </w:r>
        <w:r w:rsidR="0042316D" w:rsidDel="00914054">
          <w:rPr>
            <w:rFonts w:hint="eastAsia"/>
          </w:rPr>
          <w:delText>可以有效地对原始程序进行故障检测</w:delText>
        </w:r>
        <w:r w:rsidDel="00914054">
          <w:rPr>
            <w:rFonts w:hint="eastAsia"/>
          </w:rPr>
          <w:delText>.</w:delText>
        </w:r>
        <w:r w:rsidR="0042316D" w:rsidDel="00914054">
          <w:rPr>
            <w:rFonts w:hint="eastAsia"/>
          </w:rPr>
          <w:delText>然而</w:delText>
        </w:r>
        <w:r w:rsidR="0042316D" w:rsidDel="00914054">
          <w:rPr>
            <w:rFonts w:hint="eastAsia"/>
          </w:rPr>
          <w:delText>,</w:delText>
        </w:r>
        <w:r w:rsidDel="00914054">
          <w:rPr>
            <w:rFonts w:hint="eastAsia"/>
          </w:rPr>
          <w:delText>传统的变异测试主要应用于顺序程序</w:delText>
        </w:r>
        <w:r w:rsidDel="00914054">
          <w:rPr>
            <w:rFonts w:hint="eastAsia"/>
          </w:rPr>
          <w:delText>,</w:delText>
        </w:r>
        <w:r w:rsidR="0042316D" w:rsidDel="00914054">
          <w:rPr>
            <w:rFonts w:hint="eastAsia"/>
          </w:rPr>
          <w:delText>当将变异测试应用到并发程序中时</w:delText>
        </w:r>
        <w:r w:rsidR="0042316D" w:rsidDel="00914054">
          <w:rPr>
            <w:rFonts w:hint="eastAsia"/>
          </w:rPr>
          <w:delText>,</w:delText>
        </w:r>
        <w:r w:rsidR="002C5627" w:rsidDel="00914054">
          <w:rPr>
            <w:rFonts w:hint="eastAsia"/>
          </w:rPr>
          <w:delText>由于并发程序多线程</w:delText>
        </w:r>
        <w:r w:rsidR="00D84F84" w:rsidDel="00914054">
          <w:rPr>
            <w:rFonts w:hint="eastAsia"/>
          </w:rPr>
          <w:delText>不确定的执行交错</w:delText>
        </w:r>
        <w:r w:rsidR="002C5627" w:rsidDel="00914054">
          <w:rPr>
            <w:rFonts w:hint="eastAsia"/>
          </w:rPr>
          <w:delText>的特点</w:delText>
        </w:r>
        <w:r w:rsidR="002C5627" w:rsidDel="00914054">
          <w:rPr>
            <w:rFonts w:hint="eastAsia"/>
          </w:rPr>
          <w:delText>,</w:delText>
        </w:r>
        <w:r w:rsidR="002C5627" w:rsidDel="00914054">
          <w:rPr>
            <w:rFonts w:hint="eastAsia"/>
          </w:rPr>
          <w:delText>模拟并发故障相比顺序故障较困难</w:delText>
        </w:r>
        <w:r w:rsidR="002C5627" w:rsidDel="00914054">
          <w:rPr>
            <w:rFonts w:hint="eastAsia"/>
          </w:rPr>
          <w:delText>.</w:delText>
        </w:r>
      </w:del>
    </w:p>
    <w:p w14:paraId="348FB8EC" w14:textId="1BEEB617" w:rsidR="00306E6A" w:rsidRDefault="00F624D3" w:rsidP="007C5023">
      <w:pPr>
        <w:pStyle w:val="a0"/>
        <w:ind w:firstLine="372"/>
      </w:pPr>
      <w:del w:id="116" w:author="Dai phantom" w:date="2019-04-01T21:34:00Z">
        <w:r w:rsidDel="00914054">
          <w:rPr>
            <w:rFonts w:hint="eastAsia"/>
          </w:rPr>
          <w:delText>传统变异测试应用的变异算子模拟的是顺序程序中的故障</w:delText>
        </w:r>
        <w:r w:rsidDel="00914054">
          <w:rPr>
            <w:rFonts w:hint="eastAsia"/>
          </w:rPr>
          <w:delText>,</w:delText>
        </w:r>
        <w:r w:rsidR="007B7B64" w:rsidDel="00914054">
          <w:rPr>
            <w:rFonts w:hint="eastAsia"/>
          </w:rPr>
          <w:delText>包括方法级别变异算子和类级别变异算子</w:delText>
        </w:r>
        <w:r w:rsidR="007B7B64" w:rsidDel="00914054">
          <w:rPr>
            <w:rFonts w:hint="eastAsia"/>
            <w:vertAlign w:val="superscript"/>
          </w:rPr>
          <w:delText>[4][11]</w:delText>
        </w:r>
        <w:r w:rsidR="007B7B64" w:rsidDel="00914054">
          <w:rPr>
            <w:rFonts w:hint="eastAsia"/>
          </w:rPr>
          <w:delText>,</w:delText>
        </w:r>
        <w:r w:rsidR="00AD2F39" w:rsidDel="00914054">
          <w:rPr>
            <w:rFonts w:hint="eastAsia"/>
          </w:rPr>
          <w:delText>这些变异算子不会直接改变并发程序中处理并发任务的代码</w:delText>
        </w:r>
        <w:r w:rsidR="00915A15" w:rsidDel="00914054">
          <w:rPr>
            <w:rFonts w:hint="eastAsia"/>
          </w:rPr>
          <w:delText>,</w:delText>
        </w:r>
        <w:r w:rsidR="00915A15" w:rsidDel="00914054">
          <w:rPr>
            <w:rFonts w:hint="eastAsia"/>
          </w:rPr>
          <w:delText>并发程序的变异测试</w:delText>
        </w:r>
        <w:r w:rsidR="000C3B39" w:rsidDel="00914054">
          <w:rPr>
            <w:rFonts w:hint="eastAsia"/>
          </w:rPr>
          <w:delText>需要能够直接导致并发故障的并发变异算子</w:delText>
        </w:r>
        <w:r w:rsidR="000C3B39" w:rsidDel="00914054">
          <w:rPr>
            <w:rFonts w:hint="eastAsia"/>
          </w:rPr>
          <w:delText>.</w:delText>
        </w:r>
      </w:del>
      <w:proofErr w:type="spellStart"/>
      <w:r w:rsidR="000C3B39">
        <w:rPr>
          <w:rFonts w:hint="eastAsia"/>
        </w:rPr>
        <w:t>B</w:t>
      </w:r>
      <w:r w:rsidR="000C3B39">
        <w:t>ra</w:t>
      </w:r>
      <w:r w:rsidR="000C3B39">
        <w:rPr>
          <w:rFonts w:hint="eastAsia"/>
        </w:rPr>
        <w:t>bury</w:t>
      </w:r>
      <w:proofErr w:type="spellEnd"/>
      <w:r w:rsidR="000C3B39">
        <w:rPr>
          <w:rFonts w:hint="eastAsia"/>
        </w:rPr>
        <w:t>等人</w:t>
      </w:r>
      <w:r w:rsidR="000C3B39">
        <w:rPr>
          <w:rFonts w:hint="eastAsia"/>
          <w:vertAlign w:val="superscript"/>
        </w:rPr>
        <w:t>[7]</w:t>
      </w:r>
      <w:commentRangeStart w:id="117"/>
      <w:r w:rsidR="000C3B39">
        <w:rPr>
          <w:rFonts w:hint="eastAsia"/>
        </w:rPr>
        <w:t>提出</w:t>
      </w:r>
      <w:r w:rsidR="007B7B64">
        <w:rPr>
          <w:rFonts w:hint="eastAsia"/>
        </w:rPr>
        <w:t>的</w:t>
      </w:r>
      <w:r w:rsidR="000C3B39">
        <w:rPr>
          <w:rFonts w:hint="eastAsia"/>
        </w:rPr>
        <w:t>面向</w:t>
      </w:r>
      <w:r w:rsidR="000C3B39">
        <w:rPr>
          <w:rFonts w:hint="eastAsia"/>
        </w:rPr>
        <w:t>Java</w:t>
      </w:r>
      <w:r w:rsidR="000C3B39">
        <w:rPr>
          <w:rFonts w:hint="eastAsia"/>
        </w:rPr>
        <w:t>程序的</w:t>
      </w:r>
      <w:r w:rsidR="000C3B39">
        <w:rPr>
          <w:rFonts w:hint="eastAsia"/>
        </w:rPr>
        <w:t>25</w:t>
      </w:r>
      <w:r w:rsidR="000C3B39">
        <w:rPr>
          <w:rFonts w:hint="eastAsia"/>
        </w:rPr>
        <w:t>种并发变异算子能够反应真实的并发故障</w:t>
      </w:r>
      <w:r w:rsidR="000C3B39">
        <w:rPr>
          <w:rFonts w:hint="eastAsia"/>
        </w:rPr>
        <w:t>,</w:t>
      </w:r>
      <w:r w:rsidR="000C3B39">
        <w:rPr>
          <w:rFonts w:hint="eastAsia"/>
        </w:rPr>
        <w:t>具有代表性和良好的覆盖性</w:t>
      </w:r>
      <w:r w:rsidR="007B7B64">
        <w:rPr>
          <w:rFonts w:hint="eastAsia"/>
        </w:rPr>
        <w:t>,</w:t>
      </w:r>
      <w:r w:rsidR="007B7B64">
        <w:rPr>
          <w:rFonts w:hint="eastAsia"/>
        </w:rPr>
        <w:t>每一种并发变异算子均能触发特定的并发机制从而导致并发故障</w:t>
      </w:r>
      <w:r w:rsidR="007B7B64">
        <w:rPr>
          <w:rFonts w:hint="eastAsia"/>
        </w:rPr>
        <w:t>.</w:t>
      </w:r>
      <w:commentRangeEnd w:id="117"/>
      <w:r w:rsidR="00914054">
        <w:rPr>
          <w:rStyle w:val="afa"/>
          <w:rFonts w:ascii="Tahoma" w:eastAsia="微软雅黑" w:hAnsi="Tahoma" w:cstheme="minorBidi"/>
          <w:kern w:val="0"/>
        </w:rPr>
        <w:commentReference w:id="117"/>
      </w:r>
      <w:commentRangeStart w:id="118"/>
      <w:r w:rsidR="00306E6A">
        <w:rPr>
          <w:rFonts w:hint="eastAsia"/>
        </w:rPr>
        <w:t>本文提</w:t>
      </w:r>
      <w:commentRangeEnd w:id="118"/>
      <w:r w:rsidR="00914054">
        <w:rPr>
          <w:rStyle w:val="afa"/>
          <w:rFonts w:ascii="Tahoma" w:eastAsia="微软雅黑" w:hAnsi="Tahoma" w:cstheme="minorBidi"/>
          <w:kern w:val="0"/>
        </w:rPr>
        <w:commentReference w:id="118"/>
      </w:r>
      <w:r w:rsidR="00306E6A">
        <w:rPr>
          <w:rFonts w:hint="eastAsia"/>
        </w:rPr>
        <w:t>出的</w:t>
      </w:r>
      <w:proofErr w:type="spellStart"/>
      <w:r w:rsidR="00306E6A">
        <w:rPr>
          <w:rFonts w:hint="eastAsia"/>
        </w:rPr>
        <w:t>CMuJava</w:t>
      </w:r>
      <w:proofErr w:type="spellEnd"/>
      <w:r w:rsidR="0013341D">
        <w:rPr>
          <w:rFonts w:hint="eastAsia"/>
        </w:rPr>
        <w:t>实现了所有</w:t>
      </w:r>
      <w:r w:rsidR="0013341D">
        <w:rPr>
          <w:rFonts w:hint="eastAsia"/>
        </w:rPr>
        <w:t>25</w:t>
      </w:r>
      <w:r w:rsidR="0013341D">
        <w:rPr>
          <w:rFonts w:hint="eastAsia"/>
        </w:rPr>
        <w:t>种并发变异算子</w:t>
      </w:r>
      <w:r w:rsidR="007B7B64">
        <w:rPr>
          <w:rFonts w:hint="eastAsia"/>
        </w:rPr>
        <w:t>,</w:t>
      </w:r>
      <w:r w:rsidR="007B7B64">
        <w:rPr>
          <w:rFonts w:hint="eastAsia"/>
        </w:rPr>
        <w:t>真实地模拟了并发故障</w:t>
      </w:r>
      <w:r w:rsidR="007B7B64">
        <w:rPr>
          <w:rFonts w:hint="eastAsia"/>
        </w:rPr>
        <w:t>,</w:t>
      </w:r>
      <w:r w:rsidR="007B7B64">
        <w:rPr>
          <w:rFonts w:hint="eastAsia"/>
        </w:rPr>
        <w:t>我们将在第</w:t>
      </w:r>
      <w:r w:rsidR="007B7B64">
        <w:rPr>
          <w:rFonts w:hint="eastAsia"/>
        </w:rPr>
        <w:t>2</w:t>
      </w:r>
      <w:r w:rsidR="007B7B64">
        <w:rPr>
          <w:rFonts w:hint="eastAsia"/>
        </w:rPr>
        <w:t>节对工具实现的变异算子</w:t>
      </w:r>
      <w:r w:rsidR="00A35843">
        <w:rPr>
          <w:rFonts w:hint="eastAsia"/>
        </w:rPr>
        <w:t>及对应的并发机制</w:t>
      </w:r>
      <w:r w:rsidR="007B7B64">
        <w:rPr>
          <w:rFonts w:hint="eastAsia"/>
        </w:rPr>
        <w:t>进行详细介绍</w:t>
      </w:r>
      <w:r w:rsidR="007B7B64">
        <w:rPr>
          <w:rFonts w:hint="eastAsia"/>
        </w:rPr>
        <w:t>.</w:t>
      </w:r>
    </w:p>
    <w:p w14:paraId="08B615CC" w14:textId="4E123B6A" w:rsidR="007B7B64" w:rsidRDefault="007B7B64" w:rsidP="007B7B64">
      <w:pPr>
        <w:pStyle w:val="a0"/>
        <w:ind w:firstLine="372"/>
      </w:pPr>
      <w:r>
        <w:rPr>
          <w:rFonts w:hint="eastAsia"/>
        </w:rPr>
        <w:t xml:space="preserve">Larry </w:t>
      </w:r>
      <w:ins w:id="119" w:author="Dai phantom" w:date="2019-04-01T21:42:00Z">
        <w:r w:rsidR="00E834D8">
          <w:rPr>
            <w:rFonts w:hint="eastAsia"/>
          </w:rPr>
          <w:t>等人</w:t>
        </w:r>
      </w:ins>
      <w:del w:id="120" w:author="Dai phantom" w:date="2019-04-01T21:42:00Z">
        <w:r w:rsidDel="00E834D8">
          <w:rPr>
            <w:rFonts w:hint="eastAsia"/>
          </w:rPr>
          <w:delText>J</w:delText>
        </w:r>
      </w:del>
      <w:del w:id="121" w:author="Dai phantom" w:date="2019-04-01T21:41:00Z">
        <w:r w:rsidDel="00E834D8">
          <w:rPr>
            <w:rFonts w:hint="eastAsia"/>
          </w:rPr>
          <w:delText>. Morell</w:delText>
        </w:r>
      </w:del>
      <w:r>
        <w:rPr>
          <w:rFonts w:hint="eastAsia"/>
        </w:rPr>
        <w:t>将传统变异测试定义为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commentRangeStart w:id="122"/>
      <w:r>
        <w:rPr>
          <w:rFonts w:hint="eastAsia"/>
        </w:rPr>
        <w:t>1</w:t>
      </w:r>
      <w:r w:rsidRPr="00914509">
        <w:t>≤</w:t>
      </w:r>
      <w:r>
        <w:rPr>
          <w:rFonts w:hint="eastAsia"/>
        </w:rPr>
        <w:t>i</w:t>
      </w:r>
      <w:r w:rsidRPr="00914509">
        <w:t>≤</w:t>
      </w:r>
      <w:r>
        <w:rPr>
          <w:rFonts w:hint="eastAsia"/>
        </w:rPr>
        <w:t>n</w:t>
      </w:r>
      <w:commentRangeEnd w:id="122"/>
      <w:r w:rsidR="00E834D8">
        <w:rPr>
          <w:rStyle w:val="afa"/>
          <w:rFonts w:ascii="Tahoma" w:eastAsia="微软雅黑" w:hAnsi="Tahoma" w:cstheme="minorBidi"/>
          <w:kern w:val="0"/>
        </w:rPr>
        <w:commentReference w:id="122"/>
      </w:r>
      <w:r>
        <w:rPr>
          <w:rFonts w:hint="eastAsia"/>
        </w:rPr>
        <w:t>.</w:t>
      </w:r>
    </w:p>
    <w:p w14:paraId="4C6EE157" w14:textId="77777777" w:rsidR="007C5023" w:rsidRDefault="00306E6A" w:rsidP="006013DF">
      <w:pPr>
        <w:pStyle w:val="a0"/>
        <w:ind w:firstLine="372"/>
      </w:pPr>
      <w:commentRangeStart w:id="123"/>
      <w:r>
        <w:rPr>
          <w:rFonts w:hint="eastAsia"/>
        </w:rPr>
        <w:t>考虑到与传统变异测试的区别</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commentRangeEnd w:id="123"/>
      <w:r w:rsidR="00E834D8">
        <w:rPr>
          <w:rStyle w:val="afa"/>
          <w:rFonts w:ascii="Tahoma" w:eastAsia="微软雅黑" w:hAnsi="Tahoma" w:cstheme="minorBidi"/>
          <w:kern w:val="0"/>
        </w:rPr>
        <w:commentReference w:id="123"/>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,A</w:t>
      </w:r>
      <w:r w:rsidR="00C139D1">
        <w:rPr>
          <w:rFonts w:hint="eastAsia"/>
          <w:vertAlign w:val="subscript"/>
        </w:rPr>
        <w:t>i</w:t>
      </w:r>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C139D1">
        <w:rPr>
          <w:rFonts w:hint="eastAsia"/>
        </w:rPr>
        <w:t>,1</w:t>
      </w:r>
      <w:r w:rsidR="00C139D1" w:rsidRPr="00914509">
        <w:t>≤</w:t>
      </w:r>
      <w:r w:rsidR="00C139D1">
        <w:rPr>
          <w:rFonts w:hint="eastAsia"/>
        </w:rPr>
        <w:t>i</w:t>
      </w:r>
      <w:r w:rsidR="00C139D1" w:rsidRPr="00914509">
        <w:t>≤</w:t>
      </w:r>
      <w:r w:rsidR="00C139D1">
        <w:rPr>
          <w:rFonts w:hint="eastAsia"/>
        </w:rPr>
        <w:t>n</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14:paraId="54C7A337" w14:textId="38549E58" w:rsidR="007874B8" w:rsidRDefault="00662370" w:rsidP="006013DF">
      <w:pPr>
        <w:pStyle w:val="a0"/>
        <w:ind w:firstLine="372"/>
      </w:pPr>
      <w:r>
        <w:rPr>
          <w:rFonts w:hint="eastAsia"/>
        </w:rPr>
        <w:t>并发变异测试流程与传统变异测试</w:t>
      </w:r>
      <w:commentRangeStart w:id="124"/>
      <w:r>
        <w:rPr>
          <w:rFonts w:hint="eastAsia"/>
        </w:rPr>
        <w:t>基本一致</w:t>
      </w:r>
      <w:commentRangeEnd w:id="124"/>
      <w:r w:rsidR="00E834D8">
        <w:rPr>
          <w:rStyle w:val="afa"/>
          <w:rFonts w:ascii="Tahoma" w:eastAsia="微软雅黑" w:hAnsi="Tahoma" w:cstheme="minorBidi"/>
          <w:kern w:val="0"/>
        </w:rPr>
        <w:commentReference w:id="124"/>
      </w:r>
      <w:r w:rsidR="007874B8">
        <w:rPr>
          <w:rFonts w:hint="eastAsia"/>
        </w:rPr>
        <w:t>,</w:t>
      </w:r>
      <w:r w:rsidR="007874B8">
        <w:rPr>
          <w:rFonts w:hint="eastAsia"/>
        </w:rPr>
        <w:t>首先根据待测并发程序所运用的并发机制选择合适的并发变异算子</w:t>
      </w:r>
      <w:r w:rsidR="007874B8">
        <w:rPr>
          <w:rFonts w:hint="eastAsia"/>
        </w:rPr>
        <w:t>,</w:t>
      </w:r>
      <w:r w:rsidR="007874B8">
        <w:rPr>
          <w:rFonts w:hint="eastAsia"/>
        </w:rPr>
        <w:t>然后在待测并发程序上应用并发变异算子</w:t>
      </w:r>
      <w:ins w:id="125" w:author="Dai phantom" w:date="2019-04-01T21:44:00Z">
        <w:r w:rsidR="00E834D8">
          <w:rPr>
            <w:rFonts w:hint="eastAsia"/>
          </w:rPr>
          <w:t>来</w:t>
        </w:r>
      </w:ins>
      <w:del w:id="126" w:author="Dai phantom" w:date="2019-04-01T21:44:00Z">
        <w:r w:rsidR="007874B8" w:rsidDel="00E834D8">
          <w:rPr>
            <w:rFonts w:hint="eastAsia"/>
          </w:rPr>
          <w:delText>可</w:delText>
        </w:r>
      </w:del>
      <w:r w:rsidR="007874B8">
        <w:rPr>
          <w:rFonts w:hint="eastAsia"/>
        </w:rPr>
        <w:t>生成相应的并发变异体</w:t>
      </w:r>
      <w:ins w:id="127" w:author="Dai phantom" w:date="2019-04-01T21:44:00Z">
        <w:r w:rsidR="00E834D8">
          <w:rPr>
            <w:rFonts w:hint="eastAsia"/>
          </w:rPr>
          <w:t>并删除</w:t>
        </w:r>
      </w:ins>
      <w:del w:id="128" w:author="Dai phantom" w:date="2019-04-01T21:44:00Z">
        <w:r w:rsidR="007874B8" w:rsidDel="00E834D8">
          <w:rPr>
            <w:rFonts w:hint="eastAsia"/>
          </w:rPr>
          <w:delText>,</w:delText>
        </w:r>
        <w:r w:rsidR="007874B8" w:rsidDel="00E834D8">
          <w:rPr>
            <w:rFonts w:hint="eastAsia"/>
          </w:rPr>
          <w:delText>在识别出</w:delText>
        </w:r>
      </w:del>
      <w:r w:rsidR="007874B8">
        <w:rPr>
          <w:rFonts w:hint="eastAsia"/>
        </w:rPr>
        <w:t>等价并发变异体</w:t>
      </w:r>
      <w:del w:id="129" w:author="Dai phantom" w:date="2019-04-01T21:45:00Z">
        <w:r w:rsidR="007874B8" w:rsidDel="00E834D8">
          <w:rPr>
            <w:rFonts w:hint="eastAsia"/>
          </w:rPr>
          <w:delText>后</w:delText>
        </w:r>
      </w:del>
      <w:ins w:id="130" w:author="Dai phantom" w:date="2019-04-01T21:45:00Z">
        <w:r w:rsidR="00E834D8">
          <w:rPr>
            <w:rFonts w:hint="eastAsia"/>
          </w:rPr>
          <w:t>.</w:t>
        </w:r>
      </w:ins>
      <w:del w:id="131" w:author="Dai phantom" w:date="2019-04-01T21:45:00Z">
        <w:r w:rsidR="007874B8" w:rsidDel="00E834D8">
          <w:rPr>
            <w:rFonts w:hint="eastAsia"/>
          </w:rPr>
          <w:delText>,</w:delText>
        </w:r>
      </w:del>
      <w:r w:rsidR="007874B8">
        <w:rPr>
          <w:rFonts w:hint="eastAsia"/>
        </w:rPr>
        <w:t>在非等价并发变异体上执行测试用例并根据并发变异体被识别的情况计算变异得分</w:t>
      </w:r>
      <w:r w:rsidR="007874B8">
        <w:rPr>
          <w:rFonts w:hint="eastAsia"/>
        </w:rPr>
        <w:t>.</w:t>
      </w:r>
      <w:r w:rsidR="007874B8">
        <w:rPr>
          <w:rFonts w:hint="eastAsia"/>
        </w:rPr>
        <w:t>如果变异得分</w:t>
      </w:r>
      <w:commentRangeStart w:id="132"/>
      <w:r w:rsidR="007874B8">
        <w:rPr>
          <w:rFonts w:hint="eastAsia"/>
        </w:rPr>
        <w:t>不等于</w:t>
      </w:r>
      <w:r w:rsidR="007874B8">
        <w:rPr>
          <w:rFonts w:hint="eastAsia"/>
        </w:rPr>
        <w:t>1</w:t>
      </w:r>
      <w:commentRangeEnd w:id="132"/>
      <w:r w:rsidR="00E834D8">
        <w:rPr>
          <w:rStyle w:val="afa"/>
          <w:rFonts w:ascii="Tahoma" w:eastAsia="微软雅黑" w:hAnsi="Tahoma" w:cstheme="minorBidi"/>
          <w:kern w:val="0"/>
        </w:rPr>
        <w:commentReference w:id="132"/>
      </w:r>
      <w:r w:rsidR="007874B8">
        <w:rPr>
          <w:rFonts w:hint="eastAsia"/>
        </w:rPr>
        <w:t>,</w:t>
      </w:r>
      <w:r w:rsidR="007874B8">
        <w:rPr>
          <w:rFonts w:hint="eastAsia"/>
        </w:rPr>
        <w:t>即测试用例</w:t>
      </w:r>
      <w:ins w:id="133" w:author="Dai phantom" w:date="2019-04-01T21:46:00Z">
        <w:r w:rsidR="00E834D8">
          <w:rPr>
            <w:rFonts w:hint="eastAsia"/>
          </w:rPr>
          <w:t>.</w:t>
        </w:r>
        <w:r w:rsidR="00E834D8">
          <w:t>.</w:t>
        </w:r>
      </w:ins>
      <w:r w:rsidR="007874B8">
        <w:rPr>
          <w:rFonts w:hint="eastAsia"/>
        </w:rPr>
        <w:t>无法识别出所有的非等价并发变异体</w:t>
      </w:r>
      <w:r w:rsidR="007874B8">
        <w:rPr>
          <w:rFonts w:hint="eastAsia"/>
        </w:rPr>
        <w:t>,</w:t>
      </w:r>
      <w:del w:id="134" w:author="Dai phantom" w:date="2019-04-01T21:46:00Z">
        <w:r w:rsidR="007874B8" w:rsidDel="00E834D8">
          <w:rPr>
            <w:rFonts w:hint="eastAsia"/>
          </w:rPr>
          <w:delText>则</w:delText>
        </w:r>
      </w:del>
      <w:r w:rsidR="007874B8">
        <w:rPr>
          <w:rFonts w:hint="eastAsia"/>
        </w:rPr>
        <w:t>需要设计新的测试用例并添加到测试用例集中</w:t>
      </w:r>
      <w:r w:rsidR="007874B8">
        <w:rPr>
          <w:rFonts w:hint="eastAsia"/>
        </w:rPr>
        <w:t>,</w:t>
      </w:r>
      <w:del w:id="135" w:author="Dai phantom" w:date="2019-04-01T21:46:00Z">
        <w:r w:rsidR="007874B8" w:rsidDel="00E834D8">
          <w:rPr>
            <w:rFonts w:hint="eastAsia"/>
          </w:rPr>
          <w:delText>以</w:delText>
        </w:r>
      </w:del>
      <w:r w:rsidR="007874B8">
        <w:rPr>
          <w:rFonts w:hint="eastAsia"/>
        </w:rPr>
        <w:t>提高测试用例集的故障检测能力</w:t>
      </w:r>
      <w:r w:rsidR="007874B8">
        <w:rPr>
          <w:rFonts w:hint="eastAsia"/>
        </w:rPr>
        <w:t>.</w:t>
      </w:r>
      <w:ins w:id="136" w:author="Dai phantom" w:date="2019-04-01T21:47:00Z">
        <w:r w:rsidR="00E834D8">
          <w:rPr>
            <w:rFonts w:hint="eastAsia"/>
          </w:rPr>
          <w:t>建议提炼一下，并画出框架图。</w:t>
        </w:r>
      </w:ins>
    </w:p>
    <w:p w14:paraId="09CD624E" w14:textId="77777777" w:rsidR="00006884" w:rsidRDefault="007C10D4" w:rsidP="00006884">
      <w:pPr>
        <w:pStyle w:val="1"/>
      </w:pPr>
      <w:proofErr w:type="spellStart"/>
      <w:r>
        <w:rPr>
          <w:rFonts w:hint="eastAsia"/>
        </w:rPr>
        <w:t>CMuJava</w:t>
      </w:r>
      <w:proofErr w:type="spellEnd"/>
      <w:r w:rsidR="003F0EED">
        <w:rPr>
          <w:rFonts w:hint="eastAsia"/>
        </w:rPr>
        <w:t>的设计与实现</w:t>
      </w:r>
    </w:p>
    <w:p w14:paraId="2740FE57" w14:textId="7A8DC0BB" w:rsidR="005F46F1" w:rsidRDefault="00FC7A62" w:rsidP="005F46F1">
      <w:pPr>
        <w:pStyle w:val="a0"/>
        <w:ind w:firstLine="372"/>
        <w:rPr>
          <w:ins w:id="137" w:author="Dai phantom" w:date="2019-04-01T21:50:00Z"/>
        </w:rPr>
      </w:pPr>
      <w:r>
        <w:rPr>
          <w:rFonts w:hint="eastAsia"/>
        </w:rPr>
        <w:t>为了提高并发变异测试的自动化程度</w:t>
      </w:r>
      <w:r>
        <w:rPr>
          <w:rFonts w:hint="eastAsia"/>
        </w:rPr>
        <w:t>,</w:t>
      </w:r>
      <w:del w:id="138" w:author="Dai phantom" w:date="2019-04-01T21:48:00Z">
        <w:r w:rsidDel="00E834D8">
          <w:rPr>
            <w:rFonts w:hint="eastAsia"/>
          </w:rPr>
          <w:delText>本文提出的</w:delText>
        </w:r>
        <w:r w:rsidDel="00E834D8">
          <w:rPr>
            <w:rFonts w:hint="eastAsia"/>
          </w:rPr>
          <w:delText>CMuJava</w:delText>
        </w:r>
        <w:r w:rsidR="00A34618" w:rsidDel="00E834D8">
          <w:rPr>
            <w:rFonts w:hint="eastAsia"/>
          </w:rPr>
          <w:delText>集成和扩展了传统变异测试工具</w:delText>
        </w:r>
        <w:r w:rsidR="00A34618" w:rsidDel="00E834D8">
          <w:rPr>
            <w:rFonts w:hint="eastAsia"/>
          </w:rPr>
          <w:delText>MuJava</w:delText>
        </w:r>
        <w:r w:rsidR="00A34618" w:rsidDel="00E834D8">
          <w:rPr>
            <w:rFonts w:hint="eastAsia"/>
          </w:rPr>
          <w:delText>的功能</w:delText>
        </w:r>
        <w:r w:rsidR="00A34618" w:rsidDel="00E834D8">
          <w:rPr>
            <w:rFonts w:hint="eastAsia"/>
          </w:rPr>
          <w:delText>,</w:delText>
        </w:r>
        <w:r w:rsidR="00A34618" w:rsidDel="00E834D8">
          <w:rPr>
            <w:rFonts w:hint="eastAsia"/>
          </w:rPr>
          <w:delText>在能够应用传统的方法级别和类级别的变异算子自动生成变异体的基础上</w:delText>
        </w:r>
        <w:r w:rsidR="00A34618" w:rsidDel="00E834D8">
          <w:rPr>
            <w:rFonts w:hint="eastAsia"/>
          </w:rPr>
          <w:delText>,</w:delText>
        </w:r>
        <w:r w:rsidR="00A34618" w:rsidDel="00E834D8">
          <w:rPr>
            <w:rFonts w:hint="eastAsia"/>
          </w:rPr>
          <w:delText>能够应用并发变异算子自动生成并发变异体</w:delText>
        </w:r>
        <w:r w:rsidR="00A34618" w:rsidDel="00E834D8">
          <w:rPr>
            <w:rFonts w:hint="eastAsia"/>
          </w:rPr>
          <w:delText>,</w:delText>
        </w:r>
        <w:r w:rsidR="00A34618" w:rsidDel="00E834D8">
          <w:rPr>
            <w:rFonts w:hint="eastAsia"/>
          </w:rPr>
          <w:delText>从而提高并发变异测试的执行效率</w:delText>
        </w:r>
        <w:r w:rsidR="00A34618" w:rsidDel="00E834D8">
          <w:rPr>
            <w:rFonts w:hint="eastAsia"/>
          </w:rPr>
          <w:delText>.</w:delText>
        </w:r>
        <w:r w:rsidR="00DC6883" w:rsidDel="00E834D8">
          <w:rPr>
            <w:rFonts w:hint="eastAsia"/>
          </w:rPr>
          <w:delText>本节对</w:delText>
        </w:r>
        <w:r w:rsidR="00DC6883" w:rsidDel="00E834D8">
          <w:rPr>
            <w:rFonts w:hint="eastAsia"/>
          </w:rPr>
          <w:delText>CMuJava</w:delText>
        </w:r>
        <w:r w:rsidR="00DC6883" w:rsidDel="00E834D8">
          <w:rPr>
            <w:rFonts w:hint="eastAsia"/>
          </w:rPr>
          <w:delText>设计与实现的关键问题进行讨论</w:delText>
        </w:r>
        <w:r w:rsidR="00DC6883" w:rsidDel="00E834D8">
          <w:rPr>
            <w:rFonts w:hint="eastAsia"/>
          </w:rPr>
          <w:delText>.</w:delText>
        </w:r>
      </w:del>
      <w:ins w:id="139" w:author="Dai phantom" w:date="2019-04-01T21:48:00Z">
        <w:r w:rsidR="00E834D8">
          <w:rPr>
            <w:rFonts w:hint="eastAsia"/>
          </w:rPr>
          <w:t>我们开发了。。。。</w:t>
        </w:r>
      </w:ins>
      <w:ins w:id="140" w:author="Dai phantom" w:date="2019-04-01T21:49:00Z">
        <w:r w:rsidR="00E834D8">
          <w:rPr>
            <w:rFonts w:hint="eastAsia"/>
          </w:rPr>
          <w:t>。。该工具基于</w:t>
        </w:r>
        <w:r w:rsidR="00E834D8" w:rsidRPr="00E834D8">
          <w:rPr>
            <w:rFonts w:hint="eastAsia"/>
          </w:rPr>
          <w:t xml:space="preserve">M </w:t>
        </w:r>
        <w:proofErr w:type="spellStart"/>
        <w:r w:rsidR="00E834D8" w:rsidRPr="00E834D8">
          <w:rPr>
            <w:rFonts w:hint="eastAsia"/>
          </w:rPr>
          <w:t>ujava</w:t>
        </w:r>
        <w:proofErr w:type="spellEnd"/>
        <w:r w:rsidR="00E834D8" w:rsidRPr="00E834D8">
          <w:rPr>
            <w:rFonts w:hint="eastAsia"/>
          </w:rPr>
          <w:t xml:space="preserve"> </w:t>
        </w:r>
        <w:r w:rsidR="00E834D8" w:rsidRPr="00E834D8">
          <w:rPr>
            <w:rFonts w:hint="eastAsia"/>
          </w:rPr>
          <w:t>提供</w:t>
        </w:r>
        <w:r w:rsidR="00E834D8" w:rsidRPr="00E834D8">
          <w:rPr>
            <w:rFonts w:hint="eastAsia"/>
          </w:rPr>
          <w:t xml:space="preserve"> </w:t>
        </w:r>
        <w:r w:rsidR="00E834D8" w:rsidRPr="00E834D8">
          <w:rPr>
            <w:rFonts w:hint="eastAsia"/>
          </w:rPr>
          <w:t>的应</w:t>
        </w:r>
        <w:r w:rsidR="00E834D8" w:rsidRPr="00E834D8">
          <w:rPr>
            <w:rFonts w:hint="eastAsia"/>
          </w:rPr>
          <w:t xml:space="preserve"> </w:t>
        </w:r>
        <w:proofErr w:type="gramStart"/>
        <w:r w:rsidR="00E834D8" w:rsidRPr="00E834D8">
          <w:rPr>
            <w:rFonts w:hint="eastAsia"/>
          </w:rPr>
          <w:t>用程</w:t>
        </w:r>
        <w:proofErr w:type="gramEnd"/>
        <w:r w:rsidR="00E834D8" w:rsidRPr="00E834D8">
          <w:rPr>
            <w:rFonts w:hint="eastAsia"/>
          </w:rPr>
          <w:t xml:space="preserve"> </w:t>
        </w:r>
        <w:r w:rsidR="00E834D8" w:rsidRPr="00E834D8">
          <w:rPr>
            <w:rFonts w:hint="eastAsia"/>
          </w:rPr>
          <w:t>序</w:t>
        </w:r>
        <w:r w:rsidR="00E834D8" w:rsidRPr="00E834D8">
          <w:rPr>
            <w:rFonts w:hint="eastAsia"/>
          </w:rPr>
          <w:t xml:space="preserve"> </w:t>
        </w:r>
        <w:r w:rsidR="00E834D8" w:rsidRPr="00E834D8">
          <w:rPr>
            <w:rFonts w:hint="eastAsia"/>
          </w:rPr>
          <w:t>接</w:t>
        </w:r>
        <w:r w:rsidR="00E834D8" w:rsidRPr="00E834D8">
          <w:rPr>
            <w:rFonts w:hint="eastAsia"/>
          </w:rPr>
          <w:t xml:space="preserve"> </w:t>
        </w:r>
        <w:r w:rsidR="00E834D8" w:rsidRPr="00E834D8">
          <w:rPr>
            <w:rFonts w:hint="eastAsia"/>
          </w:rPr>
          <w:t>口</w:t>
        </w:r>
        <w:r w:rsidR="00E834D8" w:rsidRPr="00E834D8">
          <w:rPr>
            <w:rFonts w:hint="eastAsia"/>
          </w:rPr>
          <w:t xml:space="preserve"> A P I</w:t>
        </w:r>
        <w:r w:rsidR="00E834D8">
          <w:rPr>
            <w:rFonts w:hint="eastAsia"/>
          </w:rPr>
          <w:t>以及并发变异算子的变异规则，</w:t>
        </w:r>
      </w:ins>
      <w:ins w:id="141" w:author="Dai phantom" w:date="2019-04-01T21:50:00Z">
        <w:r w:rsidR="00E834D8">
          <w:rPr>
            <w:rFonts w:hint="eastAsia"/>
          </w:rPr>
          <w:t>生成。。。。</w:t>
        </w:r>
      </w:ins>
    </w:p>
    <w:p w14:paraId="2B27C8C3" w14:textId="509B4DAE" w:rsidR="00E834D8" w:rsidRPr="005F46F1" w:rsidRDefault="00E834D8" w:rsidP="005F46F1">
      <w:pPr>
        <w:pStyle w:val="a0"/>
        <w:ind w:firstLine="372"/>
      </w:pPr>
      <w:ins w:id="142" w:author="Dai phantom" w:date="2019-04-01T21:50:00Z">
        <w:r>
          <w:rPr>
            <w:rFonts w:hint="eastAsia"/>
          </w:rPr>
          <w:t>建议增加一个章节，阐述主要功能。</w:t>
        </w:r>
      </w:ins>
    </w:p>
    <w:p w14:paraId="036A0555" w14:textId="5F32F99E" w:rsidR="00D52A50" w:rsidRDefault="006013DF" w:rsidP="006D051F">
      <w:pPr>
        <w:pStyle w:val="2"/>
        <w:spacing w:before="71" w:after="71"/>
      </w:pPr>
      <w:proofErr w:type="spellStart"/>
      <w:r>
        <w:rPr>
          <w:rFonts w:hint="eastAsia"/>
        </w:rPr>
        <w:t>CMuJava</w:t>
      </w:r>
      <w:proofErr w:type="spellEnd"/>
      <w:r w:rsidR="00D64E1F">
        <w:rPr>
          <w:rFonts w:hint="eastAsia"/>
        </w:rPr>
        <w:t>的基本原理</w:t>
      </w:r>
    </w:p>
    <w:p w14:paraId="155B4A6D" w14:textId="0FCFDE88" w:rsidR="006013DF" w:rsidRDefault="00825EC5" w:rsidP="00420346">
      <w:pPr>
        <w:pStyle w:val="a0"/>
        <w:spacing w:afterLines="50" w:after="142"/>
        <w:ind w:firstLine="372"/>
      </w:pPr>
      <w:commentRangeStart w:id="143"/>
      <w:r>
        <w:rPr>
          <w:noProof/>
        </w:rPr>
        <w:pict w14:anchorId="581C7BDA">
          <v:shape id="_x0000_s1085" type="#_x0000_t202" style="position:absolute;left:0;text-align:left;margin-left:52.9pt;margin-top:35.3pt;width:325.15pt;height:111.5pt;z-index:251680768;mso-wrap-style:none">
            <v:textbox>
              <w:txbxContent>
                <w:p w14:paraId="65E3762B" w14:textId="77777777" w:rsidR="00825EC5" w:rsidRDefault="00825EC5" w:rsidP="00420346">
                  <w:pPr>
                    <w:jc w:val="center"/>
                  </w:pPr>
                  <w:r>
                    <w:object w:dxaOrig="19227" w:dyaOrig="6248" w14:anchorId="62C3E57F">
                      <v:shape id="_x0000_i1028" type="#_x0000_t75" style="width:309.65pt;height:101pt">
                        <v:imagedata r:id="rId13" o:title=""/>
                      </v:shape>
                      <o:OLEObject Type="Embed" ProgID="Visio.Drawing.11" ShapeID="_x0000_i1028" DrawAspect="Content" ObjectID="_1615814358" r:id="rId14"/>
                    </w:object>
                  </w:r>
                </w:p>
              </w:txbxContent>
            </v:textbox>
          </v:shape>
        </w:pict>
      </w:r>
      <w:proofErr w:type="spellStart"/>
      <w:r w:rsidR="00D8191F">
        <w:rPr>
          <w:rFonts w:hint="eastAsia"/>
        </w:rPr>
        <w:t>CMuJava</w:t>
      </w:r>
      <w:proofErr w:type="spellEnd"/>
      <w:r w:rsidR="00D8191F">
        <w:rPr>
          <w:rFonts w:hint="eastAsia"/>
        </w:rPr>
        <w:t>是对</w:t>
      </w:r>
      <w:r w:rsidR="00DC6883">
        <w:rPr>
          <w:rFonts w:hint="eastAsia"/>
        </w:rPr>
        <w:t>传统变异</w:t>
      </w:r>
      <w:r w:rsidR="00D8191F">
        <w:rPr>
          <w:rFonts w:hint="eastAsia"/>
        </w:rPr>
        <w:t>测试工具</w:t>
      </w:r>
      <w:proofErr w:type="spellStart"/>
      <w:r w:rsidR="00D8191F">
        <w:rPr>
          <w:rFonts w:hint="eastAsia"/>
        </w:rPr>
        <w:t>MuJava</w:t>
      </w:r>
      <w:proofErr w:type="spellEnd"/>
      <w:r w:rsidR="00D8191F">
        <w:rPr>
          <w:rFonts w:hint="eastAsia"/>
        </w:rPr>
        <w:t>的集成和扩展</w:t>
      </w:r>
      <w:r w:rsidR="00D8191F">
        <w:rPr>
          <w:rFonts w:hint="eastAsia"/>
        </w:rPr>
        <w:t>,</w:t>
      </w:r>
      <w:r w:rsidR="001E081E">
        <w:rPr>
          <w:rFonts w:hint="eastAsia"/>
        </w:rPr>
        <w:t>基本框架</w:t>
      </w:r>
      <w:r w:rsidR="00871886">
        <w:rPr>
          <w:rFonts w:hint="eastAsia"/>
        </w:rPr>
        <w:t>如图</w:t>
      </w:r>
      <w:r w:rsidR="00871886">
        <w:rPr>
          <w:rFonts w:hint="eastAsia"/>
        </w:rPr>
        <w:t>2</w:t>
      </w:r>
      <w:r w:rsidR="00871886">
        <w:rPr>
          <w:rFonts w:hint="eastAsia"/>
        </w:rPr>
        <w:t>所示</w:t>
      </w:r>
      <w:commentRangeEnd w:id="143"/>
      <w:r w:rsidR="005D6924">
        <w:rPr>
          <w:rStyle w:val="afa"/>
          <w:rFonts w:ascii="Tahoma" w:eastAsia="微软雅黑" w:hAnsi="Tahoma" w:cstheme="minorBidi"/>
          <w:kern w:val="0"/>
        </w:rPr>
        <w:commentReference w:id="143"/>
      </w:r>
      <w:r w:rsidR="00871886">
        <w:rPr>
          <w:rFonts w:hint="eastAsia"/>
        </w:rPr>
        <w:t>.</w:t>
      </w:r>
      <w:r w:rsidR="00AD298F">
        <w:rPr>
          <w:rFonts w:hint="eastAsia"/>
        </w:rPr>
        <w:t>使用</w:t>
      </w:r>
      <w:proofErr w:type="spellStart"/>
      <w:r w:rsidR="001E081E">
        <w:rPr>
          <w:rFonts w:hint="eastAsia"/>
        </w:rPr>
        <w:t>CMuJava</w:t>
      </w:r>
      <w:proofErr w:type="spellEnd"/>
      <w:r w:rsidR="00AD298F">
        <w:rPr>
          <w:rFonts w:hint="eastAsia"/>
        </w:rPr>
        <w:t>进行变异测试分成四个阶段</w:t>
      </w:r>
      <w:r w:rsidR="00AD298F">
        <w:rPr>
          <w:rFonts w:hint="eastAsia"/>
        </w:rPr>
        <w:t>,</w:t>
      </w:r>
      <w:r w:rsidR="00AD298F">
        <w:rPr>
          <w:rFonts w:hint="eastAsia"/>
        </w:rPr>
        <w:t>有</w:t>
      </w:r>
      <w:commentRangeStart w:id="144"/>
      <w:del w:id="145" w:author="Dai phantom" w:date="2019-04-01T21:53:00Z">
        <w:r w:rsidR="00AD298F" w:rsidDel="005D6924">
          <w:rPr>
            <w:rFonts w:hint="eastAsia"/>
          </w:rPr>
          <w:delText>源程序</w:delText>
        </w:r>
      </w:del>
      <w:commentRangeEnd w:id="144"/>
      <w:r w:rsidR="005D6924">
        <w:rPr>
          <w:rStyle w:val="afa"/>
          <w:rFonts w:ascii="Tahoma" w:eastAsia="微软雅黑" w:hAnsi="Tahoma" w:cstheme="minorBidi"/>
          <w:kern w:val="0"/>
        </w:rPr>
        <w:commentReference w:id="144"/>
      </w:r>
      <w:del w:id="146" w:author="Dai phantom" w:date="2019-04-01T21:53:00Z">
        <w:r w:rsidR="00AD298F" w:rsidDel="005D6924">
          <w:rPr>
            <w:rFonts w:hint="eastAsia"/>
          </w:rPr>
          <w:delText>分析、变异体生成、变异体查看、变异体执行</w:delText>
        </w:r>
      </w:del>
      <w:r w:rsidR="00AD298F">
        <w:rPr>
          <w:rFonts w:hint="eastAsia"/>
        </w:rPr>
        <w:t>.</w:t>
      </w:r>
      <w:r w:rsidR="00AD298F">
        <w:rPr>
          <w:rFonts w:hint="eastAsia"/>
        </w:rPr>
        <w:t>其基本的工作流程如下</w:t>
      </w:r>
      <w:r w:rsidR="00AD298F">
        <w:rPr>
          <w:rFonts w:hint="eastAsia"/>
        </w:rPr>
        <w:t>:</w:t>
      </w:r>
    </w:p>
    <w:p w14:paraId="6A42E214" w14:textId="77777777" w:rsidR="00B25959" w:rsidRDefault="00B25959" w:rsidP="00B25959">
      <w:pPr>
        <w:pStyle w:val="a0"/>
        <w:ind w:firstLine="372"/>
        <w:jc w:val="center"/>
      </w:pPr>
    </w:p>
    <w:p w14:paraId="22E81918" w14:textId="77777777" w:rsidR="00420346" w:rsidRDefault="00420346" w:rsidP="00B25959">
      <w:pPr>
        <w:pStyle w:val="a0"/>
        <w:ind w:firstLine="372"/>
        <w:jc w:val="center"/>
      </w:pPr>
    </w:p>
    <w:p w14:paraId="3D1782EA" w14:textId="77777777" w:rsidR="00420346" w:rsidRDefault="00420346" w:rsidP="00B25959">
      <w:pPr>
        <w:pStyle w:val="a0"/>
        <w:ind w:firstLine="372"/>
        <w:jc w:val="center"/>
      </w:pPr>
    </w:p>
    <w:p w14:paraId="4A0612A4" w14:textId="77777777" w:rsidR="00420346" w:rsidRDefault="00420346" w:rsidP="00B25959">
      <w:pPr>
        <w:pStyle w:val="a0"/>
        <w:ind w:firstLine="372"/>
        <w:jc w:val="center"/>
      </w:pPr>
    </w:p>
    <w:p w14:paraId="6605E9EE" w14:textId="77777777" w:rsidR="00420346" w:rsidRDefault="00420346" w:rsidP="00B25959">
      <w:pPr>
        <w:pStyle w:val="a0"/>
        <w:ind w:firstLine="372"/>
        <w:jc w:val="center"/>
      </w:pPr>
    </w:p>
    <w:p w14:paraId="0BEC2CD3" w14:textId="77777777" w:rsidR="00420346" w:rsidRDefault="00420346" w:rsidP="00B25959">
      <w:pPr>
        <w:pStyle w:val="a0"/>
        <w:ind w:firstLine="372"/>
        <w:jc w:val="center"/>
      </w:pPr>
    </w:p>
    <w:p w14:paraId="7E805A90" w14:textId="77777777" w:rsidR="00420346" w:rsidRDefault="00420346" w:rsidP="00420346">
      <w:pPr>
        <w:pStyle w:val="a0"/>
        <w:spacing w:beforeLines="50" w:before="142"/>
        <w:ind w:firstLine="372"/>
        <w:jc w:val="center"/>
      </w:pPr>
    </w:p>
    <w:p w14:paraId="1D1F4432" w14:textId="77777777" w:rsidR="00B25959" w:rsidRDefault="00B25959" w:rsidP="00420346">
      <w:pPr>
        <w:pStyle w:val="a0"/>
        <w:spacing w:beforeLines="50" w:before="142"/>
        <w:ind w:firstLine="372"/>
        <w:jc w:val="center"/>
      </w:pPr>
      <w:r>
        <w:t>F</w:t>
      </w:r>
      <w:r>
        <w:rPr>
          <w:rFonts w:hint="eastAsia"/>
        </w:rPr>
        <w:t>ig.2 Structure of CMujava</w:t>
      </w:r>
    </w:p>
    <w:p w14:paraId="5387EBA2" w14:textId="77777777" w:rsidR="00B25959" w:rsidRDefault="00B25959" w:rsidP="00420346">
      <w:pPr>
        <w:pStyle w:val="a0"/>
        <w:spacing w:afterLines="50" w:after="142"/>
        <w:ind w:firstLine="372"/>
        <w:jc w:val="center"/>
      </w:pPr>
      <w:r>
        <w:rPr>
          <w:rFonts w:hint="eastAsia"/>
        </w:rPr>
        <w:t>图</w:t>
      </w:r>
      <w:r>
        <w:rPr>
          <w:rFonts w:hint="eastAsia"/>
        </w:rPr>
        <w:t>2 CMujava</w:t>
      </w:r>
      <w:r>
        <w:rPr>
          <w:rFonts w:hint="eastAsia"/>
        </w:rPr>
        <w:t>架构</w:t>
      </w:r>
    </w:p>
    <w:p w14:paraId="20678BE8" w14:textId="77777777" w:rsidR="00216810" w:rsidRDefault="00216810" w:rsidP="00216810">
      <w:pPr>
        <w:pStyle w:val="a0"/>
        <w:ind w:firstLine="372"/>
      </w:pPr>
      <w:r>
        <w:rPr>
          <w:rFonts w:hint="eastAsia"/>
        </w:rPr>
        <w:t>(1)</w:t>
      </w:r>
      <w:r w:rsidRPr="005D6924">
        <w:rPr>
          <w:rFonts w:hint="eastAsia"/>
          <w:b/>
          <w:rPrChange w:id="147" w:author="Dai phantom" w:date="2019-04-01T21:54:00Z">
            <w:rPr>
              <w:rFonts w:hint="eastAsia"/>
            </w:rPr>
          </w:rPrChange>
        </w:rPr>
        <w:t>源程序分析</w:t>
      </w:r>
      <w:r w:rsidR="00B31F1B">
        <w:rPr>
          <w:rFonts w:hint="eastAsia"/>
        </w:rPr>
        <w:t>.</w:t>
      </w:r>
      <w:r>
        <w:rPr>
          <w:rFonts w:hint="eastAsia"/>
        </w:rPr>
        <w:t>首先读取待测程序及其依赖程序</w:t>
      </w:r>
      <w:r>
        <w:rPr>
          <w:rFonts w:hint="eastAsia"/>
        </w:rPr>
        <w:t>,</w:t>
      </w:r>
      <w:r>
        <w:rPr>
          <w:rFonts w:hint="eastAsia"/>
        </w:rPr>
        <w:t>接下来对读取到的程序文本按照</w:t>
      </w:r>
      <w:r>
        <w:rPr>
          <w:rFonts w:hint="eastAsia"/>
        </w:rPr>
        <w:t>Java</w:t>
      </w:r>
      <w:r>
        <w:rPr>
          <w:rFonts w:hint="eastAsia"/>
        </w:rPr>
        <w:t>程序的语法结构拆分并进行语法分析</w:t>
      </w:r>
      <w:r>
        <w:rPr>
          <w:rFonts w:hint="eastAsia"/>
        </w:rPr>
        <w:t>,</w:t>
      </w:r>
      <w:r>
        <w:rPr>
          <w:rFonts w:hint="eastAsia"/>
        </w:rPr>
        <w:t>然后将程序的变量信息封装到一个变量表里方便统一管理并对外提供相应元素的操作</w:t>
      </w:r>
      <w:r>
        <w:rPr>
          <w:rFonts w:hint="eastAsia"/>
        </w:rPr>
        <w:t>API,</w:t>
      </w:r>
      <w:r>
        <w:rPr>
          <w:rFonts w:hint="eastAsia"/>
        </w:rPr>
        <w:t>最后将待测程序的所有语法信息和逻辑结构信息按照</w:t>
      </w:r>
      <w:r>
        <w:rPr>
          <w:rFonts w:hint="eastAsia"/>
        </w:rPr>
        <w:t>Java</w:t>
      </w:r>
      <w:r>
        <w:rPr>
          <w:rFonts w:hint="eastAsia"/>
        </w:rPr>
        <w:t>程序的组织结构封装到一个</w:t>
      </w:r>
      <w:proofErr w:type="gramStart"/>
      <w:r>
        <w:rPr>
          <w:rFonts w:hint="eastAsia"/>
        </w:rPr>
        <w:t>元对象</w:t>
      </w:r>
      <w:proofErr w:type="gramEnd"/>
      <w:r>
        <w:rPr>
          <w:rFonts w:hint="eastAsia"/>
        </w:rPr>
        <w:t>(MetaObject)</w:t>
      </w:r>
      <w:r>
        <w:rPr>
          <w:rFonts w:hint="eastAsia"/>
        </w:rPr>
        <w:t>中</w:t>
      </w:r>
      <w:r>
        <w:rPr>
          <w:rFonts w:hint="eastAsia"/>
        </w:rPr>
        <w:t>.</w:t>
      </w:r>
    </w:p>
    <w:p w14:paraId="3F6F05E5" w14:textId="77777777" w:rsidR="00B31F1B" w:rsidRDefault="00B31F1B" w:rsidP="00216810">
      <w:pPr>
        <w:pStyle w:val="a0"/>
        <w:ind w:firstLine="372"/>
      </w:pPr>
      <w:r>
        <w:rPr>
          <w:rFonts w:hint="eastAsia"/>
        </w:rPr>
        <w:t>(2)</w:t>
      </w:r>
      <w:r>
        <w:rPr>
          <w:rFonts w:hint="eastAsia"/>
        </w:rPr>
        <w:t>变异体生成</w:t>
      </w:r>
      <w:r>
        <w:rPr>
          <w:rFonts w:hint="eastAsia"/>
        </w:rPr>
        <w:t>.</w:t>
      </w:r>
      <w:r>
        <w:rPr>
          <w:rFonts w:hint="eastAsia"/>
        </w:rPr>
        <w:t>首先在运行时根据测试人员选择的变异算子动态拼接相应的变异算子类名</w:t>
      </w:r>
      <w:r>
        <w:rPr>
          <w:rFonts w:hint="eastAsia"/>
        </w:rPr>
        <w:t>,</w:t>
      </w:r>
      <w:r>
        <w:rPr>
          <w:rFonts w:hint="eastAsia"/>
        </w:rPr>
        <w:t>并利用反射技术实例化相应的变异算子</w:t>
      </w:r>
      <w:proofErr w:type="gramStart"/>
      <w:r>
        <w:rPr>
          <w:rFonts w:hint="eastAsia"/>
        </w:rPr>
        <w:t>类对象</w:t>
      </w:r>
      <w:proofErr w:type="gramEnd"/>
      <w:r>
        <w:rPr>
          <w:rFonts w:hint="eastAsia"/>
        </w:rPr>
        <w:t>.</w:t>
      </w:r>
      <w:r w:rsidR="00925D8D">
        <w:rPr>
          <w:rFonts w:hint="eastAsia"/>
        </w:rPr>
        <w:t>接下来</w:t>
      </w:r>
      <w:proofErr w:type="gramStart"/>
      <w:r w:rsidR="00925D8D">
        <w:rPr>
          <w:rFonts w:hint="eastAsia"/>
        </w:rPr>
        <w:t>遍历元对象</w:t>
      </w:r>
      <w:proofErr w:type="gramEnd"/>
      <w:r w:rsidR="00925D8D">
        <w:rPr>
          <w:rFonts w:hint="eastAsia"/>
        </w:rPr>
        <w:t>的节点</w:t>
      </w:r>
      <w:r w:rsidR="00925D8D">
        <w:rPr>
          <w:rFonts w:hint="eastAsia"/>
        </w:rPr>
        <w:t>,</w:t>
      </w:r>
      <w:r w:rsidR="00925D8D">
        <w:rPr>
          <w:rFonts w:hint="eastAsia"/>
        </w:rPr>
        <w:t>判断是否存在可以应用所选变异算子的语句</w:t>
      </w:r>
      <w:r w:rsidR="00925D8D">
        <w:rPr>
          <w:rFonts w:hint="eastAsia"/>
        </w:rPr>
        <w:t>.</w:t>
      </w:r>
      <w:r w:rsidR="00925D8D">
        <w:rPr>
          <w:rFonts w:hint="eastAsia"/>
        </w:rPr>
        <w:t>然后根据变异算子所定义的规则对符合条件的语句的语法结构进行更改来生成变异后的</w:t>
      </w:r>
      <w:proofErr w:type="gramStart"/>
      <w:r w:rsidR="00925D8D">
        <w:rPr>
          <w:rFonts w:hint="eastAsia"/>
        </w:rPr>
        <w:t>元对象</w:t>
      </w:r>
      <w:proofErr w:type="gramEnd"/>
      <w:r w:rsidR="00925D8D">
        <w:rPr>
          <w:rFonts w:hint="eastAsia"/>
        </w:rPr>
        <w:t>.</w:t>
      </w:r>
      <w:r w:rsidR="00925D8D">
        <w:rPr>
          <w:rFonts w:hint="eastAsia"/>
        </w:rPr>
        <w:t>最后读取变异体和变异体的依赖信息进行语法检查</w:t>
      </w:r>
      <w:r w:rsidR="00925D8D">
        <w:rPr>
          <w:rFonts w:hint="eastAsia"/>
        </w:rPr>
        <w:t>,</w:t>
      </w:r>
      <w:r w:rsidR="00925D8D">
        <w:rPr>
          <w:rFonts w:hint="eastAsia"/>
        </w:rPr>
        <w:t>删除错误的变异体</w:t>
      </w:r>
      <w:r w:rsidR="00925D8D">
        <w:rPr>
          <w:rFonts w:hint="eastAsia"/>
        </w:rPr>
        <w:t>,</w:t>
      </w:r>
      <w:r w:rsidR="00925D8D">
        <w:rPr>
          <w:rFonts w:hint="eastAsia"/>
        </w:rPr>
        <w:t>将正确变异体的</w:t>
      </w:r>
      <w:proofErr w:type="gramStart"/>
      <w:r w:rsidR="00925D8D">
        <w:rPr>
          <w:rFonts w:hint="eastAsia"/>
        </w:rPr>
        <w:t>元对象</w:t>
      </w:r>
      <w:proofErr w:type="gramEnd"/>
      <w:r w:rsidR="00925D8D">
        <w:rPr>
          <w:rFonts w:hint="eastAsia"/>
        </w:rPr>
        <w:t>的节点信息转换为</w:t>
      </w:r>
      <w:r w:rsidR="00925D8D">
        <w:rPr>
          <w:rFonts w:hint="eastAsia"/>
        </w:rPr>
        <w:t>Java</w:t>
      </w:r>
      <w:r w:rsidR="00925D8D">
        <w:rPr>
          <w:rFonts w:hint="eastAsia"/>
        </w:rPr>
        <w:t>语句并输出到文件中</w:t>
      </w:r>
      <w:r w:rsidR="00925D8D">
        <w:rPr>
          <w:rFonts w:hint="eastAsia"/>
        </w:rPr>
        <w:t>,</w:t>
      </w:r>
      <w:r w:rsidR="006C03F5">
        <w:rPr>
          <w:rFonts w:hint="eastAsia"/>
        </w:rPr>
        <w:t>另外将每个变异体所更改的内容记录到变异日志中</w:t>
      </w:r>
      <w:r w:rsidR="006C03F5">
        <w:rPr>
          <w:rFonts w:hint="eastAsia"/>
        </w:rPr>
        <w:t>.</w:t>
      </w:r>
    </w:p>
    <w:p w14:paraId="2141E807" w14:textId="77777777" w:rsidR="006C03F5" w:rsidRDefault="006C03F5" w:rsidP="00216810">
      <w:pPr>
        <w:pStyle w:val="a0"/>
        <w:ind w:firstLine="372"/>
      </w:pPr>
      <w:r>
        <w:rPr>
          <w:rFonts w:hint="eastAsia"/>
        </w:rPr>
        <w:t>(3)</w:t>
      </w:r>
      <w:r>
        <w:rPr>
          <w:rFonts w:hint="eastAsia"/>
        </w:rPr>
        <w:t>变异体查看</w:t>
      </w:r>
      <w:r>
        <w:rPr>
          <w:rFonts w:hint="eastAsia"/>
        </w:rPr>
        <w:t>.</w:t>
      </w:r>
      <w:r>
        <w:rPr>
          <w:rFonts w:hint="eastAsia"/>
        </w:rPr>
        <w:t>首先根据系统配置信息获取待测程序和变异体所在路径</w:t>
      </w:r>
      <w:r>
        <w:rPr>
          <w:rFonts w:hint="eastAsia"/>
        </w:rPr>
        <w:t>,</w:t>
      </w:r>
      <w:r>
        <w:rPr>
          <w:rFonts w:hint="eastAsia"/>
        </w:rPr>
        <w:t>读取选中的待测程序的所有变异体信息并将变异体</w:t>
      </w:r>
      <w:proofErr w:type="gramStart"/>
      <w:r>
        <w:rPr>
          <w:rFonts w:hint="eastAsia"/>
        </w:rPr>
        <w:t>名展示</w:t>
      </w:r>
      <w:proofErr w:type="gramEnd"/>
      <w:r>
        <w:rPr>
          <w:rFonts w:hint="eastAsia"/>
        </w:rPr>
        <w:t>在工具界面上</w:t>
      </w:r>
      <w:r w:rsidR="00A97C3B">
        <w:rPr>
          <w:rFonts w:hint="eastAsia"/>
        </w:rPr>
        <w:t>.</w:t>
      </w:r>
      <w:r w:rsidR="00A97C3B">
        <w:rPr>
          <w:rFonts w:hint="eastAsia"/>
        </w:rPr>
        <w:t>然后</w:t>
      </w:r>
      <w:r w:rsidR="00E24AA9">
        <w:rPr>
          <w:rFonts w:hint="eastAsia"/>
        </w:rPr>
        <w:t>测试人员</w:t>
      </w:r>
      <w:r w:rsidR="00A97C3B">
        <w:rPr>
          <w:rFonts w:hint="eastAsia"/>
        </w:rPr>
        <w:t>选择其中的一个变异体</w:t>
      </w:r>
      <w:r w:rsidR="00E24AA9">
        <w:rPr>
          <w:rFonts w:hint="eastAsia"/>
        </w:rPr>
        <w:t>工具自动读取相应的日志文件</w:t>
      </w:r>
      <w:r w:rsidR="00E24AA9">
        <w:rPr>
          <w:rFonts w:hint="eastAsia"/>
        </w:rPr>
        <w:t>,</w:t>
      </w:r>
      <w:r w:rsidR="00E24AA9">
        <w:rPr>
          <w:rFonts w:hint="eastAsia"/>
        </w:rPr>
        <w:t>获取变异体被修改的信息</w:t>
      </w:r>
      <w:r w:rsidR="00E24AA9">
        <w:rPr>
          <w:rFonts w:hint="eastAsia"/>
        </w:rPr>
        <w:t>,</w:t>
      </w:r>
      <w:r w:rsidR="00E24AA9">
        <w:rPr>
          <w:rFonts w:hint="eastAsia"/>
        </w:rPr>
        <w:t>对修改过的部分进行标识</w:t>
      </w:r>
      <w:r w:rsidR="00E24AA9">
        <w:rPr>
          <w:rFonts w:hint="eastAsia"/>
        </w:rPr>
        <w:t>.</w:t>
      </w:r>
      <w:r w:rsidR="00E24AA9">
        <w:rPr>
          <w:rFonts w:hint="eastAsia"/>
        </w:rPr>
        <w:t>最后将标记过的变异体和原始待测程序显示在界面上</w:t>
      </w:r>
      <w:r w:rsidR="00E24AA9">
        <w:rPr>
          <w:rFonts w:hint="eastAsia"/>
        </w:rPr>
        <w:t>.</w:t>
      </w:r>
    </w:p>
    <w:p w14:paraId="786F131B" w14:textId="77777777" w:rsidR="00E24AA9" w:rsidRDefault="00E24AA9" w:rsidP="00216810">
      <w:pPr>
        <w:pStyle w:val="a0"/>
        <w:ind w:firstLine="372"/>
      </w:pPr>
      <w:r>
        <w:rPr>
          <w:rFonts w:hint="eastAsia"/>
        </w:rPr>
        <w:t>(4)</w:t>
      </w:r>
      <w:r>
        <w:rPr>
          <w:rFonts w:hint="eastAsia"/>
        </w:rPr>
        <w:t>变异体执行</w:t>
      </w:r>
      <w:r>
        <w:rPr>
          <w:rFonts w:hint="eastAsia"/>
        </w:rPr>
        <w:t>.</w:t>
      </w:r>
      <w:r w:rsidR="008700DA">
        <w:rPr>
          <w:rFonts w:hint="eastAsia"/>
        </w:rPr>
        <w:t>首先测试人员选择要执行的变异体及测试用例集</w:t>
      </w:r>
      <w:r w:rsidR="008700DA">
        <w:rPr>
          <w:rFonts w:hint="eastAsia"/>
        </w:rPr>
        <w:t>,</w:t>
      </w:r>
      <w:r w:rsidR="008700DA">
        <w:rPr>
          <w:rFonts w:hint="eastAsia"/>
        </w:rPr>
        <w:t>工具对变异体执行测试用例并统计杀死的变异体数量</w:t>
      </w:r>
      <w:r w:rsidR="008700DA">
        <w:rPr>
          <w:rFonts w:hint="eastAsia"/>
        </w:rPr>
        <w:t>,</w:t>
      </w:r>
      <w:r w:rsidR="008700DA">
        <w:rPr>
          <w:rFonts w:hint="eastAsia"/>
        </w:rPr>
        <w:t>计算变异得分</w:t>
      </w:r>
      <w:r w:rsidR="008700DA">
        <w:rPr>
          <w:rFonts w:hint="eastAsia"/>
        </w:rPr>
        <w:t>.</w:t>
      </w:r>
      <w:r w:rsidR="008700DA">
        <w:rPr>
          <w:rFonts w:hint="eastAsia"/>
        </w:rPr>
        <w:t>最后将结果显示在工具界面上</w:t>
      </w:r>
      <w:r w:rsidR="008700DA">
        <w:rPr>
          <w:rFonts w:hint="eastAsia"/>
        </w:rPr>
        <w:t>.</w:t>
      </w:r>
    </w:p>
    <w:p w14:paraId="583CE659" w14:textId="025BAB3C" w:rsidR="0085071F" w:rsidRDefault="0085071F" w:rsidP="0085071F">
      <w:pPr>
        <w:pStyle w:val="2"/>
        <w:spacing w:before="71" w:after="71"/>
      </w:pPr>
      <w:proofErr w:type="spellStart"/>
      <w:r>
        <w:rPr>
          <w:rFonts w:hint="eastAsia"/>
        </w:rPr>
        <w:t>CMuJava</w:t>
      </w:r>
      <w:proofErr w:type="spellEnd"/>
      <w:r>
        <w:rPr>
          <w:rFonts w:hint="eastAsia"/>
        </w:rPr>
        <w:t>实现的并发变异算子</w:t>
      </w:r>
      <w:ins w:id="148" w:author="Dai phantom" w:date="2019-04-03T15:18:00Z">
        <w:r w:rsidR="007037F7">
          <w:rPr>
            <w:rFonts w:hint="eastAsia"/>
          </w:rPr>
          <w:t>（解释</w:t>
        </w:r>
        <w:r w:rsidR="007037F7">
          <w:rPr>
            <w:rFonts w:hint="eastAsia"/>
          </w:rPr>
          <w:t>+</w:t>
        </w:r>
        <w:r w:rsidR="007037F7">
          <w:rPr>
            <w:rFonts w:hint="eastAsia"/>
          </w:rPr>
          <w:t>例子的模式）</w:t>
        </w:r>
      </w:ins>
    </w:p>
    <w:p w14:paraId="335DC1C5" w14:textId="3F7BEEC2" w:rsidR="007540CD" w:rsidRDefault="00F61D8B" w:rsidP="00D12716">
      <w:pPr>
        <w:pStyle w:val="a0"/>
        <w:ind w:firstLineChars="0" w:firstLine="0"/>
        <w:jc w:val="left"/>
        <w:rPr>
          <w:ins w:id="149" w:author="Dai phantom" w:date="2019-04-01T23:58:00Z"/>
        </w:rPr>
      </w:pPr>
      <w:r>
        <w:rPr>
          <w:rFonts w:hint="eastAsia"/>
        </w:rPr>
        <w:tab/>
      </w:r>
      <w:del w:id="150" w:author="Dai phantom" w:date="2019-04-01T23:58:00Z">
        <w:r w:rsidDel="00CD56FF">
          <w:rPr>
            <w:rFonts w:hint="eastAsia"/>
          </w:rPr>
          <w:delText>目</w:delText>
        </w:r>
      </w:del>
      <w:del w:id="151" w:author="Dai phantom" w:date="2019-04-01T23:57:00Z">
        <w:r w:rsidDel="00CD56FF">
          <w:rPr>
            <w:rFonts w:hint="eastAsia"/>
          </w:rPr>
          <w:delText>前</w:delText>
        </w:r>
        <w:r w:rsidDel="00CD56FF">
          <w:rPr>
            <w:rFonts w:hint="eastAsia"/>
          </w:rPr>
          <w:delText>CMuJava</w:delText>
        </w:r>
        <w:r w:rsidDel="00CD56FF">
          <w:rPr>
            <w:rFonts w:hint="eastAsia"/>
          </w:rPr>
          <w:delText>支持</w:delText>
        </w:r>
        <w:r w:rsidR="009B7967" w:rsidDel="00CD56FF">
          <w:rPr>
            <w:rFonts w:hint="eastAsia"/>
          </w:rPr>
          <w:delText>的</w:delText>
        </w:r>
        <w:r w:rsidR="0013341D" w:rsidDel="00CD56FF">
          <w:rPr>
            <w:rFonts w:hint="eastAsia"/>
          </w:rPr>
          <w:delText>25</w:delText>
        </w:r>
        <w:r w:rsidDel="00CD56FF">
          <w:rPr>
            <w:rFonts w:hint="eastAsia"/>
          </w:rPr>
          <w:delText>种并发变异算子</w:delText>
        </w:r>
        <w:r w:rsidR="009B7967" w:rsidDel="00CD56FF">
          <w:rPr>
            <w:rFonts w:hint="eastAsia"/>
          </w:rPr>
          <w:delText>及</w:delText>
        </w:r>
        <w:r w:rsidR="00B16DDF" w:rsidDel="00CD56FF">
          <w:rPr>
            <w:rFonts w:hint="eastAsia"/>
          </w:rPr>
          <w:delText>揭示的并发故障如下</w:delText>
        </w:r>
        <w:r w:rsidDel="00CD56FF">
          <w:rPr>
            <w:rFonts w:hint="eastAsia"/>
          </w:rPr>
          <w:delText>:</w:delText>
        </w:r>
      </w:del>
    </w:p>
    <w:p w14:paraId="10835355" w14:textId="56F14E74" w:rsidR="00CD56FF" w:rsidRDefault="00CD56FF" w:rsidP="00D12716">
      <w:pPr>
        <w:pStyle w:val="a0"/>
        <w:ind w:firstLineChars="0" w:firstLine="0"/>
        <w:jc w:val="left"/>
      </w:pPr>
      <w:ins w:id="152" w:author="Dai phantom" w:date="2019-04-01T23:58:00Z">
        <w:r>
          <w:tab/>
        </w:r>
        <w:proofErr w:type="spellStart"/>
        <w:r>
          <w:rPr>
            <w:rFonts w:hint="eastAsia"/>
          </w:rPr>
          <w:t>CMuJava</w:t>
        </w:r>
        <w:proofErr w:type="spellEnd"/>
        <w:r>
          <w:rPr>
            <w:rFonts w:hint="eastAsia"/>
          </w:rPr>
          <w:t>实现了</w:t>
        </w:r>
        <w:proofErr w:type="spellStart"/>
        <w:r>
          <w:t>B</w:t>
        </w:r>
        <w:r>
          <w:rPr>
            <w:rFonts w:hint="eastAsia"/>
          </w:rPr>
          <w:t>arbury</w:t>
        </w:r>
        <w:proofErr w:type="spellEnd"/>
        <w:r>
          <w:rPr>
            <w:rFonts w:hint="eastAsia"/>
          </w:rPr>
          <w:t>提出的</w:t>
        </w:r>
        <w:r>
          <w:rPr>
            <w:rFonts w:hint="eastAsia"/>
          </w:rPr>
          <w:t>2</w:t>
        </w:r>
        <w:r>
          <w:t>5</w:t>
        </w:r>
        <w:r>
          <w:rPr>
            <w:rFonts w:hint="eastAsia"/>
          </w:rPr>
          <w:t>中变异算子，每一种变异算子的具体描述如下：</w:t>
        </w:r>
      </w:ins>
      <w:ins w:id="153" w:author="Dai phantom" w:date="2019-04-03T15:17:00Z">
        <w:r w:rsidR="007037F7">
          <w:t xml:space="preserve"> </w:t>
        </w:r>
      </w:ins>
    </w:p>
    <w:p w14:paraId="2EDF6973" w14:textId="3EA046EB" w:rsidR="00F61D8B" w:rsidRDefault="00F61D8B" w:rsidP="00F61D8B">
      <w:pPr>
        <w:pStyle w:val="a0"/>
        <w:ind w:firstLineChars="0" w:firstLine="0"/>
        <w:jc w:val="left"/>
      </w:pPr>
      <w:r>
        <w:rPr>
          <w:rFonts w:hint="eastAsia"/>
        </w:rPr>
        <w:tab/>
        <w:t>(1)</w:t>
      </w:r>
      <w:r w:rsidR="00172F6F">
        <w:rPr>
          <w:rFonts w:hint="eastAsia"/>
        </w:rPr>
        <w:t>MXT(Modify Method-X Timeout).</w:t>
      </w:r>
      <w:r w:rsidR="00172F6F">
        <w:rPr>
          <w:rFonts w:hint="eastAsia"/>
        </w:rPr>
        <w:t>修改并发机制</w:t>
      </w:r>
      <w:r w:rsidR="00172F6F">
        <w:rPr>
          <w:rFonts w:hint="eastAsia"/>
        </w:rPr>
        <w:t>wait</w:t>
      </w:r>
      <w:r w:rsidR="00172F6F">
        <w:t>()</w:t>
      </w:r>
      <w:r w:rsidR="00172F6F">
        <w:rPr>
          <w:rFonts w:hint="eastAsia"/>
        </w:rPr>
        <w:t>,sleep</w:t>
      </w:r>
      <w:r w:rsidR="00172F6F">
        <w:t>()</w:t>
      </w:r>
      <w:ins w:id="154" w:author="Dai phantom" w:date="2019-04-02T00:00:00Z">
        <w:r w:rsidR="00296E20">
          <w:rPr>
            <w:rFonts w:hint="eastAsia"/>
          </w:rPr>
          <w:t>和</w:t>
        </w:r>
      </w:ins>
      <w:del w:id="155" w:author="Dai phantom" w:date="2019-04-02T00:00:00Z">
        <w:r w:rsidR="00172F6F" w:rsidDel="00296E20">
          <w:rPr>
            <w:rFonts w:hint="eastAsia"/>
          </w:rPr>
          <w:delText>,</w:delText>
        </w:r>
      </w:del>
      <w:r w:rsidR="00172F6F">
        <w:rPr>
          <w:rFonts w:hint="eastAsia"/>
        </w:rPr>
        <w:t>join</w:t>
      </w:r>
      <w:r w:rsidR="00172F6F">
        <w:t>()</w:t>
      </w:r>
      <w:r w:rsidR="00172F6F">
        <w:rPr>
          <w:rFonts w:hint="eastAsia"/>
        </w:rPr>
        <w:t>方法的超时参数</w:t>
      </w:r>
      <w:r w:rsidR="00172F6F">
        <w:rPr>
          <w:rFonts w:hint="eastAsia"/>
        </w:rPr>
        <w:t>,</w:t>
      </w:r>
      <w:r w:rsidR="00172F6F">
        <w:rPr>
          <w:rFonts w:hint="eastAsia"/>
        </w:rPr>
        <w:t>将其变为原来的一半或者两倍</w:t>
      </w:r>
      <w:r w:rsidR="00172F6F">
        <w:rPr>
          <w:rFonts w:hint="eastAsia"/>
        </w:rPr>
        <w:t>.</w:t>
      </w:r>
      <w:ins w:id="156" w:author="Dai phantom" w:date="2019-04-02T00:01:00Z">
        <w:r w:rsidR="00BC507E">
          <w:rPr>
            <w:rFonts w:hint="eastAsia"/>
          </w:rPr>
          <w:t>例如：。。。。</w:t>
        </w:r>
      </w:ins>
      <w:del w:id="157" w:author="Dai phantom" w:date="2019-04-02T00:01:00Z">
        <w:r w:rsidR="00172F6F" w:rsidDel="00BC507E">
          <w:rPr>
            <w:rFonts w:hint="eastAsia"/>
          </w:rPr>
          <w:delText>CMuJava</w:delText>
        </w:r>
        <w:r w:rsidR="00172F6F" w:rsidDel="00BC507E">
          <w:rPr>
            <w:rFonts w:hint="eastAsia"/>
          </w:rPr>
          <w:delText>中对于每个符合规则的方法调用</w:delText>
        </w:r>
        <w:r w:rsidR="00172F6F" w:rsidDel="00BC507E">
          <w:rPr>
            <w:rFonts w:hint="eastAsia"/>
          </w:rPr>
          <w:delText>,</w:delText>
        </w:r>
        <w:r w:rsidR="00172F6F" w:rsidDel="00BC507E">
          <w:rPr>
            <w:rFonts w:hint="eastAsia"/>
          </w:rPr>
          <w:delText>均产生两个变异体</w:delText>
        </w:r>
        <w:r w:rsidR="00172F6F" w:rsidDel="00BC507E">
          <w:rPr>
            <w:rFonts w:hint="eastAsia"/>
          </w:rPr>
          <w:delText>,</w:delText>
        </w:r>
        <w:r w:rsidR="00172F6F" w:rsidDel="00BC507E">
          <w:rPr>
            <w:rFonts w:hint="eastAsia"/>
          </w:rPr>
          <w:delText>一个超时参数修改为原来的一半</w:delText>
        </w:r>
        <w:r w:rsidR="00172F6F" w:rsidDel="00BC507E">
          <w:rPr>
            <w:rFonts w:hint="eastAsia"/>
          </w:rPr>
          <w:delText>,</w:delText>
        </w:r>
        <w:r w:rsidR="00172F6F" w:rsidDel="00BC507E">
          <w:rPr>
            <w:rFonts w:hint="eastAsia"/>
          </w:rPr>
          <w:delText>另一个变为原来的两倍</w:delText>
        </w:r>
      </w:del>
      <w:r w:rsidR="00172F6F">
        <w:rPr>
          <w:rFonts w:hint="eastAsia"/>
        </w:rPr>
        <w:t>.</w:t>
      </w:r>
      <w:del w:id="158" w:author="Dai phantom" w:date="2019-04-02T00:02:00Z">
        <w:r w:rsidR="00172F6F" w:rsidDel="00BC507E">
          <w:rPr>
            <w:rFonts w:hint="eastAsia"/>
          </w:rPr>
          <w:delText>在</w:delText>
        </w:r>
        <w:r w:rsidR="00172F6F" w:rsidDel="00BC507E">
          <w:delText>wait()</w:delText>
        </w:r>
        <w:r w:rsidR="00172F6F" w:rsidDel="00BC507E">
          <w:rPr>
            <w:rFonts w:hint="eastAsia"/>
          </w:rPr>
          <w:delText>方法上作用</w:delText>
        </w:r>
        <w:r w:rsidR="00172F6F" w:rsidDel="00BC507E">
          <w:delText>MXT</w:delText>
        </w:r>
        <w:r w:rsidR="00172F6F" w:rsidDel="00BC507E">
          <w:rPr>
            <w:rFonts w:hint="eastAsia"/>
          </w:rPr>
          <w:delText>算子的最可能结果是</w:delText>
        </w:r>
      </w:del>
      <w:ins w:id="159" w:author="Dai phantom" w:date="2019-04-02T00:02:00Z">
        <w:r w:rsidR="00BC507E">
          <w:rPr>
            <w:rFonts w:hint="eastAsia"/>
          </w:rPr>
          <w:t>改变</w:t>
        </w:r>
        <w:r w:rsidR="00BC507E">
          <w:rPr>
            <w:rFonts w:hint="eastAsia"/>
          </w:rPr>
          <w:t>wait</w:t>
        </w:r>
        <w:r w:rsidR="00BC507E">
          <w:rPr>
            <w:rFonts w:hint="eastAsia"/>
          </w:rPr>
          <w:t>（）方法的超时参数可能</w:t>
        </w:r>
      </w:ins>
      <w:r w:rsidR="00172F6F">
        <w:rPr>
          <w:rFonts w:hint="eastAsia"/>
        </w:rPr>
        <w:t>导致</w:t>
      </w:r>
      <w:commentRangeStart w:id="160"/>
      <w:r w:rsidR="00172F6F">
        <w:rPr>
          <w:rFonts w:hint="eastAsia"/>
        </w:rPr>
        <w:t>冲突故障</w:t>
      </w:r>
      <w:commentRangeEnd w:id="160"/>
      <w:r w:rsidR="00BC507E">
        <w:rPr>
          <w:rStyle w:val="afa"/>
          <w:rFonts w:ascii="Tahoma" w:eastAsia="微软雅黑" w:hAnsi="Tahoma" w:cstheme="minorBidi"/>
          <w:kern w:val="0"/>
        </w:rPr>
        <w:commentReference w:id="160"/>
      </w:r>
      <w:r w:rsidR="00172F6F">
        <w:rPr>
          <w:rFonts w:hint="eastAsia"/>
        </w:rPr>
        <w:t>或数据竞争</w:t>
      </w:r>
      <w:r w:rsidR="00172F6F">
        <w:rPr>
          <w:rFonts w:hint="eastAsia"/>
        </w:rPr>
        <w:t>.</w:t>
      </w:r>
      <w:ins w:id="161" w:author="Dai phantom" w:date="2019-04-02T00:03:00Z">
        <w:r w:rsidR="00BC507E">
          <w:rPr>
            <w:rFonts w:hint="eastAsia"/>
          </w:rPr>
          <w:t>改变。。。</w:t>
        </w:r>
      </w:ins>
      <w:del w:id="162" w:author="Dai phantom" w:date="2019-04-02T00:03:00Z">
        <w:r w:rsidR="00172F6F" w:rsidDel="00BC507E">
          <w:rPr>
            <w:rFonts w:hint="eastAsia"/>
          </w:rPr>
          <w:delText>在</w:delText>
        </w:r>
        <w:r w:rsidR="00172F6F" w:rsidDel="00BC507E">
          <w:delText>sleep()</w:delText>
        </w:r>
        <w:r w:rsidR="00172F6F" w:rsidDel="00BC507E">
          <w:rPr>
            <w:rFonts w:hint="eastAsia"/>
          </w:rPr>
          <w:delText>和</w:delText>
        </w:r>
        <w:r w:rsidR="00172F6F" w:rsidDel="00BC507E">
          <w:delText>join()</w:delText>
        </w:r>
        <w:r w:rsidR="00172F6F" w:rsidDel="00BC507E">
          <w:rPr>
            <w:rFonts w:hint="eastAsia"/>
          </w:rPr>
          <w:delText>方法上作用</w:delText>
        </w:r>
        <w:r w:rsidR="00172F6F" w:rsidDel="00BC507E">
          <w:delText>MXT</w:delText>
        </w:r>
        <w:r w:rsidR="00172F6F" w:rsidDel="00BC507E">
          <w:rPr>
            <w:rFonts w:hint="eastAsia"/>
          </w:rPr>
          <w:delText>算子最有</w:delText>
        </w:r>
      </w:del>
      <w:r w:rsidR="00172F6F">
        <w:rPr>
          <w:rFonts w:hint="eastAsia"/>
        </w:rPr>
        <w:t>可能导致</w:t>
      </w:r>
      <w:r w:rsidR="00172F6F">
        <w:t>sleep()</w:t>
      </w:r>
      <w:r w:rsidR="00172F6F">
        <w:rPr>
          <w:rFonts w:hint="eastAsia"/>
        </w:rPr>
        <w:t>故障模式</w:t>
      </w:r>
      <w:r w:rsidR="00172F6F">
        <w:rPr>
          <w:rFonts w:hint="eastAsia"/>
        </w:rPr>
        <w:t>.</w:t>
      </w:r>
    </w:p>
    <w:p w14:paraId="4BDD342C" w14:textId="3BEDDD0A" w:rsidR="00854530" w:rsidRDefault="00854530" w:rsidP="00F61D8B">
      <w:pPr>
        <w:pStyle w:val="a0"/>
        <w:ind w:firstLineChars="0" w:firstLine="0"/>
        <w:jc w:val="left"/>
      </w:pPr>
      <w:r>
        <w:rPr>
          <w:rFonts w:hint="eastAsia"/>
        </w:rPr>
        <w:tab/>
        <w:t>(2)MSP(Modify Synchronized Block Parameter).</w:t>
      </w:r>
      <w:r>
        <w:rPr>
          <w:rFonts w:hint="eastAsia"/>
        </w:rPr>
        <w:t>修改</w:t>
      </w:r>
      <w:r>
        <w:rPr>
          <w:rFonts w:hint="eastAsia"/>
        </w:rPr>
        <w:t>synchronized</w:t>
      </w:r>
      <w:r>
        <w:rPr>
          <w:rFonts w:hint="eastAsia"/>
        </w:rPr>
        <w:t>代码块</w:t>
      </w:r>
      <w:ins w:id="163" w:author="Dai phantom" w:date="2019-04-02T00:03:00Z">
        <w:r w:rsidR="00BC507E">
          <w:rPr>
            <w:rFonts w:hint="eastAsia"/>
          </w:rPr>
          <w:t>的</w:t>
        </w:r>
      </w:ins>
      <w:r>
        <w:rPr>
          <w:rFonts w:hint="eastAsia"/>
        </w:rPr>
        <w:t>参数</w:t>
      </w:r>
      <w:ins w:id="164" w:author="Dai phantom" w:date="2019-04-02T00:04:00Z">
        <w:r w:rsidR="00BC507E">
          <w:rPr>
            <w:rFonts w:hint="eastAsia"/>
          </w:rPr>
          <w:t>:</w:t>
        </w:r>
      </w:ins>
      <w:del w:id="165" w:author="Dai phantom" w:date="2019-04-02T00:04:00Z">
        <w:r w:rsidDel="00BC507E">
          <w:rPr>
            <w:rFonts w:hint="eastAsia"/>
          </w:rPr>
          <w:delText>,</w:delText>
        </w:r>
      </w:del>
      <w:r>
        <w:rPr>
          <w:rFonts w:hint="eastAsia"/>
        </w:rPr>
        <w:t>将</w:t>
      </w:r>
      <w:del w:id="166" w:author="Dai phantom" w:date="2019-04-02T00:04:00Z">
        <w:r w:rsidDel="00BC507E">
          <w:rPr>
            <w:rFonts w:hint="eastAsia"/>
          </w:rPr>
          <w:delText>其由</w:delText>
        </w:r>
      </w:del>
      <w:r>
        <w:rPr>
          <w:rFonts w:hint="eastAsia"/>
        </w:rPr>
        <w:t>this</w:t>
      </w:r>
      <w:r>
        <w:rPr>
          <w:rFonts w:hint="eastAsia"/>
        </w:rPr>
        <w:t>关键字替换为其</w:t>
      </w:r>
      <w:ins w:id="167" w:author="Dai phantom" w:date="2019-04-02T00:04:00Z">
        <w:r w:rsidR="00BC507E">
          <w:rPr>
            <w:rFonts w:hint="eastAsia"/>
          </w:rPr>
          <w:t>它</w:t>
        </w:r>
      </w:ins>
      <w:del w:id="168" w:author="Dai phantom" w:date="2019-04-02T00:04:00Z">
        <w:r w:rsidDel="00BC507E">
          <w:rPr>
            <w:rFonts w:hint="eastAsia"/>
          </w:rPr>
          <w:delText>他</w:delText>
        </w:r>
      </w:del>
      <w:r>
        <w:rPr>
          <w:rFonts w:hint="eastAsia"/>
        </w:rPr>
        <w:t>对象</w:t>
      </w:r>
      <w:r>
        <w:rPr>
          <w:rFonts w:hint="eastAsia"/>
        </w:rPr>
        <w:t>,</w:t>
      </w:r>
      <w:r>
        <w:rPr>
          <w:rFonts w:hint="eastAsia"/>
        </w:rPr>
        <w:t>或者由其</w:t>
      </w:r>
      <w:ins w:id="169" w:author="Dai phantom" w:date="2019-04-02T00:04:00Z">
        <w:r w:rsidR="00BC507E">
          <w:rPr>
            <w:rFonts w:hint="eastAsia"/>
          </w:rPr>
          <w:t>它</w:t>
        </w:r>
      </w:ins>
      <w:del w:id="170" w:author="Dai phantom" w:date="2019-04-02T00:04:00Z">
        <w:r w:rsidDel="00BC507E">
          <w:rPr>
            <w:rFonts w:hint="eastAsia"/>
          </w:rPr>
          <w:delText>他</w:delText>
        </w:r>
      </w:del>
      <w:r>
        <w:rPr>
          <w:rFonts w:hint="eastAsia"/>
        </w:rPr>
        <w:t>对象修改为</w:t>
      </w:r>
      <w:r>
        <w:rPr>
          <w:rFonts w:hint="eastAsia"/>
        </w:rPr>
        <w:t>this</w:t>
      </w:r>
      <w:r>
        <w:rPr>
          <w:rFonts w:hint="eastAsia"/>
        </w:rPr>
        <w:t>关键字</w:t>
      </w:r>
      <w:r>
        <w:rPr>
          <w:rFonts w:hint="eastAsia"/>
        </w:rPr>
        <w:t>.</w:t>
      </w:r>
      <w:r>
        <w:rPr>
          <w:rFonts w:hint="eastAsia"/>
        </w:rPr>
        <w:t>在</w:t>
      </w:r>
      <w:proofErr w:type="spellStart"/>
      <w:r>
        <w:rPr>
          <w:rFonts w:hint="eastAsia"/>
        </w:rPr>
        <w:t>CMuJava</w:t>
      </w:r>
      <w:proofErr w:type="spellEnd"/>
      <w:r>
        <w:rPr>
          <w:rFonts w:hint="eastAsia"/>
        </w:rPr>
        <w:t>中</w:t>
      </w:r>
      <w:r>
        <w:rPr>
          <w:rFonts w:hint="eastAsia"/>
        </w:rPr>
        <w:t>,</w:t>
      </w:r>
      <w:r>
        <w:rPr>
          <w:rFonts w:hint="eastAsia"/>
        </w:rPr>
        <w:t>如果原始参数为</w:t>
      </w:r>
      <w:r>
        <w:rPr>
          <w:rFonts w:hint="eastAsia"/>
        </w:rPr>
        <w:t>this,</w:t>
      </w:r>
      <w:r>
        <w:rPr>
          <w:rFonts w:hint="eastAsia"/>
        </w:rPr>
        <w:t>则</w:t>
      </w:r>
      <w:commentRangeStart w:id="171"/>
      <w:r>
        <w:rPr>
          <w:rFonts w:hint="eastAsia"/>
        </w:rPr>
        <w:t>将其依次替换为不同的成员变量</w:t>
      </w:r>
      <w:commentRangeEnd w:id="171"/>
      <w:r w:rsidR="00BC507E">
        <w:rPr>
          <w:rStyle w:val="afa"/>
          <w:rFonts w:ascii="Tahoma" w:eastAsia="微软雅黑" w:hAnsi="Tahoma" w:cstheme="minorBidi"/>
          <w:kern w:val="0"/>
        </w:rPr>
        <w:commentReference w:id="171"/>
      </w:r>
      <w:ins w:id="172" w:author="Dai phantom" w:date="2019-04-02T00:05:00Z">
        <w:r w:rsidR="00BC507E">
          <w:rPr>
            <w:rFonts w:hint="eastAsia"/>
          </w:rPr>
          <w:t>；</w:t>
        </w:r>
      </w:ins>
      <w:del w:id="173" w:author="Dai phantom" w:date="2019-04-02T00:05:00Z">
        <w:r w:rsidDel="00BC507E">
          <w:rPr>
            <w:rFonts w:hint="eastAsia"/>
          </w:rPr>
          <w:delText>.</w:delText>
        </w:r>
      </w:del>
      <w:r>
        <w:rPr>
          <w:rFonts w:hint="eastAsia"/>
        </w:rPr>
        <w:t>如果原始参数为一个实例化对象</w:t>
      </w:r>
      <w:r>
        <w:rPr>
          <w:rFonts w:hint="eastAsia"/>
        </w:rPr>
        <w:t>,</w:t>
      </w:r>
      <w:r>
        <w:rPr>
          <w:rFonts w:hint="eastAsia"/>
        </w:rPr>
        <w:t>则将其替换为</w:t>
      </w:r>
      <w:r>
        <w:rPr>
          <w:rFonts w:hint="eastAsia"/>
        </w:rPr>
        <w:t>this</w:t>
      </w:r>
      <w:r>
        <w:rPr>
          <w:rFonts w:hint="eastAsia"/>
        </w:rPr>
        <w:t>关键字或者其</w:t>
      </w:r>
      <w:ins w:id="174" w:author="Dai phantom" w:date="2019-04-02T00:05:00Z">
        <w:r w:rsidR="00BC507E">
          <w:rPr>
            <w:rFonts w:hint="eastAsia"/>
          </w:rPr>
          <w:t>它</w:t>
        </w:r>
      </w:ins>
      <w:del w:id="175" w:author="Dai phantom" w:date="2019-04-02T00:05:00Z">
        <w:r w:rsidDel="00BC507E">
          <w:rPr>
            <w:rFonts w:hint="eastAsia"/>
          </w:rPr>
          <w:delText>他</w:delText>
        </w:r>
      </w:del>
      <w:r>
        <w:rPr>
          <w:rFonts w:hint="eastAsia"/>
        </w:rPr>
        <w:t>实例化成员变量</w:t>
      </w:r>
      <w:r>
        <w:rPr>
          <w:rFonts w:hint="eastAsia"/>
        </w:rPr>
        <w:t>.</w:t>
      </w:r>
      <w:ins w:id="176" w:author="Dai phantom" w:date="2019-04-02T00:06:00Z">
        <w:r w:rsidR="00BC507E">
          <w:rPr>
            <w:rFonts w:hint="eastAsia"/>
          </w:rPr>
          <w:t>说明原因。。。</w:t>
        </w:r>
      </w:ins>
      <w:r w:rsidR="00B16DDF">
        <w:t>MSP</w:t>
      </w:r>
      <w:r w:rsidR="00B16DDF">
        <w:rPr>
          <w:rFonts w:hint="eastAsia"/>
        </w:rPr>
        <w:t>变异算子可能会</w:t>
      </w:r>
      <w:proofErr w:type="gramStart"/>
      <w:r w:rsidR="00B16DDF">
        <w:rPr>
          <w:rFonts w:hint="eastAsia"/>
        </w:rPr>
        <w:t>导致误锁故障</w:t>
      </w:r>
      <w:proofErr w:type="gramEnd"/>
      <w:r w:rsidR="00B16DDF">
        <w:rPr>
          <w:rFonts w:hint="eastAsia"/>
        </w:rPr>
        <w:t>.</w:t>
      </w:r>
    </w:p>
    <w:p w14:paraId="00275C32" w14:textId="2F459057" w:rsidR="00B16DDF" w:rsidRDefault="00B16DDF" w:rsidP="00F61D8B">
      <w:pPr>
        <w:pStyle w:val="a0"/>
        <w:ind w:firstLineChars="0" w:firstLine="0"/>
        <w:jc w:val="left"/>
      </w:pPr>
      <w:r>
        <w:rPr>
          <w:rFonts w:hint="eastAsia"/>
        </w:rPr>
        <w:tab/>
        <w:t>(3)ESP(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w:t>
      </w:r>
      <w:ins w:id="177" w:author="Dai phantom" w:date="2019-04-02T00:06:00Z">
        <w:r w:rsidR="00BC507E">
          <w:rPr>
            <w:rFonts w:hint="eastAsia"/>
          </w:rPr>
          <w:t>的</w:t>
        </w:r>
      </w:ins>
      <w:r>
        <w:rPr>
          <w:rFonts w:hint="eastAsia"/>
        </w:rPr>
        <w:t>情况</w:t>
      </w:r>
      <w:r>
        <w:rPr>
          <w:rFonts w:hint="eastAsia"/>
        </w:rPr>
        <w:t>,</w:t>
      </w:r>
      <w:r>
        <w:rPr>
          <w:rFonts w:hint="eastAsia"/>
        </w:rPr>
        <w:t>则交换这两个</w:t>
      </w:r>
      <w:r>
        <w:rPr>
          <w:rFonts w:hint="eastAsia"/>
        </w:rPr>
        <w:t>synchronized</w:t>
      </w:r>
      <w:r>
        <w:rPr>
          <w:rFonts w:hint="eastAsia"/>
        </w:rPr>
        <w:t>代码块的参数</w:t>
      </w:r>
      <w:r>
        <w:rPr>
          <w:rFonts w:hint="eastAsia"/>
        </w:rPr>
        <w:t>.</w:t>
      </w:r>
      <w:r>
        <w:t>ESP</w:t>
      </w:r>
      <w:r>
        <w:rPr>
          <w:rFonts w:hint="eastAsia"/>
        </w:rPr>
        <w:t>变异算子可能会</w:t>
      </w:r>
      <w:proofErr w:type="gramStart"/>
      <w:r>
        <w:rPr>
          <w:rFonts w:hint="eastAsia"/>
        </w:rPr>
        <w:t>导致误锁故障</w:t>
      </w:r>
      <w:proofErr w:type="gramEnd"/>
      <w:r>
        <w:rPr>
          <w:rFonts w:hint="eastAsia"/>
        </w:rPr>
        <w:t>和死锁故障</w:t>
      </w:r>
      <w:r>
        <w:rPr>
          <w:rFonts w:hint="eastAsia"/>
        </w:rPr>
        <w:t>.</w:t>
      </w:r>
    </w:p>
    <w:p w14:paraId="0108A656" w14:textId="1D31AF69" w:rsidR="0056745C" w:rsidRDefault="0056745C" w:rsidP="00F61D8B">
      <w:pPr>
        <w:pStyle w:val="a0"/>
        <w:ind w:firstLineChars="0" w:firstLine="0"/>
        <w:jc w:val="left"/>
      </w:pPr>
      <w:r>
        <w:rPr>
          <w:rFonts w:hint="eastAsia"/>
        </w:rPr>
        <w:tab/>
        <w:t>(4)MSF(</w:t>
      </w:r>
      <w:r w:rsidRPr="0056745C">
        <w:t>Modify Semaphore Fairness</w:t>
      </w:r>
      <w:r>
        <w:rPr>
          <w:rFonts w:hint="eastAsia"/>
        </w:rPr>
        <w:t>).</w:t>
      </w:r>
      <w:r>
        <w:rPr>
          <w:rFonts w:hint="eastAsia"/>
        </w:rPr>
        <w:t>修改信号量</w:t>
      </w:r>
      <w:commentRangeStart w:id="178"/>
      <w:r>
        <w:rPr>
          <w:rFonts w:hint="eastAsia"/>
        </w:rPr>
        <w:t>公平参数</w:t>
      </w:r>
      <w:commentRangeEnd w:id="178"/>
      <w:r w:rsidR="00BC507E">
        <w:rPr>
          <w:rStyle w:val="afa"/>
          <w:rFonts w:ascii="Tahoma" w:eastAsia="微软雅黑" w:hAnsi="Tahoma" w:cstheme="minorBidi"/>
          <w:kern w:val="0"/>
        </w:rPr>
        <w:commentReference w:id="178"/>
      </w:r>
      <w:r>
        <w:rPr>
          <w:rFonts w:hint="eastAsia"/>
        </w:rPr>
        <w:t>.</w:t>
      </w:r>
      <w:r>
        <w:rPr>
          <w:rFonts w:hint="eastAsia"/>
        </w:rPr>
        <w:t>在信号量初始化时</w:t>
      </w:r>
      <w:r>
        <w:rPr>
          <w:rFonts w:hint="eastAsia"/>
        </w:rPr>
        <w:t>,</w:t>
      </w:r>
      <w:r>
        <w:rPr>
          <w:rFonts w:hint="eastAsia"/>
        </w:rPr>
        <w:t>如果公平参数为</w:t>
      </w:r>
      <w:r>
        <w:rPr>
          <w:rFonts w:hint="eastAsia"/>
        </w:rPr>
        <w:t>true,</w:t>
      </w:r>
      <w:r>
        <w:rPr>
          <w:rFonts w:hint="eastAsia"/>
        </w:rPr>
        <w:t>则修改为</w:t>
      </w:r>
      <w:r>
        <w:rPr>
          <w:rFonts w:hint="eastAsia"/>
        </w:rPr>
        <w:t>false</w:t>
      </w:r>
      <w:ins w:id="179" w:author="Dai phantom" w:date="2019-04-02T00:07:00Z">
        <w:r w:rsidR="00BC507E">
          <w:rPr>
            <w:rFonts w:hint="eastAsia"/>
          </w:rPr>
          <w:t>;</w:t>
        </w:r>
        <w:r w:rsidR="00BC507E">
          <w:rPr>
            <w:rFonts w:hint="eastAsia"/>
          </w:rPr>
          <w:t>反之，</w:t>
        </w:r>
      </w:ins>
      <w:del w:id="180" w:author="Dai phantom" w:date="2019-04-02T00:07:00Z">
        <w:r w:rsidDel="00BC507E">
          <w:rPr>
            <w:rFonts w:hint="eastAsia"/>
          </w:rPr>
          <w:delText>,</w:delText>
        </w:r>
        <w:r w:rsidDel="00BC507E">
          <w:rPr>
            <w:rFonts w:hint="eastAsia"/>
          </w:rPr>
          <w:delText>如果参数为</w:delText>
        </w:r>
        <w:r w:rsidDel="00BC507E">
          <w:rPr>
            <w:rFonts w:hint="eastAsia"/>
          </w:rPr>
          <w:delText>fals</w:delText>
        </w:r>
      </w:del>
      <w:r>
        <w:rPr>
          <w:rFonts w:hint="eastAsia"/>
        </w:rPr>
        <w:t>e</w:t>
      </w:r>
      <w:r>
        <w:rPr>
          <w:rFonts w:hint="eastAsia"/>
        </w:rPr>
        <w:t>则修改为</w:t>
      </w:r>
      <w:proofErr w:type="spellStart"/>
      <w:r>
        <w:rPr>
          <w:rFonts w:hint="eastAsia"/>
        </w:rPr>
        <w:t>true.MSF</w:t>
      </w:r>
      <w:proofErr w:type="spellEnd"/>
      <w:r>
        <w:rPr>
          <w:rFonts w:hint="eastAsia"/>
        </w:rPr>
        <w:t>变异算子可能导致饥饿故障</w:t>
      </w:r>
      <w:r>
        <w:rPr>
          <w:rFonts w:hint="eastAsia"/>
        </w:rPr>
        <w:t>.</w:t>
      </w:r>
    </w:p>
    <w:p w14:paraId="43E1DF40" w14:textId="0097DD0F" w:rsidR="0056745C" w:rsidRDefault="0056745C" w:rsidP="00F61D8B">
      <w:pPr>
        <w:pStyle w:val="a0"/>
        <w:ind w:firstLineChars="0" w:firstLine="0"/>
        <w:jc w:val="left"/>
      </w:pPr>
      <w:r>
        <w:rPr>
          <w:rFonts w:hint="eastAsia"/>
        </w:rPr>
        <w:tab/>
        <w:t>(5)MXC(</w:t>
      </w:r>
      <w:r w:rsidRPr="0056745C">
        <w:t>Modify Concurrency Mechanism-X Count</w:t>
      </w:r>
      <w:r>
        <w:rPr>
          <w:rFonts w:hint="eastAsia"/>
        </w:rPr>
        <w:t>).</w:t>
      </w:r>
      <w:r>
        <w:rPr>
          <w:rFonts w:hint="eastAsia"/>
        </w:rPr>
        <w:t>修改</w:t>
      </w:r>
      <w:ins w:id="181" w:author="Dai phantom" w:date="2019-04-02T00:08:00Z">
        <w:r w:rsidR="00BC507E">
          <w:rPr>
            <w:rFonts w:hint="eastAsia"/>
          </w:rPr>
          <w:t>（汉语）</w:t>
        </w:r>
      </w:ins>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w:t>
      </w:r>
      <w:r>
        <w:rPr>
          <w:rFonts w:hint="eastAsia"/>
        </w:rPr>
        <w:lastRenderedPageBreak/>
        <w:t>化数量</w:t>
      </w:r>
      <w:r>
        <w:rPr>
          <w:rFonts w:hint="eastAsia"/>
        </w:rPr>
        <w:t>,</w:t>
      </w:r>
      <w:r>
        <w:rPr>
          <w:rFonts w:hint="eastAsia"/>
        </w:rPr>
        <w:t>将其初始化数量增加</w:t>
      </w:r>
      <w:r>
        <w:rPr>
          <w:rFonts w:hint="eastAsia"/>
        </w:rPr>
        <w:t>1</w:t>
      </w:r>
      <w:r>
        <w:rPr>
          <w:rFonts w:hint="eastAsia"/>
        </w:rPr>
        <w:t>或者减少</w:t>
      </w:r>
      <w:r>
        <w:rPr>
          <w:rFonts w:hint="eastAsia"/>
        </w:rPr>
        <w:t>1.</w:t>
      </w:r>
      <w:r>
        <w:rPr>
          <w:rFonts w:hint="eastAsia"/>
        </w:rPr>
        <w:t>在</w:t>
      </w:r>
      <w:r>
        <w:rPr>
          <w:rFonts w:hint="eastAsia"/>
        </w:rPr>
        <w:t>CMuJava</w:t>
      </w:r>
      <w:r>
        <w:rPr>
          <w:rFonts w:hint="eastAsia"/>
        </w:rPr>
        <w:t>中</w:t>
      </w:r>
      <w:r>
        <w:rPr>
          <w:rFonts w:hint="eastAsia"/>
        </w:rPr>
        <w:t>,</w:t>
      </w:r>
      <w:r>
        <w:rPr>
          <w:rFonts w:hint="eastAsia"/>
        </w:rPr>
        <w:t>对于每种机制都实现了增加</w:t>
      </w:r>
      <w:r>
        <w:rPr>
          <w:rFonts w:hint="eastAsia"/>
        </w:rPr>
        <w:t>1</w:t>
      </w:r>
      <w:r>
        <w:rPr>
          <w:rFonts w:hint="eastAsia"/>
        </w:rPr>
        <w:t>和减少</w:t>
      </w:r>
      <w:r>
        <w:rPr>
          <w:rFonts w:hint="eastAsia"/>
        </w:rPr>
        <w:t>1</w:t>
      </w:r>
      <w:r>
        <w:rPr>
          <w:rFonts w:hint="eastAsia"/>
        </w:rPr>
        <w:t>两种情况</w:t>
      </w:r>
      <w:r>
        <w:rPr>
          <w:rFonts w:hint="eastAsia"/>
        </w:rPr>
        <w:t>.</w:t>
      </w:r>
      <w:r>
        <w:rPr>
          <w:rFonts w:hint="eastAsia"/>
        </w:rPr>
        <w:t>可能会出现资源耗尽问题</w:t>
      </w:r>
      <w:r>
        <w:rPr>
          <w:rFonts w:hint="eastAsia"/>
        </w:rPr>
        <w:t>,</w:t>
      </w:r>
      <w:r>
        <w:rPr>
          <w:rFonts w:hint="eastAsia"/>
        </w:rPr>
        <w:t>导致临界区阻塞故障</w:t>
      </w:r>
      <w:r>
        <w:rPr>
          <w:rFonts w:hint="eastAsia"/>
        </w:rPr>
        <w:t>.</w:t>
      </w:r>
    </w:p>
    <w:p w14:paraId="4B3E7054" w14:textId="77777777" w:rsidR="0056745C" w:rsidRDefault="0056745C" w:rsidP="00F61D8B">
      <w:pPr>
        <w:pStyle w:val="a0"/>
        <w:ind w:firstLineChars="0" w:firstLine="0"/>
        <w:jc w:val="left"/>
      </w:pPr>
      <w:r>
        <w:rPr>
          <w:rFonts w:hint="eastAsia"/>
        </w:rPr>
        <w:tab/>
        <w:t>(6)RTXC(</w:t>
      </w:r>
      <w:r w:rsidRPr="0056745C">
        <w:t>Remove Thread Method-X Call</w:t>
      </w:r>
      <w:r>
        <w:rPr>
          <w:rFonts w:hint="eastAsia"/>
        </w:rPr>
        <w:t>).</w:t>
      </w:r>
      <w:r>
        <w:rPr>
          <w:rFonts w:hint="eastAsia"/>
        </w:rPr>
        <w:t>删除</w:t>
      </w:r>
      <w:r>
        <w:rPr>
          <w:rFonts w:hint="eastAsia"/>
        </w:rPr>
        <w:t>wait</w:t>
      </w:r>
      <w:r>
        <w:t>()</w:t>
      </w:r>
      <w:r>
        <w:rPr>
          <w:rFonts w:hint="eastAsia"/>
        </w:rPr>
        <w:t>,join</w:t>
      </w:r>
      <w:r>
        <w:t>()</w:t>
      </w:r>
      <w:r>
        <w:rPr>
          <w:rFonts w:hint="eastAsia"/>
        </w:rPr>
        <w:t>,sleep</w:t>
      </w:r>
      <w:r>
        <w:t>()</w:t>
      </w:r>
      <w:r>
        <w:rPr>
          <w:rFonts w:hint="eastAsia"/>
        </w:rPr>
        <w:t>,yield</w:t>
      </w:r>
      <w:r>
        <w:t>()</w:t>
      </w:r>
      <w:r>
        <w:rPr>
          <w:rFonts w:hint="eastAsia"/>
        </w:rPr>
        <w:t>,notify</w:t>
      </w:r>
      <w:r>
        <w:t>()</w:t>
      </w:r>
      <w:r>
        <w:rPr>
          <w:rFonts w:hint="eastAsia"/>
        </w:rPr>
        <w:t>,notify</w:t>
      </w:r>
      <w:r>
        <w:t>All</w:t>
      </w:r>
      <w:r>
        <w:rPr>
          <w:rFonts w:hint="eastAsia"/>
        </w:rPr>
        <w:t>(</w:t>
      </w:r>
      <w:r>
        <w:t>)</w:t>
      </w:r>
      <w:r>
        <w:rPr>
          <w:rFonts w:hint="eastAsia"/>
        </w:rPr>
        <w:t>等方法调用</w:t>
      </w:r>
      <w:r>
        <w:rPr>
          <w:rFonts w:hint="eastAsia"/>
        </w:rPr>
        <w:t>.</w:t>
      </w:r>
      <w:r>
        <w:rPr>
          <w:rFonts w:hint="eastAsia"/>
        </w:rPr>
        <w:t>删除</w:t>
      </w:r>
      <w:r>
        <w:t>wait()</w:t>
      </w:r>
      <w:r>
        <w:rPr>
          <w:rFonts w:hint="eastAsia"/>
        </w:rPr>
        <w:t>方法可能会导致潜在的冲突</w:t>
      </w:r>
      <w:r>
        <w:rPr>
          <w:rFonts w:hint="eastAsia"/>
        </w:rPr>
        <w:t>,</w:t>
      </w:r>
      <w:r>
        <w:rPr>
          <w:rFonts w:hint="eastAsia"/>
        </w:rPr>
        <w:t>删除</w:t>
      </w:r>
      <w:r>
        <w:t>join()</w:t>
      </w:r>
      <w:r>
        <w:rPr>
          <w:rFonts w:hint="eastAsia"/>
        </w:rPr>
        <w:t>和</w:t>
      </w:r>
      <w:r>
        <w:t>sleep()</w:t>
      </w:r>
      <w:r>
        <w:rPr>
          <w:rFonts w:hint="eastAsia"/>
        </w:rPr>
        <w:t>方法可能会导致</w:t>
      </w:r>
      <w:r>
        <w:t>sleep()</w:t>
      </w:r>
      <w:r>
        <w:rPr>
          <w:rFonts w:hint="eastAsia"/>
        </w:rPr>
        <w:t>故障模式</w:t>
      </w:r>
      <w:r>
        <w:rPr>
          <w:rFonts w:hint="eastAsia"/>
        </w:rPr>
        <w:t>,</w:t>
      </w:r>
      <w:r>
        <w:rPr>
          <w:rFonts w:hint="eastAsia"/>
        </w:rPr>
        <w:t>删除</w:t>
      </w:r>
      <w:r>
        <w:t>notify()</w:t>
      </w:r>
      <w:r>
        <w:rPr>
          <w:rFonts w:hint="eastAsia"/>
        </w:rPr>
        <w:t>和</w:t>
      </w:r>
      <w:r>
        <w:t>notifyAll()</w:t>
      </w:r>
      <w:r>
        <w:rPr>
          <w:rFonts w:hint="eastAsia"/>
        </w:rPr>
        <w:t>方法调用会造成丢失通知故障</w:t>
      </w:r>
      <w:r>
        <w:rPr>
          <w:rFonts w:hint="eastAsia"/>
        </w:rPr>
        <w:t>.</w:t>
      </w:r>
    </w:p>
    <w:p w14:paraId="35683004" w14:textId="77777777" w:rsidR="0056745C" w:rsidRDefault="0056745C" w:rsidP="00F61D8B">
      <w:pPr>
        <w:pStyle w:val="a0"/>
        <w:ind w:firstLineChars="0" w:firstLine="0"/>
        <w:jc w:val="left"/>
      </w:pPr>
      <w:r>
        <w:rPr>
          <w:rFonts w:hint="eastAsia"/>
        </w:rPr>
        <w:tab/>
        <w:t>(7)RCXC(</w:t>
      </w:r>
      <w:r w:rsidRPr="0056745C">
        <w:t>Remove Concurrency Mechanism Method-X Call</w:t>
      </w:r>
      <w:r>
        <w:rPr>
          <w:rFonts w:hint="eastAsia"/>
        </w:rPr>
        <w:t>).</w:t>
      </w:r>
      <w:r>
        <w:rPr>
          <w:rFonts w:hint="eastAsia"/>
        </w:rPr>
        <w:t>删除以下并发机制的指定方法调用</w:t>
      </w:r>
      <w:r>
        <w:rPr>
          <w:rFonts w:hint="eastAsia"/>
        </w:rPr>
        <w:t>,</w:t>
      </w:r>
      <w:r>
        <w:t>Locks (lock()</w:t>
      </w:r>
      <w:r>
        <w:rPr>
          <w:rFonts w:hint="eastAsia"/>
        </w:rPr>
        <w:t>,</w:t>
      </w:r>
      <w:r>
        <w:t>unlock())</w:t>
      </w:r>
      <w:r>
        <w:rPr>
          <w:rFonts w:hint="eastAsia"/>
        </w:rPr>
        <w:t>,</w:t>
      </w:r>
      <w:r>
        <w:t>Condition(signal()</w:t>
      </w:r>
      <w:r>
        <w:rPr>
          <w:rFonts w:hint="eastAsia"/>
        </w:rPr>
        <w:t>,</w:t>
      </w:r>
      <w:r>
        <w:t>signalAll())</w:t>
      </w:r>
      <w:r>
        <w:rPr>
          <w:rFonts w:hint="eastAsia"/>
        </w:rPr>
        <w:t>,</w:t>
      </w:r>
      <w:r>
        <w:t>Semaphore(acquire()</w:t>
      </w:r>
      <w:r w:rsidR="00B468E2">
        <w:rPr>
          <w:rFonts w:hint="eastAsia"/>
        </w:rPr>
        <w:t>,</w:t>
      </w:r>
      <w:r>
        <w:t>release())</w:t>
      </w:r>
      <w:r w:rsidR="00B468E2">
        <w:rPr>
          <w:rFonts w:hint="eastAsia"/>
        </w:rPr>
        <w:t>,</w:t>
      </w:r>
      <w:r>
        <w:t>Latch(countDown()</w:t>
      </w:r>
      <w:r>
        <w:rPr>
          <w:rFonts w:hint="eastAsia"/>
        </w:rPr>
        <w:t>)</w:t>
      </w:r>
      <w:r>
        <w:rPr>
          <w:rFonts w:hint="eastAsia"/>
        </w:rPr>
        <w:t>和</w:t>
      </w:r>
      <w:r w:rsidR="00B468E2">
        <w:t>ExecutorService(</w:t>
      </w:r>
      <w:r w:rsidR="00B468E2">
        <w:rPr>
          <w:rFonts w:hint="eastAsia"/>
        </w:rPr>
        <w:t>如</w:t>
      </w:r>
      <w:r>
        <w:t>submit())</w:t>
      </w:r>
      <w:r w:rsidR="00B468E2">
        <w:rPr>
          <w:rFonts w:hint="eastAsia"/>
        </w:rPr>
        <w:t>.</w:t>
      </w:r>
      <w:r w:rsidR="00B468E2">
        <w:rPr>
          <w:rFonts w:hint="eastAsia"/>
        </w:rPr>
        <w:t>例如删除对</w:t>
      </w:r>
      <w:r w:rsidR="00B468E2">
        <w:rPr>
          <w:rFonts w:hint="eastAsia"/>
        </w:rPr>
        <w:t>unlock()</w:t>
      </w:r>
      <w:r w:rsidR="00B468E2">
        <w:rPr>
          <w:rFonts w:hint="eastAsia"/>
        </w:rPr>
        <w:t>方法的调用会导致阻塞临界区故障</w:t>
      </w:r>
      <w:r w:rsidR="00B468E2">
        <w:rPr>
          <w:rFonts w:hint="eastAsia"/>
        </w:rPr>
        <w:t>.</w:t>
      </w:r>
    </w:p>
    <w:p w14:paraId="7906D9B3" w14:textId="77777777" w:rsidR="00B468E2" w:rsidRDefault="00B468E2" w:rsidP="00F61D8B">
      <w:pPr>
        <w:pStyle w:val="a0"/>
        <w:ind w:firstLineChars="0" w:firstLine="0"/>
        <w:jc w:val="left"/>
      </w:pPr>
      <w:r>
        <w:rPr>
          <w:rFonts w:hint="eastAsia"/>
        </w:rPr>
        <w:tab/>
        <w:t>(8)RNA(</w:t>
      </w:r>
      <w:r w:rsidRPr="00924BFD">
        <w:t>Replace NotifyAll() with Notfiy()</w:t>
      </w:r>
      <w:r>
        <w:rPr>
          <w:rFonts w:hint="eastAsia"/>
        </w:rPr>
        <w:t>).</w:t>
      </w:r>
      <w:r>
        <w:rPr>
          <w:rFonts w:hint="eastAsia"/>
        </w:rPr>
        <w:t>用</w:t>
      </w:r>
      <w:r>
        <w:rPr>
          <w:rFonts w:hint="eastAsia"/>
        </w:rPr>
        <w:t>notify</w:t>
      </w:r>
      <w:r>
        <w:t>()</w:t>
      </w:r>
      <w:r>
        <w:rPr>
          <w:rFonts w:hint="eastAsia"/>
        </w:rPr>
        <w:t>方法替换</w:t>
      </w:r>
      <w:r>
        <w:rPr>
          <w:rFonts w:hint="eastAsia"/>
        </w:rPr>
        <w:t>n</w:t>
      </w:r>
      <w:r>
        <w:t>otifyAll()</w:t>
      </w:r>
      <w:r>
        <w:rPr>
          <w:rFonts w:hint="eastAsia"/>
        </w:rPr>
        <w:t>方法</w:t>
      </w:r>
      <w:r>
        <w:rPr>
          <w:rFonts w:hint="eastAsia"/>
        </w:rPr>
        <w:t>.</w:t>
      </w:r>
      <w:r>
        <w:rPr>
          <w:rFonts w:hint="eastAsia"/>
        </w:rPr>
        <w:t>会导致一些线程的</w:t>
      </w:r>
      <w:r>
        <w:t>wait()</w:t>
      </w:r>
      <w:r>
        <w:rPr>
          <w:rFonts w:hint="eastAsia"/>
        </w:rPr>
        <w:t>方法不会被通知到</w:t>
      </w:r>
      <w:r>
        <w:rPr>
          <w:rFonts w:hint="eastAsia"/>
        </w:rPr>
        <w:t>.</w:t>
      </w:r>
    </w:p>
    <w:p w14:paraId="16DA9679" w14:textId="77777777" w:rsidR="00B468E2" w:rsidRDefault="00B468E2" w:rsidP="00F61D8B">
      <w:pPr>
        <w:pStyle w:val="a0"/>
        <w:ind w:firstLineChars="0" w:firstLine="0"/>
        <w:jc w:val="left"/>
      </w:pPr>
      <w:r>
        <w:rPr>
          <w:rFonts w:hint="eastAsia"/>
        </w:rPr>
        <w:tab/>
        <w:t>(9)RJS(Replace</w:t>
      </w:r>
      <w:r>
        <w:t xml:space="preserve"> </w:t>
      </w:r>
      <w:r>
        <w:rPr>
          <w:rFonts w:hint="eastAsia"/>
        </w:rPr>
        <w:t>Jon</w:t>
      </w:r>
      <w:r>
        <w:t xml:space="preserve">() </w:t>
      </w:r>
      <w:r>
        <w:rPr>
          <w:rFonts w:hint="eastAsia"/>
        </w:rPr>
        <w:t>with</w:t>
      </w:r>
      <w:r>
        <w:t xml:space="preserve"> </w:t>
      </w:r>
      <w:r>
        <w:rPr>
          <w:rFonts w:hint="eastAsia"/>
        </w:rPr>
        <w:t>Sleep</w:t>
      </w:r>
      <w:r>
        <w:t>()</w:t>
      </w:r>
      <w:r>
        <w:rPr>
          <w:rFonts w:hint="eastAsia"/>
        </w:rPr>
        <w:t>).</w:t>
      </w:r>
      <w:r>
        <w:rPr>
          <w:rFonts w:hint="eastAsia"/>
        </w:rPr>
        <w:t>用</w:t>
      </w:r>
      <w:r>
        <w:rPr>
          <w:rFonts w:hint="eastAsia"/>
        </w:rPr>
        <w:t>sleep</w:t>
      </w:r>
      <w:r>
        <w:t>()</w:t>
      </w:r>
      <w:r>
        <w:rPr>
          <w:rFonts w:hint="eastAsia"/>
        </w:rPr>
        <w:t>方法替换</w:t>
      </w:r>
      <w:r>
        <w:rPr>
          <w:rFonts w:hint="eastAsia"/>
        </w:rPr>
        <w:t>join(</w:t>
      </w:r>
      <w:r>
        <w:t>)</w:t>
      </w:r>
      <w:r>
        <w:rPr>
          <w:rFonts w:hint="eastAsia"/>
        </w:rPr>
        <w:t>方法</w:t>
      </w:r>
      <w:r>
        <w:rPr>
          <w:rFonts w:hint="eastAsia"/>
        </w:rPr>
        <w:t>.</w:t>
      </w:r>
      <w:r>
        <w:rPr>
          <w:rFonts w:hint="eastAsia"/>
        </w:rPr>
        <w:t>如果原</w:t>
      </w:r>
      <w:r>
        <w:rPr>
          <w:rFonts w:hint="eastAsia"/>
        </w:rPr>
        <w:t>join</w:t>
      </w:r>
      <w:r>
        <w:t>()</w:t>
      </w:r>
      <w:r>
        <w:rPr>
          <w:rFonts w:hint="eastAsia"/>
        </w:rPr>
        <w:t>方法包含超时参数</w:t>
      </w:r>
      <w:r>
        <w:rPr>
          <w:rFonts w:hint="eastAsia"/>
        </w:rPr>
        <w:t>,</w:t>
      </w:r>
      <w:r>
        <w:rPr>
          <w:rFonts w:hint="eastAsia"/>
        </w:rPr>
        <w:t>则保留</w:t>
      </w:r>
      <w:r>
        <w:rPr>
          <w:rFonts w:hint="eastAsia"/>
        </w:rPr>
        <w:t>,</w:t>
      </w:r>
      <w:r>
        <w:rPr>
          <w:rFonts w:hint="eastAsia"/>
        </w:rPr>
        <w:t>否则默认使用</w:t>
      </w:r>
      <w:r>
        <w:rPr>
          <w:rFonts w:hint="eastAsia"/>
        </w:rPr>
        <w:t>1</w:t>
      </w:r>
      <w:r>
        <w:t>000ms</w:t>
      </w:r>
      <w:r>
        <w:rPr>
          <w:rFonts w:hint="eastAsia"/>
        </w:rPr>
        <w:t>作为</w:t>
      </w:r>
      <w:r>
        <w:rPr>
          <w:rFonts w:hint="eastAsia"/>
        </w:rPr>
        <w:t>sleep(</w:t>
      </w:r>
      <w:r>
        <w:t>)</w:t>
      </w:r>
      <w:r>
        <w:rPr>
          <w:rFonts w:hint="eastAsia"/>
        </w:rPr>
        <w:t>方法的参数</w:t>
      </w:r>
      <w:r>
        <w:rPr>
          <w:rFonts w:hint="eastAsia"/>
        </w:rPr>
        <w:t>.</w:t>
      </w:r>
      <w:r w:rsidR="00367C46">
        <w:rPr>
          <w:rFonts w:hint="eastAsia"/>
        </w:rPr>
        <w:t>使用该变异算子会导致</w:t>
      </w:r>
      <w:r w:rsidR="00367C46">
        <w:t>sleep()</w:t>
      </w:r>
      <w:r w:rsidR="00367C46">
        <w:rPr>
          <w:rFonts w:hint="eastAsia"/>
        </w:rPr>
        <w:t>故障</w:t>
      </w:r>
      <w:r w:rsidR="00367C46">
        <w:rPr>
          <w:rFonts w:hint="eastAsia"/>
        </w:rPr>
        <w:t>.</w:t>
      </w:r>
    </w:p>
    <w:p w14:paraId="5ACB6FE7" w14:textId="77777777" w:rsidR="00367C46" w:rsidRDefault="00367C46" w:rsidP="00F61D8B">
      <w:pPr>
        <w:pStyle w:val="a0"/>
        <w:ind w:firstLineChars="0" w:firstLine="0"/>
        <w:jc w:val="left"/>
      </w:pPr>
      <w:r>
        <w:rPr>
          <w:rFonts w:hint="eastAsia"/>
        </w:rPr>
        <w:tab/>
        <w:t>(10)ELPA(</w:t>
      </w:r>
      <w:r w:rsidRPr="00590FB4">
        <w:t>Exchange Lock/Permit Acquistion</w:t>
      </w:r>
      <w:r>
        <w:rPr>
          <w:rFonts w:hint="eastAsia"/>
        </w:rPr>
        <w:t>).</w:t>
      </w:r>
      <w:r>
        <w:rPr>
          <w:rFonts w:hint="eastAsia"/>
        </w:rPr>
        <w:t>交换获取</w:t>
      </w:r>
      <w:proofErr w:type="gramStart"/>
      <w:r>
        <w:rPr>
          <w:rFonts w:hint="eastAsia"/>
        </w:rPr>
        <w:t>锁或者</w:t>
      </w:r>
      <w:proofErr w:type="gramEnd"/>
      <w:r>
        <w:rPr>
          <w:rFonts w:hint="eastAsia"/>
        </w:rPr>
        <w:t>权限的方法</w:t>
      </w:r>
      <w:r>
        <w:rPr>
          <w:rFonts w:hint="eastAsia"/>
        </w:rPr>
        <w:t>.</w:t>
      </w:r>
      <w:r>
        <w:rPr>
          <w:rFonts w:hint="eastAsia"/>
        </w:rPr>
        <w:t>对于信号量</w:t>
      </w:r>
      <w:r>
        <w:rPr>
          <w:rFonts w:hint="eastAsia"/>
        </w:rPr>
        <w:t>,</w:t>
      </w:r>
      <w:r>
        <w:rPr>
          <w:rFonts w:hint="eastAsia"/>
        </w:rPr>
        <w:t>有</w:t>
      </w:r>
      <w:r>
        <w:t>acquire()</w:t>
      </w:r>
      <w:r>
        <w:rPr>
          <w:rFonts w:hint="eastAsia"/>
        </w:rPr>
        <w:t>,</w:t>
      </w:r>
      <w:r>
        <w:t xml:space="preserve">acquireUninterruptibly() </w:t>
      </w:r>
      <w:r>
        <w:rPr>
          <w:rFonts w:hint="eastAsia"/>
        </w:rPr>
        <w:t>和</w:t>
      </w:r>
      <w:r>
        <w:t>tryAcquire()</w:t>
      </w:r>
      <w:r>
        <w:rPr>
          <w:rFonts w:hint="eastAsia"/>
        </w:rPr>
        <w:t>三个方法可以获取资源的访问权限</w:t>
      </w:r>
      <w:r>
        <w:rPr>
          <w:rFonts w:hint="eastAsia"/>
        </w:rPr>
        <w:t>,</w:t>
      </w:r>
      <w:r>
        <w:rPr>
          <w:rFonts w:hint="eastAsia"/>
        </w:rPr>
        <w:t>使用</w:t>
      </w:r>
      <w:r>
        <w:rPr>
          <w:rFonts w:hint="eastAsia"/>
        </w:rPr>
        <w:t>ELPA</w:t>
      </w:r>
      <w:r>
        <w:rPr>
          <w:rFonts w:hint="eastAsia"/>
        </w:rPr>
        <w:t>变异算子可以将获取权限的方法替换为其他两个之一</w:t>
      </w:r>
      <w:r>
        <w:rPr>
          <w:rFonts w:hint="eastAsia"/>
        </w:rPr>
        <w:t>.</w:t>
      </w:r>
      <w:r>
        <w:rPr>
          <w:rFonts w:hint="eastAsia"/>
        </w:rPr>
        <w:t>对于锁</w:t>
      </w:r>
      <w:r>
        <w:rPr>
          <w:rFonts w:hint="eastAsia"/>
        </w:rPr>
        <w:t>,ELPA</w:t>
      </w:r>
      <w:r>
        <w:rPr>
          <w:rFonts w:hint="eastAsia"/>
        </w:rPr>
        <w:t>变异算子可以作用于</w:t>
      </w:r>
      <w:r>
        <w:t>lock()</w:t>
      </w:r>
      <w:r>
        <w:rPr>
          <w:rFonts w:hint="eastAsia"/>
        </w:rPr>
        <w:t>,</w:t>
      </w:r>
      <w:r>
        <w:t>lockInterruptibly()</w:t>
      </w:r>
      <w:r>
        <w:rPr>
          <w:rFonts w:hint="eastAsia"/>
        </w:rPr>
        <w:t>和</w:t>
      </w:r>
      <w:r>
        <w:t>tryLock()</w:t>
      </w:r>
      <w:r>
        <w:rPr>
          <w:rFonts w:hint="eastAsia"/>
        </w:rPr>
        <w:t>三个方法之上</w:t>
      </w:r>
      <w:r>
        <w:rPr>
          <w:rFonts w:hint="eastAsia"/>
        </w:rPr>
        <w:t>.</w:t>
      </w:r>
      <w:r w:rsidRPr="00367C46">
        <w:t xml:space="preserve"> </w:t>
      </w:r>
      <w:r>
        <w:t>ELPA</w:t>
      </w:r>
      <w:r>
        <w:rPr>
          <w:rFonts w:hint="eastAsia"/>
        </w:rPr>
        <w:t>变异算子交换方法可能导致潜在的时间变化比如饥饿</w:t>
      </w:r>
      <w:r>
        <w:rPr>
          <w:rFonts w:hint="eastAsia"/>
        </w:rPr>
        <w:t>.</w:t>
      </w:r>
    </w:p>
    <w:p w14:paraId="4990E9DA" w14:textId="77777777" w:rsidR="00367C46" w:rsidRDefault="00367C46" w:rsidP="00F61D8B">
      <w:pPr>
        <w:pStyle w:val="a0"/>
        <w:ind w:firstLineChars="0" w:firstLine="0"/>
        <w:jc w:val="left"/>
      </w:pPr>
      <w:r>
        <w:rPr>
          <w:rFonts w:hint="eastAsia"/>
        </w:rPr>
        <w:tab/>
        <w:t>(11)SAN(</w:t>
      </w:r>
      <w:r w:rsidRPr="00367C46">
        <w:t>Switch Atomic Call with Non-Atomic</w:t>
      </w:r>
      <w:r>
        <w:rPr>
          <w:rFonts w:hint="eastAsia"/>
        </w:rPr>
        <w:t>).</w:t>
      </w:r>
      <w:r>
        <w:rPr>
          <w:rFonts w:hint="eastAsia"/>
        </w:rPr>
        <w:t>将原子变量的</w:t>
      </w:r>
      <w:r>
        <w:rPr>
          <w:rFonts w:hint="eastAsia"/>
        </w:rPr>
        <w:t>getAndSe</w:t>
      </w:r>
      <w:r>
        <w:t>t</w:t>
      </w:r>
      <w:r>
        <w:rPr>
          <w:rFonts w:hint="eastAsia"/>
        </w:rPr>
        <w:t>(</w:t>
      </w:r>
      <w:r>
        <w:t>)</w:t>
      </w:r>
      <w:r>
        <w:rPr>
          <w:rFonts w:hint="eastAsia"/>
        </w:rPr>
        <w:t>方法调用拆分为</w:t>
      </w:r>
      <w:r>
        <w:rPr>
          <w:rFonts w:hint="eastAsia"/>
        </w:rPr>
        <w:t>get(</w:t>
      </w:r>
      <w:r>
        <w:t>)</w:t>
      </w:r>
      <w:r>
        <w:rPr>
          <w:rFonts w:hint="eastAsia"/>
        </w:rPr>
        <w:t>和</w:t>
      </w:r>
      <w:r>
        <w:rPr>
          <w:rFonts w:hint="eastAsia"/>
        </w:rPr>
        <w:t>set</w:t>
      </w:r>
      <w:r>
        <w:t>()</w:t>
      </w:r>
      <w:r>
        <w:rPr>
          <w:rFonts w:hint="eastAsia"/>
        </w:rPr>
        <w:t>两个方法进行调用</w:t>
      </w:r>
      <w:r>
        <w:rPr>
          <w:rFonts w:hint="eastAsia"/>
        </w:rPr>
        <w:t>.</w:t>
      </w:r>
      <w:r>
        <w:rPr>
          <w:rFonts w:hint="eastAsia"/>
        </w:rPr>
        <w:t>在</w:t>
      </w:r>
      <w:r>
        <w:rPr>
          <w:rFonts w:hint="eastAsia"/>
        </w:rPr>
        <w:t>CMuJava</w:t>
      </w:r>
      <w:r>
        <w:rPr>
          <w:rFonts w:hint="eastAsia"/>
        </w:rPr>
        <w:t>中</w:t>
      </w:r>
      <w:r>
        <w:rPr>
          <w:rFonts w:hint="eastAsia"/>
        </w:rPr>
        <w:t>,</w:t>
      </w:r>
      <w:r>
        <w:rPr>
          <w:rFonts w:hint="eastAsia"/>
        </w:rPr>
        <w:t>只实现了</w:t>
      </w:r>
      <w:r>
        <w:rPr>
          <w:rFonts w:hint="eastAsia"/>
        </w:rPr>
        <w:t>getAndSet(</w:t>
      </w:r>
      <w:r>
        <w:t>)</w:t>
      </w:r>
      <w:r>
        <w:rPr>
          <w:rFonts w:hint="eastAsia"/>
        </w:rPr>
        <w:t>方法</w:t>
      </w:r>
      <w:r>
        <w:rPr>
          <w:rFonts w:hint="eastAsia"/>
        </w:rPr>
        <w:t>,</w:t>
      </w:r>
      <w:r>
        <w:rPr>
          <w:rFonts w:hint="eastAsia"/>
        </w:rPr>
        <w:t>其他方法没有考虑</w:t>
      </w:r>
    </w:p>
    <w:p w14:paraId="5768307A" w14:textId="77777777" w:rsidR="00367C46" w:rsidRDefault="00367C46" w:rsidP="00F61D8B">
      <w:pPr>
        <w:pStyle w:val="a0"/>
        <w:ind w:firstLineChars="0" w:firstLine="0"/>
        <w:jc w:val="left"/>
      </w:pPr>
      <w:r>
        <w:rPr>
          <w:rFonts w:hint="eastAsia"/>
        </w:rPr>
        <w:tab/>
        <w:t>(12)ASTK(</w:t>
      </w:r>
      <w:r w:rsidRPr="004A0A6C">
        <w:rPr>
          <w:rFonts w:hint="eastAsia"/>
          <w:color w:val="000000" w:themeColor="text1"/>
        </w:rPr>
        <w:t>Add</w:t>
      </w:r>
      <w:r w:rsidRPr="004A0A6C">
        <w:rPr>
          <w:color w:val="000000" w:themeColor="text1"/>
        </w:rPr>
        <w:t xml:space="preserve"> Static Keyword to Method</w:t>
      </w:r>
      <w:r>
        <w:rPr>
          <w:rFonts w:hint="eastAsia"/>
        </w:rPr>
        <w:t>).</w:t>
      </w:r>
      <w:r>
        <w:rPr>
          <w:rFonts w:hint="eastAsia"/>
        </w:rPr>
        <w:t>如果一个方法包含</w:t>
      </w:r>
      <w:r>
        <w:rPr>
          <w:rFonts w:hint="eastAsia"/>
        </w:rPr>
        <w:t>synchronized</w:t>
      </w:r>
      <w:r>
        <w:rPr>
          <w:rFonts w:hint="eastAsia"/>
        </w:rPr>
        <w:t>关键字</w:t>
      </w:r>
      <w:r>
        <w:rPr>
          <w:rFonts w:hint="eastAsia"/>
        </w:rPr>
        <w:t>,</w:t>
      </w:r>
      <w:r>
        <w:rPr>
          <w:rFonts w:hint="eastAsia"/>
        </w:rPr>
        <w:t>但是不包含</w:t>
      </w:r>
      <w:r>
        <w:rPr>
          <w:rFonts w:hint="eastAsia"/>
        </w:rPr>
        <w:t>static</w:t>
      </w:r>
      <w:r>
        <w:rPr>
          <w:rFonts w:hint="eastAsia"/>
        </w:rPr>
        <w:t>关键字</w:t>
      </w:r>
      <w:r>
        <w:rPr>
          <w:rFonts w:hint="eastAsia"/>
        </w:rPr>
        <w:t>,</w:t>
      </w:r>
      <w:r>
        <w:rPr>
          <w:rFonts w:hint="eastAsia"/>
        </w:rPr>
        <w:t>则</w:t>
      </w:r>
      <w:proofErr w:type="gramStart"/>
      <w:r>
        <w:rPr>
          <w:rFonts w:hint="eastAsia"/>
        </w:rPr>
        <w:t>向方法</w:t>
      </w:r>
      <w:proofErr w:type="gramEnd"/>
      <w:r>
        <w:rPr>
          <w:rFonts w:hint="eastAsia"/>
        </w:rPr>
        <w:t>添加</w:t>
      </w:r>
      <w:r>
        <w:rPr>
          <w:rFonts w:hint="eastAsia"/>
        </w:rPr>
        <w:t>static</w:t>
      </w:r>
      <w:r>
        <w:rPr>
          <w:rFonts w:hint="eastAsia"/>
        </w:rPr>
        <w:t>关键字</w:t>
      </w:r>
      <w:r>
        <w:rPr>
          <w:rFonts w:hint="eastAsia"/>
        </w:rPr>
        <w:t>.ASTK</w:t>
      </w:r>
      <w:r>
        <w:rPr>
          <w:rFonts w:hint="eastAsia"/>
        </w:rPr>
        <w:t>变异算子可能</w:t>
      </w:r>
      <w:proofErr w:type="gramStart"/>
      <w:r>
        <w:rPr>
          <w:rFonts w:hint="eastAsia"/>
        </w:rPr>
        <w:t>导致误锁故障</w:t>
      </w:r>
      <w:proofErr w:type="gramEnd"/>
      <w:r>
        <w:rPr>
          <w:rFonts w:hint="eastAsia"/>
        </w:rPr>
        <w:t>.</w:t>
      </w:r>
    </w:p>
    <w:p w14:paraId="5318A1D2" w14:textId="77777777" w:rsidR="00367C46" w:rsidRDefault="00367C46" w:rsidP="00F61D8B">
      <w:pPr>
        <w:pStyle w:val="a0"/>
        <w:ind w:firstLineChars="0" w:firstLine="0"/>
        <w:jc w:val="left"/>
      </w:pPr>
      <w:r>
        <w:rPr>
          <w:rFonts w:hint="eastAsia"/>
        </w:rPr>
        <w:tab/>
        <w:t>(13)RSTK(</w:t>
      </w:r>
      <w:r w:rsidRPr="00367C46">
        <w:t>Remove Static Keyword from Method</w:t>
      </w:r>
      <w:r>
        <w:rPr>
          <w:rFonts w:hint="eastAsia"/>
        </w:rPr>
        <w:t>).</w:t>
      </w:r>
      <w:r>
        <w:rPr>
          <w:rFonts w:hint="eastAsia"/>
        </w:rPr>
        <w:t>如果一个方法包含</w:t>
      </w:r>
      <w:r>
        <w:rPr>
          <w:rFonts w:hint="eastAsia"/>
        </w:rPr>
        <w:t>synchronized</w:t>
      </w:r>
      <w:r>
        <w:rPr>
          <w:rFonts w:hint="eastAsia"/>
        </w:rPr>
        <w:t>和</w:t>
      </w:r>
      <w:r>
        <w:rPr>
          <w:rFonts w:hint="eastAsia"/>
        </w:rPr>
        <w:t>static</w:t>
      </w:r>
      <w:r>
        <w:rPr>
          <w:rFonts w:hint="eastAsia"/>
        </w:rPr>
        <w:t>关键字</w:t>
      </w:r>
      <w:r>
        <w:rPr>
          <w:rFonts w:hint="eastAsia"/>
        </w:rPr>
        <w:t>,</w:t>
      </w:r>
      <w:r>
        <w:rPr>
          <w:rFonts w:hint="eastAsia"/>
        </w:rPr>
        <w:t>则删除</w:t>
      </w:r>
      <w:r>
        <w:rPr>
          <w:rFonts w:hint="eastAsia"/>
        </w:rPr>
        <w:t>static</w:t>
      </w:r>
      <w:r>
        <w:rPr>
          <w:rFonts w:hint="eastAsia"/>
        </w:rPr>
        <w:t>关键字</w:t>
      </w:r>
      <w:r>
        <w:rPr>
          <w:rFonts w:hint="eastAsia"/>
        </w:rPr>
        <w:t>.</w:t>
      </w:r>
      <w:r>
        <w:rPr>
          <w:rFonts w:hint="eastAsia"/>
        </w:rPr>
        <w:t>应用</w:t>
      </w:r>
      <w:r>
        <w:rPr>
          <w:rFonts w:hint="eastAsia"/>
        </w:rPr>
        <w:t>RSTK</w:t>
      </w:r>
      <w:r>
        <w:rPr>
          <w:rFonts w:hint="eastAsia"/>
        </w:rPr>
        <w:t>变异算子也可能</w:t>
      </w:r>
      <w:proofErr w:type="gramStart"/>
      <w:r>
        <w:rPr>
          <w:rFonts w:hint="eastAsia"/>
        </w:rPr>
        <w:t>导致误锁故障</w:t>
      </w:r>
      <w:proofErr w:type="gramEnd"/>
      <w:r>
        <w:rPr>
          <w:rFonts w:hint="eastAsia"/>
        </w:rPr>
        <w:t>.</w:t>
      </w:r>
    </w:p>
    <w:p w14:paraId="7304C589" w14:textId="77777777" w:rsidR="00367C46" w:rsidRDefault="00367C46" w:rsidP="00F61D8B">
      <w:pPr>
        <w:pStyle w:val="a0"/>
        <w:ind w:firstLineChars="0" w:firstLine="0"/>
        <w:jc w:val="left"/>
      </w:pPr>
      <w:r>
        <w:rPr>
          <w:rFonts w:hint="eastAsia"/>
        </w:rPr>
        <w:tab/>
        <w:t>(14)RSK(Remove</w:t>
      </w:r>
      <w:r>
        <w:t xml:space="preserve"> </w:t>
      </w:r>
      <w:r>
        <w:rPr>
          <w:rFonts w:hint="eastAsia"/>
        </w:rPr>
        <w:t>Synchronized</w:t>
      </w:r>
      <w:r>
        <w:t xml:space="preserve"> </w:t>
      </w:r>
      <w:r>
        <w:rPr>
          <w:rFonts w:hint="eastAsia"/>
        </w:rPr>
        <w:t>Keyword</w:t>
      </w:r>
      <w:r>
        <w:t xml:space="preserve"> </w:t>
      </w:r>
      <w:r>
        <w:rPr>
          <w:rFonts w:hint="eastAsia"/>
        </w:rPr>
        <w:t>from</w:t>
      </w:r>
      <w:r>
        <w:t xml:space="preserve"> Method</w:t>
      </w:r>
      <w:r>
        <w:rPr>
          <w:rFonts w:hint="eastAsia"/>
        </w:rPr>
        <w:t>).</w:t>
      </w:r>
      <w:r>
        <w:rPr>
          <w:rFonts w:hint="eastAsia"/>
        </w:rPr>
        <w:t>删除方法定义里的</w:t>
      </w:r>
      <w:r>
        <w:rPr>
          <w:rFonts w:hint="eastAsia"/>
        </w:rPr>
        <w:t>synchronized</w:t>
      </w:r>
      <w:r>
        <w:rPr>
          <w:rFonts w:hint="eastAsia"/>
        </w:rPr>
        <w:t>关键字</w:t>
      </w:r>
      <w:r>
        <w:rPr>
          <w:rFonts w:hint="eastAsia"/>
        </w:rPr>
        <w:t>.</w:t>
      </w:r>
      <w:r>
        <w:rPr>
          <w:rFonts w:hint="eastAsia"/>
        </w:rPr>
        <w:t>这可能会导致潜在的无锁故障</w:t>
      </w:r>
      <w:r>
        <w:rPr>
          <w:rFonts w:hint="eastAsia"/>
        </w:rPr>
        <w:t>.</w:t>
      </w:r>
    </w:p>
    <w:p w14:paraId="191B0737" w14:textId="77777777" w:rsidR="00367C46" w:rsidRDefault="00367C46" w:rsidP="00F61D8B">
      <w:pPr>
        <w:pStyle w:val="a0"/>
        <w:ind w:firstLineChars="0" w:firstLine="0"/>
        <w:jc w:val="left"/>
      </w:pPr>
      <w:r>
        <w:rPr>
          <w:rFonts w:hint="eastAsia"/>
        </w:rPr>
        <w:tab/>
        <w:t>(15)RSB(Remove</w:t>
      </w:r>
      <w:r>
        <w:t xml:space="preserve"> </w:t>
      </w:r>
      <w:r>
        <w:rPr>
          <w:rFonts w:hint="eastAsia"/>
        </w:rPr>
        <w:t>Synchronized</w:t>
      </w:r>
      <w:r>
        <w:t xml:space="preserve"> </w:t>
      </w:r>
      <w:r>
        <w:rPr>
          <w:rFonts w:hint="eastAsia"/>
        </w:rPr>
        <w:t>Block).</w:t>
      </w:r>
      <w:r>
        <w:rPr>
          <w:rFonts w:hint="eastAsia"/>
        </w:rPr>
        <w:t>将</w:t>
      </w:r>
      <w:r>
        <w:rPr>
          <w:rFonts w:hint="eastAsia"/>
        </w:rPr>
        <w:t>synchronized</w:t>
      </w:r>
      <w:r>
        <w:rPr>
          <w:rFonts w:hint="eastAsia"/>
        </w:rPr>
        <w:t>代码块内的语句提取出来</w:t>
      </w:r>
      <w:r>
        <w:rPr>
          <w:rFonts w:hint="eastAsia"/>
        </w:rPr>
        <w:t>,</w:t>
      </w:r>
      <w:r>
        <w:rPr>
          <w:rFonts w:hint="eastAsia"/>
        </w:rPr>
        <w:t>使其不再被保护</w:t>
      </w:r>
      <w:r>
        <w:rPr>
          <w:rFonts w:hint="eastAsia"/>
        </w:rPr>
        <w:t>.</w:t>
      </w:r>
      <w:r>
        <w:rPr>
          <w:rFonts w:hint="eastAsia"/>
        </w:rPr>
        <w:t>与</w:t>
      </w:r>
      <w:r>
        <w:rPr>
          <w:rFonts w:hint="eastAsia"/>
        </w:rPr>
        <w:t>RSK</w:t>
      </w:r>
      <w:r>
        <w:rPr>
          <w:rFonts w:hint="eastAsia"/>
        </w:rPr>
        <w:t>变异算子类似</w:t>
      </w:r>
      <w:r>
        <w:rPr>
          <w:rFonts w:hint="eastAsia"/>
        </w:rPr>
        <w:t>,</w:t>
      </w:r>
      <w:r>
        <w:rPr>
          <w:rFonts w:hint="eastAsia"/>
        </w:rPr>
        <w:t>也可能导致无锁故障</w:t>
      </w:r>
      <w:r w:rsidR="00FA5ED4">
        <w:rPr>
          <w:rFonts w:hint="eastAsia"/>
        </w:rPr>
        <w:t>.</w:t>
      </w:r>
    </w:p>
    <w:p w14:paraId="3CF098EE" w14:textId="77777777" w:rsidR="00FA5ED4" w:rsidRDefault="00FA5ED4" w:rsidP="00F61D8B">
      <w:pPr>
        <w:pStyle w:val="a0"/>
        <w:ind w:firstLineChars="0" w:firstLine="0"/>
        <w:jc w:val="left"/>
      </w:pPr>
      <w:r>
        <w:rPr>
          <w:rFonts w:hint="eastAsia"/>
        </w:rPr>
        <w:tab/>
        <w:t>(16)RVK(Remove</w:t>
      </w:r>
      <w:r>
        <w:t xml:space="preserve"> </w:t>
      </w:r>
      <w:r>
        <w:rPr>
          <w:rFonts w:hint="eastAsia"/>
        </w:rPr>
        <w:t>Volatile</w:t>
      </w:r>
      <w:r>
        <w:t xml:space="preserve"> </w:t>
      </w:r>
      <w:r>
        <w:rPr>
          <w:rFonts w:hint="eastAsia"/>
        </w:rPr>
        <w:t>Keyword).</w:t>
      </w:r>
      <w:r>
        <w:rPr>
          <w:rFonts w:hint="eastAsia"/>
        </w:rPr>
        <w:t>删除变量定义时的</w:t>
      </w:r>
      <w:r>
        <w:rPr>
          <w:rFonts w:hint="eastAsia"/>
        </w:rPr>
        <w:t>volatile</w:t>
      </w:r>
      <w:r>
        <w:rPr>
          <w:rFonts w:hint="eastAsia"/>
        </w:rPr>
        <w:t>关键字</w:t>
      </w:r>
      <w:r>
        <w:rPr>
          <w:rFonts w:hint="eastAsia"/>
        </w:rPr>
        <w:t>.</w:t>
      </w:r>
      <w:r w:rsidR="005125B7">
        <w:t>RVK</w:t>
      </w:r>
      <w:r w:rsidR="005125B7">
        <w:rPr>
          <w:rFonts w:hint="eastAsia"/>
        </w:rPr>
        <w:t>变异算子可以导致非原子操作被假定为原子操作的情况</w:t>
      </w:r>
      <w:r w:rsidR="005125B7">
        <w:rPr>
          <w:rFonts w:hint="eastAsia"/>
        </w:rPr>
        <w:t>.</w:t>
      </w:r>
    </w:p>
    <w:p w14:paraId="7527B507" w14:textId="77777777" w:rsidR="005125B7" w:rsidRDefault="005125B7" w:rsidP="00F61D8B">
      <w:pPr>
        <w:pStyle w:val="a0"/>
        <w:ind w:firstLineChars="0" w:firstLine="0"/>
        <w:jc w:val="left"/>
      </w:pPr>
      <w:r>
        <w:rPr>
          <w:rFonts w:hint="eastAsia"/>
        </w:rPr>
        <w:tab/>
        <w:t>(17)RFU(</w:t>
      </w:r>
      <w:r w:rsidRPr="00056F67">
        <w:t>Remove Finally Around Unlock</w:t>
      </w:r>
      <w:r>
        <w:rPr>
          <w:rFonts w:hint="eastAsia"/>
        </w:rPr>
        <w:t>).</w:t>
      </w:r>
      <w:r>
        <w:rPr>
          <w:rFonts w:hint="eastAsia"/>
        </w:rPr>
        <w:t>如果</w:t>
      </w:r>
      <w:r>
        <w:rPr>
          <w:rFonts w:hint="eastAsia"/>
        </w:rPr>
        <w:t>finally</w:t>
      </w:r>
      <w:r>
        <w:rPr>
          <w:rFonts w:hint="eastAsia"/>
        </w:rPr>
        <w:t>代码块内存在</w:t>
      </w:r>
      <w:r>
        <w:rPr>
          <w:rFonts w:hint="eastAsia"/>
        </w:rPr>
        <w:t>unlock</w:t>
      </w:r>
      <w:r>
        <w:t>()</w:t>
      </w:r>
      <w:r>
        <w:rPr>
          <w:rFonts w:hint="eastAsia"/>
        </w:rPr>
        <w:t>方法</w:t>
      </w:r>
      <w:r>
        <w:rPr>
          <w:rFonts w:hint="eastAsia"/>
        </w:rPr>
        <w:t>,</w:t>
      </w:r>
      <w:r>
        <w:rPr>
          <w:rFonts w:hint="eastAsia"/>
        </w:rPr>
        <w:t>则将</w:t>
      </w:r>
      <w:r>
        <w:rPr>
          <w:rFonts w:hint="eastAsia"/>
        </w:rPr>
        <w:t>finally</w:t>
      </w:r>
      <w:r>
        <w:rPr>
          <w:rFonts w:hint="eastAsia"/>
        </w:rPr>
        <w:t>代码块内的语句提取出来</w:t>
      </w:r>
      <w:r>
        <w:rPr>
          <w:rFonts w:hint="eastAsia"/>
        </w:rPr>
        <w:t>,</w:t>
      </w:r>
      <w:r>
        <w:rPr>
          <w:rFonts w:hint="eastAsia"/>
        </w:rPr>
        <w:t>并删除</w:t>
      </w:r>
      <w:r>
        <w:rPr>
          <w:rFonts w:hint="eastAsia"/>
        </w:rPr>
        <w:t>finally</w:t>
      </w:r>
      <w:r>
        <w:rPr>
          <w:rFonts w:hint="eastAsia"/>
        </w:rPr>
        <w:t>代码块</w:t>
      </w:r>
      <w:r>
        <w:rPr>
          <w:rFonts w:hint="eastAsia"/>
        </w:rPr>
        <w:t>.</w:t>
      </w:r>
      <w:r>
        <w:t>finally</w:t>
      </w:r>
      <w:r>
        <w:rPr>
          <w:rFonts w:hint="eastAsia"/>
        </w:rPr>
        <w:t>关键字在释放</w:t>
      </w:r>
      <w:proofErr w:type="gramStart"/>
      <w:r>
        <w:rPr>
          <w:rFonts w:hint="eastAsia"/>
        </w:rPr>
        <w:t>显式锁时</w:t>
      </w:r>
      <w:proofErr w:type="gramEnd"/>
      <w:r>
        <w:rPr>
          <w:rFonts w:hint="eastAsia"/>
        </w:rPr>
        <w:t>非常重要</w:t>
      </w:r>
      <w:r>
        <w:rPr>
          <w:rFonts w:hint="eastAsia"/>
        </w:rPr>
        <w:t>,</w:t>
      </w:r>
      <w:r>
        <w:rPr>
          <w:rFonts w:hint="eastAsia"/>
        </w:rPr>
        <w:t>删除可能导致阻塞临界区故障</w:t>
      </w:r>
      <w:r>
        <w:rPr>
          <w:rFonts w:hint="eastAsia"/>
        </w:rPr>
        <w:t>.</w:t>
      </w:r>
    </w:p>
    <w:p w14:paraId="0F58D431" w14:textId="77777777" w:rsidR="002215DE" w:rsidRDefault="002215DE" w:rsidP="00F61D8B">
      <w:pPr>
        <w:pStyle w:val="a0"/>
        <w:ind w:firstLineChars="0" w:firstLine="0"/>
        <w:jc w:val="left"/>
      </w:pPr>
      <w:r>
        <w:rPr>
          <w:rFonts w:hint="eastAsia"/>
        </w:rPr>
        <w:tab/>
        <w:t>(18)RXO(</w:t>
      </w:r>
      <w:r w:rsidRPr="002215DE">
        <w:t>Replace One Concurrency Mechanism-X with Another</w:t>
      </w:r>
      <w:r>
        <w:rPr>
          <w:rFonts w:hint="eastAsia"/>
        </w:rPr>
        <w:t>).</w:t>
      </w:r>
      <w:r>
        <w:rPr>
          <w:rFonts w:hint="eastAsia"/>
        </w:rPr>
        <w:t>当存在两个使用相同并发机制的实例化对象时</w:t>
      </w:r>
      <w:r>
        <w:rPr>
          <w:rFonts w:hint="eastAsia"/>
        </w:rPr>
        <w:t>,</w:t>
      </w:r>
      <w:r>
        <w:rPr>
          <w:rFonts w:hint="eastAsia"/>
        </w:rPr>
        <w:t>将这两个对象进行交换</w:t>
      </w:r>
      <w:r>
        <w:rPr>
          <w:rFonts w:hint="eastAsia"/>
        </w:rPr>
        <w:t>,</w:t>
      </w:r>
      <w:r>
        <w:rPr>
          <w:rFonts w:hint="eastAsia"/>
        </w:rPr>
        <w:t>可以使用此变异算子的并发机制包括</w:t>
      </w:r>
      <w:r>
        <w:rPr>
          <w:rFonts w:hint="eastAsia"/>
        </w:rPr>
        <w:t>Lock</w:t>
      </w:r>
      <w:r>
        <w:rPr>
          <w:rFonts w:hint="eastAsia"/>
        </w:rPr>
        <w:t>、</w:t>
      </w:r>
      <w:r>
        <w:t>Semaphore</w:t>
      </w:r>
      <w:r>
        <w:rPr>
          <w:rFonts w:hint="eastAsia"/>
        </w:rPr>
        <w:t>、</w:t>
      </w:r>
      <w:r>
        <w:t>CountDownLatch</w:t>
      </w:r>
      <w:r>
        <w:rPr>
          <w:rFonts w:hint="eastAsia"/>
        </w:rPr>
        <w:t>、</w:t>
      </w:r>
      <w:r>
        <w:t>CyclicBarrier</w:t>
      </w:r>
      <w:r>
        <w:rPr>
          <w:rFonts w:hint="eastAsia"/>
        </w:rPr>
        <w:t>、</w:t>
      </w:r>
      <w:r>
        <w:t>Exchanger</w:t>
      </w:r>
      <w:r>
        <w:rPr>
          <w:rFonts w:hint="eastAsia"/>
        </w:rPr>
        <w:t>.</w:t>
      </w:r>
      <w:r>
        <w:rPr>
          <w:rFonts w:hint="eastAsia"/>
        </w:rPr>
        <w:t>交换实例化对象可能导致死锁故障</w:t>
      </w:r>
      <w:r>
        <w:rPr>
          <w:rFonts w:hint="eastAsia"/>
        </w:rPr>
        <w:t>.</w:t>
      </w:r>
    </w:p>
    <w:p w14:paraId="5DD11F03" w14:textId="77777777" w:rsidR="002215DE" w:rsidRDefault="002215DE" w:rsidP="00F61D8B">
      <w:pPr>
        <w:pStyle w:val="a0"/>
        <w:ind w:firstLineChars="0" w:firstLine="0"/>
        <w:jc w:val="left"/>
      </w:pPr>
      <w:r>
        <w:rPr>
          <w:rFonts w:hint="eastAsia"/>
        </w:rPr>
        <w:tab/>
        <w:t>(19)EELO(</w:t>
      </w:r>
      <w:r w:rsidRPr="00056F67">
        <w:t>Exchange Explicit Lock Object</w:t>
      </w:r>
      <w:r>
        <w:rPr>
          <w:rFonts w:hint="eastAsia"/>
        </w:rPr>
        <w:t>).</w:t>
      </w:r>
      <w:r>
        <w:rPr>
          <w:rFonts w:hint="eastAsia"/>
        </w:rPr>
        <w:t>当存在两个显</w:t>
      </w:r>
      <w:proofErr w:type="gramStart"/>
      <w:r>
        <w:rPr>
          <w:rFonts w:hint="eastAsia"/>
        </w:rPr>
        <w:t>式锁对象</w:t>
      </w:r>
      <w:proofErr w:type="gramEnd"/>
      <w:r>
        <w:rPr>
          <w:rFonts w:hint="eastAsia"/>
        </w:rPr>
        <w:t>时</w:t>
      </w:r>
      <w:r>
        <w:rPr>
          <w:rFonts w:hint="eastAsia"/>
        </w:rPr>
        <w:t>,</w:t>
      </w:r>
      <w:r>
        <w:rPr>
          <w:rFonts w:hint="eastAsia"/>
        </w:rPr>
        <w:t>将其进行交换</w:t>
      </w:r>
      <w:r>
        <w:rPr>
          <w:rFonts w:hint="eastAsia"/>
        </w:rPr>
        <w:t>,</w:t>
      </w:r>
      <w:r>
        <w:rPr>
          <w:rFonts w:hint="eastAsia"/>
        </w:rPr>
        <w:t>可能导致死锁故障</w:t>
      </w:r>
      <w:r>
        <w:rPr>
          <w:rFonts w:hint="eastAsia"/>
        </w:rPr>
        <w:t>.</w:t>
      </w:r>
    </w:p>
    <w:p w14:paraId="3A9F8D4F" w14:textId="77777777" w:rsidR="002215DE" w:rsidRDefault="002215DE" w:rsidP="00F61D8B">
      <w:pPr>
        <w:pStyle w:val="a0"/>
        <w:ind w:firstLineChars="0" w:firstLine="0"/>
        <w:jc w:val="left"/>
      </w:pPr>
      <w:r>
        <w:rPr>
          <w:rFonts w:hint="eastAsia"/>
        </w:rPr>
        <w:tab/>
        <w:t>(20)SHCR(</w:t>
      </w:r>
      <w:r w:rsidR="007253AB" w:rsidRPr="007253AB">
        <w:t>Shift Critical Region</w:t>
      </w:r>
      <w:r>
        <w:rPr>
          <w:rFonts w:hint="eastAsia"/>
        </w:rPr>
        <w:t>)</w:t>
      </w:r>
      <w:r w:rsidR="007253AB">
        <w:rPr>
          <w:rFonts w:hint="eastAsia"/>
        </w:rPr>
        <w:t>.</w:t>
      </w:r>
      <w:r w:rsidR="007253AB">
        <w:rPr>
          <w:rFonts w:hint="eastAsia"/>
        </w:rPr>
        <w:t>移动临界区</w:t>
      </w:r>
      <w:r w:rsidR="007253AB">
        <w:rPr>
          <w:rFonts w:hint="eastAsia"/>
        </w:rPr>
        <w:t>.CMuJava</w:t>
      </w:r>
      <w:r w:rsidR="007253AB">
        <w:rPr>
          <w:rFonts w:hint="eastAsia"/>
        </w:rPr>
        <w:t>中实现了一条语句的移动</w:t>
      </w:r>
      <w:r w:rsidR="007253AB">
        <w:rPr>
          <w:rFonts w:hint="eastAsia"/>
        </w:rPr>
        <w:t>,</w:t>
      </w:r>
      <w:r w:rsidR="007253AB">
        <w:rPr>
          <w:rFonts w:hint="eastAsia"/>
        </w:rPr>
        <w:t>对于一个符合规则的</w:t>
      </w:r>
      <w:r w:rsidR="007253AB">
        <w:rPr>
          <w:rFonts w:hint="eastAsia"/>
        </w:rPr>
        <w:t>synchronized</w:t>
      </w:r>
      <w:r w:rsidR="007253AB">
        <w:rPr>
          <w:rFonts w:hint="eastAsia"/>
        </w:rPr>
        <w:t>代码块</w:t>
      </w:r>
      <w:r w:rsidR="007253AB">
        <w:rPr>
          <w:rFonts w:hint="eastAsia"/>
        </w:rPr>
        <w:t>,</w:t>
      </w:r>
      <w:r w:rsidR="007253AB">
        <w:rPr>
          <w:rFonts w:hint="eastAsia"/>
        </w:rPr>
        <w:t>可生成两个变异体</w:t>
      </w:r>
      <w:r w:rsidR="007253AB">
        <w:rPr>
          <w:rFonts w:hint="eastAsia"/>
        </w:rPr>
        <w:t>,</w:t>
      </w:r>
      <w:r w:rsidR="007253AB">
        <w:rPr>
          <w:rFonts w:hint="eastAsia"/>
        </w:rPr>
        <w:t>一个上移一条语句</w:t>
      </w:r>
      <w:r w:rsidR="007253AB">
        <w:rPr>
          <w:rFonts w:hint="eastAsia"/>
        </w:rPr>
        <w:t>,</w:t>
      </w:r>
      <w:r w:rsidR="007253AB">
        <w:rPr>
          <w:rFonts w:hint="eastAsia"/>
        </w:rPr>
        <w:t>另一个下移一条语句</w:t>
      </w:r>
      <w:r w:rsidR="007253AB">
        <w:rPr>
          <w:rFonts w:hint="eastAsia"/>
        </w:rPr>
        <w:t>.</w:t>
      </w:r>
      <w:r w:rsidR="007253AB">
        <w:rPr>
          <w:rFonts w:hint="eastAsia"/>
        </w:rPr>
        <w:t>该变异算子可能会导致由于不再同步对共享变量的访问引起的干扰故障</w:t>
      </w:r>
      <w:r w:rsidR="007253AB">
        <w:rPr>
          <w:rFonts w:hint="eastAsia"/>
        </w:rPr>
        <w:t>.</w:t>
      </w:r>
    </w:p>
    <w:p w14:paraId="15FCD3A9" w14:textId="77777777" w:rsidR="007253AB" w:rsidRDefault="007253AB" w:rsidP="00F61D8B">
      <w:pPr>
        <w:pStyle w:val="a0"/>
        <w:ind w:firstLineChars="0" w:firstLine="0"/>
        <w:jc w:val="left"/>
      </w:pPr>
      <w:r>
        <w:rPr>
          <w:rFonts w:hint="eastAsia"/>
        </w:rPr>
        <w:tab/>
        <w:t>(21)EXCR(</w:t>
      </w:r>
      <w:r>
        <w:t>Expand</w:t>
      </w:r>
      <w:r w:rsidRPr="007C6D59">
        <w:t xml:space="preserve"> Critical Region</w:t>
      </w:r>
      <w:r>
        <w:rPr>
          <w:rFonts w:hint="eastAsia"/>
        </w:rPr>
        <w:t>).</w:t>
      </w:r>
      <w:r>
        <w:rPr>
          <w:rFonts w:hint="eastAsia"/>
        </w:rPr>
        <w:t>扩展临界区</w:t>
      </w:r>
      <w:r>
        <w:rPr>
          <w:rFonts w:hint="eastAsia"/>
        </w:rPr>
        <w:t>.CMuJava</w:t>
      </w:r>
      <w:r>
        <w:rPr>
          <w:rFonts w:hint="eastAsia"/>
        </w:rPr>
        <w:t>中实现了一条语句的扩展</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将其前一句和后一句语句都包含到</w:t>
      </w:r>
      <w:r>
        <w:rPr>
          <w:rFonts w:hint="eastAsia"/>
        </w:rPr>
        <w:t>synchronized</w:t>
      </w:r>
      <w:r>
        <w:rPr>
          <w:rFonts w:hint="eastAsia"/>
        </w:rPr>
        <w:t>代码块中</w:t>
      </w:r>
      <w:r>
        <w:rPr>
          <w:rFonts w:hint="eastAsia"/>
        </w:rPr>
        <w:t>.EXCR</w:t>
      </w:r>
      <w:r>
        <w:rPr>
          <w:rFonts w:hint="eastAsia"/>
        </w:rPr>
        <w:t>变异算子的应用可能会由于不必要地降低并发度而导致性能问题</w:t>
      </w:r>
      <w:r>
        <w:rPr>
          <w:rFonts w:hint="eastAsia"/>
        </w:rPr>
        <w:t>.</w:t>
      </w:r>
    </w:p>
    <w:p w14:paraId="1F50CA92" w14:textId="77777777" w:rsidR="007253AB" w:rsidRDefault="007253AB" w:rsidP="00F61D8B">
      <w:pPr>
        <w:pStyle w:val="a0"/>
        <w:ind w:firstLineChars="0" w:firstLine="0"/>
        <w:jc w:val="left"/>
      </w:pPr>
      <w:r>
        <w:rPr>
          <w:rFonts w:hint="eastAsia"/>
        </w:rPr>
        <w:lastRenderedPageBreak/>
        <w:tab/>
        <w:t>(22)SKCR(</w:t>
      </w:r>
      <w:r>
        <w:t>Shrink</w:t>
      </w:r>
      <w:r w:rsidRPr="007C6D59">
        <w:t xml:space="preserve"> Critical Region</w:t>
      </w:r>
      <w:r>
        <w:rPr>
          <w:rFonts w:hint="eastAsia"/>
        </w:rPr>
        <w:t>).</w:t>
      </w:r>
      <w:r>
        <w:rPr>
          <w:rFonts w:hint="eastAsia"/>
        </w:rPr>
        <w:t>收缩临界区</w:t>
      </w:r>
      <w:r>
        <w:rPr>
          <w:rFonts w:hint="eastAsia"/>
        </w:rPr>
        <w:t>.CMuJava</w:t>
      </w:r>
      <w:r>
        <w:rPr>
          <w:rFonts w:hint="eastAsia"/>
        </w:rPr>
        <w:t>中实现了一条语句的收缩</w:t>
      </w:r>
      <w:r>
        <w:rPr>
          <w:rFonts w:hint="eastAsia"/>
        </w:rPr>
        <w:t>,</w:t>
      </w:r>
      <w:r>
        <w:rPr>
          <w:rFonts w:hint="eastAsia"/>
        </w:rPr>
        <w:t>对于一个符合规则的</w:t>
      </w:r>
      <w:r>
        <w:rPr>
          <w:rFonts w:hint="eastAsia"/>
        </w:rPr>
        <w:t>synchronized</w:t>
      </w:r>
      <w:r>
        <w:rPr>
          <w:rFonts w:hint="eastAsia"/>
        </w:rPr>
        <w:t>代码块</w:t>
      </w:r>
      <w:r>
        <w:rPr>
          <w:rFonts w:hint="eastAsia"/>
        </w:rPr>
        <w:t>,</w:t>
      </w:r>
      <w:r>
        <w:rPr>
          <w:rFonts w:hint="eastAsia"/>
        </w:rPr>
        <w:t>将其第一条和最后一条语句移除到</w:t>
      </w:r>
      <w:r>
        <w:rPr>
          <w:rFonts w:hint="eastAsia"/>
        </w:rPr>
        <w:t>synchronized</w:t>
      </w:r>
      <w:r>
        <w:rPr>
          <w:rFonts w:hint="eastAsia"/>
        </w:rPr>
        <w:t>代码块外部</w:t>
      </w:r>
      <w:r>
        <w:rPr>
          <w:rFonts w:hint="eastAsia"/>
        </w:rPr>
        <w:t>.</w:t>
      </w:r>
      <w:r>
        <w:rPr>
          <w:rFonts w:hint="eastAsia"/>
        </w:rPr>
        <w:t>可能会导致由于不再同步对共享变量的访问引起的干扰故障</w:t>
      </w:r>
      <w:r>
        <w:rPr>
          <w:rFonts w:hint="eastAsia"/>
        </w:rPr>
        <w:t>.</w:t>
      </w:r>
    </w:p>
    <w:p w14:paraId="79780426" w14:textId="77777777" w:rsidR="007253AB" w:rsidRPr="006013DF" w:rsidRDefault="007253AB" w:rsidP="00F61D8B">
      <w:pPr>
        <w:pStyle w:val="a0"/>
        <w:ind w:firstLineChars="0" w:firstLine="0"/>
        <w:jc w:val="left"/>
      </w:pPr>
      <w:r>
        <w:rPr>
          <w:rFonts w:hint="eastAsia"/>
        </w:rPr>
        <w:tab/>
        <w:t>(23)SPCR(</w:t>
      </w:r>
      <w:r>
        <w:t>Split</w:t>
      </w:r>
      <w:r w:rsidRPr="007C6D59">
        <w:t xml:space="preserve"> Critical Region</w:t>
      </w:r>
      <w:r>
        <w:rPr>
          <w:rFonts w:hint="eastAsia"/>
        </w:rPr>
        <w:t>).</w:t>
      </w:r>
      <w:r>
        <w:rPr>
          <w:rFonts w:hint="eastAsia"/>
        </w:rPr>
        <w:t>拆分临界区</w:t>
      </w:r>
      <w:r>
        <w:rPr>
          <w:rFonts w:hint="eastAsia"/>
        </w:rPr>
        <w:t>.</w:t>
      </w:r>
      <w:r>
        <w:rPr>
          <w:rFonts w:hint="eastAsia"/>
        </w:rPr>
        <w:t>将</w:t>
      </w:r>
      <w:r>
        <w:rPr>
          <w:rFonts w:hint="eastAsia"/>
        </w:rPr>
        <w:t>synchronized</w:t>
      </w:r>
      <w:r>
        <w:rPr>
          <w:rFonts w:hint="eastAsia"/>
        </w:rPr>
        <w:t>代码</w:t>
      </w:r>
      <w:proofErr w:type="gramStart"/>
      <w:r>
        <w:rPr>
          <w:rFonts w:hint="eastAsia"/>
        </w:rPr>
        <w:t>块内部</w:t>
      </w:r>
      <w:proofErr w:type="gramEnd"/>
      <w:r>
        <w:rPr>
          <w:rFonts w:hint="eastAsia"/>
        </w:rPr>
        <w:t>的语句拆分到两个</w:t>
      </w:r>
      <w:r>
        <w:rPr>
          <w:rFonts w:hint="eastAsia"/>
        </w:rPr>
        <w:t>synchronized</w:t>
      </w:r>
      <w:r>
        <w:rPr>
          <w:rFonts w:hint="eastAsia"/>
        </w:rPr>
        <w:t>代码块内</w:t>
      </w:r>
      <w:r>
        <w:rPr>
          <w:rFonts w:hint="eastAsia"/>
        </w:rPr>
        <w:t>.</w:t>
      </w:r>
      <w:r>
        <w:rPr>
          <w:rFonts w:hint="eastAsia"/>
        </w:rPr>
        <w:t>可能会导致一系列本是原子操作的语句变为非原子操作</w:t>
      </w:r>
      <w:r>
        <w:rPr>
          <w:rFonts w:hint="eastAsia"/>
        </w:rPr>
        <w:t>.</w:t>
      </w:r>
    </w:p>
    <w:p w14:paraId="0C442017" w14:textId="7EDF672E" w:rsidR="00013AC7" w:rsidRDefault="00825EC5" w:rsidP="006D051F">
      <w:pPr>
        <w:pStyle w:val="2"/>
        <w:spacing w:before="71" w:after="71"/>
      </w:pPr>
      <w:ins w:id="182" w:author="Dai phantom" w:date="2019-04-03T15:19:00Z">
        <w:r>
          <w:rPr>
            <w:rFonts w:hint="eastAsia"/>
          </w:rPr>
          <w:t>工具</w:t>
        </w:r>
      </w:ins>
      <w:r w:rsidR="0085071F">
        <w:rPr>
          <w:rFonts w:hint="eastAsia"/>
        </w:rPr>
        <w:t>实现</w:t>
      </w:r>
      <w:r w:rsidR="00D64E1F">
        <w:rPr>
          <w:rFonts w:hint="eastAsia"/>
        </w:rPr>
        <w:t>的关键</w:t>
      </w:r>
      <w:commentRangeStart w:id="183"/>
      <w:r w:rsidR="00D64E1F">
        <w:rPr>
          <w:rFonts w:hint="eastAsia"/>
        </w:rPr>
        <w:t>技术</w:t>
      </w:r>
      <w:commentRangeEnd w:id="183"/>
      <w:r w:rsidR="00593089">
        <w:rPr>
          <w:rStyle w:val="afa"/>
          <w:rFonts w:ascii="Tahoma" w:eastAsia="微软雅黑" w:hAnsi="Tahoma" w:cstheme="minorBidi"/>
        </w:rPr>
        <w:commentReference w:id="183"/>
      </w:r>
    </w:p>
    <w:p w14:paraId="2C8FD69E" w14:textId="33C691AC" w:rsidR="00E10FA3" w:rsidRDefault="0012758E" w:rsidP="00E10FA3">
      <w:pPr>
        <w:pStyle w:val="a0"/>
        <w:ind w:firstLine="372"/>
      </w:pPr>
      <w:commentRangeStart w:id="184"/>
      <w:proofErr w:type="spellStart"/>
      <w:r>
        <w:rPr>
          <w:rFonts w:hint="eastAsia"/>
        </w:rPr>
        <w:t>MuJava</w:t>
      </w:r>
      <w:proofErr w:type="spellEnd"/>
      <w:r w:rsidR="00E10FA3">
        <w:rPr>
          <w:rFonts w:hint="eastAsia"/>
        </w:rPr>
        <w:t>是一个常用的</w:t>
      </w:r>
      <w:r w:rsidR="003B143F">
        <w:rPr>
          <w:rFonts w:hint="eastAsia"/>
        </w:rPr>
        <w:t>面向</w:t>
      </w:r>
      <w:r w:rsidR="003B143F">
        <w:rPr>
          <w:rFonts w:hint="eastAsia"/>
        </w:rPr>
        <w:t>Java</w:t>
      </w:r>
      <w:ins w:id="185" w:author="Dai phantom" w:date="2019-04-03T15:24:00Z">
        <w:r w:rsidR="00825EC5">
          <w:rPr>
            <w:rFonts w:hint="eastAsia"/>
          </w:rPr>
          <w:t>顺序</w:t>
        </w:r>
      </w:ins>
      <w:r w:rsidR="003B143F">
        <w:rPr>
          <w:rFonts w:hint="eastAsia"/>
        </w:rPr>
        <w:t>程序的</w:t>
      </w:r>
      <w:r>
        <w:rPr>
          <w:rFonts w:hint="eastAsia"/>
        </w:rPr>
        <w:t>变异测试工具</w:t>
      </w:r>
      <w:ins w:id="186" w:author="Dai phantom" w:date="2019-04-03T15:25:00Z">
        <w:r w:rsidR="00825EC5">
          <w:rPr>
            <w:rFonts w:hint="eastAsia"/>
          </w:rPr>
          <w:t>。基于不同的直觉，研究者</w:t>
        </w:r>
      </w:ins>
      <w:del w:id="187" w:author="Dai phantom" w:date="2019-04-03T15:25:00Z">
        <w:r w:rsidDel="00825EC5">
          <w:rPr>
            <w:rFonts w:hint="eastAsia"/>
          </w:rPr>
          <w:delText>,</w:delText>
        </w:r>
        <w:r w:rsidR="003B143F" w:rsidDel="00825EC5">
          <w:rPr>
            <w:rFonts w:hint="eastAsia"/>
          </w:rPr>
          <w:delText>考虑变异测试的特点</w:delText>
        </w:r>
        <w:r w:rsidR="003B143F" w:rsidDel="00825EC5">
          <w:rPr>
            <w:rFonts w:hint="eastAsia"/>
          </w:rPr>
          <w:delText>,</w:delText>
        </w:r>
        <w:r w:rsidR="003B143F" w:rsidDel="00825EC5">
          <w:rPr>
            <w:rFonts w:hint="eastAsia"/>
          </w:rPr>
          <w:delText>可</w:delText>
        </w:r>
      </w:del>
      <w:r w:rsidR="003B143F">
        <w:rPr>
          <w:rFonts w:hint="eastAsia"/>
        </w:rPr>
        <w:t>对</w:t>
      </w:r>
      <w:proofErr w:type="spellStart"/>
      <w:r w:rsidR="003B143F">
        <w:rPr>
          <w:rFonts w:hint="eastAsia"/>
        </w:rPr>
        <w:t>MuJava</w:t>
      </w:r>
      <w:proofErr w:type="spellEnd"/>
      <w:r w:rsidR="003B143F">
        <w:rPr>
          <w:rFonts w:hint="eastAsia"/>
        </w:rPr>
        <w:t>进行</w:t>
      </w:r>
      <w:ins w:id="188" w:author="Dai phantom" w:date="2019-04-03T15:25:00Z">
        <w:r w:rsidR="00825EC5">
          <w:rPr>
            <w:rFonts w:hint="eastAsia"/>
          </w:rPr>
          <w:t>了</w:t>
        </w:r>
      </w:ins>
      <w:r w:rsidR="003B143F">
        <w:rPr>
          <w:rFonts w:hint="eastAsia"/>
        </w:rPr>
        <w:t>多方面</w:t>
      </w:r>
      <w:ins w:id="189" w:author="Dai phantom" w:date="2019-04-03T15:25:00Z">
        <w:r w:rsidR="00825EC5">
          <w:rPr>
            <w:rFonts w:hint="eastAsia"/>
          </w:rPr>
          <w:t>的</w:t>
        </w:r>
      </w:ins>
      <w:r w:rsidR="003B143F">
        <w:rPr>
          <w:rFonts w:hint="eastAsia"/>
        </w:rPr>
        <w:t>扩展</w:t>
      </w:r>
      <w:r w:rsidR="003B143F">
        <w:rPr>
          <w:rFonts w:hint="eastAsia"/>
        </w:rPr>
        <w:t>.</w:t>
      </w:r>
      <w:r w:rsidR="003B143F">
        <w:rPr>
          <w:rFonts w:hint="eastAsia"/>
        </w:rPr>
        <w:t>例如</w:t>
      </w:r>
      <w:r w:rsidR="003B143F">
        <w:rPr>
          <w:rFonts w:hint="eastAsia"/>
        </w:rPr>
        <w:t>,Sun</w:t>
      </w:r>
      <w:r w:rsidR="003B143F">
        <w:rPr>
          <w:rFonts w:hint="eastAsia"/>
        </w:rPr>
        <w:t>等人将非均匀分布的变异分析技术</w:t>
      </w:r>
      <w:r w:rsidR="003B143F">
        <w:rPr>
          <w:rFonts w:hint="eastAsia"/>
          <w:vertAlign w:val="superscript"/>
        </w:rPr>
        <w:t>[27]</w:t>
      </w:r>
      <w:r w:rsidR="003B143F">
        <w:rPr>
          <w:rFonts w:hint="eastAsia"/>
        </w:rPr>
        <w:t>应用到</w:t>
      </w:r>
      <w:proofErr w:type="spellStart"/>
      <w:r w:rsidR="003B143F">
        <w:rPr>
          <w:rFonts w:hint="eastAsia"/>
        </w:rPr>
        <w:t>MuJava</w:t>
      </w:r>
      <w:proofErr w:type="spellEnd"/>
      <w:r w:rsidR="003B143F">
        <w:rPr>
          <w:rFonts w:hint="eastAsia"/>
        </w:rPr>
        <w:t>,</w:t>
      </w:r>
      <w:ins w:id="190" w:author="Dai phantom" w:date="2019-04-03T15:26:00Z">
        <w:r w:rsidR="00825EC5">
          <w:rPr>
            <w:rFonts w:hint="eastAsia"/>
          </w:rPr>
          <w:t>开发</w:t>
        </w:r>
      </w:ins>
      <w:del w:id="191" w:author="Dai phantom" w:date="2019-04-03T15:26:00Z">
        <w:r w:rsidR="003B143F" w:rsidDel="00825EC5">
          <w:rPr>
            <w:rFonts w:hint="eastAsia"/>
          </w:rPr>
          <w:delText>扩展</w:delText>
        </w:r>
      </w:del>
      <w:r w:rsidR="003B143F">
        <w:rPr>
          <w:rFonts w:hint="eastAsia"/>
        </w:rPr>
        <w:t>出支持非均匀分布的变异生成系统</w:t>
      </w:r>
      <w:proofErr w:type="spellStart"/>
      <w:r w:rsidR="003B143F">
        <w:rPr>
          <w:rFonts w:hint="eastAsia"/>
        </w:rPr>
        <w:t>MujavaX</w:t>
      </w:r>
      <w:proofErr w:type="spellEnd"/>
      <w:r w:rsidR="003B143F">
        <w:rPr>
          <w:rFonts w:hint="eastAsia"/>
          <w:vertAlign w:val="superscript"/>
        </w:rPr>
        <w:t>[28]</w:t>
      </w:r>
      <w:r w:rsidR="003B143F">
        <w:rPr>
          <w:rFonts w:hint="eastAsia"/>
        </w:rPr>
        <w:t>.</w:t>
      </w:r>
      <w:ins w:id="192" w:author="Dai phantom" w:date="2019-04-03T15:26:00Z">
        <w:r w:rsidR="007452C9">
          <w:rPr>
            <w:rFonts w:hint="eastAsia"/>
          </w:rPr>
          <w:t>还有吗？再举一个例子</w:t>
        </w:r>
        <w:r w:rsidR="007452C9">
          <w:rPr>
            <w:rFonts w:hint="eastAsia"/>
          </w:rPr>
          <w:t>.</w:t>
        </w:r>
      </w:ins>
      <w:r w:rsidR="003B143F">
        <w:rPr>
          <w:rFonts w:hint="eastAsia"/>
        </w:rPr>
        <w:t>本文考虑到将变异测试应用到并发程序中时</w:t>
      </w:r>
      <w:r w:rsidR="003B143F">
        <w:rPr>
          <w:rFonts w:hint="eastAsia"/>
        </w:rPr>
        <w:t>,</w:t>
      </w:r>
      <w:proofErr w:type="spellStart"/>
      <w:r w:rsidR="00E10FA3">
        <w:rPr>
          <w:rFonts w:hint="eastAsia"/>
        </w:rPr>
        <w:t>MuJava</w:t>
      </w:r>
      <w:proofErr w:type="spellEnd"/>
      <w:r w:rsidR="00CE1368">
        <w:rPr>
          <w:rFonts w:hint="eastAsia"/>
        </w:rPr>
        <w:t>实现的变异算子并不能直接修改并发程序中处理并发任务的代码</w:t>
      </w:r>
      <w:r w:rsidR="009502CC">
        <w:rPr>
          <w:rFonts w:hint="eastAsia"/>
        </w:rPr>
        <w:t>,</w:t>
      </w:r>
      <w:r w:rsidR="009502CC">
        <w:rPr>
          <w:rFonts w:hint="eastAsia"/>
        </w:rPr>
        <w:t>从而不能基于并发故障生成</w:t>
      </w:r>
      <w:r w:rsidR="008175BF">
        <w:rPr>
          <w:rFonts w:hint="eastAsia"/>
        </w:rPr>
        <w:t>并发</w:t>
      </w:r>
      <w:r w:rsidR="009502CC">
        <w:rPr>
          <w:rFonts w:hint="eastAsia"/>
        </w:rPr>
        <w:t>变异体</w:t>
      </w:r>
      <w:r w:rsidR="00E10FA3">
        <w:rPr>
          <w:rFonts w:hint="eastAsia"/>
        </w:rPr>
        <w:t>,</w:t>
      </w:r>
      <w:r w:rsidR="008175BF">
        <w:rPr>
          <w:rFonts w:hint="eastAsia"/>
        </w:rPr>
        <w:t>即</w:t>
      </w:r>
      <w:r w:rsidR="009502CC">
        <w:rPr>
          <w:rFonts w:hint="eastAsia"/>
        </w:rPr>
        <w:t>MuJava</w:t>
      </w:r>
      <w:r w:rsidR="009502CC">
        <w:rPr>
          <w:rFonts w:hint="eastAsia"/>
        </w:rPr>
        <w:t>不能</w:t>
      </w:r>
      <w:r w:rsidR="00307E03">
        <w:rPr>
          <w:rFonts w:hint="eastAsia"/>
        </w:rPr>
        <w:t>直接</w:t>
      </w:r>
      <w:r w:rsidR="009502CC">
        <w:rPr>
          <w:rFonts w:hint="eastAsia"/>
        </w:rPr>
        <w:t>应用到面向并发程序的变异测试中</w:t>
      </w:r>
      <w:r w:rsidR="009502CC">
        <w:rPr>
          <w:rFonts w:hint="eastAsia"/>
        </w:rPr>
        <w:t>.</w:t>
      </w:r>
      <w:r w:rsidR="00E810CF">
        <w:rPr>
          <w:rFonts w:hint="eastAsia"/>
        </w:rPr>
        <w:t>本文选择对</w:t>
      </w:r>
      <w:r w:rsidR="00E810CF">
        <w:rPr>
          <w:rFonts w:hint="eastAsia"/>
        </w:rPr>
        <w:t>MuJava</w:t>
      </w:r>
      <w:r w:rsidR="00E810CF">
        <w:rPr>
          <w:rFonts w:hint="eastAsia"/>
        </w:rPr>
        <w:t>进行扩展</w:t>
      </w:r>
      <w:r w:rsidR="00E810CF">
        <w:rPr>
          <w:rFonts w:hint="eastAsia"/>
        </w:rPr>
        <w:t>,</w:t>
      </w:r>
      <w:r w:rsidR="00307E03">
        <w:rPr>
          <w:rFonts w:hint="eastAsia"/>
        </w:rPr>
        <w:t>从而</w:t>
      </w:r>
      <w:r w:rsidR="00E810CF">
        <w:rPr>
          <w:rFonts w:hint="eastAsia"/>
        </w:rPr>
        <w:t>达到可以生成并发变异体的目的</w:t>
      </w:r>
      <w:r w:rsidR="00E810CF">
        <w:rPr>
          <w:rFonts w:hint="eastAsia"/>
        </w:rPr>
        <w:t>,</w:t>
      </w:r>
      <w:r w:rsidR="00E810CF">
        <w:rPr>
          <w:rFonts w:hint="eastAsia"/>
        </w:rPr>
        <w:t>同时对</w:t>
      </w:r>
      <w:r w:rsidR="00E810CF">
        <w:rPr>
          <w:rFonts w:hint="eastAsia"/>
        </w:rPr>
        <w:t>MuJava</w:t>
      </w:r>
      <w:r w:rsidR="00E810CF">
        <w:rPr>
          <w:rFonts w:hint="eastAsia"/>
        </w:rPr>
        <w:t>自身的功能进行集成</w:t>
      </w:r>
      <w:r w:rsidR="00E810CF">
        <w:rPr>
          <w:rFonts w:hint="eastAsia"/>
        </w:rPr>
        <w:t>,</w:t>
      </w:r>
      <w:r w:rsidR="00E810CF">
        <w:rPr>
          <w:rFonts w:hint="eastAsia"/>
        </w:rPr>
        <w:t>使得新工具即能生成传统的变异体又能生成并发变异体</w:t>
      </w:r>
      <w:r w:rsidR="00E810CF">
        <w:rPr>
          <w:rFonts w:hint="eastAsia"/>
        </w:rPr>
        <w:t>.</w:t>
      </w:r>
      <w:commentRangeEnd w:id="184"/>
      <w:r w:rsidR="007452C9">
        <w:rPr>
          <w:rStyle w:val="afa"/>
          <w:rFonts w:ascii="Tahoma" w:eastAsia="微软雅黑" w:hAnsi="Tahoma" w:cstheme="minorBidi"/>
          <w:kern w:val="0"/>
        </w:rPr>
        <w:commentReference w:id="184"/>
      </w:r>
    </w:p>
    <w:p w14:paraId="25293115" w14:textId="77777777" w:rsidR="00B2708B" w:rsidRDefault="00B2708B" w:rsidP="00B2708B">
      <w:pPr>
        <w:pStyle w:val="a0"/>
        <w:ind w:firstLine="372"/>
      </w:pPr>
      <w:r>
        <w:rPr>
          <w:rFonts w:hint="eastAsia"/>
        </w:rPr>
        <w:t>(1)</w:t>
      </w:r>
      <w:r w:rsidR="00515AE6">
        <w:rPr>
          <w:rFonts w:hint="eastAsia"/>
        </w:rPr>
        <w:t>元变异体生成</w:t>
      </w:r>
    </w:p>
    <w:p w14:paraId="384CC99F" w14:textId="33530BFE" w:rsidR="00B2708B" w:rsidRDefault="00B2708B" w:rsidP="007452C9">
      <w:pPr>
        <w:pStyle w:val="a0"/>
        <w:ind w:firstLine="372"/>
      </w:pPr>
      <w:commentRangeStart w:id="193"/>
      <w:r>
        <w:rPr>
          <w:rFonts w:hint="eastAsia"/>
        </w:rPr>
        <w:t>传统变异测试分析方法需要对同一程序的许多细微变化分别进行解释</w:t>
      </w:r>
      <w:r>
        <w:rPr>
          <w:rFonts w:hint="eastAsia"/>
        </w:rPr>
        <w:t>,</w:t>
      </w:r>
      <w:r>
        <w:rPr>
          <w:rFonts w:hint="eastAsia"/>
        </w:rPr>
        <w:t>导致分析速度缓慢</w:t>
      </w:r>
      <w:r>
        <w:rPr>
          <w:rFonts w:hint="eastAsia"/>
        </w:rPr>
        <w:t>.</w:t>
      </w:r>
      <w:commentRangeEnd w:id="193"/>
      <w:r w:rsidR="007452C9">
        <w:rPr>
          <w:rStyle w:val="afa"/>
          <w:rFonts w:ascii="Tahoma" w:eastAsia="微软雅黑" w:hAnsi="Tahoma" w:cstheme="minorBidi"/>
          <w:kern w:val="0"/>
        </w:rPr>
        <w:commentReference w:id="193"/>
      </w:r>
      <w:r>
        <w:rPr>
          <w:rFonts w:hint="eastAsia"/>
        </w:rPr>
        <w:t>为了提高变异测试的执行效率</w:t>
      </w:r>
      <w:r>
        <w:rPr>
          <w:rFonts w:hint="eastAsia"/>
        </w:rPr>
        <w:t>,</w:t>
      </w:r>
      <w:r>
        <w:rPr>
          <w:rFonts w:hint="eastAsia"/>
        </w:rPr>
        <w:t>研究</w:t>
      </w:r>
      <w:ins w:id="194" w:author="Dai phantom" w:date="2019-04-03T15:30:00Z">
        <w:r w:rsidR="007452C9">
          <w:rPr>
            <w:rFonts w:hint="eastAsia"/>
          </w:rPr>
          <w:t>者</w:t>
        </w:r>
      </w:ins>
      <w:del w:id="195" w:author="Dai phantom" w:date="2019-04-03T15:30:00Z">
        <w:r w:rsidDel="007452C9">
          <w:rPr>
            <w:rFonts w:hint="eastAsia"/>
          </w:rPr>
          <w:delText>人员</w:delText>
        </w:r>
      </w:del>
      <w:r>
        <w:rPr>
          <w:rFonts w:hint="eastAsia"/>
        </w:rPr>
        <w:t>提出了</w:t>
      </w:r>
      <w:r>
        <w:rPr>
          <w:rFonts w:hint="eastAsia"/>
        </w:rPr>
        <w:t>MSG(Mutant Schema Generation)</w:t>
      </w:r>
      <w:r>
        <w:rPr>
          <w:rFonts w:hint="eastAsia"/>
        </w:rPr>
        <w:t>方法</w:t>
      </w:r>
      <w:r>
        <w:rPr>
          <w:rFonts w:hint="eastAsia"/>
          <w:vertAlign w:val="superscript"/>
        </w:rPr>
        <w:t>[8]</w:t>
      </w: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(Matemutant)</w:t>
      </w:r>
      <w:r>
        <w:rPr>
          <w:rFonts w:hint="eastAsia"/>
          <w:vertAlign w:val="superscript"/>
        </w:rPr>
        <w:t>[8]</w:t>
      </w:r>
      <w:r>
        <w:rPr>
          <w:rFonts w:hint="eastAsia"/>
        </w:rPr>
        <w:t>.</w:t>
      </w:r>
      <w:r>
        <w:rPr>
          <w:rFonts w:hint="eastAsia"/>
        </w:rPr>
        <w:t>元变异体包含了待测程序的所有变异体信息</w:t>
      </w:r>
      <w:r>
        <w:rPr>
          <w:rFonts w:hint="eastAsia"/>
        </w:rPr>
        <w:t>,</w:t>
      </w:r>
      <w:r>
        <w:rPr>
          <w:rFonts w:hint="eastAsia"/>
        </w:rPr>
        <w:t>运行过程中</w:t>
      </w:r>
      <w:r>
        <w:rPr>
          <w:rFonts w:hint="eastAsia"/>
        </w:rPr>
        <w:t>,</w:t>
      </w:r>
      <w:r>
        <w:rPr>
          <w:rFonts w:hint="eastAsia"/>
        </w:rPr>
        <w:t>元变异体具有待测程序所有变异体的功能</w:t>
      </w:r>
      <w:r>
        <w:rPr>
          <w:rFonts w:hint="eastAsia"/>
        </w:rPr>
        <w:t>.</w:t>
      </w:r>
    </w:p>
    <w:p w14:paraId="74DFAE2D" w14:textId="77777777"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w:t>
      </w:r>
      <w:proofErr w:type="gramStart"/>
      <w:r>
        <w:rPr>
          <w:rFonts w:hint="eastAsia"/>
        </w:rPr>
        <w:t>测程序</w:t>
      </w:r>
      <w:proofErr w:type="gramEnd"/>
      <w:r>
        <w:rPr>
          <w:rFonts w:hint="eastAsia"/>
        </w:rPr>
        <w:t>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14:paraId="4429F73F" w14:textId="77777777" w:rsidR="00B2708B" w:rsidRDefault="00B2708B" w:rsidP="00B2708B">
      <w:pPr>
        <w:pStyle w:val="a0"/>
        <w:ind w:firstLine="372"/>
      </w:pPr>
      <w:r>
        <w:rPr>
          <w:rFonts w:hint="eastAsia"/>
        </w:rPr>
        <w:t>C=A-B;</w:t>
      </w:r>
    </w:p>
    <w:p w14:paraId="18FF1251" w14:textId="77777777" w:rsidR="00B2708B" w:rsidRDefault="00B2708B" w:rsidP="00B2708B">
      <w:pPr>
        <w:pStyle w:val="a0"/>
        <w:ind w:firstLine="372"/>
      </w:pPr>
      <w:r>
        <w:rPr>
          <w:rFonts w:hint="eastAsia"/>
        </w:rPr>
        <w:t>C=A*B;</w:t>
      </w:r>
    </w:p>
    <w:p w14:paraId="0C6E6C85" w14:textId="77777777" w:rsidR="00B2708B" w:rsidRDefault="00B2708B" w:rsidP="00B2708B">
      <w:pPr>
        <w:pStyle w:val="a0"/>
        <w:ind w:firstLine="372"/>
      </w:pPr>
      <w:r>
        <w:rPr>
          <w:rFonts w:hint="eastAsia"/>
        </w:rPr>
        <w:t>C=A/B;</w:t>
      </w:r>
    </w:p>
    <w:p w14:paraId="0345DB8C" w14:textId="77777777" w:rsidR="00B2708B" w:rsidRDefault="00B2708B" w:rsidP="00B2708B">
      <w:pPr>
        <w:pStyle w:val="a0"/>
        <w:ind w:firstLine="372"/>
      </w:pPr>
      <w:r>
        <w:rPr>
          <w:rFonts w:hint="eastAsia"/>
        </w:rPr>
        <w:t>C=A%B.</w:t>
      </w:r>
    </w:p>
    <w:p w14:paraId="2A044A4D" w14:textId="77777777" w:rsidR="00B2708B" w:rsidRDefault="00B2708B" w:rsidP="00B2708B">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14:paraId="01A3278C" w14:textId="77777777" w:rsidR="00B2708B" w:rsidRDefault="00B2708B" w:rsidP="00B2708B">
      <w:pPr>
        <w:pStyle w:val="a0"/>
        <w:ind w:firstLineChars="0" w:firstLine="0"/>
        <w:jc w:val="center"/>
      </w:pPr>
      <w:r>
        <w:rPr>
          <w:rFonts w:hint="eastAsia"/>
        </w:rPr>
        <w:t xml:space="preserve">C=A op B                                      </w:t>
      </w:r>
      <w:proofErr w:type="gramStart"/>
      <w:r>
        <w:rPr>
          <w:rFonts w:hint="eastAsia"/>
        </w:rPr>
        <w:t xml:space="preserve">   (</w:t>
      </w:r>
      <w:proofErr w:type="gramEnd"/>
      <w:r>
        <w:rPr>
          <w:rFonts w:hint="eastAsia"/>
        </w:rPr>
        <w:t>2),</w:t>
      </w:r>
    </w:p>
    <w:p w14:paraId="6B30D97C" w14:textId="77777777"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14:paraId="4C1449A8" w14:textId="77777777"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14:paraId="415A8EB8" w14:textId="77777777" w:rsidR="00B2708B" w:rsidRDefault="00B2708B" w:rsidP="00420346">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920"/>
      </w:tblGrid>
      <w:tr w:rsidR="008747F5" w:rsidRPr="009A5834" w14:paraId="40DC0F63" w14:textId="77777777" w:rsidTr="00CB195B">
        <w:trPr>
          <w:jc w:val="center"/>
        </w:trPr>
        <w:tc>
          <w:tcPr>
            <w:tcW w:w="2920" w:type="dxa"/>
            <w:shd w:val="clear" w:color="auto" w:fill="auto"/>
          </w:tcPr>
          <w:p w14:paraId="4A21F6C5" w14:textId="77777777"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14:paraId="1404B9D0" w14:textId="77777777" w:rsidR="008747F5" w:rsidRPr="009A5834" w:rsidRDefault="008747F5" w:rsidP="008747F5">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14:paraId="145916AA" w14:textId="77777777" w:rsidR="008747F5" w:rsidRPr="009A5834" w:rsidRDefault="008747F5" w:rsidP="008747F5">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14:paraId="38C730C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14:paraId="4CA724E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14:paraId="433F66E4"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14:paraId="725B22C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14:paraId="2D51FFFD"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14:paraId="3DD662B4"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14:paraId="64956C6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14:paraId="536CA38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lastRenderedPageBreak/>
              <w:t>9.</w:t>
            </w:r>
            <w:r>
              <w:rPr>
                <w:sz w:val="18"/>
                <w:szCs w:val="18"/>
              </w:rPr>
              <w:tab/>
            </w:r>
            <w:r>
              <w:rPr>
                <w:rFonts w:hint="eastAsia"/>
                <w:sz w:val="18"/>
                <w:szCs w:val="18"/>
              </w:rPr>
              <w:t xml:space="preserve"> </w:t>
            </w:r>
            <w:r w:rsidRPr="009A5834">
              <w:rPr>
                <w:sz w:val="18"/>
                <w:szCs w:val="18"/>
              </w:rPr>
              <w:t>expression = A * B</w:t>
            </w:r>
          </w:p>
          <w:p w14:paraId="09CA5268"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14:paraId="31C80386"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14:paraId="613BF7CE"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14:paraId="549E88A7"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14:paraId="60ED614E"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14:paraId="0DBAEA18"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14:paraId="56B35EC1" w14:textId="77777777" w:rsidR="008747F5" w:rsidRPr="009A5834" w:rsidRDefault="008747F5" w:rsidP="008747F5">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14:paraId="3A46E941" w14:textId="77777777"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14:paraId="4D6F45F8" w14:textId="77777777" w:rsidR="008747F5" w:rsidRPr="009A5834" w:rsidRDefault="008747F5" w:rsidP="008747F5">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14:paraId="55473011" w14:textId="77777777" w:rsidR="008747F5" w:rsidRDefault="008747F5" w:rsidP="00420346">
      <w:pPr>
        <w:pStyle w:val="a0"/>
        <w:spacing w:beforeLines="50" w:before="142"/>
        <w:ind w:firstLine="372"/>
        <w:jc w:val="center"/>
      </w:pPr>
      <w:r>
        <w:rPr>
          <w:rFonts w:hint="eastAsia"/>
        </w:rPr>
        <w:lastRenderedPageBreak/>
        <w:t>Fig.3 Implementation algorithm of AOR metamutant</w:t>
      </w:r>
    </w:p>
    <w:p w14:paraId="270BD39E" w14:textId="77777777" w:rsidR="00B2708B" w:rsidRDefault="008747F5" w:rsidP="00EC17C7">
      <w:pPr>
        <w:pStyle w:val="a0"/>
        <w:ind w:firstLineChars="0" w:firstLine="0"/>
        <w:jc w:val="center"/>
      </w:pPr>
      <w:r>
        <w:rPr>
          <w:rFonts w:hint="eastAsia"/>
        </w:rPr>
        <w:t>图</w:t>
      </w:r>
      <w:r>
        <w:rPr>
          <w:rFonts w:hint="eastAsia"/>
        </w:rPr>
        <w:t xml:space="preserve">3 </w:t>
      </w:r>
      <w:commentRangeStart w:id="196"/>
      <w:r>
        <w:rPr>
          <w:rFonts w:hint="eastAsia"/>
        </w:rPr>
        <w:t>AOR</w:t>
      </w:r>
      <w:r>
        <w:rPr>
          <w:rFonts w:hint="eastAsia"/>
        </w:rPr>
        <w:t>元变异体实现算法</w:t>
      </w:r>
      <w:commentRangeEnd w:id="196"/>
      <w:r w:rsidR="00612EFE">
        <w:rPr>
          <w:rStyle w:val="afa"/>
          <w:rFonts w:ascii="Tahoma" w:eastAsia="微软雅黑" w:hAnsi="Tahoma" w:cstheme="minorBidi"/>
          <w:kern w:val="0"/>
        </w:rPr>
        <w:commentReference w:id="196"/>
      </w:r>
    </w:p>
    <w:p w14:paraId="0BC22D44" w14:textId="77777777" w:rsidR="00DF4D5F" w:rsidRDefault="00DF4D5F" w:rsidP="00DF4D5F">
      <w:pPr>
        <w:pStyle w:val="a0"/>
        <w:ind w:firstLine="372"/>
        <w:jc w:val="left"/>
      </w:pPr>
      <w:r>
        <w:rPr>
          <w:rFonts w:hint="eastAsia"/>
        </w:rPr>
        <w:t>MuJava</w:t>
      </w:r>
      <w:r>
        <w:rPr>
          <w:rFonts w:hint="eastAsia"/>
        </w:rPr>
        <w:t>应用了</w:t>
      </w:r>
      <w:r>
        <w:rPr>
          <w:rFonts w:hint="eastAsia"/>
        </w:rPr>
        <w:t>MSG</w:t>
      </w:r>
      <w:r>
        <w:rPr>
          <w:rFonts w:hint="eastAsia"/>
        </w:rPr>
        <w:t>方法来提高变异测试的执行效率</w:t>
      </w:r>
      <w:r>
        <w:rPr>
          <w:rFonts w:hint="eastAsia"/>
          <w:vertAlign w:val="superscript"/>
        </w:rPr>
        <w:t>[4]</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方法来进行变异分析</w:t>
      </w:r>
      <w:r>
        <w:rPr>
          <w:rFonts w:hint="eastAsia"/>
        </w:rPr>
        <w:t>.</w:t>
      </w: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w:t>
      </w:r>
      <w:proofErr w:type="gramStart"/>
      <w:r>
        <w:rPr>
          <w:rFonts w:hint="eastAsia"/>
        </w:rPr>
        <w:t>当前类内部</w:t>
      </w:r>
      <w:proofErr w:type="gramEnd"/>
      <w:r>
        <w:rPr>
          <w:rFonts w:hint="eastAsia"/>
        </w:rPr>
        <w:t>定义的其他成员变量或者</w:t>
      </w:r>
      <w:r>
        <w:rPr>
          <w:rFonts w:hint="eastAsia"/>
        </w:rPr>
        <w:t>this</w:t>
      </w:r>
      <w:r>
        <w:rPr>
          <w:rFonts w:hint="eastAsia"/>
        </w:rPr>
        <w:t>关键字</w:t>
      </w:r>
      <w:r>
        <w:rPr>
          <w:rFonts w:hint="eastAsia"/>
        </w:rPr>
        <w:t>.</w:t>
      </w:r>
      <w:r>
        <w:rPr>
          <w:rFonts w:hint="eastAsia"/>
        </w:rPr>
        <w:t>图</w:t>
      </w:r>
      <w:r>
        <w:rPr>
          <w:rFonts w:hint="eastAsia"/>
        </w:rPr>
        <w:t>4</w:t>
      </w:r>
      <w:r>
        <w:rPr>
          <w:rFonts w:hint="eastAsia"/>
        </w:rPr>
        <w:t>给出了三个具体的</w:t>
      </w:r>
      <w:r>
        <w:rPr>
          <w:rFonts w:hint="eastAsia"/>
        </w:rPr>
        <w:t>MSP</w:t>
      </w:r>
      <w:r>
        <w:rPr>
          <w:rFonts w:hint="eastAsia"/>
        </w:rPr>
        <w:t>变异体的例子</w:t>
      </w:r>
      <w:r>
        <w:rPr>
          <w:rFonts w:hint="eastAsia"/>
        </w:rPr>
        <w:t>.</w:t>
      </w:r>
    </w:p>
    <w:p w14:paraId="334F4D84" w14:textId="77777777" w:rsidR="00DF4D5F" w:rsidRDefault="00DF4D5F" w:rsidP="00DF4D5F">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14:paraId="045D8332" w14:textId="77777777" w:rsidR="00DF4D5F" w:rsidRDefault="00DF4D5F" w:rsidP="00DF4D5F">
      <w:pPr>
        <w:pStyle w:val="a0"/>
        <w:ind w:firstLineChars="0" w:firstLine="0"/>
        <w:jc w:val="center"/>
      </w:pPr>
      <w:proofErr w:type="gramStart"/>
      <w:r>
        <w:rPr>
          <w:rFonts w:hint="eastAsia"/>
        </w:rPr>
        <w:t>syn</w:t>
      </w:r>
      <w:r>
        <w:t>chronized(</w:t>
      </w:r>
      <w:proofErr w:type="gramEnd"/>
      <w:r>
        <w:t>getParameter(orignalArg, objList)){…}</w:t>
      </w:r>
      <w:r>
        <w:rPr>
          <w:rFonts w:hint="eastAsia"/>
        </w:rPr>
        <w:t xml:space="preserve">      (4),</w:t>
      </w:r>
    </w:p>
    <w:p w14:paraId="127EB829" w14:textId="77777777" w:rsidR="00DF4D5F" w:rsidRDefault="00DF4D5F" w:rsidP="00DF4D5F">
      <w:pPr>
        <w:pStyle w:val="a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14:paraId="226BA9B4" w14:textId="77777777" w:rsidR="00DF4D5F" w:rsidRDefault="00DF4D5F" w:rsidP="00FC1782">
      <w:pPr>
        <w:pStyle w:val="a0"/>
        <w:spacing w:afterLines="50" w:after="142"/>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14:paraId="175A29B2" w14:textId="77777777" w:rsidR="00DF4D5F" w:rsidRDefault="00825EC5" w:rsidP="00B2708B">
      <w:pPr>
        <w:pStyle w:val="a0"/>
        <w:ind w:firstLineChars="0" w:firstLine="0"/>
      </w:pPr>
      <w:r>
        <w:rPr>
          <w:noProof/>
        </w:rPr>
        <w:pict w14:anchorId="57C849C3">
          <v:shape id="_x0000_s1077" type="#_x0000_t202" style="position:absolute;left:0;text-align:left;margin-left:38.55pt;margin-top:3.4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825EC5" w:rsidRPr="009A5834" w14:paraId="01040B87" w14:textId="77777777" w:rsidTr="00FA601C">
                    <w:tc>
                      <w:tcPr>
                        <w:tcW w:w="3471" w:type="dxa"/>
                        <w:shd w:val="clear" w:color="auto" w:fill="auto"/>
                      </w:tcPr>
                      <w:p w14:paraId="4AEC0C82" w14:textId="77777777" w:rsidR="00825EC5" w:rsidRPr="009A5834" w:rsidRDefault="00825EC5" w:rsidP="00B2708B">
                        <w:pPr>
                          <w:pStyle w:val="b0"/>
                          <w:spacing w:before="28" w:after="28" w:line="240" w:lineRule="auto"/>
                          <w:ind w:firstLineChars="0" w:firstLine="0"/>
                          <w:jc w:val="center"/>
                          <w:rPr>
                            <w:sz w:val="18"/>
                            <w:szCs w:val="18"/>
                          </w:rPr>
                        </w:pPr>
                        <w:r w:rsidRPr="009A5834">
                          <w:rPr>
                            <w:rFonts w:hint="eastAsia"/>
                            <w:sz w:val="18"/>
                            <w:szCs w:val="18"/>
                          </w:rPr>
                          <w:t>源程序：</w:t>
                        </w:r>
                      </w:p>
                      <w:p w14:paraId="5CA8A24E"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p w14:paraId="4C676453"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3580A3C3"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231740FD"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4E24F8E2"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p w14:paraId="7B6CE12C"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synchronized(this){...}</w:t>
                        </w:r>
                      </w:p>
                      <w:p w14:paraId="1B07447B"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14:paraId="00DAE0F4" w14:textId="77777777" w:rsidR="00825EC5" w:rsidRPr="009A5834" w:rsidRDefault="00825EC5"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14:paraId="67F4A1F1"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p w14:paraId="2EF58853"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1C7B9B11"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4CF89685"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77B340C2"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p w14:paraId="32C84784" w14:textId="77777777" w:rsidR="00825EC5" w:rsidRPr="009A5834" w:rsidRDefault="00825EC5"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1){...}</w:t>
                        </w:r>
                        <w:proofErr w:type="gramEnd"/>
                      </w:p>
                      <w:p w14:paraId="486C624D"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tc>
                  </w:tr>
                  <w:tr w:rsidR="00825EC5" w:rsidRPr="009A5834" w14:paraId="1519D38A" w14:textId="77777777" w:rsidTr="00FA601C">
                    <w:tc>
                      <w:tcPr>
                        <w:tcW w:w="3471" w:type="dxa"/>
                        <w:shd w:val="clear" w:color="auto" w:fill="auto"/>
                      </w:tcPr>
                      <w:p w14:paraId="133AEE92" w14:textId="77777777" w:rsidR="00825EC5" w:rsidRPr="009A5834" w:rsidRDefault="00825EC5"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14:paraId="56DF172E"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p w14:paraId="47891145"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70686638"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70267098"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0DBA79F9"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p w14:paraId="45E5F796"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synchronized(obj</w:t>
                        </w:r>
                        <w:proofErr w:type="gramStart"/>
                        <w:r w:rsidRPr="009A5834">
                          <w:rPr>
                            <w:sz w:val="18"/>
                            <w:szCs w:val="18"/>
                          </w:rPr>
                          <w:t>2){...}</w:t>
                        </w:r>
                        <w:proofErr w:type="gramEnd"/>
                      </w:p>
                      <w:p w14:paraId="2257FCD3" w14:textId="77777777" w:rsidR="00825EC5" w:rsidRPr="009A5834" w:rsidRDefault="00825EC5" w:rsidP="00FA601C">
                        <w:pPr>
                          <w:pStyle w:val="b0"/>
                          <w:spacing w:before="28" w:after="28" w:line="240" w:lineRule="auto"/>
                          <w:ind w:firstLineChars="0" w:firstLine="0"/>
                          <w:rPr>
                            <w:sz w:val="18"/>
                            <w:szCs w:val="18"/>
                          </w:rPr>
                        </w:pPr>
                        <w:r w:rsidRPr="009A5834">
                          <w:rPr>
                            <w:sz w:val="18"/>
                            <w:szCs w:val="18"/>
                          </w:rPr>
                          <w:t>…</w:t>
                        </w:r>
                      </w:p>
                    </w:tc>
                    <w:tc>
                      <w:tcPr>
                        <w:tcW w:w="3827" w:type="dxa"/>
                      </w:tcPr>
                      <w:p w14:paraId="248B017F" w14:textId="77777777" w:rsidR="00825EC5" w:rsidRPr="009A5834" w:rsidRDefault="00825EC5"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14:paraId="03C52C9F"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p w14:paraId="3E4D8E2D"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405439F3"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7A4004CD" w14:textId="77777777" w:rsidR="00825EC5" w:rsidRPr="009A5834" w:rsidRDefault="00825EC5"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05053166"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p w14:paraId="3344D286" w14:textId="77777777" w:rsidR="00825EC5" w:rsidRPr="009A5834" w:rsidRDefault="00825EC5"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3){...}</w:t>
                        </w:r>
                        <w:proofErr w:type="gramEnd"/>
                      </w:p>
                      <w:p w14:paraId="724D288E" w14:textId="77777777" w:rsidR="00825EC5" w:rsidRPr="009A5834" w:rsidRDefault="00825EC5" w:rsidP="00FA601C">
                        <w:pPr>
                          <w:pStyle w:val="b0"/>
                          <w:spacing w:before="28" w:after="28" w:line="240" w:lineRule="auto"/>
                          <w:ind w:firstLine="372"/>
                          <w:rPr>
                            <w:sz w:val="18"/>
                            <w:szCs w:val="18"/>
                          </w:rPr>
                        </w:pPr>
                        <w:r w:rsidRPr="009A5834">
                          <w:rPr>
                            <w:sz w:val="18"/>
                            <w:szCs w:val="18"/>
                          </w:rPr>
                          <w:t>…</w:t>
                        </w:r>
                      </w:p>
                    </w:tc>
                  </w:tr>
                </w:tbl>
                <w:p w14:paraId="1AD503AA" w14:textId="77777777" w:rsidR="00825EC5" w:rsidRDefault="00825EC5" w:rsidP="00B2708B"/>
              </w:txbxContent>
            </v:textbox>
          </v:shape>
        </w:pict>
      </w:r>
    </w:p>
    <w:p w14:paraId="78FE5A31" w14:textId="77777777" w:rsidR="00DF4D5F" w:rsidRDefault="00DF4D5F" w:rsidP="00B2708B">
      <w:pPr>
        <w:pStyle w:val="a0"/>
        <w:ind w:firstLineChars="0" w:firstLine="0"/>
      </w:pPr>
    </w:p>
    <w:p w14:paraId="50D70369" w14:textId="77777777" w:rsidR="00B2708B" w:rsidRDefault="00B2708B" w:rsidP="00B2708B">
      <w:pPr>
        <w:pStyle w:val="a0"/>
        <w:ind w:firstLine="372"/>
        <w:jc w:val="center"/>
      </w:pPr>
    </w:p>
    <w:p w14:paraId="63AAA57D" w14:textId="77777777" w:rsidR="00B2708B" w:rsidRDefault="00B2708B" w:rsidP="00B2708B">
      <w:pPr>
        <w:pStyle w:val="a0"/>
        <w:ind w:firstLine="372"/>
        <w:jc w:val="center"/>
      </w:pPr>
    </w:p>
    <w:p w14:paraId="249B9E27" w14:textId="77777777" w:rsidR="00B2708B" w:rsidRDefault="00B2708B" w:rsidP="00B2708B">
      <w:pPr>
        <w:pStyle w:val="a0"/>
        <w:ind w:firstLine="372"/>
        <w:jc w:val="center"/>
      </w:pPr>
    </w:p>
    <w:p w14:paraId="010F0DAC" w14:textId="77777777" w:rsidR="00B2708B" w:rsidRDefault="00B2708B" w:rsidP="00B2708B">
      <w:pPr>
        <w:pStyle w:val="a0"/>
        <w:ind w:firstLine="372"/>
        <w:jc w:val="center"/>
      </w:pPr>
    </w:p>
    <w:p w14:paraId="398C283F" w14:textId="77777777" w:rsidR="00B2708B" w:rsidRDefault="00B2708B" w:rsidP="00B2708B">
      <w:pPr>
        <w:pStyle w:val="a0"/>
        <w:ind w:firstLine="372"/>
        <w:jc w:val="center"/>
      </w:pPr>
    </w:p>
    <w:p w14:paraId="50F0CB88" w14:textId="77777777" w:rsidR="00B2708B" w:rsidRDefault="00B2708B" w:rsidP="00B2708B">
      <w:pPr>
        <w:pStyle w:val="a0"/>
        <w:ind w:firstLine="372"/>
        <w:jc w:val="center"/>
      </w:pPr>
    </w:p>
    <w:p w14:paraId="40BD131F" w14:textId="77777777" w:rsidR="00B2708B" w:rsidRDefault="00B2708B" w:rsidP="00B2708B">
      <w:pPr>
        <w:pStyle w:val="a0"/>
        <w:ind w:firstLine="372"/>
        <w:jc w:val="center"/>
      </w:pPr>
    </w:p>
    <w:p w14:paraId="309369A0" w14:textId="77777777" w:rsidR="00B2708B" w:rsidRDefault="00B2708B" w:rsidP="00B2708B">
      <w:pPr>
        <w:pStyle w:val="a0"/>
        <w:ind w:firstLine="372"/>
        <w:jc w:val="center"/>
      </w:pPr>
    </w:p>
    <w:p w14:paraId="2247DF0A" w14:textId="77777777" w:rsidR="00B2708B" w:rsidRDefault="00B2708B" w:rsidP="00B2708B">
      <w:pPr>
        <w:pStyle w:val="a0"/>
        <w:ind w:firstLine="372"/>
        <w:jc w:val="center"/>
      </w:pPr>
    </w:p>
    <w:p w14:paraId="3A445A26" w14:textId="77777777" w:rsidR="00B2708B" w:rsidRDefault="00B2708B" w:rsidP="00B2708B">
      <w:pPr>
        <w:pStyle w:val="a0"/>
        <w:ind w:firstLine="372"/>
        <w:jc w:val="center"/>
      </w:pPr>
    </w:p>
    <w:p w14:paraId="6B4343A3" w14:textId="77777777" w:rsidR="00B2708B" w:rsidRDefault="00B2708B" w:rsidP="00B2708B">
      <w:pPr>
        <w:pStyle w:val="a0"/>
        <w:ind w:firstLineChars="0" w:firstLine="0"/>
      </w:pPr>
    </w:p>
    <w:p w14:paraId="0E86AA45" w14:textId="77777777" w:rsidR="00EC17C7" w:rsidRDefault="00EC17C7" w:rsidP="00420346">
      <w:pPr>
        <w:pStyle w:val="a0"/>
        <w:spacing w:beforeLines="50" w:before="142"/>
        <w:ind w:firstLineChars="0" w:firstLine="0"/>
      </w:pPr>
    </w:p>
    <w:p w14:paraId="5F3EDBD3" w14:textId="77777777"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14:paraId="098427CA" w14:textId="77777777" w:rsidR="00B2708B" w:rsidRDefault="00B2708B" w:rsidP="00420346">
      <w:pPr>
        <w:pStyle w:val="a0"/>
        <w:spacing w:afterLines="50" w:after="142"/>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77"/>
      </w:tblGrid>
      <w:tr w:rsidR="00B2708B" w:rsidRPr="004C0861" w14:paraId="383B84E7" w14:textId="77777777" w:rsidTr="00FA5ED4">
        <w:trPr>
          <w:jc w:val="center"/>
        </w:trPr>
        <w:tc>
          <w:tcPr>
            <w:tcW w:w="3577" w:type="dxa"/>
            <w:shd w:val="clear" w:color="auto" w:fill="auto"/>
          </w:tcPr>
          <w:p w14:paraId="2DF726B5" w14:textId="77777777"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lastRenderedPageBreak/>
              <w:t>I</w:t>
            </w:r>
            <w:r w:rsidRPr="004C0861">
              <w:rPr>
                <w:b/>
                <w:sz w:val="18"/>
                <w:szCs w:val="18"/>
              </w:rPr>
              <w:t>nput:</w:t>
            </w:r>
            <w:r w:rsidRPr="004C0861">
              <w:rPr>
                <w:sz w:val="18"/>
                <w:szCs w:val="18"/>
              </w:rPr>
              <w:t xml:space="preserve"> originalArg, objList</w:t>
            </w:r>
          </w:p>
          <w:p w14:paraId="7D94BBAD" w14:textId="77777777" w:rsidR="00B2708B" w:rsidRPr="004C0861" w:rsidRDefault="00B2708B" w:rsidP="00FA5ED4">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14:paraId="4DF0D874"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14:paraId="2BACB6AE"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14:paraId="1BE8F134"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14:paraId="527A1003"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14:paraId="2FC51ECE" w14:textId="77777777" w:rsidR="00B2708B" w:rsidRPr="004C0861" w:rsidRDefault="00B2708B" w:rsidP="00FA5ED4">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14:paraId="5E665102" w14:textId="77777777" w:rsidR="00B2708B" w:rsidRDefault="00B2708B" w:rsidP="00420346">
      <w:pPr>
        <w:pStyle w:val="a0"/>
        <w:spacing w:beforeLines="50" w:before="142"/>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14:paraId="163E9152" w14:textId="77777777" w:rsidR="00B2708B" w:rsidRDefault="00B2708B" w:rsidP="00420346">
      <w:pPr>
        <w:pStyle w:val="a0"/>
        <w:spacing w:afterLines="50" w:after="142"/>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p>
    <w:p w14:paraId="7959B739" w14:textId="77777777" w:rsidR="009E5655" w:rsidRDefault="00A44CB7" w:rsidP="00381E2E">
      <w:pPr>
        <w:pStyle w:val="a0"/>
        <w:ind w:firstLineChars="0" w:firstLine="0"/>
        <w:jc w:val="left"/>
      </w:pPr>
      <w:r>
        <w:rPr>
          <w:rFonts w:hint="eastAsia"/>
        </w:rPr>
        <w:tab/>
        <w:t>(2)</w:t>
      </w:r>
      <w:r w:rsidR="00DA492A">
        <w:rPr>
          <w:rFonts w:hint="eastAsia"/>
        </w:rPr>
        <w:t>设计模式应用</w:t>
      </w:r>
    </w:p>
    <w:p w14:paraId="01D70E01" w14:textId="77777777" w:rsidR="00ED7BC4" w:rsidRDefault="00ED7BC4" w:rsidP="00ED7BC4">
      <w:pPr>
        <w:pStyle w:val="a0"/>
        <w:ind w:firstLine="372"/>
      </w:pPr>
      <w:proofErr w:type="spellStart"/>
      <w:r>
        <w:rPr>
          <w:rFonts w:hint="eastAsia"/>
        </w:rPr>
        <w:t>CMuJava</w:t>
      </w:r>
      <w:proofErr w:type="spellEnd"/>
      <w:r>
        <w:rPr>
          <w:rFonts w:hint="eastAsia"/>
        </w:rPr>
        <w:t>在完成一个</w:t>
      </w:r>
      <w:r>
        <w:rPr>
          <w:rFonts w:hint="eastAsia"/>
        </w:rPr>
        <w:t>Java</w:t>
      </w:r>
      <w:r>
        <w:rPr>
          <w:rFonts w:hint="eastAsia"/>
        </w:rPr>
        <w:t>程序解析得到一个</w:t>
      </w:r>
      <w:proofErr w:type="gramStart"/>
      <w:r>
        <w:rPr>
          <w:rFonts w:hint="eastAsia"/>
        </w:rPr>
        <w:t>元对象</w:t>
      </w:r>
      <w:proofErr w:type="gramEnd"/>
      <w:r>
        <w:rPr>
          <w:rFonts w:hint="eastAsia"/>
        </w:rPr>
        <w:t>之后</w:t>
      </w:r>
      <w:r>
        <w:rPr>
          <w:rFonts w:hint="eastAsia"/>
        </w:rPr>
        <w:t>,</w:t>
      </w:r>
      <w:commentRangeStart w:id="197"/>
      <w:r>
        <w:rPr>
          <w:rFonts w:hint="eastAsia"/>
        </w:rPr>
        <w:t>需要在此对象的各个节点上运用一系列并发变异算子进行可变异点查找</w:t>
      </w:r>
      <w:commentRangeEnd w:id="197"/>
      <w:r w:rsidR="009465A2">
        <w:rPr>
          <w:rStyle w:val="afa"/>
          <w:rFonts w:ascii="Tahoma" w:eastAsia="微软雅黑" w:hAnsi="Tahoma" w:cstheme="minorBidi"/>
          <w:kern w:val="0"/>
        </w:rPr>
        <w:commentReference w:id="197"/>
      </w:r>
      <w:r>
        <w:rPr>
          <w:rFonts w:hint="eastAsia"/>
        </w:rPr>
        <w:t>,</w:t>
      </w:r>
      <w:r>
        <w:rPr>
          <w:rFonts w:hint="eastAsia"/>
        </w:rPr>
        <w:t>然后对可变异点进行语法更改生成并发变异体</w:t>
      </w:r>
      <w:r>
        <w:rPr>
          <w:rFonts w:hint="eastAsia"/>
        </w:rPr>
        <w:t>.</w:t>
      </w:r>
      <w:r>
        <w:rPr>
          <w:rFonts w:hint="eastAsia"/>
        </w:rPr>
        <w:t>如果将所有的可变异</w:t>
      </w:r>
      <w:proofErr w:type="gramStart"/>
      <w:r>
        <w:rPr>
          <w:rFonts w:hint="eastAsia"/>
        </w:rPr>
        <w:t>点判断</w:t>
      </w:r>
      <w:proofErr w:type="gramEnd"/>
      <w:r>
        <w:rPr>
          <w:rFonts w:hint="eastAsia"/>
        </w:rPr>
        <w:t>逻辑和变异体输出逻辑都放到</w:t>
      </w:r>
      <w:proofErr w:type="gramStart"/>
      <w:r>
        <w:rPr>
          <w:rFonts w:hint="eastAsia"/>
        </w:rPr>
        <w:t>元对象</w:t>
      </w:r>
      <w:proofErr w:type="gramEnd"/>
      <w:r>
        <w:rPr>
          <w:rFonts w:hint="eastAsia"/>
        </w:rPr>
        <w:t>的每个节点内部</w:t>
      </w:r>
      <w:r>
        <w:rPr>
          <w:rFonts w:hint="eastAsia"/>
        </w:rPr>
        <w:t>,</w:t>
      </w:r>
      <w:r>
        <w:rPr>
          <w:rFonts w:hint="eastAsia"/>
        </w:rPr>
        <w:t>每增加一个变异算子都需要对</w:t>
      </w:r>
      <w:proofErr w:type="gramStart"/>
      <w:r>
        <w:rPr>
          <w:rFonts w:hint="eastAsia"/>
        </w:rPr>
        <w:t>元对象</w:t>
      </w:r>
      <w:proofErr w:type="gramEnd"/>
      <w:r>
        <w:rPr>
          <w:rFonts w:hint="eastAsia"/>
        </w:rPr>
        <w:t>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p>
    <w:p w14:paraId="3240FF6D" w14:textId="77777777" w:rsidR="00381E2E" w:rsidRPr="0012758E" w:rsidRDefault="0046613E" w:rsidP="00381E2E">
      <w:pPr>
        <w:pStyle w:val="a0"/>
        <w:ind w:firstLine="372"/>
      </w:pPr>
      <w:r>
        <w:rPr>
          <w:rFonts w:hint="eastAsia"/>
        </w:rPr>
        <w:t>设计模式通常为设计和开发过程中重复出现的问题提供解决方案</w:t>
      </w:r>
      <w:r>
        <w:rPr>
          <w:rFonts w:hint="eastAsia"/>
        </w:rPr>
        <w:t>.</w:t>
      </w:r>
      <w:r w:rsidR="00ED7BC4">
        <w:rPr>
          <w:rFonts w:hint="eastAsia"/>
        </w:rPr>
        <w:t>由于</w:t>
      </w:r>
      <w:r w:rsidR="00ED7BC4">
        <w:rPr>
          <w:rFonts w:hint="eastAsia"/>
        </w:rPr>
        <w:t>CMuJava</w:t>
      </w:r>
      <w:r w:rsidR="00ED7BC4">
        <w:rPr>
          <w:rFonts w:hint="eastAsia"/>
        </w:rPr>
        <w:t>系统所涉及的</w:t>
      </w:r>
      <w:proofErr w:type="gramStart"/>
      <w:r w:rsidR="00ED7BC4">
        <w:rPr>
          <w:rFonts w:hint="eastAsia"/>
        </w:rPr>
        <w:t>元对象</w:t>
      </w:r>
      <w:proofErr w:type="gramEnd"/>
      <w:r w:rsidR="00ED7BC4">
        <w:rPr>
          <w:rFonts w:hint="eastAsia"/>
        </w:rPr>
        <w:t>的数据结构非常稳定</w:t>
      </w:r>
      <w:r w:rsidR="00ED7BC4">
        <w:rPr>
          <w:rFonts w:hint="eastAsia"/>
        </w:rPr>
        <w:t>,</w:t>
      </w:r>
      <w:r w:rsidR="00ED7BC4">
        <w:rPr>
          <w:rFonts w:hint="eastAsia"/>
        </w:rPr>
        <w:t>不存在需要新加入节点或者对已有节点进行修改的情况</w:t>
      </w:r>
      <w:r w:rsidR="00ED7BC4">
        <w:rPr>
          <w:rFonts w:hint="eastAsia"/>
        </w:rPr>
        <w:t>,</w:t>
      </w:r>
      <w:r w:rsidR="00ED7BC4">
        <w:rPr>
          <w:rFonts w:hint="eastAsia"/>
        </w:rPr>
        <w:t>但是需要涉及到对</w:t>
      </w:r>
      <w:proofErr w:type="gramStart"/>
      <w:r w:rsidR="00ED7BC4">
        <w:rPr>
          <w:rFonts w:hint="eastAsia"/>
        </w:rPr>
        <w:t>元对象</w:t>
      </w:r>
      <w:proofErr w:type="gramEnd"/>
      <w:r w:rsidR="00ED7BC4">
        <w:rPr>
          <w:rFonts w:hint="eastAsia"/>
        </w:rPr>
        <w:t>的大量不确定操作</w:t>
      </w:r>
      <w:r w:rsidR="00ED7BC4">
        <w:rPr>
          <w:rFonts w:hint="eastAsia"/>
        </w:rPr>
        <w:t>.</w:t>
      </w:r>
      <w:r w:rsidR="00ED7BC4">
        <w:rPr>
          <w:rFonts w:hint="eastAsia"/>
        </w:rPr>
        <w:t>为了增加系统代码的可读性和系统的可维护性</w:t>
      </w:r>
      <w:r w:rsidR="00ED7BC4">
        <w:rPr>
          <w:rFonts w:hint="eastAsia"/>
        </w:rPr>
        <w:t>,</w:t>
      </w:r>
      <w:commentRangeStart w:id="198"/>
      <w:r w:rsidR="00ED7BC4">
        <w:rPr>
          <w:rFonts w:hint="eastAsia"/>
        </w:rPr>
        <w:t>本文使用了</w:t>
      </w:r>
      <w:r w:rsidR="00ED7BC4">
        <w:rPr>
          <w:rFonts w:hint="eastAsia"/>
        </w:rPr>
        <w:t>Visitor</w:t>
      </w:r>
      <w:r w:rsidR="00ED7BC4">
        <w:rPr>
          <w:rFonts w:hint="eastAsia"/>
        </w:rPr>
        <w:t>设计模式</w:t>
      </w:r>
      <w:r w:rsidR="00ED7BC4">
        <w:rPr>
          <w:vertAlign w:val="superscript"/>
        </w:rPr>
        <w:t>[</w:t>
      </w:r>
      <w:r w:rsidR="00ED7BC4">
        <w:rPr>
          <w:rFonts w:hint="eastAsia"/>
          <w:vertAlign w:val="superscript"/>
        </w:rPr>
        <w:t>10</w:t>
      </w:r>
      <w:r w:rsidR="00ED7BC4" w:rsidRPr="00454A48">
        <w:rPr>
          <w:vertAlign w:val="superscript"/>
        </w:rPr>
        <w:t>]</w:t>
      </w:r>
      <w:r w:rsidR="00ED7BC4">
        <w:rPr>
          <w:rFonts w:hint="eastAsia"/>
        </w:rPr>
        <w:t>进行实现</w:t>
      </w:r>
      <w:r w:rsidR="00ED7BC4">
        <w:rPr>
          <w:rFonts w:hint="eastAsia"/>
        </w:rPr>
        <w:t>,</w:t>
      </w:r>
      <w:r w:rsidR="00ED7BC4">
        <w:rPr>
          <w:rFonts w:hint="eastAsia"/>
        </w:rPr>
        <w:t>很好地将系统数据结构和在相应数据结构之上的操作进行分离</w:t>
      </w:r>
      <w:r w:rsidR="00381E2E">
        <w:rPr>
          <w:rFonts w:hint="eastAsia"/>
        </w:rPr>
        <w:t>,</w:t>
      </w:r>
      <w:r w:rsidR="00381E2E">
        <w:rPr>
          <w:rFonts w:hint="eastAsia"/>
        </w:rPr>
        <w:t>编写一个表示</w:t>
      </w:r>
      <w:r w:rsidR="00381E2E">
        <w:rPr>
          <w:rFonts w:hint="eastAsia"/>
        </w:rPr>
        <w:t>visitor(</w:t>
      </w:r>
      <w:r w:rsidR="00381E2E">
        <w:rPr>
          <w:rFonts w:hint="eastAsia"/>
        </w:rPr>
        <w:t>访问者</w:t>
      </w:r>
      <w:r w:rsidR="00381E2E">
        <w:rPr>
          <w:rFonts w:hint="eastAsia"/>
        </w:rPr>
        <w:t>)</w:t>
      </w:r>
      <w:r w:rsidR="00381E2E">
        <w:rPr>
          <w:rFonts w:hint="eastAsia"/>
        </w:rPr>
        <w:t>的类来访问数据结构中</w:t>
      </w:r>
      <w:r w:rsidR="00381E2E">
        <w:rPr>
          <w:rFonts w:hint="eastAsia"/>
        </w:rPr>
        <w:t>,</w:t>
      </w:r>
      <w:r w:rsidR="00381E2E">
        <w:rPr>
          <w:rFonts w:hint="eastAsia"/>
        </w:rPr>
        <w:t>并把对各元素的处理交给访问者类</w:t>
      </w:r>
      <w:r w:rsidR="00381E2E">
        <w:rPr>
          <w:rFonts w:hint="eastAsia"/>
        </w:rPr>
        <w:t>.</w:t>
      </w:r>
      <w:r w:rsidR="007B0D60">
        <w:rPr>
          <w:rFonts w:hint="eastAsia"/>
        </w:rPr>
        <w:t>当需要增加新的操作时</w:t>
      </w:r>
      <w:r w:rsidR="007B0D60">
        <w:rPr>
          <w:rFonts w:hint="eastAsia"/>
        </w:rPr>
        <w:t>,</w:t>
      </w:r>
      <w:r w:rsidR="007B0D60">
        <w:rPr>
          <w:rFonts w:hint="eastAsia"/>
        </w:rPr>
        <w:t>只需要编写新的访问者</w:t>
      </w:r>
      <w:r w:rsidR="007B0D60">
        <w:rPr>
          <w:rFonts w:hint="eastAsia"/>
        </w:rPr>
        <w:t>,</w:t>
      </w:r>
      <w:r w:rsidR="007B0D60">
        <w:rPr>
          <w:rFonts w:hint="eastAsia"/>
        </w:rPr>
        <w:t>然后让数据结构可以接受访问者的访问</w:t>
      </w:r>
      <w:r w:rsidR="00F8066C">
        <w:rPr>
          <w:rFonts w:hint="eastAsia"/>
        </w:rPr>
        <w:t>即可</w:t>
      </w:r>
      <w:r w:rsidR="007B0D60">
        <w:rPr>
          <w:rFonts w:hint="eastAsia"/>
        </w:rPr>
        <w:t>.</w:t>
      </w:r>
      <w:commentRangeEnd w:id="198"/>
      <w:r w:rsidR="00B05135">
        <w:rPr>
          <w:rStyle w:val="afa"/>
          <w:rFonts w:ascii="Tahoma" w:eastAsia="微软雅黑" w:hAnsi="Tahoma" w:cstheme="minorBidi"/>
          <w:kern w:val="0"/>
        </w:rPr>
        <w:commentReference w:id="198"/>
      </w:r>
    </w:p>
    <w:p w14:paraId="0293C1E2" w14:textId="5AAD539E" w:rsidR="00E30151" w:rsidRDefault="005C1188" w:rsidP="009D63B6">
      <w:pPr>
        <w:pStyle w:val="2"/>
        <w:spacing w:before="71" w:after="71"/>
      </w:pPr>
      <w:r>
        <w:rPr>
          <w:rFonts w:hint="eastAsia"/>
        </w:rPr>
        <w:t>工具</w:t>
      </w:r>
      <w:r w:rsidR="00D64E1F">
        <w:rPr>
          <w:rFonts w:hint="eastAsia"/>
        </w:rPr>
        <w:t>演示</w:t>
      </w:r>
      <w:ins w:id="199" w:author="Dai phantom" w:date="2019-04-03T16:32:00Z">
        <w:r w:rsidR="00B05135">
          <w:rPr>
            <w:rFonts w:hint="eastAsia"/>
          </w:rPr>
          <w:t>按照</w:t>
        </w:r>
        <w:proofErr w:type="spellStart"/>
        <w:r w:rsidR="00B05135">
          <w:rPr>
            <w:rFonts w:hint="eastAsia"/>
          </w:rPr>
          <w:t>mujavaX</w:t>
        </w:r>
        <w:proofErr w:type="spellEnd"/>
        <w:r w:rsidR="00B05135">
          <w:rPr>
            <w:rFonts w:hint="eastAsia"/>
          </w:rPr>
          <w:t>的逻辑进行叙述</w:t>
        </w:r>
      </w:ins>
    </w:p>
    <w:p w14:paraId="7981B7F1" w14:textId="77777777" w:rsidR="00113944" w:rsidRDefault="00E30151" w:rsidP="001B70B8">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sidR="00F560F9">
        <w:rPr>
          <w:rFonts w:hint="eastAsia"/>
        </w:rPr>
        <w:t>的运行时的各个</w:t>
      </w:r>
      <w:r>
        <w:rPr>
          <w:rFonts w:hint="eastAsia"/>
        </w:rPr>
        <w:t>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14:paraId="007A8547" w14:textId="77777777" w:rsidR="0068576C" w:rsidRDefault="001B70B8" w:rsidP="001B70B8">
      <w:pPr>
        <w:pStyle w:val="a0"/>
        <w:ind w:firstLine="372"/>
        <w:jc w:val="left"/>
      </w:pPr>
      <w:r>
        <w:rPr>
          <w:rFonts w:hint="eastAsia"/>
        </w:rPr>
        <w:t>如图</w:t>
      </w:r>
      <w:r>
        <w:rPr>
          <w:rFonts w:hint="eastAsia"/>
        </w:rPr>
        <w:t>8(a)</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本文的</w:t>
      </w:r>
      <w:r>
        <w:rPr>
          <w:rFonts w:hint="eastAsia"/>
        </w:rPr>
        <w:t>CMuJava</w:t>
      </w:r>
      <w:r>
        <w:rPr>
          <w:rFonts w:hint="eastAsia"/>
        </w:rPr>
        <w:t>实现了其中的</w:t>
      </w:r>
      <w:r>
        <w:rPr>
          <w:rFonts w:hint="eastAsia"/>
        </w:rPr>
        <w:t>23</w:t>
      </w:r>
      <w:r>
        <w:rPr>
          <w:rFonts w:hint="eastAsia"/>
        </w:rPr>
        <w:t>个并发级别变异算子</w:t>
      </w:r>
      <w:r>
        <w:rPr>
          <w:rFonts w:hint="eastAsia"/>
        </w:rPr>
        <w:t>.</w:t>
      </w:r>
      <w:r>
        <w:rPr>
          <w:rFonts w:hint="eastAsia"/>
        </w:rPr>
        <w:t>在完成待测程序和变异算子选择后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w:t>
      </w:r>
      <w:proofErr w:type="gramStart"/>
      <w:r>
        <w:rPr>
          <w:rFonts w:hint="eastAsia"/>
        </w:rPr>
        <w:t>元对象</w:t>
      </w:r>
      <w:proofErr w:type="gramEnd"/>
      <w:r>
        <w:rPr>
          <w:rFonts w:hint="eastAsia"/>
        </w:rPr>
        <w:t>,</w:t>
      </w:r>
      <w:r>
        <w:rPr>
          <w:rFonts w:hint="eastAsia"/>
        </w:rPr>
        <w:t>然后在</w:t>
      </w:r>
      <w:proofErr w:type="gramStart"/>
      <w:r>
        <w:rPr>
          <w:rFonts w:hint="eastAsia"/>
        </w:rPr>
        <w:t>每个元对</w:t>
      </w:r>
      <w:proofErr w:type="gramEnd"/>
      <w:r>
        <w:rPr>
          <w:rFonts w:hint="eastAsia"/>
        </w:rPr>
        <w:t>象上依次应用选中的变异算子生成相应的变异体并输出到指定目录</w:t>
      </w:r>
      <w:r>
        <w:rPr>
          <w:rFonts w:hint="eastAsia"/>
        </w:rPr>
        <w:t>.</w:t>
      </w:r>
    </w:p>
    <w:p w14:paraId="7757AE69" w14:textId="77777777" w:rsidR="0068576C" w:rsidRDefault="00825EC5" w:rsidP="00420346">
      <w:pPr>
        <w:pStyle w:val="a0"/>
        <w:spacing w:beforeLines="50" w:before="142"/>
        <w:ind w:firstLine="372"/>
        <w:jc w:val="center"/>
      </w:pPr>
      <w:r>
        <w:rPr>
          <w:noProof/>
        </w:rPr>
        <w:pict w14:anchorId="39C2A970">
          <v:shape id="_x0000_s1079" type="#_x0000_t202" style="position:absolute;left:0;text-align:left;margin-left:26.05pt;margin-top:7.65pt;width:377.5pt;height:228.95pt;z-index:251679744" strokecolor="black [3213]" strokeweight=".2pt">
            <v:textbox>
              <w:txbxContent>
                <w:p w14:paraId="38B02E93" w14:textId="77777777" w:rsidR="00825EC5" w:rsidRDefault="00825EC5" w:rsidP="00420346">
                  <w:pPr>
                    <w:spacing w:afterLines="30" w:after="85"/>
                    <w:jc w:val="center"/>
                  </w:pPr>
                  <w:r w:rsidRPr="00430B04">
                    <w:rPr>
                      <w:noProof/>
                    </w:rPr>
                    <w:drawing>
                      <wp:inline distT="0" distB="0" distL="0" distR="0" wp14:anchorId="1048275C" wp14:editId="3B1AAF51">
                        <wp:extent cx="2183462" cy="1207675"/>
                        <wp:effectExtent l="19050" t="0" r="7288"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173162" cy="1201978"/>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14:anchorId="09C4876D" wp14:editId="538C21A2">
                        <wp:extent cx="2239120" cy="1206562"/>
                        <wp:effectExtent l="19050" t="0" r="878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14:paraId="59F79957" w14:textId="77777777" w:rsidR="00825EC5" w:rsidRDefault="00825EC5" w:rsidP="00420346">
                  <w:pPr>
                    <w:spacing w:afterLines="30" w:after="85"/>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14:paraId="0AC27394" w14:textId="77777777" w:rsidR="00825EC5" w:rsidRPr="0068576C" w:rsidRDefault="00825EC5" w:rsidP="00420346">
                  <w:pPr>
                    <w:spacing w:afterLines="30" w:after="85"/>
                    <w:jc w:val="center"/>
                  </w:pPr>
                  <w:r w:rsidRPr="00796684">
                    <w:rPr>
                      <w:rFonts w:ascii="宋体" w:eastAsia="宋体" w:hAnsi="宋体" w:hint="eastAsia"/>
                      <w:noProof/>
                      <w:sz w:val="18"/>
                      <w:szCs w:val="18"/>
                    </w:rPr>
                    <w:drawing>
                      <wp:inline distT="0" distB="0" distL="0" distR="0" wp14:anchorId="41F3372B" wp14:editId="2A983501">
                        <wp:extent cx="2185698" cy="1168841"/>
                        <wp:effectExtent l="19050" t="0" r="5052"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14:anchorId="2C362CAC" wp14:editId="355C9D00">
                        <wp:extent cx="2214963" cy="1168841"/>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14:paraId="60D8A77E" w14:textId="77777777" w:rsidR="00825EC5" w:rsidRPr="00684C56" w:rsidRDefault="00825EC5" w:rsidP="00ED7BC4">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14:paraId="79CAE622" w14:textId="77777777" w:rsidR="0068576C" w:rsidRDefault="0068576C" w:rsidP="00420346">
      <w:pPr>
        <w:pStyle w:val="a0"/>
        <w:spacing w:beforeLines="50" w:before="142"/>
        <w:ind w:firstLine="372"/>
        <w:jc w:val="center"/>
      </w:pPr>
    </w:p>
    <w:p w14:paraId="77EB929F" w14:textId="77777777" w:rsidR="0068576C" w:rsidRDefault="0068576C" w:rsidP="00420346">
      <w:pPr>
        <w:pStyle w:val="a0"/>
        <w:spacing w:beforeLines="50" w:before="142"/>
        <w:ind w:firstLine="372"/>
        <w:jc w:val="center"/>
      </w:pPr>
    </w:p>
    <w:p w14:paraId="2364C9BC" w14:textId="77777777" w:rsidR="0068576C" w:rsidRDefault="0068576C" w:rsidP="00420346">
      <w:pPr>
        <w:pStyle w:val="a0"/>
        <w:spacing w:beforeLines="50" w:before="142"/>
        <w:ind w:firstLine="372"/>
        <w:jc w:val="center"/>
      </w:pPr>
    </w:p>
    <w:p w14:paraId="6C9C0165" w14:textId="77777777" w:rsidR="0068576C" w:rsidRDefault="0068576C" w:rsidP="00420346">
      <w:pPr>
        <w:pStyle w:val="a0"/>
        <w:spacing w:beforeLines="50" w:before="142"/>
        <w:ind w:firstLine="372"/>
        <w:jc w:val="center"/>
      </w:pPr>
    </w:p>
    <w:p w14:paraId="37EE6033" w14:textId="77777777" w:rsidR="00ED7BC4" w:rsidRDefault="00ED7BC4" w:rsidP="00420346">
      <w:pPr>
        <w:pStyle w:val="a0"/>
        <w:spacing w:beforeLines="50" w:before="142"/>
        <w:ind w:firstLine="372"/>
        <w:jc w:val="center"/>
      </w:pPr>
    </w:p>
    <w:p w14:paraId="4EED5C91" w14:textId="77777777" w:rsidR="00ED7BC4" w:rsidRDefault="00ED7BC4" w:rsidP="00420346">
      <w:pPr>
        <w:pStyle w:val="a0"/>
        <w:spacing w:beforeLines="50" w:before="142"/>
        <w:ind w:firstLine="372"/>
        <w:jc w:val="center"/>
      </w:pPr>
    </w:p>
    <w:p w14:paraId="030510EE" w14:textId="77777777" w:rsidR="00ED7BC4" w:rsidRDefault="00ED7BC4" w:rsidP="00420346">
      <w:pPr>
        <w:pStyle w:val="a0"/>
        <w:spacing w:beforeLines="50" w:before="142"/>
        <w:ind w:firstLine="372"/>
        <w:jc w:val="center"/>
      </w:pPr>
    </w:p>
    <w:p w14:paraId="74671D4D" w14:textId="77777777" w:rsidR="00ED7BC4" w:rsidRDefault="00ED7BC4" w:rsidP="00420346">
      <w:pPr>
        <w:pStyle w:val="a0"/>
        <w:spacing w:beforeLines="50" w:before="142"/>
        <w:ind w:firstLine="372"/>
        <w:jc w:val="center"/>
      </w:pPr>
    </w:p>
    <w:p w14:paraId="32DBFE93" w14:textId="77777777" w:rsidR="00ED7BC4" w:rsidRDefault="00ED7BC4" w:rsidP="00420346">
      <w:pPr>
        <w:pStyle w:val="a0"/>
        <w:spacing w:beforeLines="50" w:before="142"/>
        <w:ind w:firstLine="372"/>
        <w:jc w:val="center"/>
      </w:pPr>
    </w:p>
    <w:p w14:paraId="3CC211AA" w14:textId="77777777" w:rsidR="00F42569" w:rsidRDefault="00F42569" w:rsidP="00420346">
      <w:pPr>
        <w:pStyle w:val="a0"/>
        <w:spacing w:beforeLines="50" w:before="142"/>
        <w:ind w:firstLineChars="0" w:firstLine="0"/>
      </w:pPr>
    </w:p>
    <w:p w14:paraId="7C2C6C70" w14:textId="77777777" w:rsidR="00F560F9" w:rsidRDefault="00F560F9" w:rsidP="00420346">
      <w:pPr>
        <w:pStyle w:val="a0"/>
        <w:spacing w:beforeLines="50" w:before="142"/>
        <w:ind w:firstLine="372"/>
        <w:jc w:val="center"/>
      </w:pPr>
      <w:r>
        <w:t>F</w:t>
      </w:r>
      <w:r w:rsidR="004A3A90">
        <w:rPr>
          <w:rFonts w:hint="eastAsia"/>
        </w:rPr>
        <w:t>ig.8 GUI of CMuJ</w:t>
      </w:r>
      <w:r>
        <w:rPr>
          <w:rFonts w:hint="eastAsia"/>
        </w:rPr>
        <w:t>ava</w:t>
      </w:r>
    </w:p>
    <w:p w14:paraId="4F49020B" w14:textId="77777777" w:rsidR="00796684" w:rsidRDefault="00F560F9" w:rsidP="00420346">
      <w:pPr>
        <w:pStyle w:val="a0"/>
        <w:spacing w:afterLines="50" w:after="142"/>
        <w:ind w:firstLine="372"/>
        <w:jc w:val="center"/>
      </w:pPr>
      <w:r>
        <w:rPr>
          <w:rFonts w:hint="eastAsia"/>
        </w:rPr>
        <w:t>图</w:t>
      </w:r>
      <w:r w:rsidR="004A3A90">
        <w:rPr>
          <w:rFonts w:hint="eastAsia"/>
        </w:rPr>
        <w:t>8 CMuJ</w:t>
      </w:r>
      <w:r>
        <w:rPr>
          <w:rFonts w:hint="eastAsia"/>
        </w:rPr>
        <w:t>ava</w:t>
      </w:r>
      <w:r>
        <w:rPr>
          <w:rFonts w:hint="eastAsia"/>
        </w:rPr>
        <w:t>界面</w:t>
      </w:r>
    </w:p>
    <w:p w14:paraId="3EE0357D" w14:textId="77777777" w:rsidR="00D639B4" w:rsidRDefault="004859D0" w:rsidP="00F560F9">
      <w:pPr>
        <w:pStyle w:val="a0"/>
        <w:ind w:firstLine="372"/>
        <w:jc w:val="left"/>
      </w:pPr>
      <w:r>
        <w:rPr>
          <w:rFonts w:hint="eastAsia"/>
        </w:rPr>
        <w:t>变异体生成完成后</w:t>
      </w:r>
      <w:r w:rsidR="004A3A90">
        <w:rPr>
          <w:rFonts w:hint="eastAsia"/>
        </w:rPr>
        <w:t>,CMuJ</w:t>
      </w:r>
      <w:r>
        <w:rPr>
          <w:rFonts w:hint="eastAsia"/>
        </w:rPr>
        <w:t>ava</w:t>
      </w:r>
      <w:r>
        <w:rPr>
          <w:rFonts w:hint="eastAsia"/>
        </w:rPr>
        <w:t>提供了查看变异体的功能</w:t>
      </w:r>
      <w:r>
        <w:rPr>
          <w:rFonts w:hint="eastAsia"/>
        </w:rPr>
        <w:t>,</w:t>
      </w:r>
      <w:r>
        <w:rPr>
          <w:rFonts w:hint="eastAsia"/>
        </w:rPr>
        <w:t>查看方法变异体、类变异体和并发变异体的界面分别如图</w:t>
      </w:r>
      <w:r w:rsidR="00F560F9">
        <w:rPr>
          <w:rFonts w:hint="eastAsia"/>
        </w:rPr>
        <w:t>8(b),(c),(d)</w:t>
      </w:r>
      <w:r>
        <w:rPr>
          <w:rFonts w:hint="eastAsia"/>
        </w:rPr>
        <w:t>所示</w:t>
      </w:r>
      <w:r>
        <w:rPr>
          <w:rFonts w:hint="eastAsia"/>
        </w:rPr>
        <w:t>.</w:t>
      </w:r>
      <w:r w:rsidR="00F560F9">
        <w:rPr>
          <w:rFonts w:hint="eastAsia"/>
        </w:rPr>
        <w:t>另外</w:t>
      </w:r>
      <w:r w:rsidR="004A3A90">
        <w:rPr>
          <w:rFonts w:hint="eastAsia"/>
        </w:rPr>
        <w:t>CMuJ</w:t>
      </w:r>
      <w:r w:rsidR="00194835">
        <w:rPr>
          <w:rFonts w:hint="eastAsia"/>
        </w:rPr>
        <w:t>ava</w:t>
      </w:r>
      <w:r w:rsidR="00196B9D">
        <w:rPr>
          <w:rFonts w:hint="eastAsia"/>
        </w:rPr>
        <w:t>还集成了</w:t>
      </w:r>
      <w:r w:rsidR="00196B9D">
        <w:rPr>
          <w:rFonts w:hint="eastAsia"/>
        </w:rPr>
        <w:t>MuJava</w:t>
      </w:r>
      <w:r w:rsidR="00196B9D">
        <w:rPr>
          <w:rFonts w:hint="eastAsia"/>
        </w:rPr>
        <w:t>执行变异体的功能</w:t>
      </w:r>
      <w:r w:rsidR="00196B9D">
        <w:rPr>
          <w:rFonts w:hint="eastAsia"/>
        </w:rPr>
        <w:t>,</w:t>
      </w:r>
      <w:r w:rsidR="009806C4">
        <w:rPr>
          <w:rFonts w:hint="eastAsia"/>
        </w:rPr>
        <w:t>通过选择测试用例执行</w:t>
      </w:r>
      <w:r w:rsidR="00196B9D">
        <w:rPr>
          <w:rFonts w:hint="eastAsia"/>
        </w:rPr>
        <w:t>生成的</w:t>
      </w:r>
      <w:r w:rsidR="00194835">
        <w:rPr>
          <w:rFonts w:hint="eastAsia"/>
        </w:rPr>
        <w:t>变异体</w:t>
      </w:r>
      <w:r w:rsidR="00194835">
        <w:rPr>
          <w:rFonts w:hint="eastAsia"/>
        </w:rPr>
        <w:t>,</w:t>
      </w:r>
      <w:r w:rsidR="00194835">
        <w:rPr>
          <w:rFonts w:hint="eastAsia"/>
        </w:rPr>
        <w:t>最终得到测试结果</w:t>
      </w:r>
      <w:r w:rsidR="00194835">
        <w:rPr>
          <w:rFonts w:hint="eastAsia"/>
        </w:rPr>
        <w:t>.</w:t>
      </w:r>
    </w:p>
    <w:p w14:paraId="3A70DFEA" w14:textId="77777777" w:rsidR="004A3DBC" w:rsidRDefault="004A3DBC" w:rsidP="004A3DBC">
      <w:pPr>
        <w:pStyle w:val="1"/>
      </w:pPr>
      <w:r>
        <w:rPr>
          <w:rFonts w:hint="eastAsia"/>
        </w:rPr>
        <w:t>经验研究</w:t>
      </w:r>
    </w:p>
    <w:p w14:paraId="174AF63E" w14:textId="77777777"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4A3A90">
        <w:rPr>
          <w:rFonts w:hint="eastAsia"/>
        </w:rPr>
        <w:t>CMuJ</w:t>
      </w:r>
      <w:r w:rsidR="000331ED">
        <w:rPr>
          <w:rFonts w:hint="eastAsia"/>
        </w:rPr>
        <w:t>ava</w:t>
      </w:r>
      <w:r w:rsidR="000331ED">
        <w:rPr>
          <w:rFonts w:hint="eastAsia"/>
        </w:rPr>
        <w:t>的性能</w:t>
      </w:r>
      <w:r w:rsidR="003F359C">
        <w:rPr>
          <w:rFonts w:hint="eastAsia"/>
        </w:rPr>
        <w:t>,</w:t>
      </w:r>
      <w:r w:rsidR="003F359C">
        <w:rPr>
          <w:rFonts w:hint="eastAsia"/>
        </w:rPr>
        <w:t>本节对实验的设置和细节进行介绍</w:t>
      </w:r>
      <w:r w:rsidR="000331ED">
        <w:rPr>
          <w:rFonts w:hint="eastAsia"/>
        </w:rPr>
        <w:t>.</w:t>
      </w:r>
    </w:p>
    <w:p w14:paraId="31D56105" w14:textId="77777777" w:rsidR="009203D7" w:rsidRDefault="009203D7" w:rsidP="009203D7">
      <w:pPr>
        <w:pStyle w:val="2"/>
        <w:spacing w:before="71" w:after="71"/>
      </w:pPr>
      <w:r>
        <w:rPr>
          <w:rFonts w:hint="eastAsia"/>
        </w:rPr>
        <w:t>研究问题</w:t>
      </w:r>
    </w:p>
    <w:p w14:paraId="61F7D501" w14:textId="77777777"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14:paraId="7BB37F8C"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w:t>
      </w:r>
      <w:commentRangeStart w:id="200"/>
      <w:del w:id="201" w:author="Dai phantom" w:date="2019-03-27T15:40:00Z">
        <w:r w:rsidR="00795075" w:rsidDel="00C90BD7">
          <w:rPr>
            <w:rFonts w:hint="eastAsia"/>
          </w:rPr>
          <w:delText>正确性</w:delText>
        </w:r>
      </w:del>
      <w:commentRangeEnd w:id="200"/>
      <w:r w:rsidR="00C90BD7">
        <w:rPr>
          <w:rStyle w:val="afa"/>
          <w:rFonts w:ascii="Tahoma" w:eastAsia="微软雅黑" w:hAnsi="Tahoma" w:cstheme="minorBidi"/>
          <w:kern w:val="0"/>
        </w:rPr>
        <w:commentReference w:id="200"/>
      </w:r>
      <w:r w:rsidR="00795075">
        <w:rPr>
          <w:rFonts w:hint="eastAsia"/>
        </w:rPr>
        <w:t>:</w:t>
      </w:r>
      <w:r w:rsidR="00795075">
        <w:rPr>
          <w:rFonts w:hint="eastAsia"/>
        </w:rPr>
        <w:t>通过使用一些被广泛使用的并发程序来进行实验</w:t>
      </w:r>
      <w:r w:rsidR="00795075">
        <w:rPr>
          <w:rFonts w:hint="eastAsia"/>
        </w:rPr>
        <w:t>,</w:t>
      </w:r>
      <w:r w:rsidR="00795075">
        <w:rPr>
          <w:rFonts w:hint="eastAsia"/>
        </w:rPr>
        <w:t>验证</w:t>
      </w:r>
      <w:proofErr w:type="spellStart"/>
      <w:r w:rsidR="00795075">
        <w:rPr>
          <w:rFonts w:hint="eastAsia"/>
        </w:rPr>
        <w:t>CMuJava</w:t>
      </w:r>
      <w:proofErr w:type="spellEnd"/>
      <w:r w:rsidR="00795075">
        <w:rPr>
          <w:rFonts w:hint="eastAsia"/>
        </w:rPr>
        <w:t>是否能够识别程序内部所使用的并发机制并生成正确的并发变异体</w:t>
      </w:r>
      <w:r w:rsidR="00795075">
        <w:rPr>
          <w:rFonts w:hint="eastAsia"/>
        </w:rPr>
        <w:t>,</w:t>
      </w:r>
      <w:r w:rsidR="00795075">
        <w:rPr>
          <w:rFonts w:hint="eastAsia"/>
        </w:rPr>
        <w:t>然后将实验结果和人工生成的方式进行对比分析</w:t>
      </w:r>
      <w:r w:rsidR="00795075">
        <w:rPr>
          <w:rFonts w:hint="eastAsia"/>
        </w:rPr>
        <w:t>,</w:t>
      </w:r>
      <w:r w:rsidR="00795075">
        <w:rPr>
          <w:rFonts w:hint="eastAsia"/>
        </w:rPr>
        <w:t>判断使用工具是否能够提高生成的并发变异体的正确率</w:t>
      </w:r>
      <w:r w:rsidR="00795075">
        <w:rPr>
          <w:rFonts w:hint="eastAsia"/>
        </w:rPr>
        <w:t>.</w:t>
      </w:r>
    </w:p>
    <w:p w14:paraId="30310530"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w:t>
      </w:r>
      <w:commentRangeStart w:id="202"/>
      <w:r w:rsidR="00795075">
        <w:rPr>
          <w:rFonts w:hint="eastAsia"/>
        </w:rPr>
        <w:t>完备性</w:t>
      </w:r>
      <w:commentRangeEnd w:id="202"/>
      <w:r w:rsidR="00894A4A">
        <w:rPr>
          <w:rStyle w:val="afa"/>
          <w:rFonts w:ascii="Tahoma" w:eastAsia="微软雅黑" w:hAnsi="Tahoma" w:cstheme="minorBidi"/>
          <w:kern w:val="0"/>
        </w:rPr>
        <w:commentReference w:id="202"/>
      </w:r>
      <w:r w:rsidR="00795075">
        <w:rPr>
          <w:rFonts w:hint="eastAsia"/>
        </w:rPr>
        <w:t>:</w:t>
      </w:r>
      <w:r w:rsidR="00795075">
        <w:rPr>
          <w:rFonts w:hint="eastAsia"/>
        </w:rPr>
        <w:t>将工具生成的变异体和人工生成的变异体数量进行对比</w:t>
      </w:r>
      <w:r w:rsidR="00795075">
        <w:rPr>
          <w:rFonts w:hint="eastAsia"/>
        </w:rPr>
        <w:t>,</w:t>
      </w:r>
      <w:r w:rsidR="00795075">
        <w:rPr>
          <w:rFonts w:hint="eastAsia"/>
        </w:rPr>
        <w:t>验证使用工具是否能够提高生成并发变异体数量的完备性</w:t>
      </w:r>
      <w:r w:rsidR="00795075">
        <w:rPr>
          <w:rFonts w:hint="eastAsia"/>
        </w:rPr>
        <w:t>.</w:t>
      </w:r>
    </w:p>
    <w:p w14:paraId="63A0C87E" w14:textId="77777777" w:rsidR="00795075" w:rsidRDefault="004A3A90" w:rsidP="00795075">
      <w:pPr>
        <w:pStyle w:val="a0"/>
        <w:numPr>
          <w:ilvl w:val="0"/>
          <w:numId w:val="11"/>
        </w:numPr>
        <w:ind w:firstLineChars="0"/>
      </w:pPr>
      <w:proofErr w:type="spellStart"/>
      <w:r>
        <w:rPr>
          <w:rFonts w:hint="eastAsia"/>
        </w:rPr>
        <w:t>CMuJ</w:t>
      </w:r>
      <w:r w:rsidR="00795075">
        <w:rPr>
          <w:rFonts w:hint="eastAsia"/>
        </w:rPr>
        <w:t>ava</w:t>
      </w:r>
      <w:proofErr w:type="spellEnd"/>
      <w:r w:rsidR="00795075">
        <w:rPr>
          <w:rFonts w:hint="eastAsia"/>
        </w:rPr>
        <w:t>生成并发变异体的效率</w:t>
      </w:r>
      <w:r w:rsidR="00795075">
        <w:rPr>
          <w:rFonts w:hint="eastAsia"/>
        </w:rPr>
        <w:t>:</w:t>
      </w:r>
      <w:commentRangeStart w:id="203"/>
      <w:r w:rsidR="00795075">
        <w:rPr>
          <w:rFonts w:hint="eastAsia"/>
        </w:rPr>
        <w:t>分析工具在对不同规模的程序生成变异体的性能变化</w:t>
      </w:r>
      <w:r w:rsidR="00924C94">
        <w:rPr>
          <w:rFonts w:hint="eastAsia"/>
        </w:rPr>
        <w:t>及</w:t>
      </w:r>
      <w:r w:rsidR="00795075">
        <w:rPr>
          <w:rFonts w:hint="eastAsia"/>
        </w:rPr>
        <w:t>工具对于提升生成并发变异体的效率的作用</w:t>
      </w:r>
      <w:commentRangeEnd w:id="203"/>
      <w:r w:rsidR="00894A4A">
        <w:rPr>
          <w:rStyle w:val="afa"/>
          <w:rFonts w:ascii="Tahoma" w:eastAsia="微软雅黑" w:hAnsi="Tahoma" w:cstheme="minorBidi"/>
          <w:kern w:val="0"/>
        </w:rPr>
        <w:commentReference w:id="203"/>
      </w:r>
      <w:r w:rsidR="00795075">
        <w:rPr>
          <w:rFonts w:hint="eastAsia"/>
        </w:rPr>
        <w:t>.</w:t>
      </w:r>
    </w:p>
    <w:p w14:paraId="2A38839C" w14:textId="77777777" w:rsidR="009203D7" w:rsidRDefault="009203D7" w:rsidP="009203D7">
      <w:pPr>
        <w:pStyle w:val="2"/>
        <w:spacing w:before="71" w:after="71"/>
      </w:pPr>
      <w:r>
        <w:rPr>
          <w:rFonts w:hint="eastAsia"/>
        </w:rPr>
        <w:t>实验</w:t>
      </w:r>
      <w:r w:rsidR="00EE4ACB">
        <w:rPr>
          <w:rFonts w:hint="eastAsia"/>
        </w:rPr>
        <w:t>对象</w:t>
      </w:r>
    </w:p>
    <w:p w14:paraId="551DB87C" w14:textId="77777777"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CD6BC5">
        <w:rPr>
          <w:rFonts w:hint="eastAsia"/>
        </w:rPr>
        <w:t>:Bin</w:t>
      </w:r>
      <w:r w:rsidR="00CD6BC5">
        <w:rPr>
          <w:rFonts w:hint="eastAsia"/>
        </w:rPr>
        <w:t>程序是一个支持存储任意项的</w:t>
      </w:r>
      <w:r w:rsidR="00157739">
        <w:rPr>
          <w:rFonts w:hint="eastAsia"/>
        </w:rPr>
        <w:t>程序</w:t>
      </w:r>
      <w:r w:rsidR="00CD6BC5">
        <w:rPr>
          <w:rFonts w:hint="eastAsia"/>
        </w:rPr>
        <w:t>池</w:t>
      </w:r>
      <w:r w:rsidR="00CD6BC5">
        <w:rPr>
          <w:rFonts w:hint="eastAsia"/>
        </w:rPr>
        <w:t>,</w:t>
      </w:r>
      <w:r w:rsidR="00CD6BC5">
        <w:rPr>
          <w:rFonts w:hint="eastAsia"/>
        </w:rPr>
        <w:t>它具有插入</w:t>
      </w:r>
      <w:r w:rsidR="007A7152">
        <w:rPr>
          <w:rFonts w:hint="eastAsia"/>
        </w:rPr>
        <w:t>数据项</w:t>
      </w:r>
      <w:r w:rsidR="00CD6BC5">
        <w:rPr>
          <w:rFonts w:hint="eastAsia"/>
        </w:rPr>
        <w:t>的</w:t>
      </w:r>
      <w:r w:rsidR="00CD6BC5">
        <w:rPr>
          <w:rFonts w:hint="eastAsia"/>
        </w:rPr>
        <w:t>put()</w:t>
      </w:r>
      <w:r w:rsidR="00CD6BC5">
        <w:rPr>
          <w:rFonts w:hint="eastAsia"/>
        </w:rPr>
        <w:t>方法</w:t>
      </w:r>
      <w:r w:rsidR="00CD6BC5">
        <w:rPr>
          <w:rFonts w:hint="eastAsia"/>
        </w:rPr>
        <w:t>,</w:t>
      </w:r>
      <w:r w:rsidR="00CD6BC5">
        <w:rPr>
          <w:rFonts w:hint="eastAsia"/>
        </w:rPr>
        <w:t>以及删除和返回任意数据项的</w:t>
      </w:r>
      <w:r w:rsidR="00CD6BC5">
        <w:rPr>
          <w:rFonts w:hint="eastAsia"/>
        </w:rPr>
        <w:t>get()</w:t>
      </w:r>
      <w:r w:rsidR="00CD6BC5">
        <w:rPr>
          <w:rFonts w:hint="eastAsia"/>
        </w:rPr>
        <w:t>方法</w:t>
      </w:r>
      <w:r w:rsidR="00CD6BC5">
        <w:rPr>
          <w:rFonts w:hint="eastAsia"/>
        </w:rPr>
        <w:t>,</w:t>
      </w:r>
      <w:r w:rsidR="00CD6BC5">
        <w:rPr>
          <w:rFonts w:hint="eastAsia"/>
        </w:rPr>
        <w:t>如果</w:t>
      </w:r>
      <w:r w:rsidR="00CD6BC5">
        <w:rPr>
          <w:rFonts w:hint="eastAsia"/>
        </w:rPr>
        <w:t>Bin</w:t>
      </w:r>
      <w:r w:rsidR="00CD6BC5">
        <w:rPr>
          <w:rFonts w:hint="eastAsia"/>
        </w:rPr>
        <w:t>程序池是空的则返回</w:t>
      </w:r>
      <w:r w:rsidR="00CD6BC5">
        <w:rPr>
          <w:rFonts w:hint="eastAsia"/>
        </w:rPr>
        <w:t>null;ThreadID(TID)</w:t>
      </w:r>
      <w:r w:rsidR="00366FBA">
        <w:rPr>
          <w:rFonts w:hint="eastAsia"/>
        </w:rPr>
        <w:t>程序中</w:t>
      </w:r>
      <w:r w:rsidR="002B7FB2">
        <w:rPr>
          <w:rFonts w:hint="eastAsia"/>
        </w:rPr>
        <w:t>提供</w:t>
      </w:r>
      <w:r w:rsidR="00366FBA">
        <w:rPr>
          <w:rFonts w:hint="eastAsia"/>
        </w:rPr>
        <w:t>了</w:t>
      </w:r>
      <w:r w:rsidR="002B7FB2">
        <w:rPr>
          <w:rFonts w:hint="eastAsia"/>
        </w:rPr>
        <w:t>get()</w:t>
      </w:r>
      <w:r w:rsidR="002B7FB2">
        <w:rPr>
          <w:rFonts w:hint="eastAsia"/>
        </w:rPr>
        <w:t>方法</w:t>
      </w:r>
      <w:r w:rsidR="00366FBA">
        <w:rPr>
          <w:rFonts w:hint="eastAsia"/>
        </w:rPr>
        <w:t>,</w:t>
      </w:r>
      <w:r w:rsidR="002B7FB2">
        <w:rPr>
          <w:rFonts w:hint="eastAsia"/>
        </w:rPr>
        <w:t>可以调用线程的标识符</w:t>
      </w:r>
      <w:r w:rsidR="00673123">
        <w:rPr>
          <w:rFonts w:hint="eastAsia"/>
        </w:rPr>
        <w:t>;</w:t>
      </w:r>
      <w:r w:rsidR="00340268">
        <w:rPr>
          <w:rFonts w:hint="eastAsia"/>
        </w:rPr>
        <w:t>FineGrainedHeap</w:t>
      </w:r>
      <w:r w:rsidR="007A7152">
        <w:rPr>
          <w:rFonts w:hint="eastAsia"/>
        </w:rPr>
        <w:t>是一个允许并发调用并行进行基准程序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a"/>
          <w:rFonts w:ascii="Times New Roman" w:hAnsi="Times New Roman"/>
          <w:sz w:val="18"/>
          <w:szCs w:val="18"/>
          <w:vertAlign w:val="superscript"/>
        </w:rPr>
        <w:footnoteReference w:id="1"/>
      </w:r>
      <w:r>
        <w:rPr>
          <w:rFonts w:hint="eastAsia"/>
        </w:rPr>
        <w:t>.</w:t>
      </w:r>
    </w:p>
    <w:p w14:paraId="703B4B74" w14:textId="77777777" w:rsidR="005E0280" w:rsidRDefault="00BF7D4D" w:rsidP="00420346">
      <w:pPr>
        <w:pStyle w:val="a0"/>
        <w:spacing w:beforeLines="30" w:before="85"/>
        <w:ind w:firstLine="373"/>
        <w:jc w:val="center"/>
      </w:pPr>
      <w:r>
        <w:rPr>
          <w:rFonts w:hint="eastAsia"/>
          <w:b/>
        </w:rPr>
        <w:lastRenderedPageBreak/>
        <w:t>Table 2</w:t>
      </w:r>
      <w:r w:rsidR="0034527A">
        <w:rPr>
          <w:rFonts w:hint="eastAsia"/>
          <w:b/>
        </w:rPr>
        <w:t xml:space="preserve"> </w:t>
      </w:r>
      <w:r w:rsidR="00EE4ACB">
        <w:rPr>
          <w:rFonts w:hint="eastAsia"/>
        </w:rPr>
        <w:t>The information of e</w:t>
      </w:r>
      <w:r w:rsidR="0034527A" w:rsidRPr="0034527A">
        <w:t>xperimental object</w:t>
      </w:r>
    </w:p>
    <w:p w14:paraId="2DCA9C40" w14:textId="77777777" w:rsidR="0034527A" w:rsidRDefault="0034527A" w:rsidP="00420346">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14:paraId="5DB70534" w14:textId="77777777" w:rsidTr="00016362">
        <w:trPr>
          <w:jc w:val="center"/>
        </w:trPr>
        <w:tc>
          <w:tcPr>
            <w:tcW w:w="614" w:type="dxa"/>
            <w:tcBorders>
              <w:left w:val="single" w:sz="4" w:space="0" w:color="FFFFFF" w:themeColor="background1"/>
            </w:tcBorders>
          </w:tcPr>
          <w:p w14:paraId="50D90782"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14:paraId="3101F246"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14:paraId="32B83E6C"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14:paraId="613F8AA7"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14:paraId="6A5E27FC" w14:textId="77777777" w:rsidTr="001F5A68">
        <w:trPr>
          <w:trHeight w:val="327"/>
          <w:jc w:val="center"/>
        </w:trPr>
        <w:tc>
          <w:tcPr>
            <w:tcW w:w="614" w:type="dxa"/>
            <w:tcBorders>
              <w:left w:val="single" w:sz="4" w:space="0" w:color="FFFFFF" w:themeColor="background1"/>
              <w:bottom w:val="single" w:sz="4" w:space="0" w:color="auto"/>
            </w:tcBorders>
          </w:tcPr>
          <w:p w14:paraId="514F823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14:paraId="7244630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14:paraId="44971F7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14:paraId="749DF21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14:paraId="7FBEEB1D"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930ECA7"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14:paraId="24F3910C"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14:paraId="2F102CB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14:paraId="1A8F1FA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14:paraId="55932B85"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5A4EAB5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14:paraId="171154D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14:paraId="0EEFD90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14:paraId="22669C9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14:paraId="5F94451D"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09F96A2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14:paraId="406A360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14:paraId="45A79EE8"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14:paraId="4A88077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14:paraId="71356639"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562C494B" w14:textId="77777777"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auto"/>
              <w:bottom w:val="single" w:sz="4" w:space="0" w:color="auto"/>
            </w:tcBorders>
            <w:shd w:val="clear" w:color="auto" w:fill="auto"/>
          </w:tcPr>
          <w:p w14:paraId="7C04A154"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14:paraId="58AE009C"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14:paraId="265A4C7F"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14:paraId="6AFCA44F"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289F7A7D" w14:textId="77777777"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14:paraId="092AE8E7" w14:textId="77777777"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14:paraId="4E359113" w14:textId="77777777"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14:paraId="780B77B7" w14:textId="77777777"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14:paraId="2134730F" w14:textId="77777777" w:rsidTr="00077DFF">
        <w:trPr>
          <w:jc w:val="center"/>
        </w:trPr>
        <w:tc>
          <w:tcPr>
            <w:tcW w:w="614" w:type="dxa"/>
            <w:tcBorders>
              <w:top w:val="single" w:sz="4" w:space="0" w:color="auto"/>
              <w:left w:val="single" w:sz="4" w:space="0" w:color="FFFFFF" w:themeColor="background1"/>
            </w:tcBorders>
          </w:tcPr>
          <w:p w14:paraId="79385C3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14:paraId="02368B0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14:paraId="017FD4A0"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14:paraId="200CAC2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14:paraId="742EBD8E" w14:textId="77777777" w:rsidR="0013069B" w:rsidRDefault="00ED7878" w:rsidP="009203D7">
      <w:pPr>
        <w:pStyle w:val="2"/>
        <w:spacing w:before="71" w:after="71"/>
      </w:pPr>
      <w:r>
        <w:rPr>
          <w:rFonts w:hint="eastAsia"/>
        </w:rPr>
        <w:t>变量</w:t>
      </w:r>
    </w:p>
    <w:p w14:paraId="402AF47F" w14:textId="77777777" w:rsidR="0013069B" w:rsidRDefault="009C0B0B" w:rsidP="0013069B">
      <w:pPr>
        <w:pStyle w:val="a0"/>
        <w:numPr>
          <w:ilvl w:val="0"/>
          <w:numId w:val="14"/>
        </w:numPr>
        <w:ind w:firstLineChars="0"/>
      </w:pPr>
      <w:r>
        <w:rPr>
          <w:rFonts w:hint="eastAsia"/>
        </w:rPr>
        <w:t>自变量</w:t>
      </w:r>
    </w:p>
    <w:p w14:paraId="4AF290C4" w14:textId="77777777"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14:paraId="56A886DE" w14:textId="77777777" w:rsidR="0013069B" w:rsidRPr="0013069B" w:rsidRDefault="009C0B0B" w:rsidP="0013069B">
      <w:pPr>
        <w:pStyle w:val="a0"/>
        <w:numPr>
          <w:ilvl w:val="0"/>
          <w:numId w:val="14"/>
        </w:numPr>
        <w:ind w:firstLineChars="0"/>
      </w:pPr>
      <w:r>
        <w:rPr>
          <w:rFonts w:hint="eastAsia"/>
        </w:rPr>
        <w:t>因变量</w:t>
      </w:r>
    </w:p>
    <w:p w14:paraId="1A4AE06C" w14:textId="77777777"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14:paraId="459046AE" w14:textId="77777777"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14:paraId="4AF46AEF" w14:textId="77777777"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14:paraId="1DB737FB" w14:textId="77777777"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14:paraId="18EB53E7" w14:textId="77777777" w:rsidR="009203D7" w:rsidRDefault="001F623E" w:rsidP="009203D7">
      <w:pPr>
        <w:pStyle w:val="2"/>
        <w:spacing w:before="71" w:after="71"/>
      </w:pPr>
      <w:r>
        <w:rPr>
          <w:rFonts w:hint="eastAsia"/>
        </w:rPr>
        <w:t>实验设置</w:t>
      </w:r>
    </w:p>
    <w:p w14:paraId="16FE95D8" w14:textId="77777777" w:rsidR="001F623E" w:rsidRDefault="001F623E" w:rsidP="00CA1932">
      <w:pPr>
        <w:pStyle w:val="a0"/>
        <w:numPr>
          <w:ilvl w:val="0"/>
          <w:numId w:val="15"/>
        </w:numPr>
        <w:ind w:firstLineChars="0"/>
      </w:pPr>
      <w:r>
        <w:rPr>
          <w:rFonts w:hint="eastAsia"/>
        </w:rPr>
        <w:t>实验环境</w:t>
      </w:r>
    </w:p>
    <w:p w14:paraId="3FC7398A" w14:textId="77777777"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14:paraId="58F73434" w14:textId="77777777" w:rsidR="006A3F6B" w:rsidRPr="001F623E" w:rsidRDefault="006A3F6B" w:rsidP="006A3F6B">
      <w:pPr>
        <w:pStyle w:val="a0"/>
        <w:numPr>
          <w:ilvl w:val="0"/>
          <w:numId w:val="15"/>
        </w:numPr>
        <w:ind w:firstLineChars="0"/>
      </w:pPr>
      <w:r>
        <w:rPr>
          <w:rFonts w:hint="eastAsia"/>
        </w:rPr>
        <w:t>实验步骤</w:t>
      </w:r>
    </w:p>
    <w:p w14:paraId="1E9A9D43" w14:textId="77777777"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14:paraId="2C8FDC2C" w14:textId="77777777"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14:paraId="25FE4CBE" w14:textId="77777777"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w:t>
      </w:r>
      <w:proofErr w:type="gramStart"/>
      <w:r>
        <w:rPr>
          <w:rFonts w:hint="eastAsia"/>
        </w:rPr>
        <w:t>元对象</w:t>
      </w:r>
      <w:proofErr w:type="gramEnd"/>
      <w:r>
        <w:rPr>
          <w:rFonts w:hint="eastAsia"/>
        </w:rPr>
        <w:t>.</w:t>
      </w:r>
      <w:bookmarkStart w:id="204" w:name="_GoBack"/>
      <w:bookmarkEnd w:id="204"/>
    </w:p>
    <w:p w14:paraId="27D2D6D0" w14:textId="77777777"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w:t>
      </w:r>
      <w:proofErr w:type="gramStart"/>
      <w:r>
        <w:rPr>
          <w:rFonts w:hint="eastAsia"/>
        </w:rPr>
        <w:t>测程序</w:t>
      </w:r>
      <w:proofErr w:type="gramEnd"/>
      <w:r>
        <w:rPr>
          <w:rFonts w:hint="eastAsia"/>
        </w:rPr>
        <w:t>所生成的</w:t>
      </w:r>
      <w:proofErr w:type="gramStart"/>
      <w:r>
        <w:rPr>
          <w:rFonts w:hint="eastAsia"/>
        </w:rPr>
        <w:t>元对</w:t>
      </w:r>
      <w:proofErr w:type="gramEnd"/>
      <w:r>
        <w:rPr>
          <w:rFonts w:hint="eastAsia"/>
        </w:rPr>
        <w:t>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14:paraId="5E87AF78" w14:textId="77777777"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14:paraId="16637A7E" w14:textId="77777777" w:rsidR="001E70F2" w:rsidRDefault="001E70F2" w:rsidP="001E70F2">
      <w:pPr>
        <w:pStyle w:val="a0"/>
        <w:ind w:firstLineChars="107" w:firstLine="199"/>
      </w:pPr>
      <w:r>
        <w:rPr>
          <w:rFonts w:hint="eastAsia"/>
        </w:rPr>
        <w:lastRenderedPageBreak/>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14:paraId="015EFCD5" w14:textId="77777777"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14:paraId="34162EAD" w14:textId="77777777"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14:paraId="52097EA3" w14:textId="77777777"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14:paraId="514C05BF" w14:textId="77777777" w:rsidR="004A3414" w:rsidRDefault="004A3414" w:rsidP="004A3414">
      <w:pPr>
        <w:pStyle w:val="1"/>
      </w:pPr>
      <w:r>
        <w:rPr>
          <w:rFonts w:hint="eastAsia"/>
        </w:rPr>
        <w:t>有效性威胁</w:t>
      </w:r>
    </w:p>
    <w:p w14:paraId="6C856054" w14:textId="77777777"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14:paraId="53CD5E97" w14:textId="77777777"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14:paraId="08B2AC3D" w14:textId="77777777" w:rsidR="008B769C" w:rsidRDefault="008B769C" w:rsidP="004B08FD">
      <w:pPr>
        <w:pStyle w:val="1"/>
      </w:pPr>
      <w:r>
        <w:rPr>
          <w:rFonts w:hint="eastAsia"/>
        </w:rPr>
        <w:t>实验结果与分析</w:t>
      </w:r>
    </w:p>
    <w:p w14:paraId="49864A6B" w14:textId="77777777"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14:paraId="3FE1D5CB" w14:textId="77777777" w:rsidR="000E716A" w:rsidRDefault="00B46F60" w:rsidP="007B5152">
      <w:pPr>
        <w:pStyle w:val="a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14:paraId="55D3AE4D" w14:textId="77777777" w:rsidR="008D3F84" w:rsidRDefault="00BF7D4D" w:rsidP="00420346">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14:paraId="34D2ACD8" w14:textId="77777777" w:rsidR="008D3F84" w:rsidRDefault="008D3F84" w:rsidP="00420346">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6"/>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14:paraId="604BCFFE" w14:textId="77777777" w:rsidTr="00713A51">
        <w:tc>
          <w:tcPr>
            <w:tcW w:w="1843" w:type="dxa"/>
            <w:tcBorders>
              <w:left w:val="single" w:sz="4" w:space="0" w:color="FFFFFF" w:themeColor="background1"/>
            </w:tcBorders>
          </w:tcPr>
          <w:p w14:paraId="113DB164" w14:textId="77777777"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14:paraId="06CAF16B" w14:textId="77777777" w:rsidR="008D3F84" w:rsidRDefault="00F32955" w:rsidP="00A44F4D">
            <w:pPr>
              <w:pStyle w:val="a0"/>
              <w:ind w:firstLineChars="0" w:firstLine="0"/>
              <w:jc w:val="center"/>
            </w:pPr>
            <w:r>
              <w:rPr>
                <w:rFonts w:hint="eastAsia"/>
              </w:rPr>
              <w:t>Bin</w:t>
            </w:r>
          </w:p>
        </w:tc>
        <w:tc>
          <w:tcPr>
            <w:tcW w:w="851" w:type="dxa"/>
            <w:vAlign w:val="center"/>
          </w:tcPr>
          <w:p w14:paraId="329C502B" w14:textId="77777777" w:rsidR="008D3F84" w:rsidRDefault="001B63E1" w:rsidP="00A44F4D">
            <w:pPr>
              <w:pStyle w:val="a0"/>
              <w:ind w:firstLineChars="0" w:firstLine="0"/>
              <w:jc w:val="center"/>
            </w:pPr>
            <w:r>
              <w:rPr>
                <w:rFonts w:hint="eastAsia"/>
              </w:rPr>
              <w:t>TID</w:t>
            </w:r>
          </w:p>
        </w:tc>
        <w:tc>
          <w:tcPr>
            <w:tcW w:w="850" w:type="dxa"/>
            <w:vAlign w:val="center"/>
          </w:tcPr>
          <w:p w14:paraId="31BC413D" w14:textId="77777777" w:rsidR="008D3F84" w:rsidRDefault="001B63E1" w:rsidP="00A44F4D">
            <w:pPr>
              <w:pStyle w:val="a0"/>
              <w:ind w:firstLineChars="0" w:firstLine="0"/>
              <w:jc w:val="center"/>
            </w:pPr>
            <w:r>
              <w:rPr>
                <w:rFonts w:hint="eastAsia"/>
              </w:rPr>
              <w:t>FGH</w:t>
            </w:r>
          </w:p>
        </w:tc>
        <w:tc>
          <w:tcPr>
            <w:tcW w:w="851" w:type="dxa"/>
            <w:vAlign w:val="center"/>
          </w:tcPr>
          <w:p w14:paraId="1E1F7CCE" w14:textId="77777777" w:rsidR="008D3F84" w:rsidRDefault="001B63E1" w:rsidP="00A44F4D">
            <w:pPr>
              <w:pStyle w:val="a0"/>
              <w:ind w:firstLineChars="0" w:firstLine="0"/>
              <w:jc w:val="center"/>
            </w:pPr>
            <w:r>
              <w:rPr>
                <w:rFonts w:hint="eastAsia"/>
              </w:rPr>
              <w:t>SSE</w:t>
            </w:r>
          </w:p>
        </w:tc>
        <w:tc>
          <w:tcPr>
            <w:tcW w:w="850" w:type="dxa"/>
            <w:vAlign w:val="center"/>
          </w:tcPr>
          <w:p w14:paraId="3903B4CA" w14:textId="77777777" w:rsidR="008D3F84" w:rsidRDefault="001B63E1" w:rsidP="00A44F4D">
            <w:pPr>
              <w:pStyle w:val="a0"/>
              <w:ind w:firstLineChars="0" w:firstLine="0"/>
              <w:jc w:val="center"/>
            </w:pPr>
            <w:r>
              <w:rPr>
                <w:rFonts w:hint="eastAsia"/>
              </w:rPr>
              <w:t>TFT</w:t>
            </w:r>
          </w:p>
        </w:tc>
        <w:tc>
          <w:tcPr>
            <w:tcW w:w="851" w:type="dxa"/>
            <w:vAlign w:val="center"/>
          </w:tcPr>
          <w:p w14:paraId="5E3B8DEF" w14:textId="77777777"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2DC100E3" w14:textId="77777777" w:rsidR="008D3F84" w:rsidRDefault="001B63E1" w:rsidP="00A44F4D">
            <w:pPr>
              <w:pStyle w:val="a0"/>
              <w:ind w:firstLineChars="0" w:firstLine="0"/>
              <w:jc w:val="center"/>
            </w:pPr>
            <w:r>
              <w:rPr>
                <w:rFonts w:hint="eastAsia"/>
              </w:rPr>
              <w:t>JM</w:t>
            </w:r>
          </w:p>
        </w:tc>
      </w:tr>
      <w:tr w:rsidR="00156F1E" w14:paraId="2404A1F6" w14:textId="77777777"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14:paraId="577720B5" w14:textId="77777777"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02EAD0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69AFAC6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3757EE7"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1D92201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09E5C05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4E11777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0F21F01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246D38B3" w14:textId="77777777"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C61AA7" w14:textId="77777777"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F97307"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BE9EC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DDD37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7602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016F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7E3CC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ED79F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7B4F81F2" w14:textId="77777777"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24EC71" w14:textId="77777777"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8F747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746CD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7FA1D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7057A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DF4B0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E2F9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83E0A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5C155367" w14:textId="77777777"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392217" w14:textId="77777777"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DDABE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18140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463D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3659F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270B8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3663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A3EF0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6AB4A1F5" w14:textId="77777777" w:rsidTr="00713A51">
        <w:tc>
          <w:tcPr>
            <w:tcW w:w="1843" w:type="dxa"/>
            <w:tcBorders>
              <w:top w:val="single" w:sz="4" w:space="0" w:color="FFFFFF" w:themeColor="background1"/>
              <w:left w:val="single" w:sz="4" w:space="0" w:color="FFFFFF" w:themeColor="background1"/>
              <w:right w:val="single" w:sz="4" w:space="0" w:color="FFFFFF" w:themeColor="background1"/>
            </w:tcBorders>
          </w:tcPr>
          <w:p w14:paraId="392D8670" w14:textId="77777777"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228B3F5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30ADA5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266B8E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19D087C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FF6B66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66C0CC6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D6EB22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12033136" w14:textId="77777777" w:rsidTr="00713A51">
        <w:tc>
          <w:tcPr>
            <w:tcW w:w="1843" w:type="dxa"/>
            <w:tcBorders>
              <w:left w:val="single" w:sz="4" w:space="0" w:color="FFFFFF" w:themeColor="background1"/>
              <w:right w:val="single" w:sz="4" w:space="0" w:color="FFFFFF" w:themeColor="background1"/>
            </w:tcBorders>
          </w:tcPr>
          <w:p w14:paraId="2EB62B84" w14:textId="77777777"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1DB035E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0C11B02C"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1DA0511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2A54AA2A"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0D10E4ED"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5C2B1F81"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7D6475AC"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14:paraId="1F83A37C" w14:textId="77777777" w:rsidR="005A4716" w:rsidRDefault="005A4716" w:rsidP="00420346">
      <w:pPr>
        <w:pStyle w:val="a0"/>
        <w:spacing w:beforeLines="30" w:before="85"/>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14:paraId="18238EBC" w14:textId="77777777" w:rsidR="005A4716" w:rsidRDefault="005A4716" w:rsidP="00420346">
      <w:pPr>
        <w:pStyle w:val="a0"/>
        <w:spacing w:afterLines="20" w:after="57"/>
        <w:ind w:firstLine="372"/>
        <w:jc w:val="center"/>
        <w:rPr>
          <w:rFonts w:ascii="黑体" w:eastAsia="黑体" w:hAnsi="黑体"/>
        </w:rPr>
      </w:pPr>
      <w:r>
        <w:rPr>
          <w:rFonts w:ascii="黑体" w:eastAsia="黑体" w:hAnsi="黑体" w:hint="eastAsia"/>
        </w:rPr>
        <w:tab/>
        <w:t>表4 生成并发变异体数量(</w:t>
      </w:r>
      <w:proofErr w:type="gramStart"/>
      <w:r>
        <w:rPr>
          <w:rFonts w:ascii="黑体" w:eastAsia="黑体" w:hAnsi="黑体" w:hint="eastAsia"/>
        </w:rPr>
        <w:t>个</w:t>
      </w:r>
      <w:proofErr w:type="gramEnd"/>
      <w:r>
        <w:rPr>
          <w:rFonts w:ascii="黑体" w:eastAsia="黑体" w:hAnsi="黑体" w:hint="eastAsia"/>
        </w:rPr>
        <w:t>)</w:t>
      </w:r>
    </w:p>
    <w:tbl>
      <w:tblPr>
        <w:tblStyle w:val="af6"/>
        <w:tblW w:w="0" w:type="auto"/>
        <w:tblInd w:w="392" w:type="dxa"/>
        <w:tblLook w:val="04A0" w:firstRow="1" w:lastRow="0" w:firstColumn="1" w:lastColumn="0" w:noHBand="0" w:noVBand="1"/>
      </w:tblPr>
      <w:tblGrid>
        <w:gridCol w:w="1843"/>
        <w:gridCol w:w="850"/>
        <w:gridCol w:w="851"/>
        <w:gridCol w:w="850"/>
        <w:gridCol w:w="851"/>
        <w:gridCol w:w="850"/>
        <w:gridCol w:w="851"/>
        <w:gridCol w:w="850"/>
      </w:tblGrid>
      <w:tr w:rsidR="005A4716" w14:paraId="6FB8591D" w14:textId="77777777" w:rsidTr="00FA601C">
        <w:tc>
          <w:tcPr>
            <w:tcW w:w="1843" w:type="dxa"/>
            <w:tcBorders>
              <w:left w:val="single" w:sz="4" w:space="0" w:color="FFFFFF" w:themeColor="background1"/>
            </w:tcBorders>
          </w:tcPr>
          <w:p w14:paraId="27278F1A" w14:textId="77777777" w:rsidR="005A4716" w:rsidRDefault="005A4716" w:rsidP="00FA601C">
            <w:pPr>
              <w:pStyle w:val="a0"/>
              <w:ind w:firstLineChars="0" w:firstLine="0"/>
            </w:pPr>
            <w:r>
              <w:rPr>
                <w:rFonts w:hint="eastAsia"/>
              </w:rPr>
              <w:t>生成变异体的对象</w:t>
            </w:r>
          </w:p>
        </w:tc>
        <w:tc>
          <w:tcPr>
            <w:tcW w:w="850" w:type="dxa"/>
            <w:vAlign w:val="center"/>
          </w:tcPr>
          <w:p w14:paraId="33A992E4" w14:textId="77777777" w:rsidR="005A4716" w:rsidRDefault="005A4716" w:rsidP="00FA601C">
            <w:pPr>
              <w:pStyle w:val="a0"/>
              <w:ind w:firstLineChars="0" w:firstLine="0"/>
              <w:jc w:val="center"/>
            </w:pPr>
            <w:r>
              <w:rPr>
                <w:rFonts w:hint="eastAsia"/>
              </w:rPr>
              <w:t>Bin</w:t>
            </w:r>
          </w:p>
        </w:tc>
        <w:tc>
          <w:tcPr>
            <w:tcW w:w="851" w:type="dxa"/>
            <w:vAlign w:val="center"/>
          </w:tcPr>
          <w:p w14:paraId="0B750262" w14:textId="77777777" w:rsidR="005A4716" w:rsidRDefault="005A4716" w:rsidP="00FA601C">
            <w:pPr>
              <w:pStyle w:val="a0"/>
              <w:ind w:firstLineChars="0" w:firstLine="0"/>
              <w:jc w:val="center"/>
            </w:pPr>
            <w:r>
              <w:rPr>
                <w:rFonts w:hint="eastAsia"/>
              </w:rPr>
              <w:t>TID</w:t>
            </w:r>
          </w:p>
        </w:tc>
        <w:tc>
          <w:tcPr>
            <w:tcW w:w="850" w:type="dxa"/>
            <w:vAlign w:val="center"/>
          </w:tcPr>
          <w:p w14:paraId="22E91D01" w14:textId="77777777" w:rsidR="005A4716" w:rsidRDefault="005A4716" w:rsidP="00FA601C">
            <w:pPr>
              <w:pStyle w:val="a0"/>
              <w:ind w:firstLineChars="0" w:firstLine="0"/>
              <w:jc w:val="center"/>
            </w:pPr>
            <w:r>
              <w:rPr>
                <w:rFonts w:hint="eastAsia"/>
              </w:rPr>
              <w:t>FGH</w:t>
            </w:r>
          </w:p>
        </w:tc>
        <w:tc>
          <w:tcPr>
            <w:tcW w:w="851" w:type="dxa"/>
            <w:vAlign w:val="center"/>
          </w:tcPr>
          <w:p w14:paraId="640A7A11" w14:textId="77777777" w:rsidR="005A4716" w:rsidRDefault="005A4716" w:rsidP="00FA601C">
            <w:pPr>
              <w:pStyle w:val="a0"/>
              <w:ind w:firstLineChars="0" w:firstLine="0"/>
              <w:jc w:val="center"/>
            </w:pPr>
            <w:r>
              <w:rPr>
                <w:rFonts w:hint="eastAsia"/>
              </w:rPr>
              <w:t>SSE</w:t>
            </w:r>
          </w:p>
        </w:tc>
        <w:tc>
          <w:tcPr>
            <w:tcW w:w="850" w:type="dxa"/>
            <w:vAlign w:val="center"/>
          </w:tcPr>
          <w:p w14:paraId="00F9BBB1" w14:textId="77777777" w:rsidR="005A4716" w:rsidRDefault="005A4716" w:rsidP="00FA601C">
            <w:pPr>
              <w:pStyle w:val="a0"/>
              <w:ind w:firstLineChars="0" w:firstLine="0"/>
              <w:jc w:val="center"/>
            </w:pPr>
            <w:r>
              <w:rPr>
                <w:rFonts w:hint="eastAsia"/>
              </w:rPr>
              <w:t>TFT</w:t>
            </w:r>
          </w:p>
        </w:tc>
        <w:tc>
          <w:tcPr>
            <w:tcW w:w="851" w:type="dxa"/>
            <w:vAlign w:val="center"/>
          </w:tcPr>
          <w:p w14:paraId="07A21CCB" w14:textId="77777777"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713740A8" w14:textId="77777777" w:rsidR="005A4716" w:rsidRDefault="005A4716" w:rsidP="00FA601C">
            <w:pPr>
              <w:pStyle w:val="a0"/>
              <w:ind w:firstLineChars="0" w:firstLine="0"/>
              <w:jc w:val="center"/>
            </w:pPr>
            <w:r>
              <w:rPr>
                <w:rFonts w:hint="eastAsia"/>
              </w:rPr>
              <w:t>JM</w:t>
            </w:r>
          </w:p>
        </w:tc>
      </w:tr>
      <w:tr w:rsidR="005A4716" w14:paraId="4A2E5AF2" w14:textId="77777777"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14:paraId="0E3F9B4F" w14:textId="77777777" w:rsidR="005A4716" w:rsidRDefault="005A4716" w:rsidP="00FA601C">
            <w:pPr>
              <w:pStyle w:val="a0"/>
              <w:ind w:firstLineChars="0" w:firstLine="0"/>
              <w:jc w:val="center"/>
            </w:pPr>
            <w:r>
              <w:rPr>
                <w:rFonts w:hint="eastAsia"/>
              </w:rPr>
              <w:lastRenderedPageBreak/>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935DD39" w14:textId="77777777"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62749E0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EDFA04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54158C6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59B9255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EDB2C9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94B55FC"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14:paraId="75D3C03D" w14:textId="77777777"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63CACE" w14:textId="77777777"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83952"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BDBA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564F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900BE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25C6E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4D77D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FB7C14"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14:paraId="6BA5C260" w14:textId="77777777"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82CE1C" w14:textId="77777777"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29DC0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EA691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F20F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30ED8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149A9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7AC70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23846"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68168547" w14:textId="77777777"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EBAC2" w14:textId="77777777"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EF953F"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3D538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BA1A0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84D93A"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8E74B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215B7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DBD5D"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3ACD2F2E" w14:textId="77777777" w:rsidTr="00FA601C">
        <w:tc>
          <w:tcPr>
            <w:tcW w:w="1843" w:type="dxa"/>
            <w:tcBorders>
              <w:top w:val="single" w:sz="4" w:space="0" w:color="FFFFFF" w:themeColor="background1"/>
              <w:left w:val="single" w:sz="4" w:space="0" w:color="FFFFFF" w:themeColor="background1"/>
              <w:right w:val="single" w:sz="4" w:space="0" w:color="FFFFFF" w:themeColor="background1"/>
            </w:tcBorders>
          </w:tcPr>
          <w:p w14:paraId="4303F598" w14:textId="77777777"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9F1AB4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17447B3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3937BE3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A88A6D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5775205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4366266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40DB5EB5"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14:paraId="323BE4F0" w14:textId="77777777" w:rsidTr="00FA601C">
        <w:tc>
          <w:tcPr>
            <w:tcW w:w="1843" w:type="dxa"/>
            <w:tcBorders>
              <w:left w:val="single" w:sz="4" w:space="0" w:color="FFFFFF" w:themeColor="background1"/>
              <w:right w:val="single" w:sz="4" w:space="0" w:color="FFFFFF" w:themeColor="background1"/>
            </w:tcBorders>
          </w:tcPr>
          <w:p w14:paraId="6C97C0FD" w14:textId="77777777"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14:paraId="14D39C7A"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14:paraId="1526C3D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14:paraId="0B331E6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14:paraId="43229B2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14:paraId="21A70E6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14:paraId="20E1044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14:paraId="736CDBDF"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14:paraId="3ECA8675" w14:textId="77777777" w:rsidR="00300C0B" w:rsidRDefault="00300C0B" w:rsidP="00420346">
      <w:pPr>
        <w:pStyle w:val="a0"/>
        <w:spacing w:beforeLines="50" w:before="142"/>
        <w:ind w:firstLine="372"/>
        <w:jc w:val="left"/>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14:paraId="7A9503FA" w14:textId="77777777" w:rsidR="00300C0B" w:rsidRDefault="00300C0B" w:rsidP="00300C0B">
      <w:pPr>
        <w:pStyle w:val="a0"/>
        <w:ind w:firstLine="372"/>
        <w:jc w:val="left"/>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w:t>
      </w:r>
      <w:proofErr w:type="gramStart"/>
      <w:r>
        <w:rPr>
          <w:rFonts w:hint="eastAsia"/>
        </w:rPr>
        <w:t>可</w:t>
      </w:r>
      <w:proofErr w:type="gramEnd"/>
      <w:r>
        <w:rPr>
          <w:rFonts w:hint="eastAsia"/>
        </w:rPr>
        <w:t>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14:paraId="41C686FB" w14:textId="77777777" w:rsidR="00A72780" w:rsidRDefault="00A72780" w:rsidP="00A72780">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w:t>
      </w:r>
      <w:proofErr w:type="gramStart"/>
      <w:r>
        <w:rPr>
          <w:rFonts w:hint="eastAsia"/>
        </w:rPr>
        <w:t>可</w:t>
      </w:r>
      <w:proofErr w:type="gramEnd"/>
      <w:r>
        <w:rPr>
          <w:rFonts w:hint="eastAsia"/>
        </w:rPr>
        <w:t>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CMuJava</w:t>
      </w:r>
      <w:r>
        <w:rPr>
          <w:rFonts w:hint="eastAsia"/>
        </w:rPr>
        <w:t>工具并不会随着时间和变异体数量的增加而失去耐心导致遗漏</w:t>
      </w:r>
      <w:r>
        <w:rPr>
          <w:rFonts w:hint="eastAsia"/>
        </w:rPr>
        <w:t>,</w:t>
      </w:r>
      <w:r>
        <w:rPr>
          <w:rFonts w:hint="eastAsia"/>
        </w:rPr>
        <w:t>所以使用工具就可以很好地避免遗漏变异体这个问题</w:t>
      </w:r>
      <w:r>
        <w:rPr>
          <w:rFonts w:hint="eastAsia"/>
        </w:rPr>
        <w:t>.</w:t>
      </w:r>
    </w:p>
    <w:p w14:paraId="78351A14" w14:textId="77777777" w:rsidR="00BB68BE" w:rsidRDefault="00825EC5" w:rsidP="00420346">
      <w:pPr>
        <w:pStyle w:val="a0"/>
        <w:spacing w:beforeLines="50" w:before="142" w:afterLines="50" w:after="142"/>
        <w:ind w:firstLineChars="107" w:firstLine="199"/>
      </w:pPr>
      <w:r>
        <w:rPr>
          <w:noProof/>
        </w:rPr>
        <w:pict w14:anchorId="7BEB013B">
          <v:shape id="_x0000_s1045" type="#_x0000_t202" style="position:absolute;left:0;text-align:left;margin-left:16.4pt;margin-top:.3pt;width:200.1pt;height:184.85pt;z-index:251669504" strokecolor="white [3212]">
            <v:textbox style="mso-next-textbox:#_x0000_s1045">
              <w:txbxContent>
                <w:p w14:paraId="41A848A6" w14:textId="77777777" w:rsidR="00825EC5" w:rsidRDefault="00825EC5" w:rsidP="00BB68BE">
                  <w:pPr>
                    <w:pStyle w:val="a0"/>
                    <w:ind w:firstLine="432"/>
                  </w:pPr>
                  <w:r w:rsidRPr="00E55B7F">
                    <w:rPr>
                      <w:rFonts w:asciiTheme="minorHAnsi" w:eastAsiaTheme="minorEastAsia" w:hAnsiTheme="minorHAnsi" w:cstheme="minorBidi"/>
                      <w:kern w:val="0"/>
                      <w:sz w:val="21"/>
                      <w:szCs w:val="22"/>
                    </w:rPr>
                    <w:object w:dxaOrig="4676" w:dyaOrig="3892" w14:anchorId="3CFFCCA9">
                      <v:shape id="_x0000_i1030" type="#_x0000_t75" style="width:142.35pt;height:118pt">
                        <v:imagedata r:id="rId19" o:title=""/>
                      </v:shape>
                      <o:OLEObject Type="Embed" ProgID="Origin95.Graph" ShapeID="_x0000_i1030" DrawAspect="Content" ObjectID="_1615814359" r:id="rId20"/>
                    </w:object>
                  </w:r>
                </w:p>
                <w:p w14:paraId="6FF7D2DB" w14:textId="77777777" w:rsidR="00825EC5" w:rsidRDefault="00825EC5" w:rsidP="00420346">
                  <w:pPr>
                    <w:pStyle w:val="a0"/>
                    <w:spacing w:beforeLines="50" w:before="142"/>
                    <w:ind w:firstLine="372"/>
                    <w:jc w:val="center"/>
                  </w:pPr>
                  <w:r>
                    <w:t>F</w:t>
                  </w:r>
                  <w:r>
                    <w:rPr>
                      <w:rFonts w:hint="eastAsia"/>
                    </w:rPr>
                    <w:t xml:space="preserve">ig.9 </w:t>
                  </w:r>
                  <w:r w:rsidRPr="00B66498">
                    <w:t>Correct rate compari</w:t>
                  </w:r>
                  <w:r>
                    <w:t xml:space="preserve">son chart of concurrent </w:t>
                  </w:r>
                  <w:r>
                    <w:rPr>
                      <w:rFonts w:hint="eastAsia"/>
                    </w:rPr>
                    <w:t>mutants</w:t>
                  </w:r>
                </w:p>
                <w:p w14:paraId="11611180" w14:textId="77777777" w:rsidR="00825EC5" w:rsidRDefault="00825EC5" w:rsidP="00FA7400">
                  <w:pPr>
                    <w:pStyle w:val="a0"/>
                    <w:ind w:firstLine="372"/>
                    <w:jc w:val="center"/>
                  </w:pPr>
                  <w:r>
                    <w:rPr>
                      <w:rFonts w:hint="eastAsia"/>
                    </w:rPr>
                    <w:t>图</w:t>
                  </w:r>
                  <w:r>
                    <w:rPr>
                      <w:rFonts w:hint="eastAsia"/>
                    </w:rPr>
                    <w:t xml:space="preserve">9 </w:t>
                  </w:r>
                  <w:r>
                    <w:rPr>
                      <w:rFonts w:hint="eastAsia"/>
                    </w:rPr>
                    <w:t>并发变异体正确率对比图</w:t>
                  </w:r>
                </w:p>
                <w:p w14:paraId="53E90B61" w14:textId="77777777" w:rsidR="00825EC5" w:rsidRDefault="00825EC5"/>
              </w:txbxContent>
            </v:textbox>
          </v:shape>
        </w:pict>
      </w:r>
      <w:r>
        <w:rPr>
          <w:noProof/>
        </w:rPr>
        <w:pict w14:anchorId="019B2295">
          <v:shape id="_x0000_s1046" type="#_x0000_t202" style="position:absolute;left:0;text-align:left;margin-left:224.45pt;margin-top:.3pt;width:204.35pt;height:184.85pt;z-index:251670528" strokecolor="white [3212]">
            <v:textbox style="mso-next-textbox:#_x0000_s1046">
              <w:txbxContent>
                <w:p w14:paraId="2932066A" w14:textId="77777777" w:rsidR="00825EC5" w:rsidRDefault="00825EC5" w:rsidP="00CB29A9">
                  <w:pPr>
                    <w:pStyle w:val="a0"/>
                    <w:ind w:firstLineChars="142" w:firstLine="307"/>
                  </w:pPr>
                  <w:r w:rsidRPr="00E55B7F">
                    <w:rPr>
                      <w:rFonts w:asciiTheme="minorHAnsi" w:eastAsiaTheme="minorEastAsia" w:hAnsiTheme="minorHAnsi" w:cstheme="minorBidi"/>
                      <w:kern w:val="0"/>
                      <w:sz w:val="21"/>
                      <w:szCs w:val="22"/>
                    </w:rPr>
                    <w:object w:dxaOrig="4614" w:dyaOrig="3892" w14:anchorId="3C5B4A0F">
                      <v:shape id="_x0000_i1032" type="#_x0000_t75" style="width:145pt;height:122.35pt">
                        <v:imagedata r:id="rId21" o:title=""/>
                      </v:shape>
                      <o:OLEObject Type="Embed" ProgID="Origin95.Graph" ShapeID="_x0000_i1032" DrawAspect="Content" ObjectID="_1615814360" r:id="rId22"/>
                    </w:object>
                  </w:r>
                </w:p>
                <w:p w14:paraId="7F2CCCBF" w14:textId="77777777" w:rsidR="00825EC5" w:rsidRDefault="00825EC5" w:rsidP="00420346">
                  <w:pPr>
                    <w:pStyle w:val="a0"/>
                    <w:spacing w:beforeLines="50" w:before="142"/>
                    <w:ind w:firstLine="372"/>
                    <w:jc w:val="center"/>
                  </w:pPr>
                  <w:r>
                    <w:t>F</w:t>
                  </w:r>
                  <w:r>
                    <w:rPr>
                      <w:rFonts w:hint="eastAsia"/>
                    </w:rPr>
                    <w:t>ig.10 Number comparison chart of concurrent mutants</w:t>
                  </w:r>
                </w:p>
                <w:p w14:paraId="74B7BD16" w14:textId="77777777" w:rsidR="00825EC5" w:rsidRDefault="00825EC5" w:rsidP="00FA7400">
                  <w:pPr>
                    <w:pStyle w:val="a0"/>
                    <w:ind w:firstLine="372"/>
                    <w:jc w:val="center"/>
                  </w:pPr>
                  <w:r>
                    <w:rPr>
                      <w:rFonts w:hint="eastAsia"/>
                    </w:rPr>
                    <w:t>图</w:t>
                  </w:r>
                  <w:r>
                    <w:rPr>
                      <w:rFonts w:hint="eastAsia"/>
                    </w:rPr>
                    <w:t xml:space="preserve">10  </w:t>
                  </w:r>
                  <w:r>
                    <w:rPr>
                      <w:rFonts w:hint="eastAsia"/>
                    </w:rPr>
                    <w:t>并发变异体的数量对比图</w:t>
                  </w:r>
                </w:p>
                <w:p w14:paraId="47DDDF04" w14:textId="77777777" w:rsidR="00825EC5" w:rsidRDefault="00825EC5"/>
              </w:txbxContent>
            </v:textbox>
          </v:shape>
        </w:pict>
      </w:r>
    </w:p>
    <w:p w14:paraId="28367BBC" w14:textId="77777777" w:rsidR="00BB68BE" w:rsidRDefault="00BB68BE" w:rsidP="00420346">
      <w:pPr>
        <w:pStyle w:val="a0"/>
        <w:spacing w:beforeLines="50" w:before="142"/>
        <w:ind w:firstLine="372"/>
      </w:pPr>
    </w:p>
    <w:p w14:paraId="4D35A88C" w14:textId="77777777" w:rsidR="00BB68BE" w:rsidRDefault="00BB68BE" w:rsidP="00420346">
      <w:pPr>
        <w:pStyle w:val="a0"/>
        <w:spacing w:beforeLines="50" w:before="142"/>
        <w:ind w:firstLineChars="0" w:firstLine="0"/>
      </w:pPr>
    </w:p>
    <w:p w14:paraId="1E8FE71E" w14:textId="77777777" w:rsidR="00BB68BE" w:rsidRDefault="00BB68BE" w:rsidP="00420346">
      <w:pPr>
        <w:pStyle w:val="a0"/>
        <w:spacing w:beforeLines="50" w:before="142"/>
        <w:ind w:firstLine="372"/>
      </w:pPr>
    </w:p>
    <w:p w14:paraId="11A21EBA" w14:textId="77777777" w:rsidR="00BB68BE" w:rsidRDefault="00BB68BE" w:rsidP="00F77AA0">
      <w:pPr>
        <w:pStyle w:val="a0"/>
        <w:ind w:firstLine="372"/>
        <w:jc w:val="left"/>
      </w:pPr>
    </w:p>
    <w:p w14:paraId="13817B39" w14:textId="77777777" w:rsidR="00BB68BE" w:rsidRDefault="00BB68BE" w:rsidP="00F77AA0">
      <w:pPr>
        <w:pStyle w:val="a0"/>
        <w:ind w:firstLine="372"/>
        <w:jc w:val="left"/>
      </w:pPr>
    </w:p>
    <w:p w14:paraId="6960EF47" w14:textId="77777777" w:rsidR="00E51502" w:rsidRDefault="00E51502" w:rsidP="00420346">
      <w:pPr>
        <w:pStyle w:val="a0"/>
        <w:spacing w:beforeLines="30" w:before="85"/>
        <w:ind w:firstLine="373"/>
        <w:jc w:val="center"/>
        <w:rPr>
          <w:b/>
        </w:rPr>
      </w:pPr>
    </w:p>
    <w:p w14:paraId="46C87220" w14:textId="77777777" w:rsidR="00AC1008" w:rsidRDefault="00AC1008" w:rsidP="00420346">
      <w:pPr>
        <w:pStyle w:val="a0"/>
        <w:spacing w:beforeLines="50" w:before="142"/>
        <w:ind w:firstLine="372"/>
        <w:jc w:val="left"/>
      </w:pPr>
    </w:p>
    <w:p w14:paraId="12CF0EB8" w14:textId="77777777" w:rsidR="007B5152" w:rsidRDefault="007B5152" w:rsidP="005A4716">
      <w:pPr>
        <w:pStyle w:val="a0"/>
        <w:ind w:firstLine="372"/>
        <w:jc w:val="left"/>
      </w:pPr>
    </w:p>
    <w:p w14:paraId="2C745B32" w14:textId="77777777" w:rsidR="007B5152" w:rsidRDefault="007B5152" w:rsidP="005A4716">
      <w:pPr>
        <w:pStyle w:val="a0"/>
        <w:ind w:firstLine="372"/>
        <w:jc w:val="left"/>
      </w:pPr>
    </w:p>
    <w:p w14:paraId="06DB6968" w14:textId="77777777" w:rsidR="00FC1782" w:rsidRDefault="00FC1782" w:rsidP="00420346">
      <w:pPr>
        <w:pStyle w:val="a0"/>
        <w:spacing w:beforeLines="30" w:before="85"/>
        <w:ind w:firstLine="373"/>
        <w:jc w:val="center"/>
        <w:rPr>
          <w:b/>
        </w:rPr>
      </w:pPr>
    </w:p>
    <w:p w14:paraId="2A675EE6" w14:textId="77777777" w:rsidR="005C470F" w:rsidRDefault="00BF7D4D" w:rsidP="00420346">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14:paraId="5AB06629" w14:textId="77777777" w:rsidR="005C470F" w:rsidRDefault="005C470F" w:rsidP="00420346">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173321" w:rsidRPr="002574DF" w14:paraId="2FC9E3A6" w14:textId="77777777" w:rsidTr="00173321">
        <w:trPr>
          <w:trHeight w:val="205"/>
          <w:jc w:val="center"/>
        </w:trPr>
        <w:tc>
          <w:tcPr>
            <w:tcW w:w="959" w:type="dxa"/>
            <w:shd w:val="clear" w:color="auto" w:fill="auto"/>
          </w:tcPr>
          <w:p w14:paraId="3C4C0D1C" w14:textId="77777777"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14:paraId="4C9FB952" w14:textId="77777777" w:rsidR="00173321" w:rsidRDefault="00173321" w:rsidP="006055A7">
            <w:pPr>
              <w:pStyle w:val="a0"/>
              <w:ind w:firstLineChars="0" w:firstLine="0"/>
              <w:jc w:val="center"/>
            </w:pPr>
            <w:r>
              <w:rPr>
                <w:rFonts w:hint="eastAsia"/>
              </w:rPr>
              <w:t>Bin</w:t>
            </w:r>
          </w:p>
        </w:tc>
        <w:tc>
          <w:tcPr>
            <w:tcW w:w="992" w:type="dxa"/>
            <w:shd w:val="clear" w:color="auto" w:fill="auto"/>
            <w:vAlign w:val="center"/>
          </w:tcPr>
          <w:p w14:paraId="269569F0" w14:textId="77777777" w:rsidR="00173321" w:rsidRDefault="00173321" w:rsidP="006055A7">
            <w:pPr>
              <w:pStyle w:val="a0"/>
              <w:ind w:firstLineChars="0" w:firstLine="0"/>
              <w:jc w:val="center"/>
            </w:pPr>
            <w:r>
              <w:rPr>
                <w:rFonts w:hint="eastAsia"/>
              </w:rPr>
              <w:t>TID</w:t>
            </w:r>
          </w:p>
        </w:tc>
        <w:tc>
          <w:tcPr>
            <w:tcW w:w="851" w:type="dxa"/>
            <w:shd w:val="clear" w:color="auto" w:fill="auto"/>
            <w:vAlign w:val="center"/>
          </w:tcPr>
          <w:p w14:paraId="4D0DEC49" w14:textId="77777777" w:rsidR="00173321" w:rsidRDefault="00173321" w:rsidP="006055A7">
            <w:pPr>
              <w:pStyle w:val="a0"/>
              <w:ind w:firstLineChars="0" w:firstLine="0"/>
              <w:jc w:val="center"/>
            </w:pPr>
            <w:r>
              <w:rPr>
                <w:rFonts w:hint="eastAsia"/>
              </w:rPr>
              <w:t>FGH</w:t>
            </w:r>
          </w:p>
        </w:tc>
        <w:tc>
          <w:tcPr>
            <w:tcW w:w="850" w:type="dxa"/>
            <w:shd w:val="clear" w:color="auto" w:fill="auto"/>
            <w:vAlign w:val="center"/>
          </w:tcPr>
          <w:p w14:paraId="2A2E8D07" w14:textId="77777777" w:rsidR="00173321" w:rsidRDefault="00173321" w:rsidP="006055A7">
            <w:pPr>
              <w:pStyle w:val="a0"/>
              <w:ind w:firstLineChars="0" w:firstLine="0"/>
              <w:jc w:val="center"/>
            </w:pPr>
            <w:r>
              <w:rPr>
                <w:rFonts w:hint="eastAsia"/>
              </w:rPr>
              <w:t>SSE</w:t>
            </w:r>
          </w:p>
        </w:tc>
        <w:tc>
          <w:tcPr>
            <w:tcW w:w="851" w:type="dxa"/>
            <w:shd w:val="clear" w:color="auto" w:fill="auto"/>
            <w:vAlign w:val="center"/>
          </w:tcPr>
          <w:p w14:paraId="56E51D95" w14:textId="77777777" w:rsidR="00173321" w:rsidRDefault="00173321" w:rsidP="006055A7">
            <w:pPr>
              <w:pStyle w:val="a0"/>
              <w:ind w:firstLineChars="0" w:firstLine="0"/>
              <w:jc w:val="center"/>
            </w:pPr>
            <w:r>
              <w:rPr>
                <w:rFonts w:hint="eastAsia"/>
              </w:rPr>
              <w:t>TFT</w:t>
            </w:r>
          </w:p>
        </w:tc>
        <w:tc>
          <w:tcPr>
            <w:tcW w:w="850" w:type="dxa"/>
            <w:vAlign w:val="center"/>
          </w:tcPr>
          <w:p w14:paraId="2EACC761" w14:textId="77777777" w:rsidR="00173321" w:rsidRDefault="00173321" w:rsidP="006055A7">
            <w:pPr>
              <w:pStyle w:val="a0"/>
              <w:ind w:firstLineChars="0" w:firstLine="0"/>
              <w:jc w:val="center"/>
            </w:pPr>
            <w:r>
              <w:rPr>
                <w:rFonts w:hint="eastAsia"/>
              </w:rPr>
              <w:t>LOAVL</w:t>
            </w:r>
          </w:p>
        </w:tc>
        <w:tc>
          <w:tcPr>
            <w:tcW w:w="851" w:type="dxa"/>
            <w:shd w:val="clear" w:color="auto" w:fill="auto"/>
            <w:vAlign w:val="center"/>
          </w:tcPr>
          <w:p w14:paraId="35699D72" w14:textId="77777777" w:rsidR="00173321" w:rsidRDefault="00173321" w:rsidP="006055A7">
            <w:pPr>
              <w:pStyle w:val="a0"/>
              <w:ind w:firstLineChars="0" w:firstLine="0"/>
              <w:jc w:val="center"/>
            </w:pPr>
            <w:r>
              <w:rPr>
                <w:rFonts w:hint="eastAsia"/>
              </w:rPr>
              <w:t>JM</w:t>
            </w:r>
          </w:p>
        </w:tc>
      </w:tr>
      <w:tr w:rsidR="005C470F" w:rsidRPr="002574DF" w14:paraId="7D2140E3" w14:textId="77777777"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F2F2AD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F8BB4F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DAAB54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F8881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18A599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39AB66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154D6D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14:paraId="7EC240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14:paraId="24423E42"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FC34DF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9295D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C8AE08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6D44DD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9BB4E2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B2239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0BD6C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633C883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14:paraId="3E371CCE"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C5B3E2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36B046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95A94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78C07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02B33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CA2A6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526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A2024F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14:paraId="118ED748" w14:textId="77777777"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6358D51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lastRenderedPageBreak/>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1F3AD6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50C87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226B0C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599E2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61658A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52CD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D8FD29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14:paraId="79611B3B" w14:textId="77777777" w:rsidTr="005C470F">
        <w:trPr>
          <w:jc w:val="center"/>
        </w:trPr>
        <w:tc>
          <w:tcPr>
            <w:tcW w:w="959" w:type="dxa"/>
            <w:tcBorders>
              <w:top w:val="single" w:sz="4" w:space="0" w:color="FFFFFF" w:themeColor="background1"/>
              <w:right w:val="single" w:sz="4" w:space="0" w:color="FFFFFF" w:themeColor="background1"/>
            </w:tcBorders>
            <w:shd w:val="clear" w:color="auto" w:fill="auto"/>
          </w:tcPr>
          <w:p w14:paraId="2FE5925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52BDB6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E8C3F4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56375B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A86DF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F8F46E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6A062F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14:paraId="32015D3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14:paraId="1D5E9EFF" w14:textId="77777777" w:rsidR="005C470F" w:rsidRDefault="00BF7D4D" w:rsidP="00420346">
      <w:pPr>
        <w:pStyle w:val="a0"/>
        <w:spacing w:beforeLines="30" w:before="85"/>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14:paraId="52065A27" w14:textId="77777777" w:rsidR="005C470F" w:rsidRDefault="005C470F" w:rsidP="00420346">
      <w:pPr>
        <w:pStyle w:val="a0"/>
        <w:spacing w:afterLines="20" w:after="57"/>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2175E2" w:rsidRPr="002B4C89" w14:paraId="533E0FB9" w14:textId="77777777" w:rsidTr="006055A7">
        <w:trPr>
          <w:trHeight w:val="203"/>
          <w:jc w:val="center"/>
        </w:trPr>
        <w:tc>
          <w:tcPr>
            <w:tcW w:w="843" w:type="dxa"/>
            <w:shd w:val="clear" w:color="auto" w:fill="auto"/>
          </w:tcPr>
          <w:p w14:paraId="58BD68E0" w14:textId="77777777"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14:paraId="756D49FD" w14:textId="77777777" w:rsidR="002175E2" w:rsidRDefault="002175E2" w:rsidP="006055A7">
            <w:pPr>
              <w:pStyle w:val="a0"/>
              <w:ind w:firstLineChars="0" w:firstLine="0"/>
              <w:jc w:val="center"/>
            </w:pPr>
            <w:r>
              <w:rPr>
                <w:rFonts w:hint="eastAsia"/>
              </w:rPr>
              <w:t>Bin</w:t>
            </w:r>
          </w:p>
        </w:tc>
        <w:tc>
          <w:tcPr>
            <w:tcW w:w="851" w:type="dxa"/>
            <w:shd w:val="clear" w:color="auto" w:fill="auto"/>
            <w:vAlign w:val="center"/>
          </w:tcPr>
          <w:p w14:paraId="7CBC6F55" w14:textId="77777777" w:rsidR="002175E2" w:rsidRDefault="002175E2" w:rsidP="006055A7">
            <w:pPr>
              <w:pStyle w:val="a0"/>
              <w:ind w:firstLineChars="0" w:firstLine="0"/>
              <w:jc w:val="center"/>
            </w:pPr>
            <w:r>
              <w:rPr>
                <w:rFonts w:hint="eastAsia"/>
              </w:rPr>
              <w:t>TID</w:t>
            </w:r>
          </w:p>
        </w:tc>
        <w:tc>
          <w:tcPr>
            <w:tcW w:w="850" w:type="dxa"/>
            <w:shd w:val="clear" w:color="auto" w:fill="auto"/>
            <w:vAlign w:val="center"/>
          </w:tcPr>
          <w:p w14:paraId="64081CF8" w14:textId="77777777" w:rsidR="002175E2" w:rsidRDefault="002175E2" w:rsidP="006055A7">
            <w:pPr>
              <w:pStyle w:val="a0"/>
              <w:ind w:firstLineChars="0" w:firstLine="0"/>
              <w:jc w:val="center"/>
            </w:pPr>
            <w:r>
              <w:rPr>
                <w:rFonts w:hint="eastAsia"/>
              </w:rPr>
              <w:t>FGH</w:t>
            </w:r>
          </w:p>
        </w:tc>
        <w:tc>
          <w:tcPr>
            <w:tcW w:w="851" w:type="dxa"/>
            <w:shd w:val="clear" w:color="auto" w:fill="auto"/>
            <w:vAlign w:val="center"/>
          </w:tcPr>
          <w:p w14:paraId="264C3122" w14:textId="77777777" w:rsidR="002175E2" w:rsidRDefault="002175E2" w:rsidP="006055A7">
            <w:pPr>
              <w:pStyle w:val="a0"/>
              <w:ind w:firstLineChars="0" w:firstLine="0"/>
              <w:jc w:val="center"/>
            </w:pPr>
            <w:r>
              <w:rPr>
                <w:rFonts w:hint="eastAsia"/>
              </w:rPr>
              <w:t>SSE</w:t>
            </w:r>
          </w:p>
        </w:tc>
        <w:tc>
          <w:tcPr>
            <w:tcW w:w="850" w:type="dxa"/>
            <w:shd w:val="clear" w:color="auto" w:fill="auto"/>
            <w:vAlign w:val="center"/>
          </w:tcPr>
          <w:p w14:paraId="5405B36D" w14:textId="77777777" w:rsidR="002175E2" w:rsidRDefault="002175E2" w:rsidP="006055A7">
            <w:pPr>
              <w:pStyle w:val="a0"/>
              <w:ind w:firstLineChars="0" w:firstLine="0"/>
              <w:jc w:val="center"/>
            </w:pPr>
            <w:r>
              <w:rPr>
                <w:rFonts w:hint="eastAsia"/>
              </w:rPr>
              <w:t>TFT</w:t>
            </w:r>
          </w:p>
        </w:tc>
        <w:tc>
          <w:tcPr>
            <w:tcW w:w="851" w:type="dxa"/>
            <w:vAlign w:val="center"/>
          </w:tcPr>
          <w:p w14:paraId="79C140C6" w14:textId="77777777" w:rsidR="002175E2" w:rsidRDefault="002175E2" w:rsidP="006055A7">
            <w:pPr>
              <w:pStyle w:val="a0"/>
              <w:ind w:firstLineChars="0" w:firstLine="0"/>
              <w:jc w:val="center"/>
            </w:pPr>
            <w:r>
              <w:rPr>
                <w:rFonts w:hint="eastAsia"/>
              </w:rPr>
              <w:t>LOAVL</w:t>
            </w:r>
          </w:p>
        </w:tc>
        <w:tc>
          <w:tcPr>
            <w:tcW w:w="850" w:type="dxa"/>
            <w:shd w:val="clear" w:color="auto" w:fill="auto"/>
            <w:vAlign w:val="center"/>
          </w:tcPr>
          <w:p w14:paraId="05DEE684" w14:textId="77777777" w:rsidR="002175E2" w:rsidRDefault="002175E2" w:rsidP="006055A7">
            <w:pPr>
              <w:pStyle w:val="a0"/>
              <w:ind w:firstLineChars="0" w:firstLine="0"/>
              <w:jc w:val="center"/>
            </w:pPr>
            <w:r>
              <w:rPr>
                <w:rFonts w:hint="eastAsia"/>
              </w:rPr>
              <w:t>JM</w:t>
            </w:r>
          </w:p>
        </w:tc>
      </w:tr>
      <w:tr w:rsidR="005C470F" w:rsidRPr="002B4C89" w14:paraId="6F487EE4" w14:textId="77777777" w:rsidTr="00095975">
        <w:trPr>
          <w:jc w:val="center"/>
        </w:trPr>
        <w:tc>
          <w:tcPr>
            <w:tcW w:w="843" w:type="dxa"/>
            <w:tcBorders>
              <w:bottom w:val="single" w:sz="4" w:space="0" w:color="FFFFFF" w:themeColor="background1"/>
              <w:right w:val="single" w:sz="4" w:space="0" w:color="FFFFFF" w:themeColor="background1"/>
            </w:tcBorders>
            <w:shd w:val="clear" w:color="auto" w:fill="auto"/>
          </w:tcPr>
          <w:p w14:paraId="0EEE07C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5CACE90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075AB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4BEE7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5096C0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58340E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375DECB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14:paraId="294FA3B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14:paraId="6D09BF9F"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B38E1B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0392C0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C5B325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1A6B14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2EBFF2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A87FD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3E356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E945EE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14:paraId="5926C480"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A0932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EA9AE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C463B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D703EA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6203BC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DA2E49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93D4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20388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14:paraId="1266E157"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3F4D5AC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59FB2C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9A17C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48F939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31F228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C7CD1A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833B5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487A23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14:paraId="71831933" w14:textId="77777777" w:rsidTr="00095975">
        <w:trPr>
          <w:jc w:val="center"/>
        </w:trPr>
        <w:tc>
          <w:tcPr>
            <w:tcW w:w="843" w:type="dxa"/>
            <w:tcBorders>
              <w:top w:val="single" w:sz="4" w:space="0" w:color="FFFFFF" w:themeColor="background1"/>
              <w:right w:val="single" w:sz="4" w:space="0" w:color="FFFFFF" w:themeColor="background1"/>
            </w:tcBorders>
            <w:shd w:val="clear" w:color="auto" w:fill="auto"/>
          </w:tcPr>
          <w:p w14:paraId="0FDF737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5E54A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E381F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5FE742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DBB64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90666A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59DF6D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14:paraId="3813FAA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14:paraId="4D6ABF80" w14:textId="77777777" w:rsidR="00BF297B" w:rsidRDefault="00BF297B" w:rsidP="00420346">
      <w:pPr>
        <w:pStyle w:val="a0"/>
        <w:spacing w:beforeLines="50" w:before="142"/>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14:paraId="134162A7" w14:textId="77777777" w:rsidR="00945E4F" w:rsidRDefault="00945E4F" w:rsidP="00BF297B">
      <w:pPr>
        <w:pStyle w:val="a0"/>
        <w:tabs>
          <w:tab w:val="clear" w:pos="357"/>
        </w:tabs>
        <w:ind w:firstLine="372"/>
        <w:jc w:val="left"/>
      </w:pPr>
      <w:r w:rsidRPr="00095975">
        <w:rPr>
          <w:rFonts w:hint="eastAsia"/>
        </w:rPr>
        <w:t>图</w:t>
      </w:r>
      <w:r>
        <w:rPr>
          <w:rFonts w:hint="eastAsia"/>
        </w:rPr>
        <w:t xml:space="preserve">11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w:t>
      </w:r>
      <w:r>
        <w:rPr>
          <w:rFonts w:hint="eastAsia"/>
        </w:rPr>
        <w:t>,</w:t>
      </w:r>
      <w:r>
        <w:rPr>
          <w:rFonts w:hint="eastAsia"/>
        </w:rPr>
        <w:t>盒子的上下限表示所用的最多时间和最少时间</w:t>
      </w:r>
      <w:r>
        <w:rPr>
          <w:rFonts w:hint="eastAsia"/>
        </w:rPr>
        <w:t>.</w:t>
      </w:r>
      <w:r>
        <w:rPr>
          <w:rFonts w:hint="eastAsia"/>
        </w:rPr>
        <w:t>从图中可以</w:t>
      </w:r>
      <w:r w:rsidRPr="00095975">
        <w:rPr>
          <w:rFonts w:hint="eastAsia"/>
        </w:rPr>
        <w:t>看出测试人员和</w:t>
      </w:r>
      <w:r w:rsidRPr="00095975">
        <w:rPr>
          <w:rFonts w:hint="eastAsia"/>
        </w:rPr>
        <w:t>C</w:t>
      </w:r>
      <w:r>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w:t>
      </w:r>
      <w:proofErr w:type="gramStart"/>
      <w:r>
        <w:rPr>
          <w:rFonts w:hint="eastAsia"/>
        </w:rPr>
        <w:t>倍</w:t>
      </w:r>
      <w:proofErr w:type="gramEnd"/>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Pr>
          <w:rFonts w:hint="eastAsia"/>
        </w:rPr>
        <w:t>成变异体需要的时间也不稳定</w:t>
      </w:r>
      <w:r>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14:paraId="4E724947" w14:textId="77777777" w:rsidR="00945E4F" w:rsidRDefault="00945E4F" w:rsidP="00945E4F">
      <w:pPr>
        <w:pStyle w:val="a0"/>
        <w:ind w:firstLineChars="0" w:firstLine="0"/>
        <w:jc w:val="left"/>
      </w:pPr>
    </w:p>
    <w:p w14:paraId="117213DE" w14:textId="77777777" w:rsidR="0073594E" w:rsidRPr="009B6524" w:rsidRDefault="009B6524" w:rsidP="009B6524">
      <w:pPr>
        <w:pStyle w:val="a0"/>
        <w:ind w:firstLineChars="0" w:firstLine="0"/>
        <w:jc w:val="center"/>
      </w:pPr>
      <w:r>
        <w:rPr>
          <w:noProof/>
        </w:rPr>
        <w:drawing>
          <wp:inline distT="0" distB="0" distL="0" distR="0" wp14:anchorId="378A6234" wp14:editId="7E1EEF4E">
            <wp:extent cx="3063240" cy="1921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9329" cy="1931256"/>
                    </a:xfrm>
                    <a:prstGeom prst="rect">
                      <a:avLst/>
                    </a:prstGeom>
                    <a:noFill/>
                    <a:ln>
                      <a:noFill/>
                    </a:ln>
                  </pic:spPr>
                </pic:pic>
              </a:graphicData>
            </a:graphic>
          </wp:inline>
        </w:drawing>
      </w:r>
    </w:p>
    <w:p w14:paraId="6070F4C7" w14:textId="77777777" w:rsidR="00095975" w:rsidRDefault="00095975" w:rsidP="00420346">
      <w:pPr>
        <w:pStyle w:val="a0"/>
        <w:spacing w:beforeLines="50" w:before="142"/>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14:paraId="686B5AEB" w14:textId="77777777" w:rsidR="005E0280" w:rsidRDefault="00095975" w:rsidP="00420346">
      <w:pPr>
        <w:pStyle w:val="a0"/>
        <w:spacing w:afterLines="50" w:after="142"/>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14:paraId="798BE766" w14:textId="77777777" w:rsidR="00AD0DD5" w:rsidRDefault="00AD0DD5" w:rsidP="00AD0DD5">
      <w:pPr>
        <w:pStyle w:val="a0"/>
        <w:ind w:firstLine="372"/>
        <w:jc w:val="left"/>
      </w:pPr>
      <w:r>
        <w:rPr>
          <w:rFonts w:hint="eastAsia"/>
        </w:rPr>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w:t>
      </w:r>
      <w:r>
        <w:rPr>
          <w:rFonts w:hint="eastAsia"/>
        </w:rPr>
        <w:lastRenderedPageBreak/>
        <w:t>提高生成并发变异体的效率</w:t>
      </w:r>
      <w:r>
        <w:rPr>
          <w:rFonts w:hint="eastAsia"/>
        </w:rPr>
        <w:t>.</w:t>
      </w:r>
    </w:p>
    <w:p w14:paraId="073921D4" w14:textId="77777777"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14:paraId="35D3798A" w14:textId="77777777"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14:paraId="0CEA6D77" w14:textId="77777777" w:rsidR="004A3DBC" w:rsidRDefault="004A3DBC" w:rsidP="004A3DBC">
      <w:pPr>
        <w:pStyle w:val="1"/>
      </w:pPr>
      <w:r>
        <w:rPr>
          <w:rFonts w:hint="eastAsia"/>
        </w:rPr>
        <w:t>相关工作</w:t>
      </w:r>
    </w:p>
    <w:p w14:paraId="187628E7" w14:textId="77777777"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14:paraId="080BE204" w14:textId="77777777"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sidRPr="001D2CF1">
        <w:rPr>
          <w:vertAlign w:val="superscript"/>
        </w:rPr>
        <w:t>[</w:t>
      </w:r>
      <w:r w:rsidR="00880FAB">
        <w:rPr>
          <w:rFonts w:hint="eastAsia"/>
          <w:vertAlign w:val="superscript"/>
        </w:rPr>
        <w:t>7</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14:paraId="4AEA5A7E" w14:textId="77777777"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14:paraId="1B9E5F9A" w14:textId="77777777" w:rsidR="004F2004" w:rsidRDefault="000B6AC4" w:rsidP="000B6AC4">
      <w:pPr>
        <w:pStyle w:val="1"/>
      </w:pPr>
      <w:r>
        <w:rPr>
          <w:rFonts w:hint="eastAsia"/>
        </w:rPr>
        <w:t>总结</w:t>
      </w:r>
    </w:p>
    <w:p w14:paraId="25C669E5" w14:textId="77777777"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w:t>
      </w:r>
      <w:r w:rsidR="001D2BAA">
        <w:rPr>
          <w:rFonts w:hint="eastAsia"/>
        </w:rPr>
        <w:lastRenderedPageBreak/>
        <w:t>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Pr>
          <w:rFonts w:hint="eastAsia"/>
        </w:rPr>
        <w:t>生成并发变异体和人工生成并发变异体的性能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14:paraId="47D92C97" w14:textId="77777777"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14:paraId="719071BF" w14:textId="77777777" w:rsidR="004A3DBC" w:rsidRPr="004A3DBC" w:rsidRDefault="004A3DBC" w:rsidP="004A3DBC">
      <w:pPr>
        <w:pStyle w:val="a0"/>
        <w:ind w:firstLineChars="0" w:firstLine="0"/>
      </w:pPr>
    </w:p>
    <w:p w14:paraId="4D68A4DF" w14:textId="77777777" w:rsidR="004A3DBC" w:rsidRPr="004A3DBC" w:rsidRDefault="004A3DBC" w:rsidP="004A3DBC">
      <w:pPr>
        <w:pStyle w:val="a0"/>
        <w:ind w:firstLineChars="0" w:firstLine="0"/>
      </w:pPr>
    </w:p>
    <w:p w14:paraId="4289DBD9" w14:textId="77777777" w:rsidR="004A3DBC" w:rsidRPr="004A3DBC" w:rsidRDefault="004A3DBC" w:rsidP="004A3DBC">
      <w:pPr>
        <w:pStyle w:val="a0"/>
        <w:ind w:firstLineChars="0" w:firstLine="0"/>
      </w:pPr>
    </w:p>
    <w:p w14:paraId="3DC3EFB2" w14:textId="77777777" w:rsidR="004A3DBC" w:rsidRPr="004A3DBC" w:rsidRDefault="004A3DBC" w:rsidP="004A3DBC">
      <w:pPr>
        <w:pStyle w:val="a0"/>
        <w:ind w:firstLineChars="0" w:firstLine="0"/>
      </w:pPr>
    </w:p>
    <w:p w14:paraId="20CF4DAB" w14:textId="77777777" w:rsidR="0086418A" w:rsidRDefault="0086418A" w:rsidP="0086418A">
      <w:pPr>
        <w:pStyle w:val="Reference"/>
        <w:rPr>
          <w:b w:val="0"/>
          <w:bCs/>
          <w:color w:val="000000"/>
        </w:rPr>
      </w:pPr>
      <w:r>
        <w:rPr>
          <w:color w:val="000000"/>
        </w:rPr>
        <w:t>References</w:t>
      </w:r>
      <w:r>
        <w:rPr>
          <w:b w:val="0"/>
          <w:bCs/>
          <w:color w:val="000000"/>
        </w:rPr>
        <w:t>:</w:t>
      </w:r>
    </w:p>
    <w:p w14:paraId="4BE34FF8" w14:textId="77777777"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14:paraId="6A7FB56F" w14:textId="77777777"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14:paraId="40604315" w14:textId="77777777"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14:paraId="47FA5BB6" w14:textId="77777777"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05" w:name="OLE_LINK6"/>
      <w:bookmarkStart w:id="206" w:name="OLE_LINK7"/>
      <w:r w:rsidRPr="00B039DE">
        <w:t>Software Testing Verification and Reliability</w:t>
      </w:r>
      <w:bookmarkEnd w:id="205"/>
      <w:bookmarkEnd w:id="206"/>
      <w:r w:rsidRPr="00B039DE">
        <w:t>, 2005, 15(2): 97-133</w:t>
      </w:r>
      <w:r>
        <w:rPr>
          <w:rFonts w:hint="eastAsia"/>
        </w:rPr>
        <w:t>.</w:t>
      </w:r>
    </w:p>
    <w:p w14:paraId="6A9D4236" w14:textId="77777777" w:rsidR="00A242FE" w:rsidRDefault="00A242FE" w:rsidP="0086418A">
      <w:pPr>
        <w:pStyle w:val="TextofReference1"/>
        <w:spacing w:line="256" w:lineRule="exact"/>
        <w:ind w:left="420" w:hanging="23"/>
      </w:pPr>
      <w:r w:rsidRPr="00B039DE">
        <w:t xml:space="preserve">Schuler D, Zeller A. </w:t>
      </w:r>
      <w:bookmarkStart w:id="207" w:name="OLE_LINK8"/>
      <w:bookmarkStart w:id="208" w:name="OLE_LINK9"/>
      <w:bookmarkStart w:id="209"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07"/>
      <w:bookmarkEnd w:id="208"/>
      <w:bookmarkEnd w:id="209"/>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14:paraId="2E01FD71" w14:textId="77777777"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14:paraId="1D649A24" w14:textId="77777777"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14:paraId="377A127F" w14:textId="77777777"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14:paraId="61246D8C" w14:textId="77777777"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14:paraId="4D8B84C7" w14:textId="77777777"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14:paraId="7C7195DD" w14:textId="77777777"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14:paraId="2C8F3BBE" w14:textId="77777777"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14:paraId="0DF3B6A0" w14:textId="77777777" w:rsidR="00673123" w:rsidRDefault="00673123" w:rsidP="0086418A">
      <w:pPr>
        <w:pStyle w:val="TextofReference1"/>
        <w:spacing w:line="256" w:lineRule="exact"/>
        <w:ind w:left="420" w:hanging="23"/>
      </w:pPr>
      <w:r>
        <w:rPr>
          <w:rFonts w:hint="eastAsia"/>
        </w:rPr>
        <w:lastRenderedPageBreak/>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14:paraId="59B1E05B" w14:textId="77777777" w:rsidR="00F36ECB" w:rsidRDefault="00F36ECB" w:rsidP="0086418A">
      <w:pPr>
        <w:pStyle w:val="TextofReference1"/>
        <w:spacing w:line="256" w:lineRule="exact"/>
        <w:ind w:left="420" w:hanging="23"/>
      </w:pPr>
      <w:r>
        <w:rPr>
          <w:rFonts w:hint="eastAsia"/>
        </w:rPr>
        <w:t xml:space="preserve">Papadakis M, Kintis M, Zhang J, Jia Y, Traon YL, Harman M. Mutation testing advances: An analysis and survey. Advances </w:t>
      </w:r>
      <w:proofErr w:type="gramStart"/>
      <w:r>
        <w:rPr>
          <w:rFonts w:hint="eastAsia"/>
        </w:rPr>
        <w:t>In</w:t>
      </w:r>
      <w:proofErr w:type="gramEnd"/>
      <w:r>
        <w:rPr>
          <w:rFonts w:hint="eastAsia"/>
        </w:rPr>
        <w:t xml:space="preserve"> Computer, 2019: 275-378.</w:t>
      </w:r>
    </w:p>
    <w:p w14:paraId="17F8E0CC" w14:textId="77777777"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210"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210"/>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14:paraId="41D4AE80" w14:textId="77777777"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14:paraId="17374DC7" w14:textId="77777777"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14:paraId="3FAF86A3" w14:textId="77777777"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14:paraId="4BCCEFA9" w14:textId="77777777"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14:paraId="1012F513" w14:textId="77777777"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14:paraId="425082BD" w14:textId="77777777"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14:paraId="25B46647" w14:textId="77777777"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14:paraId="14C46E90" w14:textId="77777777"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14:paraId="4ED249B4" w14:textId="77777777"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14:paraId="74624B7D" w14:textId="77777777"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14:paraId="79F6F716" w14:textId="77777777" w:rsidR="006E584F" w:rsidRDefault="006E584F" w:rsidP="0086418A">
      <w:pPr>
        <w:pStyle w:val="TextofReference1"/>
        <w:spacing w:line="256" w:lineRule="exact"/>
        <w:ind w:left="420" w:hanging="23"/>
      </w:pPr>
      <w:r>
        <w:rPr>
          <w:rFonts w:hint="eastAsia"/>
        </w:rPr>
        <w:t xml:space="preserve">Morell LJ. A theory of </w:t>
      </w:r>
      <w:proofErr w:type="gramStart"/>
      <w:r>
        <w:rPr>
          <w:rFonts w:hint="eastAsia"/>
        </w:rPr>
        <w:t>fault based</w:t>
      </w:r>
      <w:proofErr w:type="gramEnd"/>
      <w:r>
        <w:rPr>
          <w:rFonts w:hint="eastAsia"/>
        </w:rPr>
        <w:t xml:space="preserve">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14:paraId="127210CA" w14:textId="77777777"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14:paraId="3CFACA5C" w14:textId="77777777" w:rsidR="00903675" w:rsidRDefault="00903675" w:rsidP="0086418A">
      <w:pPr>
        <w:pStyle w:val="TextofReference1"/>
        <w:spacing w:line="256" w:lineRule="exact"/>
        <w:ind w:left="420" w:hanging="23"/>
      </w:pPr>
      <w:r>
        <w:rPr>
          <w:rFonts w:hint="eastAsia"/>
        </w:rPr>
        <w:t>Sun CA, Wang G.</w:t>
      </w:r>
      <w:r w:rsidRPr="00903675">
        <w:rPr>
          <w:rFonts w:hint="eastAsia"/>
        </w:rPr>
        <w:t xml:space="preserve"> </w:t>
      </w:r>
      <w:r>
        <w:rPr>
          <w:rFonts w:hint="eastAsia"/>
        </w:rPr>
        <w:t>Muj</w:t>
      </w:r>
      <w:r w:rsidRPr="00903675">
        <w:rPr>
          <w:rFonts w:hint="eastAsia"/>
        </w:rPr>
        <w:t>avaX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sidR="007717A0">
        <w:rPr>
          <w:rFonts w:hint="eastAsia"/>
        </w:rPr>
        <w:t>(</w:t>
      </w:r>
      <w:r w:rsidR="007717A0">
        <w:rPr>
          <w:rFonts w:ascii="TimesNewRomanPSMT" w:hAnsi="TimesNewRomanPSMT" w:cs="TimesNewRomanPSMT"/>
          <w:szCs w:val="15"/>
        </w:rPr>
        <w:t>in Chinese with English abstract</w:t>
      </w:r>
      <w:r w:rsidR="007717A0">
        <w:rPr>
          <w:rFonts w:hint="eastAsia"/>
        </w:rPr>
        <w:t>)</w:t>
      </w:r>
      <w:r>
        <w:rPr>
          <w:rFonts w:hint="eastAsia"/>
        </w:rPr>
        <w:t>.</w:t>
      </w:r>
    </w:p>
    <w:p w14:paraId="7C31EF01" w14:textId="77777777" w:rsidR="00BF3ABB" w:rsidRDefault="00BF3ABB" w:rsidP="00327807">
      <w:pPr>
        <w:pStyle w:val="TextofReference1"/>
        <w:numPr>
          <w:ilvl w:val="0"/>
          <w:numId w:val="0"/>
        </w:numPr>
        <w:spacing w:line="256" w:lineRule="exact"/>
        <w:ind w:left="397"/>
      </w:pPr>
    </w:p>
    <w:p w14:paraId="22AAF36C" w14:textId="77777777" w:rsidR="00D679F9" w:rsidRDefault="00D679F9" w:rsidP="00C27E97">
      <w:pPr>
        <w:pStyle w:val="TextofReference1"/>
        <w:numPr>
          <w:ilvl w:val="0"/>
          <w:numId w:val="0"/>
        </w:numPr>
        <w:spacing w:line="256" w:lineRule="exact"/>
      </w:pPr>
    </w:p>
    <w:p w14:paraId="13494C08" w14:textId="77777777" w:rsidR="0086418A" w:rsidRDefault="0086418A" w:rsidP="0086418A">
      <w:pPr>
        <w:pStyle w:val="af1"/>
      </w:pPr>
      <w:r>
        <w:rPr>
          <w:rFonts w:hint="eastAsia"/>
        </w:rPr>
        <w:t>附中文参考文献</w:t>
      </w:r>
      <w:r>
        <w:t>:</w:t>
      </w:r>
    </w:p>
    <w:p w14:paraId="7DF6818E" w14:textId="77777777"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14:paraId="74D51CB1" w14:textId="77777777"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14:paraId="2EBAB919" w14:textId="77777777" w:rsidR="007717A0" w:rsidRPr="00E04B23" w:rsidRDefault="007717A0" w:rsidP="007E74BA">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[28]</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.MujavaX: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14:paraId="4C5BC53B" w14:textId="77777777"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Dai phantom" w:date="2019-03-27T16:27:00Z" w:initials="Dp">
    <w:p w14:paraId="048B657F" w14:textId="78D3D79E" w:rsidR="00825EC5" w:rsidRDefault="00825EC5">
      <w:pPr>
        <w:pStyle w:val="afb"/>
      </w:pPr>
      <w:r>
        <w:rPr>
          <w:rStyle w:val="afa"/>
        </w:rPr>
        <w:annotationRef/>
      </w:r>
      <w:r>
        <w:rPr>
          <w:rFonts w:hint="eastAsia"/>
        </w:rPr>
        <w:t>有没有看到一些论文对这个改变进行了阐述。</w:t>
      </w:r>
    </w:p>
  </w:comment>
  <w:comment w:id="49" w:author="Dai phantom" w:date="2019-03-27T16:29:00Z" w:initials="Dp">
    <w:p w14:paraId="7203BBDC" w14:textId="08A781C7" w:rsidR="00825EC5" w:rsidRDefault="00825EC5">
      <w:pPr>
        <w:pStyle w:val="afb"/>
      </w:pPr>
      <w:r>
        <w:rPr>
          <w:rStyle w:val="afa"/>
        </w:rPr>
        <w:annotationRef/>
      </w:r>
      <w:r>
        <w:rPr>
          <w:rFonts w:hint="eastAsia"/>
        </w:rPr>
        <w:t>这里说语法结构是否合适？</w:t>
      </w:r>
    </w:p>
  </w:comment>
  <w:comment w:id="55" w:author="Dai phantom" w:date="2019-03-27T16:31:00Z" w:initials="Dp">
    <w:p w14:paraId="340D8594" w14:textId="7A62A64A" w:rsidR="00825EC5" w:rsidRDefault="00825EC5">
      <w:pPr>
        <w:pStyle w:val="afb"/>
      </w:pPr>
      <w:r>
        <w:rPr>
          <w:rStyle w:val="afa"/>
        </w:rPr>
        <w:annotationRef/>
      </w:r>
      <w:r>
        <w:rPr>
          <w:rFonts w:hint="eastAsia"/>
        </w:rPr>
        <w:t>感觉这句话没有用，并且可能将读者的注意力带跑，误以为这篇文章是研究并发变异算子的。</w:t>
      </w:r>
    </w:p>
  </w:comment>
  <w:comment w:id="58" w:author="Dai phantom" w:date="2019-04-01T21:11:00Z" w:initials="Dp">
    <w:p w14:paraId="73AEB300" w14:textId="738D798C" w:rsidR="00825EC5" w:rsidRDefault="00825EC5">
      <w:pPr>
        <w:pStyle w:val="afb"/>
      </w:pPr>
      <w:r>
        <w:rPr>
          <w:rStyle w:val="afa"/>
        </w:rPr>
        <w:annotationRef/>
      </w:r>
      <w:r>
        <w:rPr>
          <w:rFonts w:hint="eastAsia"/>
        </w:rPr>
        <w:t>两者是没有转折关系的</w:t>
      </w:r>
    </w:p>
  </w:comment>
  <w:comment w:id="94" w:author="Dai phantom" w:date="2019-04-01T21:26:00Z" w:initials="Dp">
    <w:p w14:paraId="1A6D3932" w14:textId="1F13F65E" w:rsidR="00825EC5" w:rsidRDefault="00825EC5">
      <w:pPr>
        <w:pStyle w:val="afb"/>
      </w:pPr>
      <w:r>
        <w:rPr>
          <w:rStyle w:val="afa"/>
        </w:rPr>
        <w:annotationRef/>
      </w:r>
      <w:r>
        <w:rPr>
          <w:rFonts w:hint="eastAsia"/>
        </w:rPr>
        <w:t>集合无法执行测试用例</w:t>
      </w:r>
    </w:p>
  </w:comment>
  <w:comment w:id="96" w:author="Dai phantom" w:date="2019-04-01T21:26:00Z" w:initials="Dp">
    <w:p w14:paraId="1B5912CA" w14:textId="7BEF1CC2" w:rsidR="00825EC5" w:rsidRDefault="00825EC5">
      <w:pPr>
        <w:pStyle w:val="afb"/>
      </w:pPr>
      <w:r>
        <w:rPr>
          <w:rStyle w:val="afa"/>
        </w:rPr>
        <w:annotationRef/>
      </w:r>
      <w:r>
        <w:rPr>
          <w:rFonts w:hint="eastAsia"/>
        </w:rPr>
        <w:t>集合也无法执行</w:t>
      </w:r>
    </w:p>
  </w:comment>
  <w:comment w:id="113" w:author="Dai phantom" w:date="2019-04-01T21:35:00Z" w:initials="Dp">
    <w:p w14:paraId="2FCC5E22" w14:textId="18A35E4C" w:rsidR="00825EC5" w:rsidRDefault="00825EC5">
      <w:pPr>
        <w:pStyle w:val="afb"/>
      </w:pPr>
      <w:r>
        <w:rPr>
          <w:rStyle w:val="afa"/>
        </w:rPr>
        <w:annotationRef/>
      </w:r>
      <w:r>
        <w:rPr>
          <w:rFonts w:hint="eastAsia"/>
        </w:rPr>
        <w:t>这里不再适合用大量的篇幅来描述传统的变异测试技术了。与顺序程序相比，并发。。。。具有。。。的特点，为测试。。。来来更加严峻的挑战。很多研究者，提出了一些系列测试技术，例如：</w:t>
      </w:r>
      <w:proofErr w:type="gramStart"/>
      <w:r>
        <w:rPr>
          <w:rFonts w:hint="eastAsia"/>
        </w:rPr>
        <w:t>锁集分析</w:t>
      </w:r>
      <w:proofErr w:type="gramEnd"/>
      <w:r>
        <w:rPr>
          <w:rFonts w:hint="eastAsia"/>
        </w:rPr>
        <w:t>、</w:t>
      </w:r>
      <w:r>
        <w:rPr>
          <w:rFonts w:hint="eastAsia"/>
        </w:rPr>
        <w:t>happens-before</w:t>
      </w:r>
      <w:r>
        <w:rPr>
          <w:rFonts w:hint="eastAsia"/>
        </w:rPr>
        <w:t>和并发变异分析技术。并发变异分析技术。。。。可以。。。近年来，收到广泛的关注。</w:t>
      </w:r>
      <w:proofErr w:type="spellStart"/>
      <w:r>
        <w:rPr>
          <w:rFonts w:hint="eastAsia"/>
        </w:rPr>
        <w:t>Brabury</w:t>
      </w:r>
      <w:proofErr w:type="spellEnd"/>
      <w:r>
        <w:rPr>
          <w:rFonts w:hint="eastAsia"/>
        </w:rPr>
        <w:t>。。。。</w:t>
      </w:r>
    </w:p>
  </w:comment>
  <w:comment w:id="117" w:author="Dai phantom" w:date="2019-04-01T21:40:00Z" w:initials="Dp">
    <w:p w14:paraId="37758A3C" w14:textId="5233D070" w:rsidR="00825EC5" w:rsidRDefault="00825EC5">
      <w:pPr>
        <w:pStyle w:val="afb"/>
      </w:pPr>
      <w:r>
        <w:rPr>
          <w:rStyle w:val="afa"/>
        </w:rPr>
        <w:annotationRef/>
      </w:r>
      <w:r>
        <w:rPr>
          <w:rFonts w:hint="eastAsia"/>
        </w:rPr>
        <w:t>这个人怎么总结出来的变异算子？</w:t>
      </w:r>
    </w:p>
  </w:comment>
  <w:comment w:id="118" w:author="Dai phantom" w:date="2019-04-01T21:41:00Z" w:initials="Dp">
    <w:p w14:paraId="28D0275D" w14:textId="5663CF3D" w:rsidR="00825EC5" w:rsidRDefault="00825EC5">
      <w:pPr>
        <w:pStyle w:val="afb"/>
      </w:pPr>
      <w:r>
        <w:rPr>
          <w:rStyle w:val="afa"/>
        </w:rPr>
        <w:annotationRef/>
      </w:r>
      <w:r>
        <w:rPr>
          <w:rFonts w:hint="eastAsia"/>
        </w:rPr>
        <w:t>前面说变异算子，接下来一句话的主语最好也是承接上面来说，这样通顺</w:t>
      </w:r>
    </w:p>
  </w:comment>
  <w:comment w:id="122" w:author="Dai phantom" w:date="2019-04-01T21:42:00Z" w:initials="Dp">
    <w:p w14:paraId="2C7E2CB2" w14:textId="1DB885DF" w:rsidR="00825EC5" w:rsidRDefault="00825EC5">
      <w:pPr>
        <w:pStyle w:val="afb"/>
      </w:pPr>
      <w:r>
        <w:rPr>
          <w:rStyle w:val="afa"/>
        </w:rPr>
        <w:annotationRef/>
      </w:r>
      <w:r>
        <w:rPr>
          <w:rFonts w:hint="eastAsia"/>
        </w:rPr>
        <w:t>？</w:t>
      </w:r>
    </w:p>
  </w:comment>
  <w:comment w:id="123" w:author="Dai phantom" w:date="2019-04-01T21:42:00Z" w:initials="Dp">
    <w:p w14:paraId="4AF4909B" w14:textId="4E7693EE" w:rsidR="00825EC5" w:rsidRDefault="00825EC5">
      <w:pPr>
        <w:pStyle w:val="afb"/>
      </w:pPr>
      <w:r>
        <w:rPr>
          <w:rStyle w:val="afa"/>
        </w:rPr>
        <w:annotationRef/>
      </w:r>
      <w:r>
        <w:rPr>
          <w:rFonts w:hint="eastAsia"/>
        </w:rPr>
        <w:t>没有说出来本质的不同</w:t>
      </w:r>
    </w:p>
  </w:comment>
  <w:comment w:id="124" w:author="Dai phantom" w:date="2019-04-01T21:43:00Z" w:initials="Dp">
    <w:p w14:paraId="3615FBDC" w14:textId="1F1074E7" w:rsidR="00825EC5" w:rsidRDefault="00825EC5">
      <w:pPr>
        <w:pStyle w:val="afb"/>
      </w:pPr>
      <w:r>
        <w:rPr>
          <w:rStyle w:val="afa"/>
        </w:rPr>
        <w:annotationRef/>
      </w:r>
      <w:r>
        <w:rPr>
          <w:rFonts w:hint="eastAsia"/>
        </w:rPr>
        <w:t>什么叫基本？</w:t>
      </w:r>
    </w:p>
  </w:comment>
  <w:comment w:id="132" w:author="Dai phantom" w:date="2019-04-01T21:45:00Z" w:initials="Dp">
    <w:p w14:paraId="3896CDE2" w14:textId="21163F18" w:rsidR="00825EC5" w:rsidRDefault="00825EC5">
      <w:pPr>
        <w:pStyle w:val="afb"/>
      </w:pPr>
      <w:r>
        <w:rPr>
          <w:rStyle w:val="afa"/>
        </w:rPr>
        <w:annotationRef/>
      </w:r>
      <w:r>
        <w:rPr>
          <w:rFonts w:hint="eastAsia"/>
        </w:rPr>
        <w:t>?</w:t>
      </w:r>
    </w:p>
  </w:comment>
  <w:comment w:id="143" w:author="Dai phantom" w:date="2019-04-01T21:52:00Z" w:initials="Dp">
    <w:p w14:paraId="100AEA9D" w14:textId="17040210" w:rsidR="00825EC5" w:rsidRDefault="00825EC5">
      <w:pPr>
        <w:pStyle w:val="afb"/>
      </w:pPr>
      <w:r>
        <w:rPr>
          <w:rStyle w:val="afa"/>
        </w:rPr>
        <w:annotationRef/>
      </w:r>
      <w:r>
        <w:rPr>
          <w:rFonts w:hint="eastAsia"/>
        </w:rPr>
        <w:t>这一句话倒过来说</w:t>
      </w:r>
    </w:p>
  </w:comment>
  <w:comment w:id="144" w:author="Dai phantom" w:date="2019-04-01T21:53:00Z" w:initials="Dp">
    <w:p w14:paraId="3498BC28" w14:textId="0F032A77" w:rsidR="00825EC5" w:rsidRDefault="00825EC5">
      <w:pPr>
        <w:pStyle w:val="afb"/>
      </w:pPr>
      <w:r>
        <w:rPr>
          <w:rStyle w:val="afa"/>
        </w:rPr>
        <w:annotationRef/>
      </w:r>
      <w:r>
        <w:rPr>
          <w:rFonts w:hint="eastAsia"/>
        </w:rPr>
        <w:t>重复</w:t>
      </w:r>
    </w:p>
  </w:comment>
  <w:comment w:id="160" w:author="Dai phantom" w:date="2019-04-02T00:03:00Z" w:initials="Dp">
    <w:p w14:paraId="3DCCEED3" w14:textId="7E271464" w:rsidR="00825EC5" w:rsidRDefault="00825EC5">
      <w:pPr>
        <w:pStyle w:val="afb"/>
      </w:pPr>
      <w:r>
        <w:rPr>
          <w:rStyle w:val="afa"/>
        </w:rPr>
        <w:annotationRef/>
      </w:r>
      <w:r>
        <w:rPr>
          <w:rFonts w:hint="eastAsia"/>
        </w:rPr>
        <w:t>什么意思呀</w:t>
      </w:r>
      <w:r>
        <w:rPr>
          <w:rFonts w:hint="eastAsia"/>
        </w:rPr>
        <w:t>?</w:t>
      </w:r>
    </w:p>
  </w:comment>
  <w:comment w:id="171" w:author="Dai phantom" w:date="2019-04-02T00:05:00Z" w:initials="Dp">
    <w:p w14:paraId="0509A68F" w14:textId="73AD4FBC" w:rsidR="00825EC5" w:rsidRDefault="00825EC5">
      <w:pPr>
        <w:pStyle w:val="afb"/>
      </w:pPr>
      <w:r>
        <w:rPr>
          <w:rStyle w:val="afa"/>
        </w:rPr>
        <w:annotationRef/>
      </w:r>
      <w:r>
        <w:rPr>
          <w:rFonts w:hint="eastAsia"/>
        </w:rPr>
        <w:t>不明白</w:t>
      </w:r>
    </w:p>
  </w:comment>
  <w:comment w:id="178" w:author="Dai phantom" w:date="2019-04-02T00:07:00Z" w:initials="Dp">
    <w:p w14:paraId="1ABF2CEE" w14:textId="58E190AF" w:rsidR="00825EC5" w:rsidRDefault="00825EC5">
      <w:pPr>
        <w:pStyle w:val="afb"/>
      </w:pPr>
      <w:r>
        <w:rPr>
          <w:rStyle w:val="afa"/>
        </w:rPr>
        <w:annotationRef/>
      </w:r>
      <w:r>
        <w:rPr>
          <w:rFonts w:hint="eastAsia"/>
        </w:rPr>
        <w:t>公平参数？</w:t>
      </w:r>
    </w:p>
  </w:comment>
  <w:comment w:id="183" w:author="Dai phantom" w:date="2019-04-03T16:16:00Z" w:initials="Dp">
    <w:p w14:paraId="42E3F4AD" w14:textId="1ED62FB1" w:rsidR="00593089" w:rsidRDefault="00593089">
      <w:pPr>
        <w:pStyle w:val="afb"/>
        <w:rPr>
          <w:rFonts w:hint="eastAsia"/>
        </w:rPr>
      </w:pPr>
      <w:r>
        <w:rPr>
          <w:rStyle w:val="afa"/>
        </w:rPr>
        <w:annotationRef/>
      </w:r>
      <w:r w:rsidR="009465A2">
        <w:rPr>
          <w:rFonts w:hint="eastAsia"/>
        </w:rPr>
        <w:t>既然是关键技术，那么就说描述的技术对系统很重要。在读的过程中，技术关注两个方面：产生变异体的速度，以及系统的可扩展性。</w:t>
      </w:r>
    </w:p>
  </w:comment>
  <w:comment w:id="184" w:author="Dai phantom" w:date="2019-04-03T15:27:00Z" w:initials="Dp">
    <w:p w14:paraId="63CF551D" w14:textId="7967624D" w:rsidR="007452C9" w:rsidRDefault="007452C9">
      <w:pPr>
        <w:pStyle w:val="afb"/>
      </w:pPr>
      <w:r>
        <w:rPr>
          <w:rStyle w:val="afa"/>
        </w:rPr>
        <w:annotationRef/>
      </w:r>
      <w:r>
        <w:rPr>
          <w:rFonts w:hint="eastAsia"/>
        </w:rPr>
        <w:t>这一段话适合放在第一部分或者第三部分的第一段</w:t>
      </w:r>
    </w:p>
  </w:comment>
  <w:comment w:id="193" w:author="Dai phantom" w:date="2019-04-03T15:29:00Z" w:initials="Dp">
    <w:p w14:paraId="0E332EF8" w14:textId="002F6B82" w:rsidR="007452C9" w:rsidRDefault="007452C9">
      <w:pPr>
        <w:pStyle w:val="afb"/>
        <w:rPr>
          <w:rFonts w:hint="eastAsia"/>
        </w:rPr>
      </w:pPr>
      <w:r>
        <w:rPr>
          <w:rStyle w:val="afa"/>
        </w:rPr>
        <w:annotationRef/>
      </w:r>
      <w:r>
        <w:t>I do not understand</w:t>
      </w:r>
    </w:p>
  </w:comment>
  <w:comment w:id="196" w:author="Dai phantom" w:date="2019-04-03T16:05:00Z" w:initials="Dp">
    <w:p w14:paraId="7F8836B6" w14:textId="3EF4A27A" w:rsidR="00612EFE" w:rsidRDefault="00612EFE">
      <w:pPr>
        <w:pStyle w:val="afb"/>
        <w:rPr>
          <w:rFonts w:hint="eastAsia"/>
        </w:rPr>
      </w:pPr>
      <w:r>
        <w:rPr>
          <w:rStyle w:val="afa"/>
        </w:rPr>
        <w:annotationRef/>
      </w:r>
      <w:r>
        <w:rPr>
          <w:rFonts w:hint="eastAsia"/>
        </w:rPr>
        <w:t>算法格式不对</w:t>
      </w:r>
    </w:p>
  </w:comment>
  <w:comment w:id="197" w:author="Dai phantom" w:date="2019-04-03T16:20:00Z" w:initials="Dp">
    <w:p w14:paraId="19F0515A" w14:textId="0E6FFB74" w:rsidR="009465A2" w:rsidRDefault="009465A2">
      <w:pPr>
        <w:pStyle w:val="afb"/>
      </w:pPr>
      <w:r>
        <w:rPr>
          <w:rStyle w:val="afa"/>
        </w:rPr>
        <w:annotationRef/>
      </w:r>
      <w:r>
        <w:rPr>
          <w:rFonts w:hint="eastAsia"/>
        </w:rPr>
        <w:t>看不懂</w:t>
      </w:r>
    </w:p>
  </w:comment>
  <w:comment w:id="198" w:author="Dai phantom" w:date="2019-04-03T16:30:00Z" w:initials="Dp">
    <w:p w14:paraId="1DC47EF0" w14:textId="00A307FB" w:rsidR="00B05135" w:rsidRDefault="00B05135">
      <w:pPr>
        <w:pStyle w:val="afb"/>
      </w:pPr>
      <w:r>
        <w:rPr>
          <w:rStyle w:val="afa"/>
        </w:rPr>
        <w:annotationRef/>
      </w:r>
      <w:r>
        <w:rPr>
          <w:rFonts w:hint="eastAsia"/>
        </w:rPr>
        <w:t>没有说清楚这件事</w:t>
      </w:r>
    </w:p>
  </w:comment>
  <w:comment w:id="200" w:author="Dai phantom" w:date="2019-03-27T15:40:00Z" w:initials="Dp">
    <w:p w14:paraId="5AFD8976" w14:textId="77777777" w:rsidR="00825EC5" w:rsidRDefault="00825EC5">
      <w:pPr>
        <w:pStyle w:val="afb"/>
      </w:pPr>
      <w:r>
        <w:rPr>
          <w:rStyle w:val="afa"/>
        </w:rPr>
        <w:annotationRef/>
      </w:r>
      <w:r>
        <w:rPr>
          <w:rFonts w:hint="eastAsia"/>
        </w:rPr>
        <w:t>这里不太对。这里的正确性表示工具生成的并发变异体是否正确，通过与人工进行对比并不能说明这件事情</w:t>
      </w:r>
    </w:p>
  </w:comment>
  <w:comment w:id="202" w:author="Dai phantom" w:date="2019-03-27T15:43:00Z" w:initials="Dp">
    <w:p w14:paraId="4B8F5F77" w14:textId="77777777" w:rsidR="00825EC5" w:rsidRDefault="00825EC5">
      <w:pPr>
        <w:pStyle w:val="afb"/>
      </w:pPr>
      <w:r>
        <w:rPr>
          <w:rStyle w:val="afa"/>
        </w:rPr>
        <w:annotationRef/>
      </w:r>
      <w:r>
        <w:rPr>
          <w:rFonts w:hint="eastAsia"/>
        </w:rPr>
        <w:t>这里的完备性重点强调了是否全部生成了变异体，</w:t>
      </w:r>
    </w:p>
    <w:p w14:paraId="564E2BC6" w14:textId="77777777" w:rsidR="00825EC5" w:rsidRDefault="00825EC5">
      <w:pPr>
        <w:pStyle w:val="afb"/>
      </w:pPr>
      <w:r>
        <w:rPr>
          <w:rFonts w:hint="eastAsia"/>
        </w:rPr>
        <w:t>与人工生成进行对比也不能说明这件事</w:t>
      </w:r>
    </w:p>
  </w:comment>
  <w:comment w:id="203" w:author="Dai phantom" w:date="2019-03-27T15:44:00Z" w:initials="Dp">
    <w:p w14:paraId="0FF23914" w14:textId="77777777" w:rsidR="00825EC5" w:rsidRDefault="00825EC5">
      <w:pPr>
        <w:pStyle w:val="afb"/>
      </w:pPr>
      <w:r>
        <w:rPr>
          <w:rStyle w:val="afa"/>
        </w:rPr>
        <w:annotationRef/>
      </w:r>
      <w:r>
        <w:rPr>
          <w:rFonts w:hint="eastAsia"/>
        </w:rPr>
        <w:t>看不懂是什么意思。。。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B657F" w15:done="0"/>
  <w15:commentEx w15:paraId="7203BBDC" w15:done="0"/>
  <w15:commentEx w15:paraId="340D8594" w15:done="0"/>
  <w15:commentEx w15:paraId="73AEB300" w15:done="0"/>
  <w15:commentEx w15:paraId="1A6D3932" w15:done="0"/>
  <w15:commentEx w15:paraId="1B5912CA" w15:done="0"/>
  <w15:commentEx w15:paraId="2FCC5E22" w15:done="0"/>
  <w15:commentEx w15:paraId="37758A3C" w15:done="0"/>
  <w15:commentEx w15:paraId="28D0275D" w15:done="0"/>
  <w15:commentEx w15:paraId="2C7E2CB2" w15:done="0"/>
  <w15:commentEx w15:paraId="4AF4909B" w15:done="0"/>
  <w15:commentEx w15:paraId="3615FBDC" w15:done="0"/>
  <w15:commentEx w15:paraId="3896CDE2" w15:done="0"/>
  <w15:commentEx w15:paraId="100AEA9D" w15:done="0"/>
  <w15:commentEx w15:paraId="3498BC28" w15:done="0"/>
  <w15:commentEx w15:paraId="3DCCEED3" w15:done="0"/>
  <w15:commentEx w15:paraId="0509A68F" w15:done="0"/>
  <w15:commentEx w15:paraId="1ABF2CEE" w15:done="0"/>
  <w15:commentEx w15:paraId="42E3F4AD" w15:done="0"/>
  <w15:commentEx w15:paraId="63CF551D" w15:done="0"/>
  <w15:commentEx w15:paraId="0E332EF8" w15:done="0"/>
  <w15:commentEx w15:paraId="7F8836B6" w15:done="0"/>
  <w15:commentEx w15:paraId="19F0515A" w15:done="0"/>
  <w15:commentEx w15:paraId="1DC47EF0" w15:done="0"/>
  <w15:commentEx w15:paraId="5AFD8976" w15:done="0"/>
  <w15:commentEx w15:paraId="564E2BC6" w15:done="0"/>
  <w15:commentEx w15:paraId="0FF23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B657F" w16cid:durableId="20462308"/>
  <w16cid:commentId w16cid:paraId="7203BBDC" w16cid:durableId="20462353"/>
  <w16cid:commentId w16cid:paraId="340D8594" w16cid:durableId="204623F2"/>
  <w16cid:commentId w16cid:paraId="73AEB300" w16cid:durableId="204CFCE6"/>
  <w16cid:commentId w16cid:paraId="1A6D3932" w16cid:durableId="204D0069"/>
  <w16cid:commentId w16cid:paraId="1B5912CA" w16cid:durableId="204D009C"/>
  <w16cid:commentId w16cid:paraId="2FCC5E22" w16cid:durableId="204D0285"/>
  <w16cid:commentId w16cid:paraId="37758A3C" w16cid:durableId="204D03CE"/>
  <w16cid:commentId w16cid:paraId="28D0275D" w16cid:durableId="204D03F0"/>
  <w16cid:commentId w16cid:paraId="2C7E2CB2" w16cid:durableId="204D044C"/>
  <w16cid:commentId w16cid:paraId="4AF4909B" w16cid:durableId="204D0462"/>
  <w16cid:commentId w16cid:paraId="3615FBDC" w16cid:durableId="204D0482"/>
  <w16cid:commentId w16cid:paraId="3896CDE2" w16cid:durableId="204D050E"/>
  <w16cid:commentId w16cid:paraId="100AEA9D" w16cid:durableId="204D06AF"/>
  <w16cid:commentId w16cid:paraId="3498BC28" w16cid:durableId="204D06EE"/>
  <w16cid:commentId w16cid:paraId="3DCCEED3" w16cid:durableId="204D2534"/>
  <w16cid:commentId w16cid:paraId="0509A68F" w16cid:durableId="204D25B0"/>
  <w16cid:commentId w16cid:paraId="1ABF2CEE" w16cid:durableId="204D2631"/>
  <w16cid:commentId w16cid:paraId="42E3F4AD" w16cid:durableId="204F5AF4"/>
  <w16cid:commentId w16cid:paraId="63CF551D" w16cid:durableId="204F4F7D"/>
  <w16cid:commentId w16cid:paraId="0E332EF8" w16cid:durableId="204F4FEA"/>
  <w16cid:commentId w16cid:paraId="7F8836B6" w16cid:durableId="204F5862"/>
  <w16cid:commentId w16cid:paraId="19F0515A" w16cid:durableId="204F5BCE"/>
  <w16cid:commentId w16cid:paraId="1DC47EF0" w16cid:durableId="204F5E2D"/>
  <w16cid:commentId w16cid:paraId="5AFD8976" w16cid:durableId="204617FE"/>
  <w16cid:commentId w16cid:paraId="564E2BC6" w16cid:durableId="204618A4"/>
  <w16cid:commentId w16cid:paraId="0FF23914" w16cid:durableId="20461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71975" w14:textId="77777777" w:rsidR="00CE6D8E" w:rsidRDefault="00CE6D8E" w:rsidP="0086418A">
      <w:pPr>
        <w:spacing w:after="0"/>
      </w:pPr>
      <w:r>
        <w:separator/>
      </w:r>
    </w:p>
  </w:endnote>
  <w:endnote w:type="continuationSeparator" w:id="0">
    <w:p w14:paraId="4977BD58" w14:textId="77777777" w:rsidR="00CE6D8E" w:rsidRDefault="00CE6D8E"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7930" w14:textId="77777777" w:rsidR="00825EC5" w:rsidRDefault="00825EC5">
    <w:pPr>
      <w:pStyle w:val="a6"/>
      <w:framePr w:wrap="around" w:vAnchor="text" w:hAnchor="margin" w:xAlign="right" w:y="1"/>
    </w:pPr>
  </w:p>
  <w:p w14:paraId="770429A2" w14:textId="77777777" w:rsidR="00825EC5" w:rsidRDefault="00825EC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D6337" w14:textId="77777777" w:rsidR="00825EC5" w:rsidRDefault="00825EC5">
    <w:pPr>
      <w:pStyle w:val="a6"/>
      <w:framePr w:wrap="around" w:vAnchor="text" w:hAnchor="margin" w:xAlign="right" w:y="1"/>
    </w:pPr>
  </w:p>
  <w:p w14:paraId="62D3EEC0" w14:textId="77777777" w:rsidR="00825EC5" w:rsidRDefault="00825EC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A308D" w14:textId="77777777" w:rsidR="00825EC5" w:rsidRDefault="00825EC5">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4F5C0" w14:textId="77777777" w:rsidR="00CE6D8E" w:rsidRDefault="00CE6D8E" w:rsidP="0086418A">
      <w:pPr>
        <w:spacing w:after="0"/>
      </w:pPr>
      <w:r>
        <w:separator/>
      </w:r>
    </w:p>
  </w:footnote>
  <w:footnote w:type="continuationSeparator" w:id="0">
    <w:p w14:paraId="26B33954" w14:textId="77777777" w:rsidR="00CE6D8E" w:rsidRDefault="00CE6D8E" w:rsidP="0086418A">
      <w:pPr>
        <w:spacing w:after="0"/>
      </w:pPr>
      <w:r>
        <w:continuationSeparator/>
      </w:r>
    </w:p>
  </w:footnote>
  <w:footnote w:id="1">
    <w:p w14:paraId="5E9A735A" w14:textId="77777777" w:rsidR="00825EC5" w:rsidRDefault="00825EC5">
      <w:pPr>
        <w:pStyle w:val="a9"/>
      </w:pPr>
      <w:r w:rsidRPr="008E5136">
        <w:rPr>
          <w:rStyle w:val="aa"/>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E974D" w14:textId="77777777" w:rsidR="00825EC5" w:rsidRDefault="00825EC5" w:rsidP="00420346">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14:paraId="016F47CF" w14:textId="77777777" w:rsidR="00825EC5" w:rsidRDefault="00825EC5">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52273B8" w14:textId="77777777" w:rsidR="00825EC5" w:rsidRDefault="00825EC5">
    <w:pPr>
      <w:pStyle w:val="a4"/>
      <w:tabs>
        <w:tab w:val="center" w:pos="-2184"/>
      </w:tabs>
      <w:spacing w:after="220"/>
      <w:jc w:val="left"/>
    </w:pPr>
  </w:p>
  <w:p w14:paraId="35BE1111" w14:textId="77777777" w:rsidR="00825EC5" w:rsidRDefault="00825EC5">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A76E6" w14:textId="77777777" w:rsidR="00825EC5" w:rsidRDefault="00825EC5" w:rsidP="00420346">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15</w:t>
    </w:r>
    <w:r>
      <w:rPr>
        <w:noProof/>
      </w:rPr>
      <w:fldChar w:fldCharType="end"/>
    </w:r>
  </w:p>
  <w:p w14:paraId="7400469E" w14:textId="77777777" w:rsidR="00825EC5" w:rsidRDefault="00825EC5">
    <w:pPr>
      <w:pStyle w:val="a4"/>
      <w:tabs>
        <w:tab w:val="right" w:pos="7632"/>
      </w:tabs>
      <w:spacing w:after="220"/>
      <w:jc w:val="both"/>
    </w:pPr>
  </w:p>
  <w:p w14:paraId="49A21F59" w14:textId="77777777" w:rsidR="00825EC5" w:rsidRDefault="00825EC5">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3"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6"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6" w15:restartNumberingAfterBreak="0">
    <w:nsid w:val="631B5AE9"/>
    <w:multiLevelType w:val="hybridMultilevel"/>
    <w:tmpl w:val="9E4EB290"/>
    <w:lvl w:ilvl="0" w:tplc="6DD859DE">
      <w:start w:val="1"/>
      <w:numFmt w:val="decimal"/>
      <w:pStyle w:val="TextofReference1"/>
      <w:lvlText w:val="[%1]  "/>
      <w:lvlJc w:val="right"/>
      <w:pPr>
        <w:tabs>
          <w:tab w:val="num" w:pos="447"/>
        </w:tabs>
        <w:ind w:left="447"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16"/>
  </w:num>
  <w:num w:numId="2">
    <w:abstractNumId w:val="9"/>
  </w:num>
  <w:num w:numId="3">
    <w:abstractNumId w:val="13"/>
  </w:num>
  <w:num w:numId="4">
    <w:abstractNumId w:val="0"/>
  </w:num>
  <w:num w:numId="5">
    <w:abstractNumId w:val="8"/>
  </w:num>
  <w:num w:numId="6">
    <w:abstractNumId w:val="17"/>
  </w:num>
  <w:num w:numId="7">
    <w:abstractNumId w:val="4"/>
  </w:num>
  <w:num w:numId="8">
    <w:abstractNumId w:val="12"/>
  </w:num>
  <w:num w:numId="9">
    <w:abstractNumId w:val="2"/>
  </w:num>
  <w:num w:numId="10">
    <w:abstractNumId w:val="10"/>
  </w:num>
  <w:num w:numId="11">
    <w:abstractNumId w:val="11"/>
  </w:num>
  <w:num w:numId="12">
    <w:abstractNumId w:val="15"/>
  </w:num>
  <w:num w:numId="13">
    <w:abstractNumId w:val="16"/>
    <w:lvlOverride w:ilvl="0">
      <w:startOverride w:val="1"/>
    </w:lvlOverride>
  </w:num>
  <w:num w:numId="14">
    <w:abstractNumId w:val="14"/>
  </w:num>
  <w:num w:numId="15">
    <w:abstractNumId w:val="7"/>
  </w:num>
  <w:num w:numId="16">
    <w:abstractNumId w:val="3"/>
  </w:num>
  <w:num w:numId="17">
    <w:abstractNumId w:val="1"/>
  </w:num>
  <w:num w:numId="18">
    <w:abstractNumId w:val="6"/>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 phantom">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41C"/>
    <w:rsid w:val="00006884"/>
    <w:rsid w:val="00012FA5"/>
    <w:rsid w:val="0001396D"/>
    <w:rsid w:val="00013AC7"/>
    <w:rsid w:val="00013BED"/>
    <w:rsid w:val="00015EC6"/>
    <w:rsid w:val="00016362"/>
    <w:rsid w:val="0001673C"/>
    <w:rsid w:val="00024878"/>
    <w:rsid w:val="00024BAF"/>
    <w:rsid w:val="000275C9"/>
    <w:rsid w:val="000331ED"/>
    <w:rsid w:val="00040AD0"/>
    <w:rsid w:val="00045BBB"/>
    <w:rsid w:val="000513BD"/>
    <w:rsid w:val="000518D4"/>
    <w:rsid w:val="000636BD"/>
    <w:rsid w:val="0006413B"/>
    <w:rsid w:val="0006585F"/>
    <w:rsid w:val="00071139"/>
    <w:rsid w:val="000758F2"/>
    <w:rsid w:val="00077DFF"/>
    <w:rsid w:val="000809D6"/>
    <w:rsid w:val="00095975"/>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944"/>
    <w:rsid w:val="00124ADA"/>
    <w:rsid w:val="0012758E"/>
    <w:rsid w:val="001278AC"/>
    <w:rsid w:val="0013069B"/>
    <w:rsid w:val="0013341D"/>
    <w:rsid w:val="001341AA"/>
    <w:rsid w:val="001346CF"/>
    <w:rsid w:val="001366DB"/>
    <w:rsid w:val="00140EE2"/>
    <w:rsid w:val="00141668"/>
    <w:rsid w:val="001440D4"/>
    <w:rsid w:val="00144A5A"/>
    <w:rsid w:val="00150AC8"/>
    <w:rsid w:val="00151264"/>
    <w:rsid w:val="0015360F"/>
    <w:rsid w:val="00156F1E"/>
    <w:rsid w:val="00157739"/>
    <w:rsid w:val="00170B7F"/>
    <w:rsid w:val="00172DEE"/>
    <w:rsid w:val="00172F6F"/>
    <w:rsid w:val="00173189"/>
    <w:rsid w:val="00173321"/>
    <w:rsid w:val="00180EDD"/>
    <w:rsid w:val="0018200E"/>
    <w:rsid w:val="00185004"/>
    <w:rsid w:val="001869CC"/>
    <w:rsid w:val="00191B5A"/>
    <w:rsid w:val="00192E60"/>
    <w:rsid w:val="00193501"/>
    <w:rsid w:val="00194791"/>
    <w:rsid w:val="00194835"/>
    <w:rsid w:val="00195A40"/>
    <w:rsid w:val="00196B9D"/>
    <w:rsid w:val="0019787A"/>
    <w:rsid w:val="001A11F4"/>
    <w:rsid w:val="001B180E"/>
    <w:rsid w:val="001B2471"/>
    <w:rsid w:val="001B480A"/>
    <w:rsid w:val="001B63E1"/>
    <w:rsid w:val="001B70B8"/>
    <w:rsid w:val="001C31AD"/>
    <w:rsid w:val="001C4303"/>
    <w:rsid w:val="001C67BE"/>
    <w:rsid w:val="001D0ADE"/>
    <w:rsid w:val="001D1BB6"/>
    <w:rsid w:val="001D2BAA"/>
    <w:rsid w:val="001D4904"/>
    <w:rsid w:val="001D5B48"/>
    <w:rsid w:val="001D65E8"/>
    <w:rsid w:val="001D6B9A"/>
    <w:rsid w:val="001D7D45"/>
    <w:rsid w:val="001E081E"/>
    <w:rsid w:val="001E4E86"/>
    <w:rsid w:val="001E70F2"/>
    <w:rsid w:val="001F394B"/>
    <w:rsid w:val="001F5A68"/>
    <w:rsid w:val="001F623E"/>
    <w:rsid w:val="001F7146"/>
    <w:rsid w:val="00200620"/>
    <w:rsid w:val="00206F32"/>
    <w:rsid w:val="00207567"/>
    <w:rsid w:val="00207C82"/>
    <w:rsid w:val="0021099D"/>
    <w:rsid w:val="002109A2"/>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65499"/>
    <w:rsid w:val="00270AAC"/>
    <w:rsid w:val="00270B05"/>
    <w:rsid w:val="002745A2"/>
    <w:rsid w:val="00275240"/>
    <w:rsid w:val="0027631C"/>
    <w:rsid w:val="00276875"/>
    <w:rsid w:val="00277448"/>
    <w:rsid w:val="00277778"/>
    <w:rsid w:val="00282D3F"/>
    <w:rsid w:val="0029034F"/>
    <w:rsid w:val="00292590"/>
    <w:rsid w:val="00296A0F"/>
    <w:rsid w:val="00296E20"/>
    <w:rsid w:val="002A74CC"/>
    <w:rsid w:val="002B1477"/>
    <w:rsid w:val="002B2F7A"/>
    <w:rsid w:val="002B7990"/>
    <w:rsid w:val="002B7FB2"/>
    <w:rsid w:val="002C22E1"/>
    <w:rsid w:val="002C5627"/>
    <w:rsid w:val="002C5C19"/>
    <w:rsid w:val="002D0B19"/>
    <w:rsid w:val="002D3D1D"/>
    <w:rsid w:val="002E73C5"/>
    <w:rsid w:val="002F225B"/>
    <w:rsid w:val="002F38D3"/>
    <w:rsid w:val="002F56BE"/>
    <w:rsid w:val="002F5A06"/>
    <w:rsid w:val="00300C0B"/>
    <w:rsid w:val="00306583"/>
    <w:rsid w:val="00306953"/>
    <w:rsid w:val="00306E6A"/>
    <w:rsid w:val="00307E03"/>
    <w:rsid w:val="00314335"/>
    <w:rsid w:val="00315415"/>
    <w:rsid w:val="003200BA"/>
    <w:rsid w:val="00323B22"/>
    <w:rsid w:val="00323B43"/>
    <w:rsid w:val="00324F5A"/>
    <w:rsid w:val="00326C62"/>
    <w:rsid w:val="00327807"/>
    <w:rsid w:val="003314A7"/>
    <w:rsid w:val="00334894"/>
    <w:rsid w:val="003350C0"/>
    <w:rsid w:val="00335202"/>
    <w:rsid w:val="00340268"/>
    <w:rsid w:val="00340C7D"/>
    <w:rsid w:val="00342046"/>
    <w:rsid w:val="0034527A"/>
    <w:rsid w:val="003515FF"/>
    <w:rsid w:val="00362710"/>
    <w:rsid w:val="00366FBA"/>
    <w:rsid w:val="00367C46"/>
    <w:rsid w:val="00371B9D"/>
    <w:rsid w:val="00373545"/>
    <w:rsid w:val="003736A1"/>
    <w:rsid w:val="00375F65"/>
    <w:rsid w:val="00376D82"/>
    <w:rsid w:val="00381E2E"/>
    <w:rsid w:val="00383A5B"/>
    <w:rsid w:val="00392464"/>
    <w:rsid w:val="00393A5D"/>
    <w:rsid w:val="00396030"/>
    <w:rsid w:val="003A202D"/>
    <w:rsid w:val="003A2850"/>
    <w:rsid w:val="003A47BE"/>
    <w:rsid w:val="003B143F"/>
    <w:rsid w:val="003B4883"/>
    <w:rsid w:val="003B784E"/>
    <w:rsid w:val="003C118D"/>
    <w:rsid w:val="003C1696"/>
    <w:rsid w:val="003C2225"/>
    <w:rsid w:val="003C2287"/>
    <w:rsid w:val="003C417F"/>
    <w:rsid w:val="003C5572"/>
    <w:rsid w:val="003D1AD5"/>
    <w:rsid w:val="003D209D"/>
    <w:rsid w:val="003D37D8"/>
    <w:rsid w:val="003D4F0E"/>
    <w:rsid w:val="003E1A9C"/>
    <w:rsid w:val="003E2E65"/>
    <w:rsid w:val="003E461B"/>
    <w:rsid w:val="003F08D3"/>
    <w:rsid w:val="003F0EED"/>
    <w:rsid w:val="003F359C"/>
    <w:rsid w:val="003F4A26"/>
    <w:rsid w:val="003F54DE"/>
    <w:rsid w:val="003F6137"/>
    <w:rsid w:val="00402378"/>
    <w:rsid w:val="00403966"/>
    <w:rsid w:val="00404F56"/>
    <w:rsid w:val="00410053"/>
    <w:rsid w:val="00410E9F"/>
    <w:rsid w:val="00414DBE"/>
    <w:rsid w:val="00414F92"/>
    <w:rsid w:val="004165D9"/>
    <w:rsid w:val="00420346"/>
    <w:rsid w:val="0042094E"/>
    <w:rsid w:val="0042316D"/>
    <w:rsid w:val="00423488"/>
    <w:rsid w:val="00426133"/>
    <w:rsid w:val="00430B04"/>
    <w:rsid w:val="004358AB"/>
    <w:rsid w:val="00436289"/>
    <w:rsid w:val="00440340"/>
    <w:rsid w:val="004444B5"/>
    <w:rsid w:val="004452BE"/>
    <w:rsid w:val="00445CEA"/>
    <w:rsid w:val="00452691"/>
    <w:rsid w:val="00454ECC"/>
    <w:rsid w:val="00455D33"/>
    <w:rsid w:val="00465A56"/>
    <w:rsid w:val="0046613E"/>
    <w:rsid w:val="00481132"/>
    <w:rsid w:val="004837FB"/>
    <w:rsid w:val="004843B0"/>
    <w:rsid w:val="004859D0"/>
    <w:rsid w:val="00487D37"/>
    <w:rsid w:val="004937FD"/>
    <w:rsid w:val="00494436"/>
    <w:rsid w:val="0049450B"/>
    <w:rsid w:val="00495278"/>
    <w:rsid w:val="0049652C"/>
    <w:rsid w:val="004A3414"/>
    <w:rsid w:val="004A38DB"/>
    <w:rsid w:val="004A3A90"/>
    <w:rsid w:val="004A3DBC"/>
    <w:rsid w:val="004B08FD"/>
    <w:rsid w:val="004B2116"/>
    <w:rsid w:val="004B4F72"/>
    <w:rsid w:val="004B50CF"/>
    <w:rsid w:val="004B76B8"/>
    <w:rsid w:val="004B7E2C"/>
    <w:rsid w:val="004C0861"/>
    <w:rsid w:val="004C086A"/>
    <w:rsid w:val="004C0E5C"/>
    <w:rsid w:val="004D31AA"/>
    <w:rsid w:val="004D7B7F"/>
    <w:rsid w:val="004E20A1"/>
    <w:rsid w:val="004E2C6D"/>
    <w:rsid w:val="004F2004"/>
    <w:rsid w:val="004F504A"/>
    <w:rsid w:val="004F5814"/>
    <w:rsid w:val="00500BC4"/>
    <w:rsid w:val="0050764A"/>
    <w:rsid w:val="005077C5"/>
    <w:rsid w:val="00507C73"/>
    <w:rsid w:val="00510B74"/>
    <w:rsid w:val="005125B7"/>
    <w:rsid w:val="005132C5"/>
    <w:rsid w:val="00513BC2"/>
    <w:rsid w:val="00515AE6"/>
    <w:rsid w:val="005216A0"/>
    <w:rsid w:val="0052216C"/>
    <w:rsid w:val="005232DC"/>
    <w:rsid w:val="00523703"/>
    <w:rsid w:val="00526B0E"/>
    <w:rsid w:val="00527154"/>
    <w:rsid w:val="00537661"/>
    <w:rsid w:val="00537758"/>
    <w:rsid w:val="00540E5A"/>
    <w:rsid w:val="00541B6B"/>
    <w:rsid w:val="005603BE"/>
    <w:rsid w:val="00565942"/>
    <w:rsid w:val="0056745C"/>
    <w:rsid w:val="00567840"/>
    <w:rsid w:val="005711F8"/>
    <w:rsid w:val="00581C8E"/>
    <w:rsid w:val="00591D32"/>
    <w:rsid w:val="00593089"/>
    <w:rsid w:val="0059388D"/>
    <w:rsid w:val="00596DDC"/>
    <w:rsid w:val="00597385"/>
    <w:rsid w:val="005A108E"/>
    <w:rsid w:val="005A3CC1"/>
    <w:rsid w:val="005A4716"/>
    <w:rsid w:val="005B1126"/>
    <w:rsid w:val="005B20A1"/>
    <w:rsid w:val="005C0565"/>
    <w:rsid w:val="005C0F15"/>
    <w:rsid w:val="005C1065"/>
    <w:rsid w:val="005C1188"/>
    <w:rsid w:val="005C33AA"/>
    <w:rsid w:val="005C4421"/>
    <w:rsid w:val="005C470F"/>
    <w:rsid w:val="005C5520"/>
    <w:rsid w:val="005C7E6A"/>
    <w:rsid w:val="005D06ED"/>
    <w:rsid w:val="005D3CA2"/>
    <w:rsid w:val="005D6924"/>
    <w:rsid w:val="005E0280"/>
    <w:rsid w:val="005E0E8A"/>
    <w:rsid w:val="005E1B48"/>
    <w:rsid w:val="005E5EE1"/>
    <w:rsid w:val="005E6638"/>
    <w:rsid w:val="005F0936"/>
    <w:rsid w:val="005F1C7F"/>
    <w:rsid w:val="005F46F1"/>
    <w:rsid w:val="006005B9"/>
    <w:rsid w:val="006013DF"/>
    <w:rsid w:val="006023B9"/>
    <w:rsid w:val="00603158"/>
    <w:rsid w:val="00604CBF"/>
    <w:rsid w:val="006055A7"/>
    <w:rsid w:val="0060730C"/>
    <w:rsid w:val="006109BE"/>
    <w:rsid w:val="00612EFE"/>
    <w:rsid w:val="00613ACF"/>
    <w:rsid w:val="00613F5D"/>
    <w:rsid w:val="00614058"/>
    <w:rsid w:val="006156CF"/>
    <w:rsid w:val="00620FB5"/>
    <w:rsid w:val="00621F83"/>
    <w:rsid w:val="00626B58"/>
    <w:rsid w:val="00634FC5"/>
    <w:rsid w:val="00637C76"/>
    <w:rsid w:val="006402E7"/>
    <w:rsid w:val="00654BBC"/>
    <w:rsid w:val="00655342"/>
    <w:rsid w:val="00662370"/>
    <w:rsid w:val="00662A0D"/>
    <w:rsid w:val="006659C7"/>
    <w:rsid w:val="00672767"/>
    <w:rsid w:val="00673123"/>
    <w:rsid w:val="006757D5"/>
    <w:rsid w:val="006757F8"/>
    <w:rsid w:val="00676D20"/>
    <w:rsid w:val="00684C56"/>
    <w:rsid w:val="0068576C"/>
    <w:rsid w:val="00686AF0"/>
    <w:rsid w:val="00687081"/>
    <w:rsid w:val="00687598"/>
    <w:rsid w:val="006904E0"/>
    <w:rsid w:val="00690E0B"/>
    <w:rsid w:val="0069182F"/>
    <w:rsid w:val="00692737"/>
    <w:rsid w:val="0069457E"/>
    <w:rsid w:val="006A065C"/>
    <w:rsid w:val="006A1573"/>
    <w:rsid w:val="006A1896"/>
    <w:rsid w:val="006A3F6B"/>
    <w:rsid w:val="006B423C"/>
    <w:rsid w:val="006B4FB1"/>
    <w:rsid w:val="006B6BFC"/>
    <w:rsid w:val="006B7463"/>
    <w:rsid w:val="006C03F5"/>
    <w:rsid w:val="006C0922"/>
    <w:rsid w:val="006C3C7D"/>
    <w:rsid w:val="006C4438"/>
    <w:rsid w:val="006C54C4"/>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037F7"/>
    <w:rsid w:val="007127B1"/>
    <w:rsid w:val="00713A51"/>
    <w:rsid w:val="00715336"/>
    <w:rsid w:val="0072001A"/>
    <w:rsid w:val="007209CC"/>
    <w:rsid w:val="00720DAC"/>
    <w:rsid w:val="00722156"/>
    <w:rsid w:val="00723805"/>
    <w:rsid w:val="00724E99"/>
    <w:rsid w:val="007253AB"/>
    <w:rsid w:val="00725411"/>
    <w:rsid w:val="00734342"/>
    <w:rsid w:val="0073594E"/>
    <w:rsid w:val="00735C4E"/>
    <w:rsid w:val="00740F6F"/>
    <w:rsid w:val="007438BE"/>
    <w:rsid w:val="007452C9"/>
    <w:rsid w:val="00751B72"/>
    <w:rsid w:val="00751CAC"/>
    <w:rsid w:val="007540CD"/>
    <w:rsid w:val="00767E3F"/>
    <w:rsid w:val="007717A0"/>
    <w:rsid w:val="00772C6D"/>
    <w:rsid w:val="00775259"/>
    <w:rsid w:val="00776ED8"/>
    <w:rsid w:val="00777BED"/>
    <w:rsid w:val="00783866"/>
    <w:rsid w:val="00784039"/>
    <w:rsid w:val="0078428B"/>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7B15"/>
    <w:rsid w:val="007E318A"/>
    <w:rsid w:val="007E69F6"/>
    <w:rsid w:val="007E7270"/>
    <w:rsid w:val="007E74BA"/>
    <w:rsid w:val="007F3B2A"/>
    <w:rsid w:val="007F3DF8"/>
    <w:rsid w:val="007F546A"/>
    <w:rsid w:val="007F5D38"/>
    <w:rsid w:val="00803E15"/>
    <w:rsid w:val="00805255"/>
    <w:rsid w:val="008069FE"/>
    <w:rsid w:val="0081263B"/>
    <w:rsid w:val="00814B06"/>
    <w:rsid w:val="008175BF"/>
    <w:rsid w:val="00820F31"/>
    <w:rsid w:val="00821112"/>
    <w:rsid w:val="00821D8E"/>
    <w:rsid w:val="00821EB7"/>
    <w:rsid w:val="008230BF"/>
    <w:rsid w:val="00825630"/>
    <w:rsid w:val="00825EC5"/>
    <w:rsid w:val="008316F7"/>
    <w:rsid w:val="00840F2E"/>
    <w:rsid w:val="0084184E"/>
    <w:rsid w:val="008448B9"/>
    <w:rsid w:val="0085071F"/>
    <w:rsid w:val="0085290D"/>
    <w:rsid w:val="00854530"/>
    <w:rsid w:val="00854D15"/>
    <w:rsid w:val="00855936"/>
    <w:rsid w:val="00862FF8"/>
    <w:rsid w:val="0086418A"/>
    <w:rsid w:val="00864C4A"/>
    <w:rsid w:val="00866211"/>
    <w:rsid w:val="00867D13"/>
    <w:rsid w:val="008700DA"/>
    <w:rsid w:val="00871886"/>
    <w:rsid w:val="00873A03"/>
    <w:rsid w:val="008747F5"/>
    <w:rsid w:val="00874DDE"/>
    <w:rsid w:val="00877052"/>
    <w:rsid w:val="00877FD9"/>
    <w:rsid w:val="00880FAB"/>
    <w:rsid w:val="0088422F"/>
    <w:rsid w:val="00887F25"/>
    <w:rsid w:val="008936C7"/>
    <w:rsid w:val="00894A4A"/>
    <w:rsid w:val="0089565B"/>
    <w:rsid w:val="008A4939"/>
    <w:rsid w:val="008A5B9B"/>
    <w:rsid w:val="008B0D28"/>
    <w:rsid w:val="008B23B0"/>
    <w:rsid w:val="008B5F9B"/>
    <w:rsid w:val="008B61CB"/>
    <w:rsid w:val="008B769C"/>
    <w:rsid w:val="008B7726"/>
    <w:rsid w:val="008C2D36"/>
    <w:rsid w:val="008C38F1"/>
    <w:rsid w:val="008C3BFC"/>
    <w:rsid w:val="008C4EA7"/>
    <w:rsid w:val="008C641A"/>
    <w:rsid w:val="008D1A43"/>
    <w:rsid w:val="008D3F84"/>
    <w:rsid w:val="008D46BC"/>
    <w:rsid w:val="008E49B5"/>
    <w:rsid w:val="008E5136"/>
    <w:rsid w:val="008E56B1"/>
    <w:rsid w:val="008E5C9E"/>
    <w:rsid w:val="008E6FD3"/>
    <w:rsid w:val="008F1E6E"/>
    <w:rsid w:val="008F2C45"/>
    <w:rsid w:val="008F483D"/>
    <w:rsid w:val="008F4AEE"/>
    <w:rsid w:val="008F4F4F"/>
    <w:rsid w:val="00902550"/>
    <w:rsid w:val="00902B56"/>
    <w:rsid w:val="009032B7"/>
    <w:rsid w:val="00903675"/>
    <w:rsid w:val="009052C2"/>
    <w:rsid w:val="009064B6"/>
    <w:rsid w:val="00907395"/>
    <w:rsid w:val="0091129D"/>
    <w:rsid w:val="00913742"/>
    <w:rsid w:val="00914054"/>
    <w:rsid w:val="00914509"/>
    <w:rsid w:val="009158A2"/>
    <w:rsid w:val="00915A15"/>
    <w:rsid w:val="009203D7"/>
    <w:rsid w:val="00924BB2"/>
    <w:rsid w:val="00924C94"/>
    <w:rsid w:val="00925D8D"/>
    <w:rsid w:val="00927470"/>
    <w:rsid w:val="0093140A"/>
    <w:rsid w:val="00940C54"/>
    <w:rsid w:val="009433F3"/>
    <w:rsid w:val="00944266"/>
    <w:rsid w:val="00944A68"/>
    <w:rsid w:val="00945E4F"/>
    <w:rsid w:val="009465A2"/>
    <w:rsid w:val="00947581"/>
    <w:rsid w:val="009502CC"/>
    <w:rsid w:val="009518BF"/>
    <w:rsid w:val="009534AE"/>
    <w:rsid w:val="00955B5F"/>
    <w:rsid w:val="00960D7B"/>
    <w:rsid w:val="0096249D"/>
    <w:rsid w:val="00965AF5"/>
    <w:rsid w:val="00974575"/>
    <w:rsid w:val="00974893"/>
    <w:rsid w:val="009753B3"/>
    <w:rsid w:val="009806C4"/>
    <w:rsid w:val="00987BD4"/>
    <w:rsid w:val="00992896"/>
    <w:rsid w:val="00993D83"/>
    <w:rsid w:val="00994817"/>
    <w:rsid w:val="00994E8A"/>
    <w:rsid w:val="009958CA"/>
    <w:rsid w:val="009A0BB7"/>
    <w:rsid w:val="009A3C41"/>
    <w:rsid w:val="009A5834"/>
    <w:rsid w:val="009B6524"/>
    <w:rsid w:val="009B7967"/>
    <w:rsid w:val="009C0B0B"/>
    <w:rsid w:val="009C2BCC"/>
    <w:rsid w:val="009C52E0"/>
    <w:rsid w:val="009C7C5E"/>
    <w:rsid w:val="009D1B42"/>
    <w:rsid w:val="009D5F0C"/>
    <w:rsid w:val="009D63B6"/>
    <w:rsid w:val="009E5655"/>
    <w:rsid w:val="009E5B12"/>
    <w:rsid w:val="009E7FBF"/>
    <w:rsid w:val="009F3423"/>
    <w:rsid w:val="009F4E8F"/>
    <w:rsid w:val="009F728F"/>
    <w:rsid w:val="009F7D5D"/>
    <w:rsid w:val="00A02E71"/>
    <w:rsid w:val="00A10A99"/>
    <w:rsid w:val="00A22748"/>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538A"/>
    <w:rsid w:val="00A64A75"/>
    <w:rsid w:val="00A64E0A"/>
    <w:rsid w:val="00A7275A"/>
    <w:rsid w:val="00A72780"/>
    <w:rsid w:val="00A736B4"/>
    <w:rsid w:val="00A75FD4"/>
    <w:rsid w:val="00A76889"/>
    <w:rsid w:val="00A81E5A"/>
    <w:rsid w:val="00A82292"/>
    <w:rsid w:val="00A83ACD"/>
    <w:rsid w:val="00A8520F"/>
    <w:rsid w:val="00A862BF"/>
    <w:rsid w:val="00A93BA5"/>
    <w:rsid w:val="00A97941"/>
    <w:rsid w:val="00A97C3B"/>
    <w:rsid w:val="00AA1961"/>
    <w:rsid w:val="00AB1470"/>
    <w:rsid w:val="00AB1680"/>
    <w:rsid w:val="00AB2DDA"/>
    <w:rsid w:val="00AB7AD0"/>
    <w:rsid w:val="00AC1008"/>
    <w:rsid w:val="00AD0DD5"/>
    <w:rsid w:val="00AD298F"/>
    <w:rsid w:val="00AD2F39"/>
    <w:rsid w:val="00AE2971"/>
    <w:rsid w:val="00AE6825"/>
    <w:rsid w:val="00AE6AF1"/>
    <w:rsid w:val="00AF0687"/>
    <w:rsid w:val="00AF0A08"/>
    <w:rsid w:val="00AF70BA"/>
    <w:rsid w:val="00AF722C"/>
    <w:rsid w:val="00AF78B6"/>
    <w:rsid w:val="00B05135"/>
    <w:rsid w:val="00B07C56"/>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42516"/>
    <w:rsid w:val="00B45CB8"/>
    <w:rsid w:val="00B45F9C"/>
    <w:rsid w:val="00B468E2"/>
    <w:rsid w:val="00B46F60"/>
    <w:rsid w:val="00B5014B"/>
    <w:rsid w:val="00B506D1"/>
    <w:rsid w:val="00B50A69"/>
    <w:rsid w:val="00B51D18"/>
    <w:rsid w:val="00B52696"/>
    <w:rsid w:val="00B54458"/>
    <w:rsid w:val="00B55E56"/>
    <w:rsid w:val="00B60BA4"/>
    <w:rsid w:val="00B650A5"/>
    <w:rsid w:val="00B66498"/>
    <w:rsid w:val="00B73CD8"/>
    <w:rsid w:val="00B77916"/>
    <w:rsid w:val="00B81AB0"/>
    <w:rsid w:val="00B86419"/>
    <w:rsid w:val="00B87A2D"/>
    <w:rsid w:val="00BA250D"/>
    <w:rsid w:val="00BB3000"/>
    <w:rsid w:val="00BB3743"/>
    <w:rsid w:val="00BB68BE"/>
    <w:rsid w:val="00BC0B4A"/>
    <w:rsid w:val="00BC507E"/>
    <w:rsid w:val="00BC5DE6"/>
    <w:rsid w:val="00BC617D"/>
    <w:rsid w:val="00BD003F"/>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7E97"/>
    <w:rsid w:val="00C32B67"/>
    <w:rsid w:val="00C334E5"/>
    <w:rsid w:val="00C463BA"/>
    <w:rsid w:val="00C54C4C"/>
    <w:rsid w:val="00C54F86"/>
    <w:rsid w:val="00C55CE4"/>
    <w:rsid w:val="00C62876"/>
    <w:rsid w:val="00C62A40"/>
    <w:rsid w:val="00C708CF"/>
    <w:rsid w:val="00C749C8"/>
    <w:rsid w:val="00C76EA3"/>
    <w:rsid w:val="00C80031"/>
    <w:rsid w:val="00C82E57"/>
    <w:rsid w:val="00C87805"/>
    <w:rsid w:val="00C878BF"/>
    <w:rsid w:val="00C90BD7"/>
    <w:rsid w:val="00C920F8"/>
    <w:rsid w:val="00CA1932"/>
    <w:rsid w:val="00CA1A38"/>
    <w:rsid w:val="00CA35C8"/>
    <w:rsid w:val="00CA5395"/>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E7B"/>
    <w:rsid w:val="00CD56FF"/>
    <w:rsid w:val="00CD6BC5"/>
    <w:rsid w:val="00CE0DB3"/>
    <w:rsid w:val="00CE1368"/>
    <w:rsid w:val="00CE48B4"/>
    <w:rsid w:val="00CE6D8E"/>
    <w:rsid w:val="00CF2BFF"/>
    <w:rsid w:val="00CF3B8C"/>
    <w:rsid w:val="00CF55E4"/>
    <w:rsid w:val="00D03A33"/>
    <w:rsid w:val="00D040AF"/>
    <w:rsid w:val="00D0538D"/>
    <w:rsid w:val="00D06270"/>
    <w:rsid w:val="00D11424"/>
    <w:rsid w:val="00D12092"/>
    <w:rsid w:val="00D12716"/>
    <w:rsid w:val="00D1364F"/>
    <w:rsid w:val="00D13F08"/>
    <w:rsid w:val="00D17C25"/>
    <w:rsid w:val="00D220D7"/>
    <w:rsid w:val="00D24AEC"/>
    <w:rsid w:val="00D2507D"/>
    <w:rsid w:val="00D31D50"/>
    <w:rsid w:val="00D33437"/>
    <w:rsid w:val="00D4048A"/>
    <w:rsid w:val="00D438BD"/>
    <w:rsid w:val="00D51E42"/>
    <w:rsid w:val="00D52A50"/>
    <w:rsid w:val="00D61159"/>
    <w:rsid w:val="00D6171A"/>
    <w:rsid w:val="00D639B4"/>
    <w:rsid w:val="00D64E1F"/>
    <w:rsid w:val="00D65796"/>
    <w:rsid w:val="00D657F8"/>
    <w:rsid w:val="00D65909"/>
    <w:rsid w:val="00D66DF5"/>
    <w:rsid w:val="00D66F17"/>
    <w:rsid w:val="00D672F7"/>
    <w:rsid w:val="00D679F9"/>
    <w:rsid w:val="00D7054A"/>
    <w:rsid w:val="00D70F77"/>
    <w:rsid w:val="00D7531E"/>
    <w:rsid w:val="00D7673E"/>
    <w:rsid w:val="00D805CD"/>
    <w:rsid w:val="00D8191F"/>
    <w:rsid w:val="00D81921"/>
    <w:rsid w:val="00D83699"/>
    <w:rsid w:val="00D84F84"/>
    <w:rsid w:val="00D85ED9"/>
    <w:rsid w:val="00D90564"/>
    <w:rsid w:val="00D9218B"/>
    <w:rsid w:val="00D9605A"/>
    <w:rsid w:val="00DA2FA6"/>
    <w:rsid w:val="00DA492A"/>
    <w:rsid w:val="00DA6CB2"/>
    <w:rsid w:val="00DA6EE0"/>
    <w:rsid w:val="00DA719E"/>
    <w:rsid w:val="00DB1F86"/>
    <w:rsid w:val="00DB41E7"/>
    <w:rsid w:val="00DB48BA"/>
    <w:rsid w:val="00DC042D"/>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4AA9"/>
    <w:rsid w:val="00E26306"/>
    <w:rsid w:val="00E27929"/>
    <w:rsid w:val="00E30151"/>
    <w:rsid w:val="00E3058E"/>
    <w:rsid w:val="00E31A6C"/>
    <w:rsid w:val="00E31C43"/>
    <w:rsid w:val="00E3245B"/>
    <w:rsid w:val="00E34806"/>
    <w:rsid w:val="00E36E52"/>
    <w:rsid w:val="00E379A2"/>
    <w:rsid w:val="00E44092"/>
    <w:rsid w:val="00E51502"/>
    <w:rsid w:val="00E54040"/>
    <w:rsid w:val="00E54B47"/>
    <w:rsid w:val="00E55A35"/>
    <w:rsid w:val="00E55B7F"/>
    <w:rsid w:val="00E61FC1"/>
    <w:rsid w:val="00E62639"/>
    <w:rsid w:val="00E67329"/>
    <w:rsid w:val="00E701C5"/>
    <w:rsid w:val="00E701DF"/>
    <w:rsid w:val="00E74215"/>
    <w:rsid w:val="00E810CF"/>
    <w:rsid w:val="00E8193B"/>
    <w:rsid w:val="00E834D8"/>
    <w:rsid w:val="00E85C83"/>
    <w:rsid w:val="00E87756"/>
    <w:rsid w:val="00E877AC"/>
    <w:rsid w:val="00E9404B"/>
    <w:rsid w:val="00EA58B5"/>
    <w:rsid w:val="00EB0135"/>
    <w:rsid w:val="00EB0B8F"/>
    <w:rsid w:val="00EB2E20"/>
    <w:rsid w:val="00EB43F4"/>
    <w:rsid w:val="00EB4557"/>
    <w:rsid w:val="00EB5B1C"/>
    <w:rsid w:val="00EC0293"/>
    <w:rsid w:val="00EC17C7"/>
    <w:rsid w:val="00EC73B1"/>
    <w:rsid w:val="00ED2BCF"/>
    <w:rsid w:val="00ED7878"/>
    <w:rsid w:val="00ED7BC4"/>
    <w:rsid w:val="00EE4ACB"/>
    <w:rsid w:val="00EF2544"/>
    <w:rsid w:val="00F01499"/>
    <w:rsid w:val="00F01B75"/>
    <w:rsid w:val="00F02A64"/>
    <w:rsid w:val="00F0373E"/>
    <w:rsid w:val="00F05052"/>
    <w:rsid w:val="00F052FE"/>
    <w:rsid w:val="00F069A1"/>
    <w:rsid w:val="00F07ADD"/>
    <w:rsid w:val="00F1579C"/>
    <w:rsid w:val="00F16274"/>
    <w:rsid w:val="00F20906"/>
    <w:rsid w:val="00F255A8"/>
    <w:rsid w:val="00F27D39"/>
    <w:rsid w:val="00F317AC"/>
    <w:rsid w:val="00F32955"/>
    <w:rsid w:val="00F33000"/>
    <w:rsid w:val="00F36ECB"/>
    <w:rsid w:val="00F376F8"/>
    <w:rsid w:val="00F42569"/>
    <w:rsid w:val="00F425CA"/>
    <w:rsid w:val="00F43896"/>
    <w:rsid w:val="00F504FF"/>
    <w:rsid w:val="00F50B1B"/>
    <w:rsid w:val="00F560F9"/>
    <w:rsid w:val="00F61A28"/>
    <w:rsid w:val="00F61D8B"/>
    <w:rsid w:val="00F624D3"/>
    <w:rsid w:val="00F64B7A"/>
    <w:rsid w:val="00F65F97"/>
    <w:rsid w:val="00F6658C"/>
    <w:rsid w:val="00F71E96"/>
    <w:rsid w:val="00F77AA0"/>
    <w:rsid w:val="00F8066C"/>
    <w:rsid w:val="00F826BC"/>
    <w:rsid w:val="00F90304"/>
    <w:rsid w:val="00F97CA9"/>
    <w:rsid w:val="00FA328F"/>
    <w:rsid w:val="00FA5ED4"/>
    <w:rsid w:val="00FA601C"/>
    <w:rsid w:val="00FA70D9"/>
    <w:rsid w:val="00FA7400"/>
    <w:rsid w:val="00FC1782"/>
    <w:rsid w:val="00FC3DCE"/>
    <w:rsid w:val="00FC7A62"/>
    <w:rsid w:val="00FD0CF9"/>
    <w:rsid w:val="00FD4A60"/>
    <w:rsid w:val="00FD52DD"/>
    <w:rsid w:val="00FD5DA2"/>
    <w:rsid w:val="00FE02C2"/>
    <w:rsid w:val="00FE3038"/>
    <w:rsid w:val="00FE53D9"/>
    <w:rsid w:val="00FF042C"/>
    <w:rsid w:val="00FF1252"/>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E5C8"/>
  <w15:docId w15:val="{165D78B2-C072-4243-8045-D25D610C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86418A"/>
    <w:rPr>
      <w:rFonts w:ascii="Tahoma" w:hAnsi="Tahoma"/>
      <w:sz w:val="18"/>
      <w:szCs w:val="18"/>
    </w:rPr>
  </w:style>
  <w:style w:type="paragraph" w:styleId="a6">
    <w:name w:val="footer"/>
    <w:basedOn w:val="a"/>
    <w:link w:val="a7"/>
    <w:semiHidden/>
    <w:unhideWhenUsed/>
    <w:rsid w:val="0086418A"/>
    <w:pPr>
      <w:tabs>
        <w:tab w:val="center" w:pos="4153"/>
        <w:tab w:val="right" w:pos="8306"/>
      </w:tabs>
    </w:pPr>
    <w:rPr>
      <w:sz w:val="18"/>
      <w:szCs w:val="18"/>
    </w:rPr>
  </w:style>
  <w:style w:type="character" w:customStyle="1" w:styleId="a7">
    <w:name w:val="页脚 字符"/>
    <w:basedOn w:val="a1"/>
    <w:link w:val="a6"/>
    <w:uiPriority w:val="99"/>
    <w:semiHidden/>
    <w:rsid w:val="0086418A"/>
    <w:rPr>
      <w:rFonts w:ascii="Tahoma" w:hAnsi="Tahoma"/>
      <w:sz w:val="18"/>
      <w:szCs w:val="18"/>
    </w:rPr>
  </w:style>
  <w:style w:type="character" w:customStyle="1" w:styleId="10">
    <w:name w:val="标题 1 字符"/>
    <w:basedOn w:val="a1"/>
    <w:link w:val="1"/>
    <w:rsid w:val="0086418A"/>
    <w:rPr>
      <w:rFonts w:ascii="Times New Roman" w:eastAsia="黑体" w:hAnsi="Times New Roman" w:cs="Times New Roman"/>
      <w:sz w:val="21"/>
      <w:szCs w:val="20"/>
    </w:rPr>
  </w:style>
  <w:style w:type="character" w:customStyle="1" w:styleId="20">
    <w:name w:val="标题 2 字符"/>
    <w:basedOn w:val="a1"/>
    <w:link w:val="2"/>
    <w:rsid w:val="0086418A"/>
    <w:rPr>
      <w:rFonts w:ascii="Times New Roman" w:eastAsia="黑体" w:hAnsi="Times New Roman" w:cs="Times New Roman"/>
      <w:sz w:val="18"/>
      <w:szCs w:val="20"/>
    </w:rPr>
  </w:style>
  <w:style w:type="character" w:customStyle="1" w:styleId="30">
    <w:name w:val="标题 3 字符"/>
    <w:basedOn w:val="a1"/>
    <w:link w:val="3"/>
    <w:rsid w:val="0086418A"/>
    <w:rPr>
      <w:rFonts w:ascii="Times New Roman" w:eastAsia="宋体" w:hAnsi="Times New Roman" w:cs="Times New Roman"/>
      <w:kern w:val="2"/>
      <w:sz w:val="18"/>
      <w:szCs w:val="20"/>
    </w:rPr>
  </w:style>
  <w:style w:type="character" w:customStyle="1" w:styleId="40">
    <w:name w:val="标题 4 字符"/>
    <w:basedOn w:val="a1"/>
    <w:link w:val="4"/>
    <w:rsid w:val="0086418A"/>
    <w:rPr>
      <w:rFonts w:ascii="Arial" w:eastAsia="黑体" w:hAnsi="Arial" w:cs="Times New Roman"/>
      <w:kern w:val="2"/>
      <w:sz w:val="18"/>
      <w:szCs w:val="20"/>
    </w:rPr>
  </w:style>
  <w:style w:type="character" w:customStyle="1" w:styleId="50">
    <w:name w:val="标题 5 字符"/>
    <w:basedOn w:val="a1"/>
    <w:link w:val="5"/>
    <w:rsid w:val="0086418A"/>
    <w:rPr>
      <w:rFonts w:ascii="Times New Roman" w:eastAsia="宋体" w:hAnsi="Times New Roman" w:cs="Times New Roman"/>
      <w:b/>
      <w:kern w:val="2"/>
      <w:sz w:val="28"/>
      <w:szCs w:val="20"/>
    </w:rPr>
  </w:style>
  <w:style w:type="character" w:customStyle="1" w:styleId="60">
    <w:name w:val="标题 6 字符"/>
    <w:basedOn w:val="a1"/>
    <w:link w:val="6"/>
    <w:rsid w:val="0086418A"/>
    <w:rPr>
      <w:rFonts w:ascii="Times New Roman" w:eastAsia="宋体" w:hAnsi="Times New Roman" w:cs="Times New Roman"/>
      <w:kern w:val="2"/>
      <w:sz w:val="18"/>
      <w:szCs w:val="20"/>
    </w:rPr>
  </w:style>
  <w:style w:type="character" w:customStyle="1" w:styleId="70">
    <w:name w:val="标题 7 字符"/>
    <w:basedOn w:val="a1"/>
    <w:link w:val="7"/>
    <w:rsid w:val="0086418A"/>
    <w:rPr>
      <w:rFonts w:ascii="Times New Roman" w:eastAsia="宋体" w:hAnsi="Times New Roman" w:cs="Times New Roman"/>
      <w:b/>
      <w:kern w:val="2"/>
      <w:sz w:val="24"/>
      <w:szCs w:val="20"/>
    </w:rPr>
  </w:style>
  <w:style w:type="character" w:customStyle="1" w:styleId="80">
    <w:name w:val="标题 8 字符"/>
    <w:basedOn w:val="a1"/>
    <w:link w:val="8"/>
    <w:rsid w:val="0086418A"/>
    <w:rPr>
      <w:rFonts w:ascii="Arial" w:eastAsia="黑体" w:hAnsi="Arial" w:cs="Times New Roman"/>
      <w:kern w:val="2"/>
      <w:sz w:val="24"/>
      <w:szCs w:val="20"/>
    </w:rPr>
  </w:style>
  <w:style w:type="character" w:customStyle="1" w:styleId="90">
    <w:name w:val="标题 9 字符"/>
    <w:basedOn w:val="a1"/>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a8">
    <w:name w:val="正文文本 字符"/>
    <w:basedOn w:val="a1"/>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a">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af0">
    <w:name w:val="副标题 字符"/>
    <w:basedOn w:val="a1"/>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447"/>
        <w:tab w:val="num" w:pos="1014"/>
      </w:tabs>
      <w:spacing w:after="0" w:line="260" w:lineRule="exact"/>
      <w:ind w:left="1014"/>
      <w:jc w:val="both"/>
    </w:pPr>
    <w:rPr>
      <w:rFonts w:ascii="Times New Roman" w:eastAsia="宋体" w:hAnsi="Times New Roman" w:cs="Times New Roman"/>
      <w:sz w:val="15"/>
      <w:szCs w:val="20"/>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semiHidden/>
    <w:unhideWhenUsed/>
    <w:rsid w:val="0086418A"/>
    <w:rPr>
      <w:sz w:val="18"/>
      <w:szCs w:val="18"/>
    </w:rPr>
  </w:style>
  <w:style w:type="character" w:customStyle="1" w:styleId="af2">
    <w:name w:val="脚注文本 字符"/>
    <w:basedOn w:val="a1"/>
    <w:link w:val="a9"/>
    <w:uiPriority w:val="99"/>
    <w:semiHidden/>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basedOn w:val="a1"/>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basedOn w:val="a1"/>
    <w:uiPriority w:val="99"/>
    <w:unhideWhenUsed/>
    <w:rsid w:val="0034527A"/>
    <w:rPr>
      <w:color w:val="0000FF" w:themeColor="hyperlink"/>
      <w:u w:val="single"/>
    </w:rPr>
  </w:style>
  <w:style w:type="table" w:styleId="af6">
    <w:name w:val="Table Grid"/>
    <w:basedOn w:val="a2"/>
    <w:uiPriority w:val="59"/>
    <w:rsid w:val="008D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basedOn w:val="a1"/>
    <w:link w:val="af7"/>
    <w:uiPriority w:val="99"/>
    <w:semiHidden/>
    <w:rsid w:val="00B66498"/>
    <w:rPr>
      <w:rFonts w:ascii="Tahoma" w:hAnsi="Tahoma"/>
      <w:sz w:val="18"/>
      <w:szCs w:val="18"/>
    </w:rPr>
  </w:style>
  <w:style w:type="character" w:styleId="af9">
    <w:name w:val="Placeholder Text"/>
    <w:basedOn w:val="a1"/>
    <w:uiPriority w:val="99"/>
    <w:semiHidden/>
    <w:rsid w:val="00537661"/>
    <w:rPr>
      <w:color w:val="808080"/>
    </w:rPr>
  </w:style>
  <w:style w:type="character" w:styleId="afa">
    <w:name w:val="annotation reference"/>
    <w:basedOn w:val="a1"/>
    <w:uiPriority w:val="99"/>
    <w:semiHidden/>
    <w:unhideWhenUsed/>
    <w:rsid w:val="00195A40"/>
    <w:rPr>
      <w:sz w:val="21"/>
      <w:szCs w:val="21"/>
    </w:rPr>
  </w:style>
  <w:style w:type="paragraph" w:styleId="afb">
    <w:name w:val="annotation text"/>
    <w:basedOn w:val="a"/>
    <w:link w:val="afc"/>
    <w:uiPriority w:val="99"/>
    <w:semiHidden/>
    <w:unhideWhenUsed/>
    <w:rsid w:val="00195A40"/>
  </w:style>
  <w:style w:type="character" w:customStyle="1" w:styleId="afc">
    <w:name w:val="批注文字 字符"/>
    <w:basedOn w:val="a1"/>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basedOn w:val="afc"/>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Microsoft_Visio_2003-2010_Drawing1.vsd"/><Relationship Id="rId22" Type="http://schemas.openxmlformats.org/officeDocument/2006/relationships/oleObject" Target="embeddings/oleObject2.bin"/><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CD53B3-E2CA-4C28-8875-CCD98739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14879</TotalTime>
  <Pages>16</Pages>
  <Words>3947</Words>
  <Characters>22499</Characters>
  <Application>Microsoft Office Word</Application>
  <DocSecurity>0</DocSecurity>
  <Lines>187</Lines>
  <Paragraphs>52</Paragraphs>
  <ScaleCrop>false</ScaleCrop>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362</cp:revision>
  <cp:lastPrinted>2019-03-05T02:04:00Z</cp:lastPrinted>
  <dcterms:created xsi:type="dcterms:W3CDTF">2008-09-11T17:20:00Z</dcterms:created>
  <dcterms:modified xsi:type="dcterms:W3CDTF">2019-04-03T08:33:00Z</dcterms:modified>
</cp:coreProperties>
</file>