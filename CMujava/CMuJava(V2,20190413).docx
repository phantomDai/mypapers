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9C2D2C" w14:textId="77777777" w:rsidR="008971B1" w:rsidRDefault="008971B1" w:rsidP="0086418A">
      <w:pPr>
        <w:pStyle w:val="a9"/>
        <w:rPr>
          <w:rFonts w:eastAsia="黑体"/>
          <w:color w:val="000000"/>
        </w:rPr>
      </w:pPr>
      <w:ins w:id="0" w:author="sca" w:date="2019-04-13T11:39:00Z">
        <w:r>
          <w:rPr>
            <w:rFonts w:eastAsia="黑体" w:hint="eastAsia"/>
            <w:color w:val="000000"/>
          </w:rPr>
          <w:t>按照软件学报的格式</w:t>
        </w:r>
      </w:ins>
      <w:r>
        <w:rPr>
          <w:rFonts w:eastAsia="黑体" w:hint="eastAsia"/>
          <w:color w:val="000000"/>
        </w:rPr>
        <w:t>补充论文题目，作者信息等！！！</w:t>
      </w:r>
    </w:p>
    <w:p w14:paraId="147DD2D8" w14:textId="77777777" w:rsidR="008971B1" w:rsidRDefault="008971B1" w:rsidP="0086418A">
      <w:pPr>
        <w:pStyle w:val="a9"/>
        <w:rPr>
          <w:rFonts w:eastAsia="黑体"/>
          <w:color w:val="000000"/>
        </w:rPr>
      </w:pPr>
    </w:p>
    <w:p w14:paraId="3A0E647D" w14:textId="2087ED44" w:rsidR="008971B1" w:rsidRDefault="008971B1" w:rsidP="0086418A">
      <w:pPr>
        <w:pStyle w:val="a9"/>
        <w:rPr>
          <w:ins w:id="1" w:author="sca" w:date="2019-04-13T11:38:00Z"/>
          <w:rFonts w:eastAsia="黑体"/>
          <w:color w:val="000000"/>
        </w:rPr>
      </w:pPr>
      <w:ins w:id="2" w:author="sca" w:date="2019-04-13T11:38:00Z">
        <w:r>
          <w:rPr>
            <w:rFonts w:eastAsia="黑体" w:hint="eastAsia"/>
            <w:color w:val="000000"/>
          </w:rPr>
          <w:t>C</w:t>
        </w:r>
        <w:r>
          <w:rPr>
            <w:rFonts w:eastAsia="黑体"/>
            <w:color w:val="000000"/>
          </w:rPr>
          <w:t xml:space="preserve">MuJava: </w:t>
        </w:r>
        <w:r w:rsidR="00593860">
          <w:rPr>
            <w:rFonts w:eastAsia="黑体" w:hint="eastAsia"/>
            <w:color w:val="000000"/>
          </w:rPr>
          <w:t>一个</w:t>
        </w:r>
      </w:ins>
      <w:ins w:id="3" w:author="sca" w:date="2019-04-13T13:55:00Z">
        <w:r w:rsidR="00593860">
          <w:rPr>
            <w:rFonts w:eastAsia="黑体" w:hint="eastAsia"/>
            <w:color w:val="000000"/>
          </w:rPr>
          <w:t>面向</w:t>
        </w:r>
      </w:ins>
      <w:ins w:id="4" w:author="sca" w:date="2019-04-13T11:38:00Z">
        <w:r>
          <w:rPr>
            <w:rFonts w:eastAsia="黑体" w:hint="eastAsia"/>
            <w:color w:val="000000"/>
          </w:rPr>
          <w:t>Java</w:t>
        </w:r>
        <w:r>
          <w:rPr>
            <w:rFonts w:eastAsia="黑体" w:hint="eastAsia"/>
            <w:color w:val="000000"/>
          </w:rPr>
          <w:t>程序并发变异测试支持系统</w:t>
        </w:r>
      </w:ins>
    </w:p>
    <w:p w14:paraId="5531D5D7" w14:textId="77777777" w:rsidR="008971B1" w:rsidRDefault="008971B1">
      <w:pPr>
        <w:pStyle w:val="aa"/>
        <w:ind w:left="798" w:hanging="798"/>
        <w:rPr>
          <w:ins w:id="5" w:author="sca" w:date="2019-04-13T11:38:00Z"/>
        </w:rPr>
        <w:pPrChange w:id="6" w:author="sca" w:date="2019-04-13T11:38:00Z">
          <w:pPr>
            <w:pStyle w:val="a9"/>
          </w:pPr>
        </w:pPrChange>
      </w:pPr>
    </w:p>
    <w:p w14:paraId="73E58F6A" w14:textId="77777777" w:rsidR="008971B1" w:rsidRPr="008971B1" w:rsidRDefault="008971B1">
      <w:pPr>
        <w:rPr>
          <w:rPrChange w:id="7" w:author="sca" w:date="2019-04-13T11:38:00Z">
            <w:rPr>
              <w:rFonts w:eastAsia="黑体"/>
              <w:color w:val="000000"/>
            </w:rPr>
          </w:rPrChange>
        </w:rPr>
        <w:pPrChange w:id="8" w:author="sca" w:date="2019-04-13T11:38:00Z">
          <w:pPr>
            <w:pStyle w:val="a9"/>
          </w:pPr>
        </w:pPrChange>
      </w:pPr>
      <w:ins w:id="9" w:author="sca" w:date="2019-04-13T11:38:00Z">
        <w:r>
          <w:rPr>
            <w:rFonts w:hint="eastAsia"/>
          </w:rPr>
          <w:t>孙昌爱，耿宁，顾友达，代</w:t>
        </w:r>
      </w:ins>
      <w:ins w:id="10" w:author="sca" w:date="2019-04-13T11:39:00Z">
        <w:r>
          <w:rPr>
            <w:rFonts w:hint="eastAsia"/>
          </w:rPr>
          <w:t>贺鹏</w:t>
        </w:r>
      </w:ins>
    </w:p>
    <w:p w14:paraId="48BBCE71" w14:textId="77777777" w:rsidR="008971B1" w:rsidRDefault="008971B1" w:rsidP="0086418A">
      <w:pPr>
        <w:pStyle w:val="a9"/>
        <w:rPr>
          <w:rFonts w:eastAsia="黑体"/>
          <w:color w:val="000000"/>
        </w:rPr>
      </w:pPr>
    </w:p>
    <w:p w14:paraId="67EBA57B" w14:textId="77777777" w:rsidR="0086418A" w:rsidRDefault="00060655" w:rsidP="0086418A">
      <w:pPr>
        <w:pStyle w:val="a9"/>
        <w:rPr>
          <w:snapToGrid/>
          <w:color w:val="000000"/>
        </w:rPr>
      </w:pPr>
      <w:ins w:id="11" w:author="Admin" w:date="2019-04-11T11:29:00Z">
        <w:r>
          <w:rPr>
            <w:rFonts w:eastAsia="黑体"/>
            <w:color w:val="00000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color w:val="000000"/>
          </w:rPr>
          <w:instrText>ADDIN CNKISM.UserStyle</w:instrText>
        </w:r>
      </w:ins>
      <w:r>
        <w:rPr>
          <w:rFonts w:eastAsia="黑体"/>
          <w:color w:val="000000"/>
        </w:rPr>
      </w:r>
      <w:r>
        <w:rPr>
          <w:rFonts w:eastAsia="黑体"/>
          <w:color w:val="000000"/>
        </w:rPr>
        <w:fldChar w:fldCharType="end"/>
      </w:r>
      <w:r w:rsidR="0086418A">
        <w:rPr>
          <w:rFonts w:eastAsia="黑体" w:hint="eastAsia"/>
          <w:color w:val="000000"/>
        </w:rPr>
        <w:t>摘</w:t>
      </w:r>
      <w:r w:rsidR="0086418A">
        <w:rPr>
          <w:rFonts w:eastAsia="黑体" w:hint="eastAsia"/>
          <w:color w:val="000000"/>
        </w:rPr>
        <w:t xml:space="preserve">  </w:t>
      </w:r>
      <w:r w:rsidR="0086418A">
        <w:rPr>
          <w:rFonts w:eastAsia="黑体" w:hint="eastAsia"/>
          <w:color w:val="000000"/>
        </w:rPr>
        <w:t>要</w:t>
      </w:r>
      <w:r w:rsidR="0086418A">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9D1B42">
        <w:rPr>
          <w:rFonts w:hint="eastAsia"/>
          <w:color w:val="000000"/>
        </w:rPr>
        <w:t>执行</w:t>
      </w:r>
      <w:commentRangeStart w:id="12"/>
      <w:r w:rsidR="009D1B42">
        <w:rPr>
          <w:rFonts w:hint="eastAsia"/>
          <w:color w:val="000000"/>
        </w:rPr>
        <w:t>流之间执行</w:t>
      </w:r>
      <w:commentRangeEnd w:id="12"/>
      <w:r w:rsidR="00495541">
        <w:rPr>
          <w:rStyle w:val="af3"/>
          <w:rFonts w:ascii="Tahoma" w:eastAsia="微软雅黑" w:hAnsi="Tahoma" w:cstheme="minorBidi"/>
          <w:snapToGrid/>
          <w:kern w:val="0"/>
        </w:rPr>
        <w:commentReference w:id="12"/>
      </w:r>
      <w:r w:rsidR="009D1B42">
        <w:rPr>
          <w:rFonts w:hint="eastAsia"/>
          <w:color w:val="000000"/>
        </w:rPr>
        <w:t>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生成并发变异体的效率提高了</w:t>
      </w:r>
      <w:r w:rsidR="00E8193B">
        <w:rPr>
          <w:rFonts w:hint="eastAsia"/>
        </w:rPr>
        <w:t>大约</w:t>
      </w:r>
      <w:r w:rsidR="00E8193B">
        <w:rPr>
          <w:rFonts w:hint="eastAsia"/>
        </w:rPr>
        <w:t>5</w:t>
      </w:r>
      <w:r w:rsidR="00E8193B">
        <w:t>700</w:t>
      </w:r>
      <w:r w:rsidR="004B5721">
        <w:rPr>
          <w:rFonts w:hint="eastAsia"/>
        </w:rPr>
        <w:t>倍</w:t>
      </w:r>
      <w:r w:rsidR="004B5721">
        <w:rPr>
          <w:rFonts w:hint="eastAsia"/>
        </w:rPr>
        <w:t>.</w:t>
      </w:r>
    </w:p>
    <w:p w14:paraId="5638571E" w14:textId="77777777"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14:paraId="4A730844" w14:textId="77777777" w:rsidR="0086418A" w:rsidRDefault="0086418A" w:rsidP="0007643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9E6385" w:rsidRPr="009E6385">
        <w:rPr>
          <w:color w:val="000000"/>
          <w:sz w:val="15"/>
          <w:szCs w:val="21"/>
        </w:rPr>
        <w:t>s is about 5700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14:paraId="3A1107E6" w14:textId="77777777"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14:paraId="3A68CB50" w14:textId="77777777"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commentRangeStart w:id="13"/>
      <w:r w:rsidR="00E34806">
        <w:rPr>
          <w:rFonts w:hint="eastAsia"/>
        </w:rPr>
        <w:t>并发</w:t>
      </w:r>
      <w:commentRangeEnd w:id="13"/>
      <w:r w:rsidR="008971B1">
        <w:rPr>
          <w:rStyle w:val="af3"/>
          <w:rFonts w:ascii="Tahoma" w:eastAsia="微软雅黑" w:hAnsi="Tahoma" w:cstheme="minorBidi"/>
          <w:kern w:val="0"/>
        </w:rPr>
        <w:commentReference w:id="13"/>
      </w:r>
      <w:r w:rsidR="00E34806">
        <w:rPr>
          <w:rFonts w:hint="eastAsia"/>
        </w:rPr>
        <w:t>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14:paraId="614C7DD9" w14:textId="77777777"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14:paraId="4E84DA1A" w14:textId="77777777" w:rsidR="00E45EFA" w:rsidDel="008971B1" w:rsidRDefault="00183717" w:rsidP="004A3414">
      <w:pPr>
        <w:pStyle w:val="a0"/>
        <w:ind w:firstLine="372"/>
        <w:rPr>
          <w:del w:id="15" w:author="sca" w:date="2019-04-13T11:41:00Z"/>
        </w:rPr>
      </w:pPr>
      <w:r w:rsidRPr="00927470">
        <w:rPr>
          <w:rFonts w:hint="eastAsia"/>
        </w:rPr>
        <w:t>Carver</w:t>
      </w:r>
      <w:r>
        <w:rPr>
          <w:rFonts w:hint="eastAsia"/>
        </w:rPr>
        <w:t>将变异测试理论和技术应用到</w:t>
      </w:r>
      <w:del w:id="16" w:author="sca" w:date="2019-04-13T11:46:00Z">
        <w:r w:rsidDel="00244944">
          <w:rPr>
            <w:rFonts w:hint="eastAsia"/>
          </w:rPr>
          <w:delText>针对</w:delText>
        </w:r>
      </w:del>
      <w:r>
        <w:rPr>
          <w:rFonts w:hint="eastAsia"/>
        </w:rPr>
        <w:t>并发程序</w:t>
      </w:r>
      <w:del w:id="17" w:author="sca" w:date="2019-04-13T11:46:00Z">
        <w:r w:rsidDel="00244944">
          <w:rPr>
            <w:rFonts w:hint="eastAsia"/>
          </w:rPr>
          <w:delText>的软件</w:delText>
        </w:r>
      </w:del>
      <w:r w:rsidRPr="00927470">
        <w:rPr>
          <w:rFonts w:hint="eastAsia"/>
        </w:rPr>
        <w:t>测试</w:t>
      </w:r>
      <w:del w:id="18" w:author="sca" w:date="2019-04-13T11:46:00Z">
        <w:r w:rsidDel="00244944">
          <w:rPr>
            <w:rFonts w:hint="eastAsia"/>
          </w:rPr>
          <w:delText>中</w:delText>
        </w:r>
      </w:del>
      <w:r w:rsidRPr="00927470">
        <w:rPr>
          <w:rFonts w:hint="eastAsia"/>
        </w:rPr>
        <w:t>,</w:t>
      </w:r>
      <w:r w:rsidRPr="00927470">
        <w:rPr>
          <w:rFonts w:hint="eastAsia"/>
        </w:rPr>
        <w:t>提出了并发变异测试</w:t>
      </w:r>
      <w:r>
        <w:rPr>
          <w:rFonts w:hint="eastAsia"/>
          <w:vertAlign w:val="superscript"/>
        </w:rPr>
        <w:t>[29]</w:t>
      </w:r>
      <w:r w:rsidR="00974575">
        <w:rPr>
          <w:rFonts w:hint="eastAsia"/>
        </w:rPr>
        <w:t>.</w:t>
      </w:r>
      <w:del w:id="19" w:author="sca" w:date="2019-04-13T11:46:00Z">
        <w:r w:rsidR="00974575" w:rsidDel="00244944">
          <w:rPr>
            <w:rFonts w:hint="eastAsia"/>
          </w:rPr>
          <w:delText>与传统顺序程序的变异测试技术不同</w:delText>
        </w:r>
        <w:r w:rsidR="00974575" w:rsidDel="00244944">
          <w:rPr>
            <w:rFonts w:hint="eastAsia"/>
          </w:rPr>
          <w:delText>,</w:delText>
        </w:r>
        <w:r w:rsidR="00974575" w:rsidDel="00244944">
          <w:rPr>
            <w:rFonts w:hint="eastAsia"/>
          </w:rPr>
          <w:delText>并发变异测试</w:delText>
        </w:r>
        <w:r w:rsidR="004937FD" w:rsidRPr="00927470" w:rsidDel="00244944">
          <w:rPr>
            <w:rFonts w:hint="eastAsia"/>
          </w:rPr>
          <w:delText>应用并发变异算子</w:delText>
        </w:r>
        <w:r w:rsidR="00DE35B8" w:rsidDel="00244944">
          <w:rPr>
            <w:rFonts w:hint="eastAsia"/>
          </w:rPr>
          <w:delText>来</w:delText>
        </w:r>
        <w:r w:rsidR="004937FD" w:rsidRPr="00927470" w:rsidDel="00244944">
          <w:rPr>
            <w:rFonts w:hint="eastAsia"/>
          </w:rPr>
          <w:delText>改变待测程序的语法结构</w:delText>
        </w:r>
        <w:r w:rsidR="004937FD" w:rsidRPr="00927470" w:rsidDel="00244944">
          <w:rPr>
            <w:rFonts w:hint="eastAsia"/>
          </w:rPr>
          <w:delText>,</w:delText>
        </w:r>
        <w:r w:rsidR="004937FD" w:rsidRPr="00927470" w:rsidDel="00244944">
          <w:rPr>
            <w:rFonts w:hint="eastAsia"/>
          </w:rPr>
          <w:delText>生成并发变异体</w:delText>
        </w:r>
        <w:r w:rsidR="004937FD" w:rsidRPr="00927470" w:rsidDel="00244944">
          <w:rPr>
            <w:rFonts w:hint="eastAsia"/>
          </w:rPr>
          <w:delText>.</w:delText>
        </w:r>
        <w:r w:rsidR="00FF1991" w:rsidRPr="00927470" w:rsidDel="00244944">
          <w:rPr>
            <w:rFonts w:hint="eastAsia"/>
          </w:rPr>
          <w:delText>并发变异算子作为并发变异测试的基础</w:delText>
        </w:r>
        <w:r w:rsidR="00FF1991" w:rsidRPr="00927470" w:rsidDel="00244944">
          <w:rPr>
            <w:rFonts w:hint="eastAsia"/>
          </w:rPr>
          <w:delText>,</w:delText>
        </w:r>
        <w:r w:rsidR="00FF1991" w:rsidRPr="00927470" w:rsidDel="00244944">
          <w:rPr>
            <w:rFonts w:hint="eastAsia"/>
          </w:rPr>
          <w:delText>定义了</w:delText>
        </w:r>
        <w:r w:rsidR="00CD14FD" w:rsidDel="00244944">
          <w:rPr>
            <w:rFonts w:hint="eastAsia"/>
          </w:rPr>
          <w:delText>改变</w:delText>
        </w:r>
        <w:r w:rsidR="00FF1991" w:rsidRPr="00927470" w:rsidDel="00244944">
          <w:rPr>
            <w:rFonts w:hint="eastAsia"/>
          </w:rPr>
          <w:delText>待测并发程序语法</w:delText>
        </w:r>
        <w:r w:rsidR="00CD14FD" w:rsidDel="00244944">
          <w:rPr>
            <w:rFonts w:hint="eastAsia"/>
          </w:rPr>
          <w:delText>结构</w:delText>
        </w:r>
        <w:r w:rsidR="00FF1991" w:rsidRPr="00927470" w:rsidDel="00244944">
          <w:rPr>
            <w:rFonts w:hint="eastAsia"/>
          </w:rPr>
          <w:delText>的规则</w:delText>
        </w:r>
        <w:r w:rsidR="00FF1991" w:rsidRPr="00927470" w:rsidDel="00244944">
          <w:rPr>
            <w:rFonts w:hint="eastAsia"/>
          </w:rPr>
          <w:delText>.</w:delText>
        </w:r>
      </w:del>
    </w:p>
    <w:p w14:paraId="59B00357" w14:textId="77777777" w:rsidR="00306583" w:rsidRDefault="004937FD" w:rsidP="004A3414">
      <w:pPr>
        <w:pStyle w:val="a0"/>
        <w:ind w:firstLine="372"/>
      </w:pPr>
      <w:del w:id="20" w:author="sca" w:date="2019-04-13T11:41:00Z">
        <w:r w:rsidRPr="00927470" w:rsidDel="008971B1">
          <w:rPr>
            <w:rFonts w:hint="eastAsia"/>
          </w:rPr>
          <w:delText>目前并发变异测试</w:delText>
        </w:r>
        <w:r w:rsidR="009158A2" w:rsidDel="008971B1">
          <w:rPr>
            <w:rFonts w:hint="eastAsia"/>
          </w:rPr>
          <w:delText>的</w:delText>
        </w:r>
        <w:r w:rsidRPr="00927470" w:rsidDel="008971B1">
          <w:rPr>
            <w:rFonts w:hint="eastAsia"/>
          </w:rPr>
          <w:delText>相关研究处于起步阶段</w:delText>
        </w:r>
        <w:r w:rsidRPr="00927470" w:rsidDel="008971B1">
          <w:rPr>
            <w:rFonts w:hint="eastAsia"/>
          </w:rPr>
          <w:delText>,</w:delText>
        </w:r>
        <w:r w:rsidR="009158A2" w:rsidDel="008971B1">
          <w:rPr>
            <w:rFonts w:hint="eastAsia"/>
          </w:rPr>
          <w:delText>研究者将注意力主要集中在生成新的并发变异算子</w:delText>
        </w:r>
        <w:r w:rsidR="001B180E" w:rsidDel="008971B1">
          <w:rPr>
            <w:rFonts w:hint="eastAsia"/>
          </w:rPr>
          <w:delText>方面</w:delText>
        </w:r>
        <w:r w:rsidR="006B423C" w:rsidDel="008971B1">
          <w:rPr>
            <w:rFonts w:hint="eastAsia"/>
            <w:vertAlign w:val="superscript"/>
          </w:rPr>
          <w:delText>[9]</w:delText>
        </w:r>
      </w:del>
      <w:r w:rsidRPr="00927470">
        <w:rPr>
          <w:rFonts w:hint="eastAsia"/>
        </w:rPr>
        <w:t>.</w:t>
      </w:r>
      <w:r w:rsidR="006A1896">
        <w:rPr>
          <w:rFonts w:hint="eastAsia"/>
        </w:rPr>
        <w:t>在并发变异体生成方面</w:t>
      </w:r>
      <w:ins w:id="21" w:author="sca" w:date="2019-04-13T11:41:00Z">
        <w:r w:rsidR="008971B1">
          <w:rPr>
            <w:rFonts w:hint="eastAsia"/>
            <w:vertAlign w:val="superscript"/>
          </w:rPr>
          <w:t>[9]</w:t>
        </w:r>
      </w:ins>
      <w:r w:rsidR="006A1896">
        <w:rPr>
          <w:rFonts w:hint="eastAsia"/>
        </w:rPr>
        <w:t>,</w:t>
      </w:r>
      <w:r w:rsidRPr="00927470">
        <w:rPr>
          <w:rFonts w:hint="eastAsia"/>
        </w:rPr>
        <w:t>面向</w:t>
      </w:r>
      <w:r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Pr="00927470">
        <w:rPr>
          <w:rFonts w:hint="eastAsia"/>
        </w:rPr>
        <w:t>例如</w:t>
      </w:r>
      <w:r w:rsidR="00B36D94">
        <w:rPr>
          <w:rFonts w:hint="eastAsia"/>
        </w:rPr>
        <w:t>MuJava</w:t>
      </w:r>
      <w:r w:rsidRPr="00927470">
        <w:rPr>
          <w:rFonts w:hint="eastAsia"/>
          <w:vertAlign w:val="superscript"/>
        </w:rPr>
        <w:t>[</w:t>
      </w:r>
      <w:r w:rsidR="00E02960">
        <w:rPr>
          <w:rFonts w:hint="eastAsia"/>
          <w:vertAlign w:val="superscript"/>
        </w:rPr>
        <w:t>4</w:t>
      </w:r>
      <w:r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5</w:t>
      </w:r>
      <w:r w:rsidRPr="00927470">
        <w:rPr>
          <w:rFonts w:hint="eastAsia"/>
          <w:vertAlign w:val="superscript"/>
        </w:rPr>
        <w:t>]</w:t>
      </w:r>
      <w:r w:rsidRPr="00927470">
        <w:rPr>
          <w:rFonts w:hint="eastAsia"/>
        </w:rPr>
        <w:t>和</w:t>
      </w:r>
      <w:r w:rsidR="00A242FE">
        <w:rPr>
          <w:rFonts w:hint="eastAsia"/>
        </w:rPr>
        <w:t>Jumble</w:t>
      </w:r>
      <w:r w:rsidR="00A242FE" w:rsidRPr="00927470">
        <w:rPr>
          <w:rFonts w:hint="eastAsia"/>
          <w:vertAlign w:val="superscript"/>
        </w:rPr>
        <w:t xml:space="preserve"> </w:t>
      </w:r>
      <w:r w:rsidRPr="00927470">
        <w:rPr>
          <w:rFonts w:hint="eastAsia"/>
          <w:vertAlign w:val="superscript"/>
        </w:rPr>
        <w:t>[</w:t>
      </w:r>
      <w:r w:rsidR="00E02960">
        <w:rPr>
          <w:rFonts w:hint="eastAsia"/>
          <w:vertAlign w:val="superscript"/>
        </w:rPr>
        <w:t>6</w:t>
      </w:r>
      <w:r w:rsidRPr="00927470">
        <w:rPr>
          <w:rFonts w:hint="eastAsia"/>
          <w:vertAlign w:val="superscript"/>
        </w:rPr>
        <w:t>]</w:t>
      </w:r>
      <w:r w:rsidR="0052216C">
        <w:rPr>
          <w:rFonts w:hint="eastAsia"/>
        </w:rPr>
        <w:t>等</w:t>
      </w:r>
      <w:r w:rsidR="0052216C">
        <w:rPr>
          <w:rFonts w:hint="eastAsia"/>
        </w:rPr>
        <w:t>)</w:t>
      </w:r>
      <w:r w:rsidRPr="00927470">
        <w:rPr>
          <w:rFonts w:hint="eastAsia"/>
        </w:rPr>
        <w:t>不支持生成并发变异体</w:t>
      </w:r>
      <w:r w:rsidR="004A3414">
        <w:rPr>
          <w:rFonts w:hint="eastAsia"/>
        </w:rPr>
        <w:t>,</w:t>
      </w:r>
      <w:r w:rsidR="001C31AD">
        <w:rPr>
          <w:rFonts w:hint="eastAsia"/>
        </w:rPr>
        <w:t>而</w:t>
      </w:r>
      <w:r w:rsidR="004A3414">
        <w:rPr>
          <w:rFonts w:hint="eastAsia"/>
        </w:rPr>
        <w:t>已有的面向</w:t>
      </w:r>
      <w:r w:rsidR="001C31AD">
        <w:rPr>
          <w:rFonts w:hint="eastAsia"/>
        </w:rPr>
        <w:t>Java</w:t>
      </w:r>
      <w:r w:rsidR="004A3414">
        <w:rPr>
          <w:rFonts w:hint="eastAsia"/>
        </w:rPr>
        <w:t>并发程序的变异体生成工具</w:t>
      </w:r>
      <w:r w:rsidR="001C31AD">
        <w:rPr>
          <w:rFonts w:hint="eastAsia"/>
        </w:rPr>
        <w:t>要么</w:t>
      </w:r>
      <w:r w:rsidR="004A3414">
        <w:rPr>
          <w:rFonts w:hint="eastAsia"/>
        </w:rPr>
        <w:t>实现</w:t>
      </w:r>
      <w:r w:rsidR="001C31AD">
        <w:rPr>
          <w:rFonts w:hint="eastAsia"/>
        </w:rPr>
        <w:t>了少量</w:t>
      </w:r>
      <w:r w:rsidR="00B86419">
        <w:rPr>
          <w:rFonts w:hint="eastAsia"/>
        </w:rPr>
        <w:t>并发变异算子</w:t>
      </w:r>
      <w:r w:rsidR="00183717">
        <w:rPr>
          <w:rFonts w:hint="eastAsia"/>
        </w:rPr>
        <w:t>,</w:t>
      </w:r>
      <w:r w:rsidR="001C31AD">
        <w:rPr>
          <w:rFonts w:hint="eastAsia"/>
        </w:rPr>
        <w:t>要么</w:t>
      </w:r>
      <w:r w:rsidR="00974893">
        <w:rPr>
          <w:rFonts w:hint="eastAsia"/>
        </w:rPr>
        <w:t>不支持开源使用</w:t>
      </w:r>
      <w:r w:rsidR="00183717">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该方式需要占用大量的测试资源</w:t>
      </w:r>
      <w:r w:rsidR="00E45EFA">
        <w:rPr>
          <w:rFonts w:hint="eastAsia"/>
        </w:rPr>
        <w:t>.</w:t>
      </w:r>
      <w:r w:rsidR="001D5148">
        <w:rPr>
          <w:rFonts w:hint="eastAsia"/>
        </w:rPr>
        <w:t>另一方面</w:t>
      </w:r>
      <w:r w:rsidR="00060655">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w:t>
      </w:r>
      <w:r w:rsidR="00E45EFA">
        <w:rPr>
          <w:rFonts w:hint="eastAsia"/>
        </w:rPr>
        <w:lastRenderedPageBreak/>
        <w:t>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846E83">
        <w:rPr>
          <w:rFonts w:hint="eastAsia"/>
        </w:rPr>
        <w:t>导致</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323E3A">
        <w:rPr>
          <w:rFonts w:hint="eastAsia"/>
        </w:rPr>
        <w:t>实用的并发变异系统需要具备高效并发变异体生成和可扩展的特点</w:t>
      </w:r>
      <w:r w:rsidR="00060655">
        <w:rPr>
          <w:rFonts w:hint="eastAsia"/>
        </w:rPr>
        <w:t>.</w:t>
      </w:r>
    </w:p>
    <w:p w14:paraId="507D1006" w14:textId="77777777" w:rsidR="00F34DB0" w:rsidRDefault="00B36D94" w:rsidP="004A3414">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FB6515">
        <w:rPr>
          <w:rFonts w:hint="eastAsia"/>
          <w:vertAlign w:val="superscript"/>
        </w:rPr>
        <w:t>[34,35,36]</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E557F9">
        <w:rPr>
          <w:rFonts w:hint="eastAsia"/>
          <w:vertAlign w:val="superscript"/>
        </w:rPr>
        <w:t>[27]</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E557F9">
        <w:rPr>
          <w:rFonts w:hint="eastAsia"/>
          <w:vertAlign w:val="superscript"/>
        </w:rPr>
        <w:t>[33]</w:t>
      </w:r>
      <w:r w:rsidR="00FB6515">
        <w:rPr>
          <w:rFonts w:hint="eastAsia"/>
        </w:rPr>
        <w:t>;Kim</w:t>
      </w:r>
      <w:r w:rsidR="00FB6515">
        <w:rPr>
          <w:rFonts w:hint="eastAsia"/>
        </w:rPr>
        <w:t>等人通过扩展</w:t>
      </w:r>
      <w:r w:rsidR="00FB6515">
        <w:rPr>
          <w:rFonts w:hint="eastAsia"/>
        </w:rPr>
        <w:t>MuJava</w:t>
      </w:r>
      <w:r w:rsidR="00FB6515">
        <w:rPr>
          <w:rFonts w:hint="eastAsia"/>
        </w:rPr>
        <w:t>实现了所提出的弱变异与强变异结合的方法</w:t>
      </w:r>
      <w:r w:rsidR="00FB6515">
        <w:rPr>
          <w:rFonts w:hint="eastAsia"/>
          <w:vertAlign w:val="superscript"/>
        </w:rPr>
        <w:t>[37]</w:t>
      </w:r>
      <w:r w:rsidR="00FB6515">
        <w:rPr>
          <w:rFonts w:hint="eastAsia"/>
        </w:rPr>
        <w:t>.</w:t>
      </w:r>
      <w:ins w:id="22" w:author="sca" w:date="2019-04-13T11:44:00Z">
        <w:r w:rsidR="008971B1" w:rsidDel="008971B1">
          <w:rPr>
            <w:rFonts w:hint="eastAsia"/>
          </w:rPr>
          <w:t xml:space="preserve"> </w:t>
        </w:r>
      </w:ins>
      <w:del w:id="23" w:author="sca" w:date="2019-04-13T11:44:00Z">
        <w:r w:rsidR="008C69F6" w:rsidDel="008971B1">
          <w:rPr>
            <w:rFonts w:hint="eastAsia"/>
          </w:rPr>
          <w:delText>由于将变异测试应用到并发程序中时</w:delText>
        </w:r>
        <w:r w:rsidR="008C69F6" w:rsidDel="008971B1">
          <w:rPr>
            <w:rFonts w:hint="eastAsia"/>
          </w:rPr>
          <w:delText>,</w:delText>
        </w:r>
      </w:del>
      <w:r w:rsidR="008C69F6">
        <w:rPr>
          <w:rFonts w:hint="eastAsia"/>
        </w:rPr>
        <w:t>MuJava</w:t>
      </w:r>
      <w:del w:id="24" w:author="sca" w:date="2019-04-13T11:45:00Z">
        <w:r w:rsidR="008C69F6" w:rsidDel="008971B1">
          <w:rPr>
            <w:rFonts w:hint="eastAsia"/>
          </w:rPr>
          <w:delText>实现的变异算子并不能直接修改程序中的并发机制</w:delText>
        </w:r>
        <w:r w:rsidR="008C69F6" w:rsidDel="008971B1">
          <w:rPr>
            <w:rFonts w:hint="eastAsia"/>
          </w:rPr>
          <w:delText>,</w:delText>
        </w:r>
        <w:r w:rsidR="008C69F6" w:rsidDel="008971B1">
          <w:rPr>
            <w:rFonts w:hint="eastAsia"/>
          </w:rPr>
          <w:delText>从而</w:delText>
        </w:r>
      </w:del>
      <w:r w:rsidR="008C69F6">
        <w:rPr>
          <w:rFonts w:hint="eastAsia"/>
        </w:rPr>
        <w:t>不能基于并发故障生成并发变异体</w:t>
      </w:r>
      <w:r w:rsidR="008C69F6">
        <w:rPr>
          <w:rFonts w:hint="eastAsia"/>
        </w:rPr>
        <w:t>,</w:t>
      </w:r>
      <w:del w:id="25" w:author="sca" w:date="2019-04-13T11:44:00Z">
        <w:r w:rsidR="008C69F6" w:rsidDel="008971B1">
          <w:rPr>
            <w:rFonts w:hint="eastAsia"/>
          </w:rPr>
          <w:delText>即</w:delText>
        </w:r>
        <w:r w:rsidR="008C69F6" w:rsidDel="008971B1">
          <w:rPr>
            <w:rFonts w:hint="eastAsia"/>
          </w:rPr>
          <w:delText>MuJava</w:delText>
        </w:r>
        <w:r w:rsidR="008C69F6" w:rsidDel="008971B1">
          <w:rPr>
            <w:rFonts w:hint="eastAsia"/>
          </w:rPr>
          <w:delText>不能直接应用到面向并发程序的变异测试中</w:delText>
        </w:r>
        <w:r w:rsidR="008C69F6" w:rsidDel="008971B1">
          <w:rPr>
            <w:rFonts w:hint="eastAsia"/>
          </w:rPr>
          <w:delText>.</w:delText>
        </w:r>
      </w:del>
      <w:del w:id="26" w:author="sca" w:date="2019-04-13T11:43:00Z">
        <w:r w:rsidR="00F34DB0" w:rsidDel="008971B1">
          <w:rPr>
            <w:rFonts w:hint="eastAsia"/>
          </w:rPr>
          <w:delText>本文在</w:delText>
        </w:r>
        <w:r w:rsidDel="008971B1">
          <w:rPr>
            <w:rFonts w:hint="eastAsia"/>
          </w:rPr>
          <w:delText>MuJava</w:delText>
        </w:r>
        <w:r w:rsidR="00F34DB0" w:rsidDel="008971B1">
          <w:rPr>
            <w:rFonts w:hint="eastAsia"/>
          </w:rPr>
          <w:delText>的基础上进行扩展</w:delText>
        </w:r>
        <w:r w:rsidR="00F34DB0" w:rsidDel="008971B1">
          <w:rPr>
            <w:rFonts w:hint="eastAsia"/>
          </w:rPr>
          <w:delText>,</w:delText>
        </w:r>
        <w:r w:rsidR="00E557F9" w:rsidDel="008971B1">
          <w:rPr>
            <w:rFonts w:hint="eastAsia"/>
          </w:rPr>
          <w:delText>实现</w:delText>
        </w:r>
        <w:r w:rsidR="00F34DB0" w:rsidDel="008971B1">
          <w:rPr>
            <w:rFonts w:hint="eastAsia"/>
          </w:rPr>
          <w:delText>可以生成并发变异体的目的</w:delText>
        </w:r>
        <w:r w:rsidR="00E557F9" w:rsidDel="008971B1">
          <w:rPr>
            <w:rFonts w:hint="eastAsia"/>
          </w:rPr>
          <w:delText>.</w:delText>
        </w:r>
      </w:del>
    </w:p>
    <w:p w14:paraId="68DC93D6" w14:textId="77777777" w:rsidR="001F7146" w:rsidRPr="00927470" w:rsidRDefault="00426354" w:rsidP="00426354">
      <w:pPr>
        <w:pStyle w:val="a0"/>
        <w:ind w:firstLine="372"/>
      </w:pPr>
      <w:del w:id="27" w:author="sca" w:date="2019-04-13T11:42:00Z">
        <w:r w:rsidDel="008971B1">
          <w:rPr>
            <w:rFonts w:hint="eastAsia"/>
          </w:rPr>
          <w:delText>Brabury</w:delText>
        </w:r>
        <w:r w:rsidDel="008971B1">
          <w:rPr>
            <w:rFonts w:hint="eastAsia"/>
          </w:rPr>
          <w:delText>等人</w:delText>
        </w:r>
        <w:r w:rsidDel="008971B1">
          <w:rPr>
            <w:rFonts w:hint="eastAsia"/>
            <w:vertAlign w:val="superscript"/>
          </w:rPr>
          <w:delText>[7]</w:delText>
        </w:r>
        <w:r w:rsidRPr="00157656" w:rsidDel="008971B1">
          <w:rPr>
            <w:rFonts w:hint="eastAsia"/>
          </w:rPr>
          <w:delText>依据</w:delText>
        </w:r>
        <w:r w:rsidRPr="00157656" w:rsidDel="008971B1">
          <w:rPr>
            <w:rFonts w:hint="eastAsia"/>
          </w:rPr>
          <w:delText>Java(J2SE 5.0)</w:delText>
        </w:r>
        <w:r w:rsidRPr="00157656" w:rsidDel="008971B1">
          <w:rPr>
            <w:rFonts w:hint="eastAsia"/>
          </w:rPr>
          <w:delText>并发机制特性</w:delText>
        </w:r>
        <w:r w:rsidDel="008971B1">
          <w:rPr>
            <w:rFonts w:hint="eastAsia"/>
          </w:rPr>
          <w:delText>及</w:delText>
        </w:r>
        <w:r w:rsidDel="008971B1">
          <w:rPr>
            <w:rFonts w:hint="eastAsia"/>
          </w:rPr>
          <w:delText>Java</w:delText>
        </w:r>
        <w:r w:rsidDel="008971B1">
          <w:rPr>
            <w:rFonts w:hint="eastAsia"/>
          </w:rPr>
          <w:delText>并发程序的故障类型</w:delText>
        </w:r>
        <w:r w:rsidDel="008971B1">
          <w:rPr>
            <w:rFonts w:hint="eastAsia"/>
            <w:vertAlign w:val="superscript"/>
          </w:rPr>
          <w:delText>[32]</w:delText>
        </w:r>
        <w:r w:rsidDel="008971B1">
          <w:rPr>
            <w:rFonts w:hint="eastAsia"/>
          </w:rPr>
          <w:delText>,</w:delText>
        </w:r>
        <w:r w:rsidDel="008971B1">
          <w:rPr>
            <w:rFonts w:hint="eastAsia"/>
          </w:rPr>
          <w:delText>提出了面向</w:delText>
        </w:r>
        <w:r w:rsidDel="008971B1">
          <w:rPr>
            <w:rFonts w:hint="eastAsia"/>
          </w:rPr>
          <w:delText>Java</w:delText>
        </w:r>
        <w:r w:rsidDel="008971B1">
          <w:rPr>
            <w:rFonts w:hint="eastAsia"/>
          </w:rPr>
          <w:delText>程序的</w:delText>
        </w:r>
        <w:r w:rsidDel="008971B1">
          <w:rPr>
            <w:rFonts w:hint="eastAsia"/>
          </w:rPr>
          <w:delText>25</w:delText>
        </w:r>
        <w:r w:rsidDel="008971B1">
          <w:rPr>
            <w:rFonts w:hint="eastAsia"/>
          </w:rPr>
          <w:delText>种并发变异算子</w:delText>
        </w:r>
        <w:r w:rsidDel="008971B1">
          <w:rPr>
            <w:rFonts w:hint="eastAsia"/>
          </w:rPr>
          <w:delText>,</w:delText>
        </w:r>
        <w:r w:rsidDel="008971B1">
          <w:rPr>
            <w:rFonts w:hint="eastAsia"/>
          </w:rPr>
          <w:delText>反应了真实的并发故障</w:delText>
        </w:r>
        <w:r w:rsidDel="008971B1">
          <w:rPr>
            <w:rFonts w:hint="eastAsia"/>
          </w:rPr>
          <w:delText>,</w:delText>
        </w:r>
        <w:r w:rsidDel="008971B1">
          <w:rPr>
            <w:rFonts w:hint="eastAsia"/>
          </w:rPr>
          <w:delText>具有代表性和良好的覆盖性</w:delText>
        </w:r>
        <w:r w:rsidDel="008971B1">
          <w:rPr>
            <w:rFonts w:hint="eastAsia"/>
          </w:rPr>
          <w:delText>.</w:delText>
        </w:r>
      </w:del>
      <w:r w:rsidR="008F4F4F" w:rsidRPr="00927470">
        <w:rPr>
          <w:rFonts w:hint="eastAsia"/>
        </w:rPr>
        <w:t>本文</w:t>
      </w:r>
      <w:del w:id="28" w:author="sca" w:date="2019-04-13T11:43:00Z">
        <w:r w:rsidR="008F4F4F" w:rsidRPr="00927470" w:rsidDel="008971B1">
          <w:rPr>
            <w:rFonts w:hint="eastAsia"/>
          </w:rPr>
          <w:delText>根据</w:delText>
        </w:r>
        <w:r w:rsidR="004A3414" w:rsidDel="008971B1">
          <w:rPr>
            <w:rFonts w:hint="eastAsia"/>
          </w:rPr>
          <w:delText>B</w:delText>
        </w:r>
        <w:r w:rsidR="004A3414" w:rsidDel="008971B1">
          <w:delText>ra</w:delText>
        </w:r>
        <w:r w:rsidR="004A3414" w:rsidDel="008971B1">
          <w:rPr>
            <w:rFonts w:hint="eastAsia"/>
          </w:rPr>
          <w:delText>bury</w:delText>
        </w:r>
        <w:r w:rsidR="004A3414" w:rsidDel="008971B1">
          <w:rPr>
            <w:rFonts w:hint="eastAsia"/>
          </w:rPr>
          <w:delText>等人提出的</w:delText>
        </w:r>
        <w:r w:rsidR="001C31AD" w:rsidDel="008971B1">
          <w:rPr>
            <w:rFonts w:hint="eastAsia"/>
          </w:rPr>
          <w:delText>2</w:delText>
        </w:r>
        <w:r w:rsidR="001C31AD" w:rsidDel="008971B1">
          <w:delText>5</w:delText>
        </w:r>
        <w:r w:rsidR="001C31AD" w:rsidDel="008971B1">
          <w:rPr>
            <w:rFonts w:hint="eastAsia"/>
          </w:rPr>
          <w:delText>种</w:delText>
        </w:r>
        <w:r w:rsidR="004A3414" w:rsidDel="008971B1">
          <w:rPr>
            <w:rFonts w:hint="eastAsia"/>
          </w:rPr>
          <w:delText>并发变异算子</w:delText>
        </w:r>
        <w:r w:rsidR="008F4F4F" w:rsidRPr="00927470" w:rsidDel="008971B1">
          <w:rPr>
            <w:rFonts w:hint="eastAsia"/>
          </w:rPr>
          <w:delText>,</w:delText>
        </w:r>
      </w:del>
      <w:r w:rsidR="008F4F4F" w:rsidRPr="00927470">
        <w:rPr>
          <w:rFonts w:hint="eastAsia"/>
        </w:rPr>
        <w:t>设计并实现了一个自动生成并发变异体的工具</w:t>
      </w:r>
      <w:r w:rsidR="008F4F4F" w:rsidRPr="00927470">
        <w:rPr>
          <w:rFonts w:hint="eastAsia"/>
        </w:rPr>
        <w:t>C</w:t>
      </w:r>
      <w:r w:rsidR="00B36D94">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14:paraId="71207AE4" w14:textId="77777777"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4A3414">
        <w:rPr>
          <w:rFonts w:hint="eastAsia"/>
        </w:rPr>
        <w:t>bury</w:t>
      </w:r>
      <w:r w:rsidR="004A3414">
        <w:rPr>
          <w:rFonts w:hint="eastAsia"/>
        </w:rPr>
        <w:t>等人提出的并发变异算子</w:t>
      </w:r>
      <w:r w:rsidR="004A3414" w:rsidRPr="001D2CF1">
        <w:rPr>
          <w:vertAlign w:val="superscript"/>
        </w:rPr>
        <w:t>[</w:t>
      </w:r>
      <w:r w:rsidR="00E3245B">
        <w:rPr>
          <w:rFonts w:hint="eastAsia"/>
          <w:vertAlign w:val="superscript"/>
        </w:rPr>
        <w:t>7</w:t>
      </w:r>
      <w:r w:rsidR="004A3414" w:rsidRPr="001D2CF1">
        <w:rPr>
          <w:vertAlign w:val="superscript"/>
        </w:rPr>
        <w:t>]</w:t>
      </w:r>
      <w:r w:rsidR="00FA5798" w:rsidRPr="00FA5798">
        <w:rPr>
          <w:rFonts w:hint="eastAsia"/>
        </w:rPr>
        <w:t xml:space="preserve"> </w:t>
      </w:r>
      <w:r w:rsidR="00FA5798">
        <w:rPr>
          <w:rFonts w:hint="eastAsia"/>
        </w:rPr>
        <w:t>扩展了面向</w:t>
      </w:r>
      <w:r w:rsidR="00FA5798">
        <w:rPr>
          <w:rFonts w:hint="eastAsia"/>
        </w:rPr>
        <w:t>Java</w:t>
      </w:r>
      <w:r w:rsidR="00FA5798">
        <w:rPr>
          <w:rFonts w:hint="eastAsia"/>
        </w:rPr>
        <w:t>程序的变异测试工具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14:paraId="06176A3A" w14:textId="77777777" w:rsidR="00060655" w:rsidRDefault="005C54D1" w:rsidP="007F5D38">
      <w:pPr>
        <w:pStyle w:val="a0"/>
        <w:numPr>
          <w:ilvl w:val="0"/>
          <w:numId w:val="6"/>
        </w:numPr>
        <w:ind w:firstLineChars="0"/>
      </w:pPr>
      <w:r>
        <w:rPr>
          <w:rFonts w:hint="eastAsia"/>
        </w:rPr>
        <w:t>采用</w:t>
      </w:r>
      <w:r w:rsidR="00323E3A">
        <w:rPr>
          <w:rFonts w:hint="eastAsia"/>
        </w:rPr>
        <w:t>MSG</w:t>
      </w:r>
      <w:r w:rsidR="00323E3A">
        <w:rPr>
          <w:rFonts w:hint="eastAsia"/>
        </w:rPr>
        <w:t>和设计模式结合的方法来提高并发变异体的生成效率</w:t>
      </w:r>
      <w:r>
        <w:rPr>
          <w:rFonts w:hint="eastAsia"/>
        </w:rPr>
        <w:t>及工具的可扩展性</w:t>
      </w:r>
      <w:r w:rsidR="00323E3A">
        <w:rPr>
          <w:rFonts w:hint="eastAsia"/>
        </w:rPr>
        <w:t>。</w:t>
      </w:r>
    </w:p>
    <w:p w14:paraId="4B52EE0A" w14:textId="77777777"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14:paraId="4782CD99" w14:textId="77777777" w:rsidR="00A75FD4" w:rsidRPr="00306583" w:rsidRDefault="00A75FD4" w:rsidP="004B7E2C">
      <w:pPr>
        <w:pStyle w:val="a0"/>
        <w:ind w:firstLine="372"/>
      </w:pPr>
      <w:r>
        <w:rPr>
          <w:rFonts w:hint="eastAsia"/>
        </w:rPr>
        <w:t>本文第一部分</w:t>
      </w:r>
      <w:r w:rsidR="00626B58">
        <w:rPr>
          <w:rFonts w:hint="eastAsia"/>
        </w:rPr>
        <w:t>介绍了本文</w:t>
      </w:r>
      <w:r>
        <w:rPr>
          <w:rFonts w:hint="eastAsia"/>
        </w:rPr>
        <w:t>研究工作的相关背景</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sidR="002F56BE">
        <w:rPr>
          <w:rFonts w:hint="eastAsia"/>
        </w:rPr>
        <w:t>,</w:t>
      </w:r>
      <w:r w:rsidR="004A3414">
        <w:rPr>
          <w:rFonts w:hint="eastAsia"/>
        </w:rPr>
        <w:t>第四部分列出了实验中主要的有效性威胁</w:t>
      </w:r>
      <w:r w:rsidR="004A3414">
        <w:rPr>
          <w:rFonts w:hint="eastAsia"/>
        </w:rPr>
        <w:t>,</w:t>
      </w:r>
      <w:r w:rsidR="002F56BE">
        <w:rPr>
          <w:rFonts w:hint="eastAsia"/>
        </w:rPr>
        <w:t>实验结果</w:t>
      </w:r>
      <w:r w:rsidR="00626B58">
        <w:rPr>
          <w:rFonts w:hint="eastAsia"/>
        </w:rPr>
        <w:t>与</w:t>
      </w:r>
      <w:r w:rsidR="004A3414">
        <w:rPr>
          <w:rFonts w:hint="eastAsia"/>
        </w:rPr>
        <w:t>分析展示在第五</w:t>
      </w:r>
      <w:r w:rsidR="00626B58">
        <w:rPr>
          <w:rFonts w:hint="eastAsia"/>
        </w:rPr>
        <w:t>部分</w:t>
      </w:r>
      <w:r w:rsidR="002F56BE">
        <w:rPr>
          <w:rFonts w:hint="eastAsia"/>
        </w:rPr>
        <w:t>,</w:t>
      </w:r>
      <w:r w:rsidR="004A3414">
        <w:rPr>
          <w:rFonts w:hint="eastAsia"/>
        </w:rPr>
        <w:t>第六部分介绍与本文相关的研究工作</w:t>
      </w:r>
      <w:r w:rsidR="002F56BE">
        <w:rPr>
          <w:rFonts w:hint="eastAsia"/>
        </w:rPr>
        <w:t>,</w:t>
      </w:r>
      <w:r w:rsidR="004A3414">
        <w:rPr>
          <w:rFonts w:hint="eastAsia"/>
        </w:rPr>
        <w:t>第七</w:t>
      </w:r>
      <w:r w:rsidR="002F56BE">
        <w:rPr>
          <w:rFonts w:hint="eastAsia"/>
        </w:rPr>
        <w:t>部分</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14:paraId="001649DE" w14:textId="77777777" w:rsidR="0086418A" w:rsidRDefault="00006884" w:rsidP="0086418A">
      <w:pPr>
        <w:pStyle w:val="1"/>
      </w:pPr>
      <w:del w:id="29" w:author="sca" w:date="2019-04-13T11:47:00Z">
        <w:r w:rsidDel="00244944">
          <w:rPr>
            <w:rFonts w:hint="eastAsia"/>
          </w:rPr>
          <w:delText>研究</w:delText>
        </w:r>
        <w:r w:rsidR="00F07ADD" w:rsidDel="00244944">
          <w:rPr>
            <w:rFonts w:hint="eastAsia"/>
          </w:rPr>
          <w:delText>背景</w:delText>
        </w:r>
      </w:del>
      <w:ins w:id="30" w:author="sca" w:date="2019-04-13T11:47:00Z">
        <w:r w:rsidR="00244944">
          <w:rPr>
            <w:rFonts w:hint="eastAsia"/>
          </w:rPr>
          <w:t>并发变异测试</w:t>
        </w:r>
      </w:ins>
    </w:p>
    <w:p w14:paraId="721C709C" w14:textId="77777777" w:rsidR="007C5023" w:rsidDel="00244944" w:rsidRDefault="00D24AEC" w:rsidP="007C5023">
      <w:pPr>
        <w:pStyle w:val="2"/>
        <w:spacing w:before="71" w:after="71"/>
        <w:rPr>
          <w:del w:id="31" w:author="sca" w:date="2019-04-13T11:48:00Z"/>
        </w:rPr>
      </w:pPr>
      <w:del w:id="32" w:author="sca" w:date="2019-04-13T11:48:00Z">
        <w:r w:rsidDel="00244944">
          <w:rPr>
            <w:rFonts w:hint="eastAsia"/>
          </w:rPr>
          <w:delText>传统</w:delText>
        </w:r>
        <w:r w:rsidR="007C5023" w:rsidDel="00244944">
          <w:rPr>
            <w:rFonts w:hint="eastAsia"/>
          </w:rPr>
          <w:delText>变异测试</w:delText>
        </w:r>
      </w:del>
    </w:p>
    <w:p w14:paraId="4818FBE5" w14:textId="77777777" w:rsidR="00140EE2" w:rsidRDefault="00F65B7C" w:rsidP="00076431">
      <w:pPr>
        <w:pStyle w:val="a0"/>
        <w:spacing w:afterLines="50" w:after="142"/>
        <w:ind w:firstLineChars="0" w:firstLine="0"/>
      </w:pPr>
      <w:r>
        <w:rPr>
          <w:noProof/>
        </w:rPr>
        <w:pict w14:anchorId="21BDC423">
          <v:shapetype id="_x0000_t202" coordsize="21600,21600" o:spt="202" path="m,l,21600r21600,l21600,xe">
            <v:stroke joinstyle="miter"/>
            <v:path gradientshapeok="t" o:connecttype="rect"/>
          </v:shapetype>
          <v:shape id="_x0000_s1072" type="#_x0000_t202" style="position:absolute;left:0;text-align:left;margin-left:93.6pt;margin-top:88.8pt;width:229.55pt;height:109.15pt;z-index:251676672;mso-wrap-style:none" strokeweight=".2pt">
            <v:textbox style="mso-next-textbox:#_x0000_s1072">
              <w:txbxContent>
                <w:p w14:paraId="5293A143" w14:textId="77777777" w:rsidR="008971B1" w:rsidRDefault="00F65B7C" w:rsidP="009958CA">
                  <w:r>
                    <w:pict w14:anchorId="623F6B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4.75pt;height:104.05pt">
                        <v:imagedata r:id="rId10" o:title=""/>
                      </v:shape>
                    </w:pict>
                  </w:r>
                </w:p>
              </w:txbxContent>
            </v:textbox>
          </v:shape>
        </w:pict>
      </w:r>
      <w:r w:rsidR="007C5023">
        <w:rPr>
          <w:rFonts w:hint="eastAsia"/>
        </w:rPr>
        <w:t xml:space="preserve">       </w:t>
      </w:r>
      <w:r w:rsidR="0049652C">
        <w:rPr>
          <w:rFonts w:hint="eastAsia"/>
        </w:rPr>
        <w:t>图</w:t>
      </w:r>
      <w:r w:rsidR="0049652C">
        <w:rPr>
          <w:rFonts w:hint="eastAsia"/>
        </w:rPr>
        <w:t>1</w:t>
      </w:r>
      <w:r w:rsidR="00624FFB">
        <w:rPr>
          <w:rFonts w:hint="eastAsia"/>
        </w:rPr>
        <w:t>描述了传统变异测试的基本流程</w:t>
      </w:r>
      <w:r w:rsidR="007209CC">
        <w:rPr>
          <w:rFonts w:hint="eastAsia"/>
        </w:rPr>
        <w:t>,</w:t>
      </w:r>
      <w:r w:rsidR="007209CC">
        <w:rPr>
          <w:rFonts w:hint="eastAsia"/>
        </w:rPr>
        <w:t>该</w:t>
      </w:r>
      <w:r w:rsidR="0049652C">
        <w:rPr>
          <w:rFonts w:hint="eastAsia"/>
        </w:rPr>
        <w:t>框架</w:t>
      </w:r>
      <w:r w:rsidR="007209CC">
        <w:rPr>
          <w:rFonts w:hint="eastAsia"/>
        </w:rPr>
        <w:t>可以用来定量评估测试用例集充分性和测试技术的有效性</w:t>
      </w:r>
      <w:r w:rsidR="007209CC">
        <w:rPr>
          <w:rFonts w:hint="eastAsia"/>
        </w:rPr>
        <w:t>.</w:t>
      </w:r>
      <w:r w:rsidR="0049652C">
        <w:rPr>
          <w:rFonts w:hint="eastAsia"/>
        </w:rPr>
        <w:t>首先</w:t>
      </w:r>
      <w:r w:rsidR="0049652C">
        <w:rPr>
          <w:rFonts w:hint="eastAsia"/>
        </w:rPr>
        <w:t>,</w:t>
      </w:r>
      <w:r w:rsidR="007209CC">
        <w:rPr>
          <w:rFonts w:hint="eastAsia"/>
        </w:rPr>
        <w:t>应用变异算子</w:t>
      </w:r>
      <w:r w:rsidR="008E5C9E">
        <w:rPr>
          <w:rFonts w:hint="eastAsia"/>
        </w:rPr>
        <w:t>来</w:t>
      </w:r>
      <w:r w:rsidR="007209CC">
        <w:rPr>
          <w:rFonts w:hint="eastAsia"/>
        </w:rPr>
        <w:t>改变原始程序</w:t>
      </w:r>
      <m:oMath>
        <m:r>
          <m:rPr>
            <m:sty m:val="p"/>
          </m:rPr>
          <w:rPr>
            <w:rFonts w:ascii="Cambria Math" w:hAnsi="Cambria Math"/>
          </w:rPr>
          <m:t>P</m:t>
        </m:r>
      </m:oMath>
      <w:r w:rsidR="007C5023">
        <w:rPr>
          <w:rFonts w:hint="eastAsia"/>
        </w:rPr>
        <w:t>的语法结构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n</m:t>
                </m:r>
              </m:sub>
              <m:sup>
                <m:r>
                  <m:rPr>
                    <m:sty m:val="p"/>
                  </m:rP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m:oMath>
        <m:r>
          <m:rPr>
            <m:sty m:val="p"/>
          </m:rPr>
          <w:rPr>
            <w:rFonts w:ascii="Cambria Math" w:hAnsi="Cambria Math"/>
          </w:rPr>
          <m:t>P</m:t>
        </m:r>
      </m:oMath>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m:oMath>
        <m:r>
          <m:rPr>
            <m:sty m:val="p"/>
          </m:rPr>
          <w:rPr>
            <w:rFonts w:ascii="Cambria Math" w:hAnsi="Cambria Math"/>
          </w:rPr>
          <m:t>P</m:t>
        </m:r>
      </m:oMath>
      <w:r w:rsidR="00A31C65">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m:oMath>
        <m:r>
          <m:rPr>
            <m:sty m:val="p"/>
          </m:rPr>
          <w:rPr>
            <w:rFonts w:ascii="Cambria Math" w:hAnsi="Cambria Math"/>
          </w:rPr>
          <m:t>P</m:t>
        </m:r>
      </m:oMath>
      <w:r w:rsidR="00D2482D">
        <w:rPr>
          <w:rFonts w:hint="eastAsia"/>
        </w:rPr>
        <w:t>和</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i</m:t>
            </m:r>
          </m:sub>
          <m:sup>
            <m:r>
              <m:rPr>
                <m:sty m:val="p"/>
              </m:rPr>
              <w:rPr>
                <w:rFonts w:ascii="Cambria Math" w:hAnsi="Cambria Math"/>
              </w:rPr>
              <m:t>'</m:t>
            </m:r>
          </m:sup>
        </m:sSubSup>
      </m:oMath>
      <w:r w:rsidR="00D2482D">
        <w:rPr>
          <w:rFonts w:hint="eastAsia"/>
        </w:rPr>
        <w:t>为</w:t>
      </w:r>
      <m:oMath>
        <m:r>
          <m:rPr>
            <m:sty m:val="p"/>
          </m:rPr>
          <w:rPr>
            <w:rFonts w:ascii="Cambria Math" w:hAnsi="Cambria Math"/>
          </w:rPr>
          <m:t>P</m:t>
        </m:r>
      </m:oMath>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92896">
        <w:rPr>
          <w:rFonts w:hint="eastAsia"/>
        </w:rPr>
        <w:t>.</w:t>
      </w:r>
    </w:p>
    <w:p w14:paraId="018464F9" w14:textId="77777777" w:rsidR="00A93C64" w:rsidRDefault="00A93C64" w:rsidP="009958CA">
      <w:pPr>
        <w:pStyle w:val="a0"/>
        <w:ind w:firstLineChars="0" w:firstLine="0"/>
      </w:pPr>
    </w:p>
    <w:p w14:paraId="4F2263B2" w14:textId="77777777" w:rsidR="00A93C64" w:rsidRDefault="00A93C64" w:rsidP="009958CA">
      <w:pPr>
        <w:pStyle w:val="a0"/>
        <w:ind w:firstLineChars="0" w:firstLine="0"/>
      </w:pPr>
    </w:p>
    <w:p w14:paraId="75578931" w14:textId="77777777" w:rsidR="00A93C64" w:rsidRDefault="00A93C64" w:rsidP="009958CA">
      <w:pPr>
        <w:pStyle w:val="a0"/>
        <w:ind w:firstLineChars="0" w:firstLine="0"/>
      </w:pPr>
    </w:p>
    <w:p w14:paraId="3A3706D3" w14:textId="77777777" w:rsidR="00A93C64" w:rsidRDefault="00A93C64" w:rsidP="009958CA">
      <w:pPr>
        <w:pStyle w:val="a0"/>
        <w:ind w:firstLineChars="0" w:firstLine="0"/>
      </w:pPr>
    </w:p>
    <w:p w14:paraId="6C0DA763" w14:textId="77777777" w:rsidR="00A93C64" w:rsidRDefault="00A93C64" w:rsidP="009958CA">
      <w:pPr>
        <w:pStyle w:val="a0"/>
        <w:ind w:firstLineChars="0" w:firstLine="0"/>
      </w:pPr>
    </w:p>
    <w:p w14:paraId="62DB7FE4" w14:textId="77777777" w:rsidR="00A93C64" w:rsidRDefault="00A93C64" w:rsidP="009958CA">
      <w:pPr>
        <w:pStyle w:val="a0"/>
        <w:ind w:firstLineChars="0" w:firstLine="0"/>
      </w:pPr>
    </w:p>
    <w:p w14:paraId="19C642A5" w14:textId="77777777" w:rsidR="00A93C64" w:rsidRDefault="00A93C64" w:rsidP="00076431">
      <w:pPr>
        <w:pStyle w:val="a0"/>
        <w:spacing w:afterLines="30" w:after="85"/>
        <w:ind w:firstLineChars="0" w:firstLine="0"/>
      </w:pPr>
    </w:p>
    <w:p w14:paraId="65F76E3C" w14:textId="77777777" w:rsidR="00A93C64" w:rsidRDefault="00A93C64" w:rsidP="00076431">
      <w:pPr>
        <w:pStyle w:val="a0"/>
        <w:spacing w:beforeLines="50" w:before="142"/>
        <w:ind w:firstLine="372"/>
        <w:jc w:val="center"/>
      </w:pPr>
      <w:r>
        <w:rPr>
          <w:rFonts w:hint="eastAsia"/>
        </w:rPr>
        <w:t>Fig.1 Mutation Testing process</w:t>
      </w:r>
    </w:p>
    <w:p w14:paraId="604CD9C6" w14:textId="77777777" w:rsidR="00A93C64" w:rsidRDefault="00A93C64" w:rsidP="00076431">
      <w:pPr>
        <w:pStyle w:val="a0"/>
        <w:spacing w:afterLines="50" w:after="142"/>
        <w:ind w:firstLine="372"/>
        <w:jc w:val="center"/>
      </w:pPr>
      <w:r>
        <w:rPr>
          <w:rFonts w:hint="eastAsia"/>
        </w:rPr>
        <w:t>图</w:t>
      </w:r>
      <w:r>
        <w:rPr>
          <w:rFonts w:hint="eastAsia"/>
        </w:rPr>
        <w:t xml:space="preserve">1 </w:t>
      </w:r>
      <w:r>
        <w:rPr>
          <w:rFonts w:hint="eastAsia"/>
        </w:rPr>
        <w:t>变异测试流程</w:t>
      </w:r>
    </w:p>
    <w:p w14:paraId="7F4B62EF" w14:textId="77777777" w:rsidR="007C5023" w:rsidRDefault="00481132" w:rsidP="006055A7">
      <w:pPr>
        <w:pStyle w:val="a0"/>
        <w:ind w:firstLineChars="0" w:firstLine="0"/>
        <w:jc w:val="center"/>
      </w:pPr>
      <w:r>
        <w:rPr>
          <w:rFonts w:hint="eastAsia"/>
        </w:rPr>
        <w:lastRenderedPageBreak/>
        <w:t xml:space="preserve">              </w:t>
      </w:r>
      <w:r w:rsidR="00A93C64">
        <w:rPr>
          <w:rFonts w:hint="eastAsia"/>
        </w:rPr>
        <w:t xml:space="preserve">          </w:t>
      </w:r>
      <w:r>
        <w:rPr>
          <w:rFonts w:hint="eastAsia"/>
        </w:rPr>
        <w:t xml:space="preserve">   </w:t>
      </w:r>
      <m:oMath>
        <m:r>
          <m:rPr>
            <m:sty m:val="p"/>
          </m:rPr>
          <w:rPr>
            <w:rFonts w:ascii="Cambria Math" w:hAnsi="Cambria Math" w:hint="eastAsia"/>
          </w:rPr>
          <m:t>MS</m:t>
        </m:r>
        <m:d>
          <m:dPr>
            <m:ctrlPr>
              <w:rPr>
                <w:rFonts w:ascii="Cambria Math" w:hAnsi="Cambria Math"/>
              </w:rPr>
            </m:ctrlPr>
          </m:dPr>
          <m:e>
            <m:r>
              <m:rPr>
                <m:sty m:val="p"/>
              </m:rPr>
              <w:rPr>
                <w:rFonts w:ascii="Cambria Math" w:hAnsi="Cambria Math" w:hint="eastAsia"/>
              </w:rPr>
              <m:t>M,T</m:t>
            </m:r>
          </m:e>
        </m:d>
        <m:r>
          <m:rPr>
            <m:sty m:val="p"/>
          </m:rPr>
          <w:rPr>
            <w:rFonts w:ascii="Cambria Math"/>
          </w:rPr>
          <m:t>=</m:t>
        </m:r>
        <m:f>
          <m:fPr>
            <m:ctrlPr>
              <w:rPr>
                <w:rFonts w:ascii="Cambria Math" w:hAnsi="Cambria Math"/>
              </w:rPr>
            </m:ctrlPr>
          </m:fPr>
          <m:num>
            <m:r>
              <m:rPr>
                <m:sty m:val="p"/>
              </m:rPr>
              <w:rPr>
                <w:rFonts w:ascii="Cambria Math" w:hAnsi="Cambria Math" w:hint="eastAsia"/>
              </w:rPr>
              <m:t>killed(M,T)</m:t>
            </m:r>
          </m:num>
          <m:den>
            <m:r>
              <m:rPr>
                <m:sty m:val="p"/>
              </m:rPr>
              <w:rPr>
                <w:rFonts w:ascii="Cambria Math" w:hAnsi="Cambria Math" w:hint="eastAsia"/>
              </w:rPr>
              <m:t xml:space="preserve">{|M| </m:t>
            </m:r>
            <m:r>
              <m:rPr>
                <m:sty m:val="p"/>
              </m:rPr>
              <w:rPr>
                <w:rFonts w:ascii="MS Mincho" w:eastAsia="MS Mincho" w:hAnsi="MS Mincho" w:cs="MS Mincho" w:hint="eastAsia"/>
              </w:rPr>
              <m:t>-</m:t>
            </m:r>
            <m:r>
              <m:rPr>
                <m:sty m:val="p"/>
              </m:rP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14:paraId="0A1F5B25" w14:textId="77777777" w:rsidR="007C5023" w:rsidRDefault="00495278" w:rsidP="00076431">
      <w:pPr>
        <w:pStyle w:val="a0"/>
        <w:spacing w:afterLines="50" w:after="142"/>
        <w:ind w:firstLineChars="0" w:firstLine="0"/>
      </w:pPr>
      <w:r>
        <w:rPr>
          <w:rFonts w:hint="eastAsia"/>
        </w:rPr>
        <w:t>其中</w:t>
      </w:r>
      <w:r>
        <w:rPr>
          <w:rFonts w:hint="eastAsia"/>
        </w:rPr>
        <w:t>,</w:t>
      </w:r>
      <w:r w:rsidR="007C5023">
        <w:rPr>
          <w:rFonts w:hint="eastAsia"/>
        </w:rPr>
        <w:t>MS(M,T)</w:t>
      </w:r>
      <w:r w:rsidR="007C5023">
        <w:rPr>
          <w:rFonts w:hint="eastAsia"/>
        </w:rPr>
        <w:t>表示变异</w:t>
      </w:r>
      <w:r w:rsidR="000B53B6">
        <w:rPr>
          <w:rFonts w:hint="eastAsia"/>
        </w:rPr>
        <w:t>得分</w:t>
      </w:r>
      <w:r w:rsidR="007C5023">
        <w:rPr>
          <w:rFonts w:hint="eastAsia"/>
        </w:rPr>
        <w:t>,killed(M,T)</w:t>
      </w:r>
      <w:r w:rsidR="007C5023">
        <w:rPr>
          <w:rFonts w:hint="eastAsia"/>
        </w:rPr>
        <w:t>表示可杀死变异体数量</w:t>
      </w:r>
      <w:r w:rsidR="007C5023">
        <w:rPr>
          <w:rFonts w:hint="eastAsia"/>
        </w:rPr>
        <w:t>,|M|</w:t>
      </w:r>
      <w:r w:rsidR="007C5023">
        <w:rPr>
          <w:rFonts w:hint="eastAsia"/>
        </w:rPr>
        <w:t>表示生成的所有变异体数量</w:t>
      </w:r>
      <w:r w:rsidR="007C5023">
        <w:rPr>
          <w:rFonts w:hint="eastAsia"/>
        </w:rPr>
        <w:t>,eqv(M)</w:t>
      </w:r>
      <w:r w:rsidR="007C5023">
        <w:rPr>
          <w:rFonts w:hint="eastAsia"/>
        </w:rPr>
        <w:t>表示已识别的等价变异体数量</w:t>
      </w:r>
      <w:r w:rsidR="007C5023">
        <w:rPr>
          <w:rFonts w:hint="eastAsia"/>
        </w:rPr>
        <w:t>.</w:t>
      </w:r>
      <w:r w:rsidR="007C5023">
        <w:rPr>
          <w:rFonts w:hint="eastAsia"/>
        </w:rPr>
        <w:t>从表达式含义可以看出</w:t>
      </w:r>
      <w:r w:rsidR="007C5023">
        <w:rPr>
          <w:rFonts w:hint="eastAsia"/>
        </w:rPr>
        <w:t>MS(M,T)</w:t>
      </w:r>
      <w:r w:rsidR="007C5023">
        <w:rPr>
          <w:rFonts w:hint="eastAsia"/>
        </w:rPr>
        <w:t>取值范围为</w:t>
      </w:r>
      <w:r w:rsidR="007C5023">
        <w:rPr>
          <w:rFonts w:hint="eastAsia"/>
        </w:rPr>
        <w:t>[0,1],</w:t>
      </w:r>
      <w:r w:rsidR="007C5023">
        <w:rPr>
          <w:rFonts w:hint="eastAsia"/>
        </w:rPr>
        <w:t>取值越接近</w:t>
      </w:r>
      <w:r w:rsidR="007C5023">
        <w:rPr>
          <w:rFonts w:hint="eastAsia"/>
        </w:rPr>
        <w:t>1</w:t>
      </w:r>
      <w:r w:rsidR="007C5023">
        <w:rPr>
          <w:rFonts w:hint="eastAsia"/>
        </w:rPr>
        <w:t>表明测试用例集的充分性越高</w:t>
      </w:r>
      <w:r w:rsidR="00914054">
        <w:rPr>
          <w:rFonts w:hint="eastAsia"/>
        </w:rPr>
        <w:t>或测试技术越有效</w:t>
      </w:r>
      <w:r w:rsidR="007C5023">
        <w:rPr>
          <w:rFonts w:hint="eastAsia"/>
        </w:rPr>
        <w:t>.</w:t>
      </w:r>
    </w:p>
    <w:p w14:paraId="6FF858B4" w14:textId="77777777" w:rsidR="007C5023" w:rsidDel="00244944" w:rsidRDefault="007C5023" w:rsidP="007C5023">
      <w:pPr>
        <w:pStyle w:val="2"/>
        <w:spacing w:before="71" w:after="71"/>
        <w:rPr>
          <w:del w:id="33" w:author="sca" w:date="2019-04-13T11:48:00Z"/>
        </w:rPr>
      </w:pPr>
      <w:del w:id="34" w:author="sca" w:date="2019-04-13T11:48:00Z">
        <w:r w:rsidDel="00244944">
          <w:rPr>
            <w:rFonts w:hint="eastAsia"/>
          </w:rPr>
          <w:delText>并发变异测试</w:delText>
        </w:r>
      </w:del>
    </w:p>
    <w:p w14:paraId="256FEF6C" w14:textId="77777777"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9F12D4">
        <w:rPr>
          <w:rFonts w:hint="eastAsia"/>
          <w:vertAlign w:val="superscript"/>
        </w:rPr>
        <w:t>29</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9F12D4">
        <w:rPr>
          <w:rFonts w:hint="eastAsia"/>
          <w:vertAlign w:val="superscript"/>
        </w:rPr>
        <w:t>30</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9F12D4">
        <w:rPr>
          <w:rFonts w:hint="eastAsia"/>
          <w:vertAlign w:val="superscript"/>
        </w:rPr>
        <w:t>31</w:t>
      </w:r>
      <w:r w:rsidR="00F23468">
        <w:rPr>
          <w:rFonts w:hint="eastAsia"/>
          <w:vertAlign w:val="superscript"/>
        </w:rPr>
        <w:t>]</w:t>
      </w:r>
      <w:r w:rsidR="009F12D4">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14:paraId="5240C9CA" w14:textId="77777777" w:rsidR="007B7B64" w:rsidRDefault="007B7B64" w:rsidP="00364104">
      <w:pPr>
        <w:pStyle w:val="a0"/>
        <w:ind w:firstLine="372"/>
      </w:pPr>
      <w:r>
        <w:rPr>
          <w:rFonts w:hint="eastAsia"/>
        </w:rPr>
        <w:t>传统变异测试定义为</w:t>
      </w:r>
      <w:r>
        <w:rPr>
          <w:rFonts w:hint="eastAsia"/>
        </w:rPr>
        <w:t>5</w:t>
      </w:r>
      <w:r>
        <w:rPr>
          <w:rFonts w:hint="eastAsia"/>
        </w:rPr>
        <w:t>元组</w:t>
      </w:r>
      <m:oMath>
        <m:r>
          <m:rPr>
            <m:sty m:val="p"/>
          </m:rPr>
          <w:rPr>
            <w:rFonts w:ascii="Cambria Math" w:hAnsi="Cambria Math"/>
          </w:rPr>
          <m:t>E=(P,S,D,L,A)</m:t>
        </m:r>
      </m:oMath>
      <w:r>
        <w:rPr>
          <w:rFonts w:hint="eastAsia"/>
          <w:vertAlign w:val="superscript"/>
        </w:rPr>
        <w:t>[26]</w:t>
      </w:r>
      <w:r>
        <w:rPr>
          <w:rFonts w:hint="eastAsia"/>
        </w:rPr>
        <w:t>,</w:t>
      </w:r>
      <w:r w:rsidR="009518BF">
        <w:rPr>
          <w:rFonts w:hint="eastAsia"/>
        </w:rPr>
        <w:t>其中</w:t>
      </w:r>
      <w:r w:rsidR="009518BF">
        <w:rPr>
          <w:rFonts w:hint="eastAsia"/>
        </w:rPr>
        <w:t>,</w:t>
      </w:r>
      <w:r>
        <w:rPr>
          <w:rFonts w:hint="eastAsia"/>
        </w:rPr>
        <w:t>P</w:t>
      </w:r>
      <w:r>
        <w:rPr>
          <w:rFonts w:hint="eastAsia"/>
        </w:rPr>
        <w:t>是原始程序</w:t>
      </w:r>
      <w:r>
        <w:rPr>
          <w:rFonts w:hint="eastAsia"/>
        </w:rPr>
        <w:t>,S</w:t>
      </w:r>
      <w:r>
        <w:rPr>
          <w:rFonts w:hint="eastAsia"/>
        </w:rPr>
        <w:t>是规格说明</w:t>
      </w:r>
      <w:r>
        <w:rPr>
          <w:rFonts w:hint="eastAsia"/>
        </w:rPr>
        <w:t>,D</w:t>
      </w:r>
      <w:r>
        <w:rPr>
          <w:rFonts w:hint="eastAsia"/>
        </w:rPr>
        <w:t>是</w:t>
      </w:r>
      <w:r w:rsidR="006A1573">
        <w:rPr>
          <w:rFonts w:hint="eastAsia"/>
        </w:rPr>
        <w:t>测试用例集</w:t>
      </w:r>
      <w:r>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265499">
        <w:rPr>
          <w:rFonts w:hint="eastAsia"/>
        </w:rPr>
        <w:t>表示</w:t>
      </w:r>
      <w:r w:rsidR="00265499">
        <w:rPr>
          <w:rFonts w:hint="eastAsia"/>
        </w:rPr>
        <w:t>P</w:t>
      </w:r>
      <w:r w:rsidR="00265499">
        <w:rPr>
          <w:rFonts w:hint="eastAsia"/>
        </w:rPr>
        <w:t>中语句的位置</w:t>
      </w:r>
      <w:r w:rsidR="006A1573">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Pr>
          <w:rFonts w:hint="eastAsia"/>
        </w:rPr>
        <w:t>是位置</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00410E9F">
        <w:rPr>
          <w:rFonts w:hint="eastAsia"/>
        </w:rPr>
        <w:t>处</w:t>
      </w:r>
      <w:r>
        <w:rPr>
          <w:rFonts w:hint="eastAsia"/>
        </w:rPr>
        <w:t>的变异算子集合</w:t>
      </w:r>
      <w:r>
        <w:rPr>
          <w:rFonts w:hint="eastAsia"/>
        </w:rPr>
        <w:t>.</w:t>
      </w:r>
    </w:p>
    <w:p w14:paraId="1A8A3622" w14:textId="77777777"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Pr>
          <w:rFonts w:hint="eastAsia"/>
        </w:rPr>
        <w:t>C</w:t>
      </w:r>
      <w:r w:rsidR="00DC76C8">
        <w:rPr>
          <w:rFonts w:hint="eastAsia"/>
        </w:rPr>
        <w:t>表示</w:t>
      </w:r>
      <w:r w:rsidR="00DC76C8">
        <w:rPr>
          <w:rFonts w:hint="eastAsia"/>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m:rPr>
            <m:sty m:val="p"/>
          </m:rP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Pr>
          <w:rFonts w:hint="eastAsia"/>
        </w:rPr>
        <w:t>P</w:t>
      </w:r>
      <w:r w:rsidR="00B07C56">
        <w:rPr>
          <w:rFonts w:hint="eastAsia"/>
        </w:rPr>
        <w:t>是原始并发程序</w:t>
      </w:r>
      <w:r w:rsidR="00B07C56">
        <w:rPr>
          <w:rFonts w:hint="eastAsia"/>
        </w:rPr>
        <w:t>,S</w:t>
      </w:r>
      <w:r w:rsidR="00B07C56">
        <w:rPr>
          <w:rFonts w:hint="eastAsia"/>
        </w:rPr>
        <w:t>是规格说明</w:t>
      </w:r>
      <w:r w:rsidR="00B07C56">
        <w:rPr>
          <w:rFonts w:hint="eastAsia"/>
        </w:rPr>
        <w:t>,D</w:t>
      </w:r>
      <w:r w:rsidR="00EC73B1">
        <w:rPr>
          <w:rFonts w:hint="eastAsia"/>
        </w:rPr>
        <w:t>是测试用例集</w:t>
      </w:r>
      <w:r w:rsidR="00EC73B1">
        <w:rPr>
          <w:rFonts w:hint="eastAsia"/>
        </w:rPr>
        <w:t>,</w:t>
      </w:r>
      <m:oMath>
        <m:r>
          <m:rPr>
            <m:sty m:val="p"/>
          </m:rPr>
          <w:rPr>
            <w:rFonts w:ascii="Cambria Math" w:hAnsi="Cambria Math"/>
          </w:rPr>
          <m:t>L=(</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m:rPr>
            <m:sty m:val="p"/>
          </m:rPr>
          <w:rPr>
            <w:rFonts w:ascii="Cambria Math" w:hAnsi="Cambria Math"/>
          </w:rPr>
          <m:t>)</m:t>
        </m:r>
      </m:oMath>
      <w:r w:rsidR="009518BF">
        <w:rPr>
          <w:rFonts w:hint="eastAsia"/>
        </w:rPr>
        <w:t>,</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(i=1,2,…,n)</m:t>
        </m:r>
      </m:oMath>
      <w:r w:rsidR="00EC73B1">
        <w:rPr>
          <w:rFonts w:hint="eastAsia"/>
        </w:rPr>
        <w:t>表示</w:t>
      </w:r>
      <w:r w:rsidR="00EC73B1">
        <w:rPr>
          <w:rFonts w:hint="eastAsia"/>
        </w:rPr>
        <w:t>P</w:t>
      </w:r>
      <w:r w:rsidR="00EC73B1">
        <w:rPr>
          <w:rFonts w:hint="eastAsia"/>
        </w:rPr>
        <w:t>中语句的位置</w:t>
      </w:r>
      <w:r w:rsidR="00EC73B1">
        <w:rPr>
          <w:rFonts w:hint="eastAsia"/>
        </w:rPr>
        <w:t>,</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r>
          <m:rPr>
            <m:sty m:val="p"/>
          </m:rPr>
          <w:rPr>
            <w:rFonts w:ascii="Cambria Math" w:hAnsi="Cambria Math"/>
          </w:rPr>
          <m:t>)</m:t>
        </m:r>
      </m:oMath>
      <w:r w:rsidR="00C139D1">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(i=1,2,…,n)</m:t>
        </m:r>
      </m:oMath>
      <w:r w:rsidR="00C139D1">
        <w:rPr>
          <w:rFonts w:hint="eastAsia"/>
        </w:rPr>
        <w:t>表示</w:t>
      </w:r>
      <w:r w:rsidR="00C139D1">
        <w:rPr>
          <w:rFonts w:hint="eastAsia"/>
        </w:rPr>
        <w:t>P</w:t>
      </w:r>
      <w:r w:rsidR="000B0628">
        <w:rPr>
          <w:rFonts w:hint="eastAsia"/>
        </w:rPr>
        <w:t>中并发机制的</w:t>
      </w:r>
      <w:r w:rsidR="00C139D1">
        <w:rPr>
          <w:rFonts w:hint="eastAsia"/>
        </w:rPr>
        <w:t>位置</w:t>
      </w:r>
      <w:r w:rsidR="00C139D1">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oMath>
      <w:r w:rsidR="00611103">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(i=1,2,…,n)</m:t>
        </m:r>
      </m:oMath>
      <w:r w:rsidR="00C139D1">
        <w:rPr>
          <w:rFonts w:hint="eastAsia"/>
        </w:rPr>
        <w:t>是位置</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00C139D1">
        <w:rPr>
          <w:rFonts w:hint="eastAsia"/>
        </w:rPr>
        <w:t>的变异算子集合</w:t>
      </w:r>
      <w:r w:rsidR="00AB1470">
        <w:rPr>
          <w:rFonts w:hint="eastAsia"/>
        </w:rPr>
        <w:t>,</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oMath>
      <w:r w:rsidR="00E36E52">
        <w:rPr>
          <w:rFonts w:hint="eastAsia"/>
        </w:rPr>
        <w:t>是变异算子的数量</w:t>
      </w:r>
      <w:r w:rsidR="00E36E52">
        <w:rPr>
          <w:rFonts w:hint="eastAsia"/>
        </w:rPr>
        <w:t>.</w:t>
      </w:r>
    </w:p>
    <w:p w14:paraId="434B7178" w14:textId="77777777" w:rsidR="00013C9D" w:rsidRDefault="00F13826" w:rsidP="006013DF">
      <w:pPr>
        <w:pStyle w:val="a0"/>
        <w:ind w:firstLine="372"/>
      </w:pPr>
      <w:r>
        <w:rPr>
          <w:rFonts w:hint="eastAsia"/>
        </w:rPr>
        <w:t>图</w:t>
      </w:r>
      <w:r>
        <w:rPr>
          <w:rFonts w:hint="eastAsia"/>
        </w:rPr>
        <w:t>2</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14:paraId="404CEE7F" w14:textId="77777777" w:rsidR="00013C9D" w:rsidRDefault="00013C9D" w:rsidP="00013C9D">
      <w:pPr>
        <w:pStyle w:val="a0"/>
        <w:numPr>
          <w:ilvl w:val="0"/>
          <w:numId w:val="22"/>
        </w:numPr>
        <w:ind w:firstLineChars="0"/>
      </w:pPr>
      <w:r>
        <w:rPr>
          <w:rFonts w:hint="eastAsia"/>
        </w:rPr>
        <w:t>根据待测并发程序所运用的并发机制选择合适的并发变异算子</w:t>
      </w:r>
      <w:r>
        <w:rPr>
          <w:rFonts w:hint="eastAsia"/>
        </w:rPr>
        <w:t>,</w:t>
      </w:r>
      <w:r>
        <w:rPr>
          <w:rFonts w:hint="eastAsia"/>
        </w:rPr>
        <w:t>然后在待测并发程序上应用并发变异算子来生成相应的并发变异体</w:t>
      </w:r>
      <w:r>
        <w:rPr>
          <w:rFonts w:hint="eastAsia"/>
        </w:rPr>
        <w:t>.</w:t>
      </w:r>
    </w:p>
    <w:p w14:paraId="6266592C" w14:textId="77777777" w:rsidR="00013C9D" w:rsidRDefault="00013C9D" w:rsidP="00013C9D">
      <w:pPr>
        <w:pStyle w:val="a0"/>
        <w:numPr>
          <w:ilvl w:val="0"/>
          <w:numId w:val="22"/>
        </w:numPr>
        <w:ind w:firstLineChars="0"/>
      </w:pPr>
      <w:r>
        <w:rPr>
          <w:rFonts w:hint="eastAsia"/>
        </w:rPr>
        <w:t>从生成的大量并发变异体中识别出等价并发变异体并删除</w:t>
      </w:r>
      <w:r>
        <w:rPr>
          <w:rFonts w:hint="eastAsia"/>
        </w:rPr>
        <w:t>.</w:t>
      </w:r>
    </w:p>
    <w:p w14:paraId="0B77E16D" w14:textId="77777777" w:rsidR="00013C9D" w:rsidRDefault="00F65B7C" w:rsidP="00076431">
      <w:pPr>
        <w:pStyle w:val="a0"/>
        <w:numPr>
          <w:ilvl w:val="0"/>
          <w:numId w:val="22"/>
        </w:numPr>
        <w:spacing w:afterLines="50" w:after="142"/>
        <w:ind w:left="794" w:firstLineChars="0"/>
      </w:pPr>
      <w:r>
        <w:rPr>
          <w:noProof/>
        </w:rPr>
        <w:pict w14:anchorId="081A4152">
          <v:shape id="_x0000_s1105" type="#_x0000_t202" style="position:absolute;left:0;text-align:left;margin-left:82.15pt;margin-top:48.6pt;width:310.25pt;height:88.9pt;z-index:251683840;mso-wrap-style:none">
            <v:textbox>
              <w:txbxContent>
                <w:p w14:paraId="4A595B03" w14:textId="77777777" w:rsidR="008971B1" w:rsidRDefault="00F65B7C">
                  <w:r>
                    <w:pict w14:anchorId="35FADEAA">
                      <v:shape id="_x0000_i1027" type="#_x0000_t75" style="width:295.5pt;height:81.55pt">
                        <v:imagedata r:id="rId11" o:title=""/>
                      </v:shape>
                    </w:pict>
                  </w:r>
                </w:p>
              </w:txbxContent>
            </v:textbox>
          </v:shape>
        </w:pict>
      </w:r>
      <w:r w:rsidR="00013C9D">
        <w:rPr>
          <w:rFonts w:hint="eastAsia"/>
        </w:rPr>
        <w:t>在非等价并发变异体上执行测试用例</w:t>
      </w:r>
      <w:r w:rsidR="00013C9D">
        <w:rPr>
          <w:rFonts w:hint="eastAsia"/>
        </w:rPr>
        <w:t>,</w:t>
      </w:r>
      <w:r w:rsidR="00CD5597">
        <w:rPr>
          <w:rFonts w:hint="eastAsia"/>
        </w:rPr>
        <w:t>并根据并发变异体被识别的情况计算变异得分</w:t>
      </w:r>
      <w:r w:rsidR="00CD5597">
        <w:rPr>
          <w:rFonts w:hint="eastAsia"/>
        </w:rPr>
        <w:t>.</w:t>
      </w:r>
      <w:r w:rsidR="00CD5597">
        <w:rPr>
          <w:rFonts w:hint="eastAsia"/>
        </w:rPr>
        <w:t>如果变异得分满足要求则变异测试结束</w:t>
      </w:r>
      <w:r w:rsidR="00CD5597">
        <w:rPr>
          <w:rFonts w:hint="eastAsia"/>
        </w:rPr>
        <w:t>,</w:t>
      </w:r>
      <w:r w:rsidR="00CD5597">
        <w:rPr>
          <w:rFonts w:hint="eastAsia"/>
        </w:rPr>
        <w:t>否则还需要继续设计测试用例并添加到当前测试用例集中直到变异得分满足要求</w:t>
      </w:r>
      <w:r w:rsidR="00CD5597">
        <w:rPr>
          <w:rFonts w:hint="eastAsia"/>
        </w:rPr>
        <w:t>.</w:t>
      </w:r>
    </w:p>
    <w:p w14:paraId="110FD06B" w14:textId="77777777" w:rsidR="00FF13DA" w:rsidRDefault="00FF13DA" w:rsidP="00FF13DA">
      <w:pPr>
        <w:pStyle w:val="a0"/>
        <w:ind w:left="792" w:firstLineChars="0" w:firstLine="0"/>
      </w:pPr>
    </w:p>
    <w:p w14:paraId="26BB46BB" w14:textId="77777777" w:rsidR="00FF13DA" w:rsidRDefault="00FF13DA" w:rsidP="00FF13DA">
      <w:pPr>
        <w:pStyle w:val="a0"/>
        <w:ind w:left="792" w:firstLineChars="0" w:firstLine="0"/>
      </w:pPr>
    </w:p>
    <w:p w14:paraId="79952DB3" w14:textId="77777777" w:rsidR="00FF13DA" w:rsidRDefault="00FF13DA" w:rsidP="00FF13DA">
      <w:pPr>
        <w:pStyle w:val="a0"/>
        <w:ind w:left="792" w:firstLineChars="0" w:firstLine="0"/>
      </w:pPr>
    </w:p>
    <w:p w14:paraId="6B072DF3" w14:textId="77777777" w:rsidR="00FF13DA" w:rsidRDefault="00FF13DA" w:rsidP="00FF13DA">
      <w:pPr>
        <w:pStyle w:val="a0"/>
        <w:ind w:left="792" w:firstLineChars="0" w:firstLine="0"/>
      </w:pPr>
    </w:p>
    <w:p w14:paraId="0D7AC249" w14:textId="77777777" w:rsidR="00FF13DA" w:rsidRDefault="00FF13DA" w:rsidP="00FF13DA">
      <w:pPr>
        <w:pStyle w:val="a0"/>
        <w:ind w:left="792" w:firstLineChars="0" w:firstLine="0"/>
      </w:pPr>
    </w:p>
    <w:p w14:paraId="397C1980" w14:textId="77777777" w:rsidR="00FF13DA" w:rsidRDefault="00FF13DA" w:rsidP="00DC3619">
      <w:pPr>
        <w:pStyle w:val="a0"/>
        <w:ind w:firstLineChars="0" w:firstLine="0"/>
      </w:pPr>
    </w:p>
    <w:p w14:paraId="68EB1911" w14:textId="77777777" w:rsidR="00FF13DA" w:rsidRDefault="00FF13DA" w:rsidP="00076431">
      <w:pPr>
        <w:pStyle w:val="a0"/>
        <w:spacing w:beforeLines="50" w:before="142"/>
        <w:ind w:firstLine="372"/>
        <w:jc w:val="center"/>
      </w:pPr>
      <w:r>
        <w:rPr>
          <w:rFonts w:hint="eastAsia"/>
        </w:rPr>
        <w:t>Fig.2 Concurrent Mutation Testing process</w:t>
      </w:r>
    </w:p>
    <w:p w14:paraId="1E2D8BA7" w14:textId="77777777" w:rsidR="00FF13DA" w:rsidRDefault="00FF13DA" w:rsidP="00076431">
      <w:pPr>
        <w:pStyle w:val="a0"/>
        <w:spacing w:afterLines="50" w:after="142"/>
        <w:ind w:firstLine="372"/>
        <w:jc w:val="center"/>
        <w:rPr>
          <w:ins w:id="35" w:author="sca" w:date="2019-04-13T11:42:00Z"/>
        </w:rPr>
      </w:pPr>
      <w:r>
        <w:rPr>
          <w:rFonts w:hint="eastAsia"/>
        </w:rPr>
        <w:t>图</w:t>
      </w:r>
      <w:r>
        <w:rPr>
          <w:rFonts w:hint="eastAsia"/>
        </w:rPr>
        <w:t xml:space="preserve">2 </w:t>
      </w:r>
      <w:r>
        <w:rPr>
          <w:rFonts w:hint="eastAsia"/>
        </w:rPr>
        <w:t>并发变异测试流程</w:t>
      </w:r>
    </w:p>
    <w:p w14:paraId="54533D6A" w14:textId="77777777" w:rsidR="008971B1" w:rsidRDefault="008971B1">
      <w:pPr>
        <w:pStyle w:val="a0"/>
        <w:spacing w:afterLines="50" w:after="142"/>
        <w:ind w:firstLine="372"/>
        <w:jc w:val="left"/>
        <w:pPrChange w:id="36" w:author="sca" w:date="2019-04-13T11:42:00Z">
          <w:pPr>
            <w:pStyle w:val="a0"/>
            <w:spacing w:afterLines="50" w:after="142"/>
            <w:ind w:firstLine="372"/>
            <w:jc w:val="center"/>
          </w:pPr>
        </w:pPrChange>
      </w:pPr>
      <w:ins w:id="37" w:author="sca" w:date="2019-04-13T11:42:00Z">
        <w:r>
          <w:rPr>
            <w:rFonts w:hint="eastAsia"/>
          </w:rPr>
          <w:t>Brabury</w:t>
        </w:r>
        <w:r>
          <w:rPr>
            <w:rFonts w:hint="eastAsia"/>
          </w:rPr>
          <w:t>等人</w:t>
        </w:r>
        <w:r>
          <w:rPr>
            <w:rFonts w:hint="eastAsia"/>
            <w:vertAlign w:val="superscript"/>
          </w:rPr>
          <w:t>[7]</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Pr>
            <w:rFonts w:hint="eastAsia"/>
            <w:vertAlign w:val="superscript"/>
          </w:rPr>
          <w:t>[32]</w:t>
        </w:r>
        <w:r>
          <w:rPr>
            <w:rFonts w:hint="eastAsia"/>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Pr>
            <w:rFonts w:hint="eastAsia"/>
          </w:rPr>
          <w:t>,</w:t>
        </w:r>
        <w:r>
          <w:rPr>
            <w:rFonts w:hint="eastAsia"/>
          </w:rPr>
          <w:t>反应了真实的并发故障</w:t>
        </w:r>
        <w:r>
          <w:rPr>
            <w:rFonts w:hint="eastAsia"/>
          </w:rPr>
          <w:t>,</w:t>
        </w:r>
        <w:r>
          <w:rPr>
            <w:rFonts w:hint="eastAsia"/>
          </w:rPr>
          <w:t>具有代表性和良好的覆盖性</w:t>
        </w:r>
        <w:r>
          <w:rPr>
            <w:rFonts w:hint="eastAsia"/>
          </w:rPr>
          <w:t>.</w:t>
        </w:r>
      </w:ins>
      <w:ins w:id="38" w:author="sca" w:date="2019-04-13T11:47:00Z">
        <w:r w:rsidR="00244944">
          <w:t xml:space="preserve"> </w:t>
        </w:r>
        <w:r w:rsidR="00244944">
          <w:rPr>
            <w:rFonts w:hint="eastAsia"/>
          </w:rPr>
          <w:t>与传统顺序程序的变异测试技术不同</w:t>
        </w:r>
        <w:r w:rsidR="00244944">
          <w:rPr>
            <w:rFonts w:hint="eastAsia"/>
          </w:rPr>
          <w:t>,</w:t>
        </w:r>
        <w:r w:rsidR="00244944">
          <w:rPr>
            <w:rFonts w:hint="eastAsia"/>
          </w:rPr>
          <w:t>并发变异测试</w:t>
        </w:r>
        <w:r w:rsidR="00244944" w:rsidRPr="00927470">
          <w:rPr>
            <w:rFonts w:hint="eastAsia"/>
          </w:rPr>
          <w:t>应用并发变异算子</w:t>
        </w:r>
        <w:r w:rsidR="00244944">
          <w:rPr>
            <w:rFonts w:hint="eastAsia"/>
          </w:rPr>
          <w:t>来</w:t>
        </w:r>
        <w:r w:rsidR="00244944" w:rsidRPr="00927470">
          <w:rPr>
            <w:rFonts w:hint="eastAsia"/>
          </w:rPr>
          <w:t>改变待测程序的语法结构</w:t>
        </w:r>
        <w:r w:rsidR="00244944" w:rsidRPr="00927470">
          <w:rPr>
            <w:rFonts w:hint="eastAsia"/>
          </w:rPr>
          <w:t>,</w:t>
        </w:r>
        <w:r w:rsidR="00244944" w:rsidRPr="00927470">
          <w:rPr>
            <w:rFonts w:hint="eastAsia"/>
          </w:rPr>
          <w:t>生成并发变异体</w:t>
        </w:r>
        <w:r w:rsidR="00244944" w:rsidRPr="00927470">
          <w:rPr>
            <w:rFonts w:hint="eastAsia"/>
          </w:rPr>
          <w:t>.</w:t>
        </w:r>
        <w:r w:rsidR="00244944" w:rsidRPr="00927470">
          <w:rPr>
            <w:rFonts w:hint="eastAsia"/>
          </w:rPr>
          <w:t>并发变异算子作为并发变异测试的基础</w:t>
        </w:r>
        <w:r w:rsidR="00244944" w:rsidRPr="00927470">
          <w:rPr>
            <w:rFonts w:hint="eastAsia"/>
          </w:rPr>
          <w:t>,</w:t>
        </w:r>
        <w:r w:rsidR="00244944" w:rsidRPr="00927470">
          <w:rPr>
            <w:rFonts w:hint="eastAsia"/>
          </w:rPr>
          <w:t>定义了</w:t>
        </w:r>
        <w:r w:rsidR="00244944">
          <w:rPr>
            <w:rFonts w:hint="eastAsia"/>
          </w:rPr>
          <w:t>改变</w:t>
        </w:r>
        <w:r w:rsidR="00244944" w:rsidRPr="00927470">
          <w:rPr>
            <w:rFonts w:hint="eastAsia"/>
          </w:rPr>
          <w:t>待测并发程序语法</w:t>
        </w:r>
        <w:r w:rsidR="00244944">
          <w:rPr>
            <w:rFonts w:hint="eastAsia"/>
          </w:rPr>
          <w:t>结构</w:t>
        </w:r>
        <w:r w:rsidR="00244944" w:rsidRPr="00927470">
          <w:rPr>
            <w:rFonts w:hint="eastAsia"/>
          </w:rPr>
          <w:t>的规则</w:t>
        </w:r>
        <w:r w:rsidR="00244944" w:rsidRPr="00927470">
          <w:rPr>
            <w:rFonts w:hint="eastAsia"/>
          </w:rPr>
          <w:t>.</w:t>
        </w:r>
      </w:ins>
    </w:p>
    <w:p w14:paraId="1867EABF" w14:textId="77777777" w:rsidR="00006884" w:rsidRDefault="007C10D4" w:rsidP="00006884">
      <w:pPr>
        <w:pStyle w:val="1"/>
      </w:pPr>
      <w:r>
        <w:rPr>
          <w:rFonts w:hint="eastAsia"/>
        </w:rPr>
        <w:lastRenderedPageBreak/>
        <w:t>C</w:t>
      </w:r>
      <w:r w:rsidR="00B36D94">
        <w:rPr>
          <w:rFonts w:hint="eastAsia"/>
        </w:rPr>
        <w:t>MuJava</w:t>
      </w:r>
      <w:r w:rsidR="003F0EED">
        <w:rPr>
          <w:rFonts w:hint="eastAsia"/>
        </w:rPr>
        <w:t>的设计与实现</w:t>
      </w:r>
    </w:p>
    <w:p w14:paraId="65A54FB1" w14:textId="77777777" w:rsidR="00A54263" w:rsidRDefault="00FC7A62" w:rsidP="00A54263">
      <w:pPr>
        <w:pStyle w:val="a0"/>
        <w:ind w:firstLine="372"/>
      </w:pPr>
      <w:r>
        <w:rPr>
          <w:rFonts w:hint="eastAsia"/>
        </w:rPr>
        <w:t>为了提高并发变异测试的自动化程度</w:t>
      </w:r>
      <w:r>
        <w:rPr>
          <w:rFonts w:hint="eastAsia"/>
        </w:rPr>
        <w:t>,</w:t>
      </w:r>
      <w:r w:rsidR="00B92685">
        <w:rPr>
          <w:rFonts w:hint="eastAsia"/>
        </w:rPr>
        <w:t>我们开发了面向</w:t>
      </w:r>
      <w:r w:rsidR="00B92685">
        <w:rPr>
          <w:rFonts w:hint="eastAsia"/>
        </w:rPr>
        <w:t>Java</w:t>
      </w:r>
      <w:r w:rsidR="00B92685">
        <w:rPr>
          <w:rFonts w:hint="eastAsia"/>
        </w:rPr>
        <w:t>并发程序的变异体生成工具</w:t>
      </w:r>
      <w:r w:rsidR="00B92685">
        <w:rPr>
          <w:rFonts w:hint="eastAsia"/>
        </w:rPr>
        <w:t>C</w:t>
      </w:r>
      <w:r w:rsidR="00B36D94">
        <w:rPr>
          <w:rFonts w:hint="eastAsia"/>
        </w:rPr>
        <w:t>MuJava</w:t>
      </w:r>
      <w:r w:rsidR="00B92685">
        <w:rPr>
          <w:rFonts w:hint="eastAsia"/>
        </w:rPr>
        <w:t>.</w:t>
      </w:r>
      <w:r w:rsidR="00E834D8">
        <w:rPr>
          <w:rFonts w:hint="eastAsia"/>
        </w:rPr>
        <w:t>该工具基于</w:t>
      </w:r>
      <w:r w:rsidR="00B36D94">
        <w:rPr>
          <w:rFonts w:hint="eastAsia"/>
        </w:rPr>
        <w:t>MuJava</w:t>
      </w:r>
      <w:r w:rsidR="00E834D8" w:rsidRPr="00E834D8">
        <w:rPr>
          <w:rFonts w:hint="eastAsia"/>
        </w:rPr>
        <w:t xml:space="preserve"> </w:t>
      </w:r>
      <w:r w:rsidR="00E834D8" w:rsidRPr="00E834D8">
        <w:rPr>
          <w:rFonts w:hint="eastAsia"/>
        </w:rPr>
        <w:t>提供的应用程序接口</w:t>
      </w:r>
      <w:r w:rsidR="00A54263">
        <w:rPr>
          <w:rFonts w:hint="eastAsia"/>
        </w:rPr>
        <w:t>API</w:t>
      </w:r>
      <w:r w:rsidR="00A54263">
        <w:rPr>
          <w:rFonts w:hint="eastAsia"/>
        </w:rPr>
        <w:t>以及并发变异算子的变异规则</w:t>
      </w:r>
      <w:r w:rsidR="00A54263">
        <w:rPr>
          <w:rFonts w:hint="eastAsia"/>
        </w:rPr>
        <w:t>,</w:t>
      </w:r>
      <w:r w:rsidR="00A54263">
        <w:rPr>
          <w:rFonts w:hint="eastAsia"/>
        </w:rPr>
        <w:t>在生成传统变异体的基础上</w:t>
      </w:r>
      <w:r w:rsidR="00A54263">
        <w:rPr>
          <w:rFonts w:hint="eastAsia"/>
        </w:rPr>
        <w:t>,</w:t>
      </w:r>
      <w:r w:rsidR="00A54263">
        <w:rPr>
          <w:rFonts w:hint="eastAsia"/>
        </w:rPr>
        <w:t>能够生成并发变异体</w:t>
      </w:r>
      <w:r w:rsidR="00A54263">
        <w:rPr>
          <w:rFonts w:hint="eastAsia"/>
        </w:rPr>
        <w:t>.</w:t>
      </w:r>
    </w:p>
    <w:p w14:paraId="11EF1CE2" w14:textId="77777777" w:rsidR="00A54263" w:rsidRDefault="00244944" w:rsidP="00A54263">
      <w:pPr>
        <w:pStyle w:val="2"/>
        <w:spacing w:before="71" w:after="71"/>
      </w:pPr>
      <w:ins w:id="39" w:author="sca" w:date="2019-04-13T11:48:00Z">
        <w:r>
          <w:rPr>
            <w:rFonts w:hint="eastAsia"/>
          </w:rPr>
          <w:t>设计思想</w:t>
        </w:r>
      </w:ins>
      <w:del w:id="40" w:author="sca" w:date="2019-04-13T11:48:00Z">
        <w:r w:rsidR="00A54263" w:rsidDel="00244944">
          <w:rPr>
            <w:rFonts w:hint="eastAsia"/>
          </w:rPr>
          <w:delText>功能</w:delText>
        </w:r>
      </w:del>
    </w:p>
    <w:p w14:paraId="1D33CCF1" w14:textId="77777777" w:rsidR="00E834D8" w:rsidRDefault="00C61C53" w:rsidP="00C61C53">
      <w:pPr>
        <w:pStyle w:val="a0"/>
        <w:ind w:firstLineChars="0" w:firstLine="0"/>
      </w:pPr>
      <w:r>
        <w:rPr>
          <w:rFonts w:hint="eastAsia"/>
        </w:rPr>
        <w:tab/>
      </w:r>
      <w:commentRangeStart w:id="41"/>
      <w:r>
        <w:rPr>
          <w:rFonts w:hint="eastAsia"/>
        </w:rPr>
        <w:t>C</w:t>
      </w:r>
      <w:r w:rsidR="00B36D94">
        <w:rPr>
          <w:rFonts w:hint="eastAsia"/>
        </w:rPr>
        <w:t>MuJava</w:t>
      </w:r>
      <w:r>
        <w:rPr>
          <w:rFonts w:hint="eastAsia"/>
        </w:rPr>
        <w:t>并发变异体生成工具的主要功能如下</w:t>
      </w:r>
      <w:r>
        <w:rPr>
          <w:rFonts w:hint="eastAsia"/>
        </w:rPr>
        <w:t>:</w:t>
      </w:r>
      <w:commentRangeEnd w:id="41"/>
      <w:r w:rsidR="00244944">
        <w:rPr>
          <w:rStyle w:val="af3"/>
          <w:rFonts w:ascii="Tahoma" w:eastAsia="微软雅黑" w:hAnsi="Tahoma" w:cstheme="minorBidi"/>
          <w:kern w:val="0"/>
        </w:rPr>
        <w:commentReference w:id="41"/>
      </w:r>
    </w:p>
    <w:p w14:paraId="6749EDEC" w14:textId="77777777" w:rsidR="004B27E9" w:rsidRDefault="004B27E9" w:rsidP="004B27E9">
      <w:pPr>
        <w:pStyle w:val="a0"/>
        <w:numPr>
          <w:ilvl w:val="0"/>
          <w:numId w:val="23"/>
        </w:numPr>
        <w:ind w:firstLineChars="0"/>
      </w:pPr>
      <w:r w:rsidRPr="00E91B5D">
        <w:rPr>
          <w:rFonts w:hint="eastAsia"/>
          <w:b/>
        </w:rPr>
        <w:t>源程序分析</w:t>
      </w:r>
      <w:r w:rsidR="001C508E">
        <w:rPr>
          <w:rFonts w:hint="eastAsia"/>
          <w:b/>
        </w:rPr>
        <w:t>.</w:t>
      </w:r>
      <w:r w:rsidR="008F39FE">
        <w:rPr>
          <w:rFonts w:hint="eastAsia"/>
        </w:rPr>
        <w:t>分析待测程序语法、</w:t>
      </w:r>
      <w:r w:rsidR="00985532">
        <w:rPr>
          <w:rFonts w:hint="eastAsia"/>
        </w:rPr>
        <w:t>结构信息</w:t>
      </w:r>
      <w:r w:rsidR="008F39FE">
        <w:rPr>
          <w:rFonts w:hint="eastAsia"/>
        </w:rPr>
        <w:t>以及程序中的并发机制</w:t>
      </w:r>
      <w:r w:rsidR="00985532">
        <w:rPr>
          <w:rFonts w:hint="eastAsia"/>
        </w:rPr>
        <w:t>,</w:t>
      </w:r>
      <w:r w:rsidR="00985532">
        <w:rPr>
          <w:rFonts w:hint="eastAsia"/>
        </w:rPr>
        <w:t>输出</w:t>
      </w:r>
      <w:commentRangeStart w:id="42"/>
      <w:r w:rsidR="00985532">
        <w:rPr>
          <w:rFonts w:hint="eastAsia"/>
        </w:rPr>
        <w:t>元对象</w:t>
      </w:r>
      <w:commentRangeEnd w:id="42"/>
      <w:r w:rsidR="00332115">
        <w:rPr>
          <w:rStyle w:val="af3"/>
          <w:rFonts w:ascii="Tahoma" w:eastAsia="微软雅黑" w:hAnsi="Tahoma" w:cstheme="minorBidi"/>
          <w:kern w:val="0"/>
        </w:rPr>
        <w:commentReference w:id="42"/>
      </w:r>
      <w:r w:rsidR="00985532">
        <w:rPr>
          <w:rFonts w:hint="eastAsia"/>
        </w:rPr>
        <w:t>.</w:t>
      </w:r>
    </w:p>
    <w:p w14:paraId="1A3975AA" w14:textId="77777777" w:rsidR="004B27E9" w:rsidRDefault="004B27E9" w:rsidP="004B27E9">
      <w:pPr>
        <w:pStyle w:val="a0"/>
        <w:numPr>
          <w:ilvl w:val="0"/>
          <w:numId w:val="23"/>
        </w:numPr>
        <w:ind w:firstLineChars="0"/>
      </w:pPr>
      <w:r w:rsidRPr="00E91B5D">
        <w:rPr>
          <w:rFonts w:hint="eastAsia"/>
          <w:b/>
        </w:rPr>
        <w:t>变异体生成</w:t>
      </w:r>
      <w:r w:rsidR="001C508E">
        <w:rPr>
          <w:rFonts w:hint="eastAsia"/>
          <w:b/>
        </w:rPr>
        <w:t>.</w:t>
      </w:r>
      <w:r w:rsidR="00985532">
        <w:rPr>
          <w:rFonts w:hint="eastAsia"/>
        </w:rPr>
        <w:t>依据变异算子定义的规则改变语句语法信息生成变异体</w:t>
      </w:r>
      <w:r w:rsidR="00985532">
        <w:rPr>
          <w:rFonts w:hint="eastAsia"/>
        </w:rPr>
        <w:t>,</w:t>
      </w:r>
      <w:r w:rsidR="00985532">
        <w:rPr>
          <w:rFonts w:hint="eastAsia"/>
        </w:rPr>
        <w:t>记录每个变异体修改的信息</w:t>
      </w:r>
      <w:r w:rsidR="00985532">
        <w:rPr>
          <w:rFonts w:hint="eastAsia"/>
        </w:rPr>
        <w:t>,</w:t>
      </w:r>
      <w:r w:rsidR="00985532">
        <w:rPr>
          <w:rFonts w:hint="eastAsia"/>
        </w:rPr>
        <w:t>输出变异体和变异日志</w:t>
      </w:r>
      <w:r w:rsidR="00985532">
        <w:rPr>
          <w:rFonts w:hint="eastAsia"/>
        </w:rPr>
        <w:t>.</w:t>
      </w:r>
    </w:p>
    <w:p w14:paraId="2963C90F" w14:textId="77777777" w:rsidR="004B27E9" w:rsidRDefault="004B27E9" w:rsidP="004B27E9">
      <w:pPr>
        <w:pStyle w:val="a0"/>
        <w:numPr>
          <w:ilvl w:val="0"/>
          <w:numId w:val="23"/>
        </w:numPr>
        <w:ind w:firstLineChars="0"/>
      </w:pPr>
      <w:r w:rsidRPr="00E91B5D">
        <w:rPr>
          <w:rFonts w:hint="eastAsia"/>
          <w:b/>
        </w:rPr>
        <w:t>变异体查看</w:t>
      </w:r>
      <w:r w:rsidR="001C508E">
        <w:rPr>
          <w:rFonts w:hint="eastAsia"/>
          <w:b/>
        </w:rPr>
        <w:t>.</w:t>
      </w:r>
      <w:r>
        <w:rPr>
          <w:rFonts w:hint="eastAsia"/>
        </w:rPr>
        <w:t>根据系统配置信息获取待测程序和变异体所在路径</w:t>
      </w:r>
      <w:r>
        <w:rPr>
          <w:rFonts w:hint="eastAsia"/>
        </w:rPr>
        <w:t>,</w:t>
      </w:r>
      <w:r>
        <w:rPr>
          <w:rFonts w:hint="eastAsia"/>
        </w:rPr>
        <w:t>展示选中的待测程序的所有变异体信息</w:t>
      </w:r>
      <w:r>
        <w:rPr>
          <w:rFonts w:hint="eastAsia"/>
        </w:rPr>
        <w:t>,</w:t>
      </w:r>
      <w:r w:rsidR="00985532">
        <w:rPr>
          <w:rFonts w:hint="eastAsia"/>
        </w:rPr>
        <w:t>包括被</w:t>
      </w:r>
      <w:r>
        <w:rPr>
          <w:rFonts w:hint="eastAsia"/>
        </w:rPr>
        <w:t>标记过的变异体和原始待测程序</w:t>
      </w:r>
      <w:r>
        <w:rPr>
          <w:rFonts w:hint="eastAsia"/>
        </w:rPr>
        <w:t>.</w:t>
      </w:r>
    </w:p>
    <w:p w14:paraId="7425172B" w14:textId="77777777" w:rsidR="00C61C53" w:rsidRPr="005F46F1" w:rsidRDefault="004B27E9" w:rsidP="004B27E9">
      <w:pPr>
        <w:pStyle w:val="a0"/>
        <w:numPr>
          <w:ilvl w:val="0"/>
          <w:numId w:val="23"/>
        </w:numPr>
        <w:ind w:firstLineChars="0"/>
      </w:pPr>
      <w:r w:rsidRPr="00E91B5D">
        <w:rPr>
          <w:rFonts w:hint="eastAsia"/>
          <w:b/>
        </w:rPr>
        <w:t>变异体执行</w:t>
      </w:r>
      <w:r w:rsidR="001C508E">
        <w:rPr>
          <w:rFonts w:hint="eastAsia"/>
          <w:b/>
        </w:rPr>
        <w:t>.</w:t>
      </w:r>
      <w:r w:rsidR="00A23607">
        <w:rPr>
          <w:rFonts w:hint="eastAsia"/>
        </w:rPr>
        <w:t>对变异体执行测试用例</w:t>
      </w:r>
      <w:r>
        <w:rPr>
          <w:rFonts w:hint="eastAsia"/>
        </w:rPr>
        <w:t>,</w:t>
      </w:r>
      <w:r w:rsidR="00350138">
        <w:rPr>
          <w:rFonts w:hint="eastAsia"/>
        </w:rPr>
        <w:t>输出</w:t>
      </w:r>
      <w:r>
        <w:rPr>
          <w:rFonts w:hint="eastAsia"/>
        </w:rPr>
        <w:t>变异得分以及每一个变异体的“杀死”信息</w:t>
      </w:r>
      <w:r>
        <w:rPr>
          <w:rFonts w:hint="eastAsia"/>
        </w:rPr>
        <w:t>.</w:t>
      </w:r>
    </w:p>
    <w:p w14:paraId="4DF6BAD7" w14:textId="77777777" w:rsidR="00D52A50" w:rsidRDefault="00C61C53" w:rsidP="006D051F">
      <w:pPr>
        <w:pStyle w:val="2"/>
        <w:spacing w:before="71" w:after="71"/>
      </w:pPr>
      <w:r>
        <w:rPr>
          <w:rFonts w:hint="eastAsia"/>
        </w:rPr>
        <w:t>系统框架</w:t>
      </w:r>
    </w:p>
    <w:p w14:paraId="0D6AAB71" w14:textId="77777777" w:rsidR="004B27E9" w:rsidRDefault="00DC3649" w:rsidP="00350138">
      <w:pPr>
        <w:pStyle w:val="a0"/>
        <w:ind w:firstLine="372"/>
      </w:pPr>
      <w:commentRangeStart w:id="43"/>
      <w:r>
        <w:rPr>
          <w:rFonts w:hint="eastAsia"/>
        </w:rPr>
        <w:t>图</w:t>
      </w:r>
      <w:r w:rsidR="004B27E9">
        <w:rPr>
          <w:rFonts w:hint="eastAsia"/>
        </w:rPr>
        <w:t>3</w:t>
      </w:r>
      <w:r>
        <w:rPr>
          <w:rFonts w:hint="eastAsia"/>
        </w:rPr>
        <w:t>描述了</w:t>
      </w:r>
      <w:r>
        <w:rPr>
          <w:rFonts w:hint="eastAsia"/>
        </w:rPr>
        <w:t>C</w:t>
      </w:r>
      <w:r w:rsidR="00B36D94">
        <w:rPr>
          <w:rFonts w:hint="eastAsia"/>
        </w:rPr>
        <w:t>MuJava</w:t>
      </w:r>
      <w:r>
        <w:rPr>
          <w:rFonts w:hint="eastAsia"/>
        </w:rPr>
        <w:t>的基本框架</w:t>
      </w:r>
      <w:commentRangeEnd w:id="43"/>
      <w:r w:rsidR="00AF04B9">
        <w:rPr>
          <w:rStyle w:val="af3"/>
          <w:rFonts w:ascii="Tahoma" w:eastAsia="微软雅黑" w:hAnsi="Tahoma" w:cstheme="minorBidi"/>
          <w:kern w:val="0"/>
        </w:rPr>
        <w:commentReference w:id="43"/>
      </w:r>
      <w:r>
        <w:rPr>
          <w:rFonts w:hint="eastAsia"/>
        </w:rPr>
        <w:t>.</w:t>
      </w:r>
    </w:p>
    <w:p w14:paraId="503FBFA7" w14:textId="77777777" w:rsidR="004B27E9" w:rsidRPr="0049015C" w:rsidRDefault="004B27E9" w:rsidP="004B27E9">
      <w:pPr>
        <w:pStyle w:val="a0"/>
        <w:numPr>
          <w:ilvl w:val="0"/>
          <w:numId w:val="25"/>
        </w:numPr>
        <w:ind w:left="794" w:firstLineChars="0"/>
        <w:rPr>
          <w:b/>
        </w:rPr>
      </w:pPr>
      <w:r w:rsidRPr="004B27E9">
        <w:rPr>
          <w:rFonts w:hint="eastAsia"/>
          <w:b/>
        </w:rPr>
        <w:t>源程序分析</w:t>
      </w:r>
      <w:r>
        <w:rPr>
          <w:rFonts w:hint="eastAsia"/>
          <w:b/>
        </w:rPr>
        <w:t>.</w:t>
      </w:r>
      <w:r w:rsidR="0049015C">
        <w:rPr>
          <w:rFonts w:hint="eastAsia"/>
        </w:rPr>
        <w:t>该模块通过</w:t>
      </w:r>
      <w:r w:rsidR="0049015C">
        <w:rPr>
          <w:rFonts w:hint="eastAsia"/>
        </w:rPr>
        <w:t>OpenJava</w:t>
      </w:r>
      <w:r w:rsidR="0049015C">
        <w:rPr>
          <w:rFonts w:hint="eastAsia"/>
        </w:rPr>
        <w:t>的</w:t>
      </w:r>
      <w:commentRangeStart w:id="44"/>
      <w:r w:rsidR="0049015C">
        <w:rPr>
          <w:rFonts w:hint="eastAsia"/>
        </w:rPr>
        <w:t>Compile-time reflection</w:t>
      </w:r>
      <w:commentRangeEnd w:id="44"/>
      <w:r w:rsidR="00332115">
        <w:rPr>
          <w:rStyle w:val="af3"/>
          <w:rFonts w:ascii="Tahoma" w:eastAsia="微软雅黑" w:hAnsi="Tahoma" w:cstheme="minorBidi"/>
          <w:kern w:val="0"/>
        </w:rPr>
        <w:commentReference w:id="44"/>
      </w:r>
      <w:r w:rsidR="00985532">
        <w:rPr>
          <w:rFonts w:hint="eastAsia"/>
        </w:rPr>
        <w:t>首先读取待测程序及其依赖程序，按照</w:t>
      </w:r>
      <w:r w:rsidR="00985532">
        <w:rPr>
          <w:rFonts w:hint="eastAsia"/>
        </w:rPr>
        <w:t>Java</w:t>
      </w:r>
      <w:r w:rsidR="00985532">
        <w:rPr>
          <w:rFonts w:hint="eastAsia"/>
        </w:rPr>
        <w:t>程序的语法结构拆分并进行语法分析</w:t>
      </w:r>
      <w:r w:rsidR="0049015C">
        <w:rPr>
          <w:rFonts w:hint="eastAsia"/>
        </w:rPr>
        <w:t>,</w:t>
      </w:r>
      <w:r w:rsidR="0049015C">
        <w:rPr>
          <w:rFonts w:hint="eastAsia"/>
        </w:rPr>
        <w:t>得到待测程序传统的语法信息和程序中的并发机制</w:t>
      </w:r>
      <w:r w:rsidR="0049015C">
        <w:rPr>
          <w:rFonts w:hint="eastAsia"/>
        </w:rPr>
        <w:t>.</w:t>
      </w:r>
      <w:r w:rsidR="00985532">
        <w:rPr>
          <w:rFonts w:hint="eastAsia"/>
        </w:rPr>
        <w:t>将程序的变量信息封装到一个变量表里</w:t>
      </w:r>
      <w:r w:rsidR="00985532">
        <w:rPr>
          <w:rFonts w:hint="eastAsia"/>
        </w:rPr>
        <w:t>,</w:t>
      </w:r>
      <w:r w:rsidR="00985532">
        <w:rPr>
          <w:rFonts w:hint="eastAsia"/>
        </w:rPr>
        <w:t>便于统一管理并对外提供相应元素的操作</w:t>
      </w:r>
      <w:r w:rsidR="00985532">
        <w:rPr>
          <w:rFonts w:hint="eastAsia"/>
        </w:rPr>
        <w:t>API,</w:t>
      </w:r>
      <w:r w:rsidR="00985532">
        <w:rPr>
          <w:rFonts w:hint="eastAsia"/>
        </w:rPr>
        <w:t>最后将待测程序的所有语法信息和逻辑结构信息按照</w:t>
      </w:r>
      <w:r w:rsidR="00985532">
        <w:rPr>
          <w:rFonts w:hint="eastAsia"/>
        </w:rPr>
        <w:t>Java</w:t>
      </w:r>
      <w:r w:rsidR="00985532">
        <w:rPr>
          <w:rFonts w:hint="eastAsia"/>
        </w:rPr>
        <w:t>程序的组织结构封装到一个元对象中</w:t>
      </w:r>
      <w:r w:rsidR="00985532">
        <w:rPr>
          <w:rFonts w:hint="eastAsia"/>
        </w:rPr>
        <w:t>.</w:t>
      </w:r>
      <w:r w:rsidR="0049015C">
        <w:rPr>
          <w:rFonts w:hint="eastAsia"/>
        </w:rPr>
        <w:t>该模块最后输出一些列元对象用于变异体生成</w:t>
      </w:r>
      <w:r w:rsidR="0049015C">
        <w:rPr>
          <w:rFonts w:hint="eastAsia"/>
        </w:rPr>
        <w:t>.</w:t>
      </w:r>
    </w:p>
    <w:p w14:paraId="38A84CF3" w14:textId="77777777" w:rsidR="0049015C" w:rsidRPr="00113384" w:rsidRDefault="0049015C" w:rsidP="004B27E9">
      <w:pPr>
        <w:pStyle w:val="a0"/>
        <w:numPr>
          <w:ilvl w:val="0"/>
          <w:numId w:val="25"/>
        </w:numPr>
        <w:ind w:left="794" w:firstLineChars="0"/>
        <w:rPr>
          <w:b/>
        </w:rPr>
      </w:pPr>
      <w:r>
        <w:rPr>
          <w:rFonts w:hint="eastAsia"/>
          <w:b/>
        </w:rPr>
        <w:t>变异体生成</w:t>
      </w:r>
      <w:r>
        <w:rPr>
          <w:rFonts w:hint="eastAsia"/>
          <w:b/>
        </w:rPr>
        <w:t>.</w:t>
      </w:r>
      <w:r w:rsidR="00407345">
        <w:rPr>
          <w:rFonts w:hint="eastAsia"/>
        </w:rPr>
        <w:t>该模块</w:t>
      </w:r>
      <w:r w:rsidR="00985532">
        <w:rPr>
          <w:rFonts w:hint="eastAsia"/>
        </w:rPr>
        <w:t>根据测试人员选择的变异算子动态拼接相应的变异算子类名</w:t>
      </w:r>
      <w:r w:rsidR="00985532">
        <w:rPr>
          <w:rFonts w:hint="eastAsia"/>
        </w:rPr>
        <w:t>,</w:t>
      </w:r>
      <w:r w:rsidR="00985532">
        <w:rPr>
          <w:rFonts w:hint="eastAsia"/>
        </w:rPr>
        <w:t>利用反射技术实例化相应的变异算子类对象</w:t>
      </w:r>
      <w:r w:rsidR="00985532">
        <w:rPr>
          <w:rFonts w:hint="eastAsia"/>
        </w:rPr>
        <w:t>,</w:t>
      </w:r>
      <w:r w:rsidR="00985532">
        <w:rPr>
          <w:rFonts w:hint="eastAsia"/>
        </w:rPr>
        <w:t>遍历元对象的节点</w:t>
      </w:r>
      <w:r w:rsidR="00985532">
        <w:rPr>
          <w:rFonts w:hint="eastAsia"/>
        </w:rPr>
        <w:t>,</w:t>
      </w:r>
      <w:r w:rsidR="00985532">
        <w:rPr>
          <w:rFonts w:hint="eastAsia"/>
        </w:rPr>
        <w:t>判断是否存在可以应用所选变异算子的语句</w:t>
      </w:r>
      <w:r w:rsidR="00985532">
        <w:rPr>
          <w:rFonts w:hint="eastAsia"/>
        </w:rPr>
        <w:t>;</w:t>
      </w:r>
      <w:r w:rsidR="00985532">
        <w:rPr>
          <w:rFonts w:hint="eastAsia"/>
        </w:rPr>
        <w:t>然后依据变异算子所定义的规则</w:t>
      </w:r>
      <w:r w:rsidR="00985532">
        <w:rPr>
          <w:rFonts w:hint="eastAsia"/>
        </w:rPr>
        <w:t>,</w:t>
      </w:r>
      <w:r w:rsidR="00985532">
        <w:rPr>
          <w:rFonts w:hint="eastAsia"/>
        </w:rPr>
        <w:t>对符合条件的语句的语法结构更改生成变异后的元对象</w:t>
      </w:r>
      <w:r w:rsidR="00985532">
        <w:rPr>
          <w:rFonts w:hint="eastAsia"/>
        </w:rPr>
        <w:t>.</w:t>
      </w:r>
      <w:r w:rsidR="00D722AF">
        <w:rPr>
          <w:rFonts w:hint="eastAsia"/>
        </w:rPr>
        <w:t>该模块采用了</w:t>
      </w:r>
      <w:r w:rsidR="00D722AF">
        <w:rPr>
          <w:rFonts w:hint="eastAsia"/>
        </w:rPr>
        <w:t>MSG(Mutant Schema Generation)</w:t>
      </w:r>
      <w:r w:rsidR="00D722AF">
        <w:rPr>
          <w:rFonts w:hint="eastAsia"/>
        </w:rPr>
        <w:t>技术得到</w:t>
      </w:r>
      <w:r w:rsidR="00113384">
        <w:rPr>
          <w:rFonts w:hint="eastAsia"/>
        </w:rPr>
        <w:t>每个变异算子对应的元变异体</w:t>
      </w:r>
      <w:r w:rsidR="00113384">
        <w:rPr>
          <w:rFonts w:hint="eastAsia"/>
        </w:rPr>
        <w:t>,</w:t>
      </w:r>
      <w:r w:rsidR="00113384">
        <w:rPr>
          <w:rFonts w:hint="eastAsia"/>
        </w:rPr>
        <w:t>对元变异体进行语法检查</w:t>
      </w:r>
      <w:r w:rsidR="00113384">
        <w:rPr>
          <w:rFonts w:hint="eastAsia"/>
        </w:rPr>
        <w:t>,</w:t>
      </w:r>
      <w:r w:rsidR="00113384">
        <w:rPr>
          <w:rFonts w:hint="eastAsia"/>
        </w:rPr>
        <w:t>将正确的元变异体实例化为变异体并输出</w:t>
      </w:r>
      <w:r w:rsidR="00113384">
        <w:rPr>
          <w:rFonts w:hint="eastAsia"/>
        </w:rPr>
        <w:t>.</w:t>
      </w:r>
    </w:p>
    <w:p w14:paraId="2B9CD39B" w14:textId="77777777" w:rsidR="00113384" w:rsidRPr="00350138" w:rsidRDefault="00113384" w:rsidP="00076431">
      <w:pPr>
        <w:pStyle w:val="a0"/>
        <w:numPr>
          <w:ilvl w:val="0"/>
          <w:numId w:val="25"/>
        </w:numPr>
        <w:spacing w:afterLines="50" w:after="142"/>
        <w:ind w:left="794" w:firstLineChars="0"/>
        <w:rPr>
          <w:b/>
        </w:rPr>
      </w:pPr>
      <w:r>
        <w:rPr>
          <w:rFonts w:hint="eastAsia"/>
          <w:b/>
        </w:rPr>
        <w:t>变异体执行</w:t>
      </w:r>
      <w:r>
        <w:rPr>
          <w:rFonts w:hint="eastAsia"/>
          <w:b/>
        </w:rPr>
        <w:t>.</w:t>
      </w:r>
      <w:r>
        <w:rPr>
          <w:rFonts w:hint="eastAsia"/>
        </w:rPr>
        <w:t>该模块调用</w:t>
      </w:r>
      <w:r>
        <w:rPr>
          <w:rFonts w:hint="eastAsia"/>
        </w:rPr>
        <w:t>Java</w:t>
      </w:r>
      <w:r>
        <w:rPr>
          <w:rFonts w:hint="eastAsia"/>
        </w:rPr>
        <w:t>反射机制的</w:t>
      </w:r>
      <w:r>
        <w:rPr>
          <w:rFonts w:hint="eastAsia"/>
        </w:rPr>
        <w:t>API</w:t>
      </w:r>
      <w:r>
        <w:rPr>
          <w:rFonts w:hint="eastAsia"/>
        </w:rPr>
        <w:t>对生成的变异体执行</w:t>
      </w:r>
      <w:r w:rsidR="00023F9B" w:rsidRPr="00023F9B">
        <w:rPr>
          <w:rFonts w:hint="eastAsia"/>
        </w:rPr>
        <w:t>测试人员编辑的</w:t>
      </w:r>
      <w:r w:rsidR="00023F9B" w:rsidRPr="00023F9B">
        <w:rPr>
          <w:rFonts w:hint="eastAsia"/>
        </w:rPr>
        <w:t>JUnit</w:t>
      </w:r>
      <w:r w:rsidR="00023F9B">
        <w:rPr>
          <w:rFonts w:hint="eastAsia"/>
        </w:rPr>
        <w:t>测试脚本</w:t>
      </w:r>
      <w:r w:rsidR="00023F9B">
        <w:rPr>
          <w:rFonts w:hint="eastAsia"/>
        </w:rPr>
        <w:t>,</w:t>
      </w:r>
      <w:r w:rsidR="00023F9B" w:rsidRPr="00023F9B">
        <w:rPr>
          <w:rFonts w:hint="eastAsia"/>
        </w:rPr>
        <w:t>自动获取测试结果</w:t>
      </w:r>
      <w:r>
        <w:rPr>
          <w:rFonts w:hint="eastAsia"/>
        </w:rPr>
        <w:t>,</w:t>
      </w:r>
      <w:r w:rsidR="001C508E">
        <w:rPr>
          <w:rFonts w:hint="eastAsia"/>
        </w:rPr>
        <w:t>统计最终的变异得分以及每一个变异体的“杀死”信息</w:t>
      </w:r>
      <w:r w:rsidR="001C508E">
        <w:rPr>
          <w:rFonts w:hint="eastAsia"/>
        </w:rPr>
        <w:t>.</w:t>
      </w:r>
    </w:p>
    <w:p w14:paraId="3A6EA62B" w14:textId="77777777" w:rsidR="00350138" w:rsidRDefault="00F65B7C" w:rsidP="00350138">
      <w:pPr>
        <w:pStyle w:val="a0"/>
        <w:ind w:left="794" w:firstLineChars="0" w:firstLine="0"/>
        <w:rPr>
          <w:b/>
        </w:rPr>
      </w:pPr>
      <w:r>
        <w:rPr>
          <w:noProof/>
        </w:rPr>
        <w:pict w14:anchorId="724888A7">
          <v:shape id="_x0000_s1085" type="#_x0000_t202" style="position:absolute;left:0;text-align:left;margin-left:62.85pt;margin-top:3.8pt;width:325.15pt;height:111.5pt;z-index:251680768;mso-wrap-style:none">
            <v:textbox style="mso-next-textbox:#_x0000_s1085">
              <w:txbxContent>
                <w:p w14:paraId="2784958A" w14:textId="77777777" w:rsidR="008971B1" w:rsidRDefault="00F65B7C" w:rsidP="00420346">
                  <w:pPr>
                    <w:jc w:val="center"/>
                  </w:pPr>
                  <w:r>
                    <w:pict w14:anchorId="743CECC8">
                      <v:shape id="_x0000_i1028" type="#_x0000_t75" style="width:309.65pt;height:100.7pt">
                        <v:imagedata r:id="rId12" o:title=""/>
                      </v:shape>
                    </w:pict>
                  </w:r>
                </w:p>
              </w:txbxContent>
            </v:textbox>
          </v:shape>
        </w:pict>
      </w:r>
    </w:p>
    <w:p w14:paraId="41E996B0" w14:textId="77777777" w:rsidR="00350138" w:rsidRDefault="00350138" w:rsidP="00350138">
      <w:pPr>
        <w:pStyle w:val="a0"/>
        <w:ind w:left="794" w:firstLineChars="0" w:firstLine="0"/>
        <w:rPr>
          <w:b/>
        </w:rPr>
      </w:pPr>
    </w:p>
    <w:p w14:paraId="3946BA53" w14:textId="77777777" w:rsidR="00350138" w:rsidRDefault="00350138" w:rsidP="00350138">
      <w:pPr>
        <w:pStyle w:val="a0"/>
        <w:ind w:left="794" w:firstLineChars="0" w:firstLine="0"/>
        <w:rPr>
          <w:b/>
        </w:rPr>
      </w:pPr>
    </w:p>
    <w:p w14:paraId="6966DA91" w14:textId="77777777" w:rsidR="00350138" w:rsidRDefault="00350138" w:rsidP="00350138">
      <w:pPr>
        <w:pStyle w:val="a0"/>
        <w:ind w:left="794" w:firstLineChars="0" w:firstLine="0"/>
        <w:rPr>
          <w:b/>
        </w:rPr>
      </w:pPr>
    </w:p>
    <w:p w14:paraId="29DBD367" w14:textId="77777777" w:rsidR="00350138" w:rsidRDefault="00350138" w:rsidP="00350138">
      <w:pPr>
        <w:pStyle w:val="a0"/>
        <w:ind w:left="794" w:firstLineChars="0" w:firstLine="0"/>
        <w:rPr>
          <w:b/>
        </w:rPr>
      </w:pPr>
    </w:p>
    <w:p w14:paraId="7149F161" w14:textId="77777777" w:rsidR="00350138" w:rsidRDefault="00350138" w:rsidP="00350138">
      <w:pPr>
        <w:pStyle w:val="a0"/>
        <w:ind w:left="794" w:firstLineChars="0" w:firstLine="0"/>
        <w:rPr>
          <w:b/>
        </w:rPr>
      </w:pPr>
    </w:p>
    <w:p w14:paraId="3CBE03B6" w14:textId="77777777" w:rsidR="00350138" w:rsidRDefault="00350138" w:rsidP="00350138">
      <w:pPr>
        <w:pStyle w:val="a0"/>
        <w:ind w:left="794" w:firstLineChars="0" w:firstLine="0"/>
        <w:rPr>
          <w:b/>
        </w:rPr>
      </w:pPr>
    </w:p>
    <w:p w14:paraId="60A11F21" w14:textId="77777777" w:rsidR="00350138" w:rsidRDefault="00350138" w:rsidP="00350138">
      <w:pPr>
        <w:pStyle w:val="a0"/>
        <w:ind w:left="794" w:firstLineChars="0" w:firstLine="0"/>
        <w:rPr>
          <w:b/>
        </w:rPr>
      </w:pPr>
    </w:p>
    <w:p w14:paraId="20340FCE" w14:textId="77777777" w:rsidR="00350138" w:rsidRDefault="00350138" w:rsidP="00076431">
      <w:pPr>
        <w:pStyle w:val="a0"/>
        <w:spacing w:beforeLines="50" w:before="142"/>
        <w:ind w:firstLine="372"/>
        <w:jc w:val="center"/>
      </w:pPr>
      <w:r>
        <w:t>F</w:t>
      </w:r>
      <w:r>
        <w:rPr>
          <w:rFonts w:hint="eastAsia"/>
        </w:rPr>
        <w:t>ig.3 Structure of</w:t>
      </w:r>
      <w:commentRangeStart w:id="45"/>
      <w:r>
        <w:rPr>
          <w:rFonts w:hint="eastAsia"/>
        </w:rPr>
        <w:t xml:space="preserve"> C</w:t>
      </w:r>
      <w:r w:rsidR="00B36D94">
        <w:rPr>
          <w:rFonts w:hint="eastAsia"/>
        </w:rPr>
        <w:t>MuJava</w:t>
      </w:r>
      <w:commentRangeEnd w:id="45"/>
      <w:r w:rsidR="00332115">
        <w:rPr>
          <w:rStyle w:val="af3"/>
          <w:rFonts w:ascii="Tahoma" w:eastAsia="微软雅黑" w:hAnsi="Tahoma" w:cstheme="minorBidi"/>
          <w:kern w:val="0"/>
        </w:rPr>
        <w:commentReference w:id="45"/>
      </w:r>
    </w:p>
    <w:p w14:paraId="084F0B03" w14:textId="77777777" w:rsidR="00350138" w:rsidRDefault="00350138" w:rsidP="00076431">
      <w:pPr>
        <w:pStyle w:val="a0"/>
        <w:spacing w:afterLines="50" w:after="142"/>
        <w:ind w:firstLine="372"/>
        <w:jc w:val="center"/>
      </w:pPr>
      <w:r>
        <w:rPr>
          <w:rFonts w:hint="eastAsia"/>
        </w:rPr>
        <w:t>图</w:t>
      </w:r>
      <w:r>
        <w:rPr>
          <w:rFonts w:hint="eastAsia"/>
        </w:rPr>
        <w:t>3 C</w:t>
      </w:r>
      <w:r w:rsidR="00B36D94">
        <w:rPr>
          <w:rFonts w:hint="eastAsia"/>
        </w:rPr>
        <w:t>MuJava</w:t>
      </w:r>
      <w:r>
        <w:rPr>
          <w:rFonts w:hint="eastAsia"/>
        </w:rPr>
        <w:t>架构</w:t>
      </w:r>
    </w:p>
    <w:p w14:paraId="5B6615E7" w14:textId="05C7BDE9" w:rsidR="00013AC7" w:rsidRDefault="0085071F" w:rsidP="006D051F">
      <w:pPr>
        <w:pStyle w:val="2"/>
        <w:spacing w:before="71" w:after="71"/>
      </w:pPr>
      <w:del w:id="46" w:author="sca" w:date="2019-04-13T11:58:00Z">
        <w:r w:rsidDel="00332115">
          <w:rPr>
            <w:rFonts w:hint="eastAsia"/>
          </w:rPr>
          <w:delText>实现</w:delText>
        </w:r>
        <w:r w:rsidR="00D64E1F" w:rsidDel="00332115">
          <w:rPr>
            <w:rFonts w:hint="eastAsia"/>
          </w:rPr>
          <w:delText>的</w:delText>
        </w:r>
      </w:del>
      <w:r w:rsidR="00D64E1F">
        <w:rPr>
          <w:rFonts w:hint="eastAsia"/>
        </w:rPr>
        <w:t>关键技术</w:t>
      </w:r>
    </w:p>
    <w:p w14:paraId="76633860" w14:textId="77777777" w:rsidR="0006557A" w:rsidRPr="001355AA" w:rsidRDefault="001355AA" w:rsidP="0006557A">
      <w:pPr>
        <w:pStyle w:val="a0"/>
        <w:ind w:firstLine="372"/>
      </w:pPr>
      <w:r>
        <w:rPr>
          <w:rFonts w:hint="eastAsia"/>
        </w:rPr>
        <w:t>C</w:t>
      </w:r>
      <w:r w:rsidR="00B36D94">
        <w:rPr>
          <w:rFonts w:hint="eastAsia"/>
        </w:rPr>
        <w:t>MuJava</w:t>
      </w:r>
      <w:r>
        <w:rPr>
          <w:rFonts w:hint="eastAsia"/>
        </w:rPr>
        <w:t>通过</w:t>
      </w:r>
      <w:r w:rsidR="0006557A">
        <w:rPr>
          <w:rFonts w:hint="eastAsia"/>
        </w:rPr>
        <w:t>采用</w:t>
      </w:r>
      <w:r w:rsidR="009B4A8A">
        <w:rPr>
          <w:rFonts w:hint="eastAsia"/>
        </w:rPr>
        <w:t>MSG(Mutant Schema Generation)</w:t>
      </w:r>
      <w:r w:rsidR="0006557A">
        <w:rPr>
          <w:rFonts w:hint="eastAsia"/>
        </w:rPr>
        <w:t>技术</w:t>
      </w:r>
      <w:r w:rsidR="009B4A8A">
        <w:rPr>
          <w:rFonts w:hint="eastAsia"/>
          <w:vertAlign w:val="superscript"/>
        </w:rPr>
        <w:t>[8]</w:t>
      </w:r>
      <w:r>
        <w:rPr>
          <w:rFonts w:hint="eastAsia"/>
        </w:rPr>
        <w:t>生成</w:t>
      </w:r>
      <w:commentRangeStart w:id="47"/>
      <w:r>
        <w:rPr>
          <w:rFonts w:hint="eastAsia"/>
        </w:rPr>
        <w:t>元变异体</w:t>
      </w:r>
      <w:commentRangeEnd w:id="47"/>
      <w:r w:rsidR="00332115">
        <w:rPr>
          <w:rStyle w:val="af3"/>
          <w:rFonts w:ascii="Tahoma" w:eastAsia="微软雅黑" w:hAnsi="Tahoma" w:cstheme="minorBidi"/>
          <w:kern w:val="0"/>
        </w:rPr>
        <w:commentReference w:id="47"/>
      </w:r>
      <w:r>
        <w:rPr>
          <w:rFonts w:hint="eastAsia"/>
        </w:rPr>
        <w:t>(Matemutant)</w:t>
      </w:r>
      <w:r>
        <w:rPr>
          <w:rFonts w:hint="eastAsia"/>
          <w:vertAlign w:val="superscript"/>
        </w:rPr>
        <w:t>[8]</w:t>
      </w:r>
      <w:r w:rsidR="00E75BC1">
        <w:rPr>
          <w:rFonts w:hint="eastAsia"/>
        </w:rPr>
        <w:t>的方法提高并</w:t>
      </w:r>
      <w:r w:rsidR="00E75BC1">
        <w:rPr>
          <w:rFonts w:hint="eastAsia"/>
        </w:rPr>
        <w:lastRenderedPageBreak/>
        <w:t>发变异体生成</w:t>
      </w:r>
      <w:r w:rsidR="0006557A">
        <w:rPr>
          <w:rFonts w:hint="eastAsia"/>
        </w:rPr>
        <w:t>效率</w:t>
      </w:r>
      <w:r w:rsidR="0006557A">
        <w:rPr>
          <w:rFonts w:hint="eastAsia"/>
        </w:rPr>
        <w:t>.</w:t>
      </w:r>
      <w:r w:rsidR="0006557A">
        <w:rPr>
          <w:rFonts w:hint="eastAsia"/>
        </w:rPr>
        <w:t>另外</w:t>
      </w:r>
      <w:r w:rsidR="0006557A">
        <w:rPr>
          <w:rFonts w:hint="eastAsia"/>
        </w:rPr>
        <w:t>,</w:t>
      </w:r>
      <w:r w:rsidR="0006557A">
        <w:rPr>
          <w:rFonts w:hint="eastAsia"/>
        </w:rPr>
        <w:t>为了提高工具的可扩展性</w:t>
      </w:r>
      <w:r w:rsidR="0006557A">
        <w:rPr>
          <w:rFonts w:hint="eastAsia"/>
        </w:rPr>
        <w:t>,</w:t>
      </w:r>
      <w:r w:rsidR="0006557A">
        <w:rPr>
          <w:rFonts w:hint="eastAsia"/>
        </w:rPr>
        <w:t>我们在实现过程中采用了</w:t>
      </w:r>
      <w:r w:rsidR="0006557A">
        <w:rPr>
          <w:rFonts w:hint="eastAsia"/>
        </w:rPr>
        <w:t>Visitor</w:t>
      </w:r>
      <w:r w:rsidR="0006557A">
        <w:rPr>
          <w:rFonts w:hint="eastAsia"/>
        </w:rPr>
        <w:t>设计模式</w:t>
      </w:r>
      <w:r w:rsidR="0006557A">
        <w:rPr>
          <w:rFonts w:hint="eastAsia"/>
        </w:rPr>
        <w:t>.</w:t>
      </w:r>
    </w:p>
    <w:p w14:paraId="5776A592" w14:textId="77777777" w:rsidR="00B2708B" w:rsidRDefault="00814EA2" w:rsidP="00B2708B">
      <w:pPr>
        <w:pStyle w:val="a0"/>
        <w:ind w:firstLine="372"/>
      </w:pPr>
      <w:r>
        <w:rPr>
          <w:rFonts w:hint="eastAsia"/>
        </w:rPr>
        <w:t xml:space="preserve"> </w:t>
      </w:r>
      <w:r w:rsidR="00B2708B">
        <w:rPr>
          <w:rFonts w:hint="eastAsia"/>
        </w:rPr>
        <w:t>(1)</w:t>
      </w:r>
      <w:r w:rsidR="00515AE6">
        <w:rPr>
          <w:rFonts w:hint="eastAsia"/>
        </w:rPr>
        <w:t>元变异体生成</w:t>
      </w:r>
    </w:p>
    <w:p w14:paraId="7DBAC50D" w14:textId="77777777" w:rsidR="00B2708B" w:rsidRDefault="00C96B70" w:rsidP="008747F5">
      <w:pPr>
        <w:pStyle w:val="a0"/>
        <w:ind w:firstLine="372"/>
      </w:pPr>
      <w:r>
        <w:rPr>
          <w:rFonts w:hint="eastAsia"/>
        </w:rPr>
        <w:t>变异分析方法需要对同一程序的所有变异体</w:t>
      </w:r>
      <w:r w:rsidR="00B2708B">
        <w:rPr>
          <w:rFonts w:hint="eastAsia"/>
        </w:rPr>
        <w:t>分别进行解释</w:t>
      </w:r>
      <w:r w:rsidR="00B2708B">
        <w:rPr>
          <w:rFonts w:hint="eastAsia"/>
        </w:rPr>
        <w:t>,</w:t>
      </w:r>
      <w:r>
        <w:rPr>
          <w:rFonts w:hint="eastAsia"/>
        </w:rPr>
        <w:t>一些变异算子应用后会生成大量变异体</w:t>
      </w:r>
      <w:r>
        <w:rPr>
          <w:rFonts w:hint="eastAsia"/>
        </w:rPr>
        <w:t>,</w:t>
      </w:r>
      <w:r w:rsidR="00B2708B">
        <w:rPr>
          <w:rFonts w:hint="eastAsia"/>
        </w:rPr>
        <w:t>导致分析速度缓慢</w:t>
      </w:r>
      <w:r w:rsidR="00B2708B">
        <w:rPr>
          <w:rFonts w:hint="eastAsia"/>
        </w:rPr>
        <w:t>.</w:t>
      </w:r>
      <w:r w:rsidR="00B2708B">
        <w:rPr>
          <w:rFonts w:hint="eastAsia"/>
        </w:rPr>
        <w:t>为了提高变异测试的执行效率</w:t>
      </w:r>
      <w:r w:rsidR="00B2708B">
        <w:rPr>
          <w:rFonts w:hint="eastAsia"/>
        </w:rPr>
        <w:t>,</w:t>
      </w:r>
      <w:r w:rsidR="00B2708B">
        <w:rPr>
          <w:rFonts w:hint="eastAsia"/>
        </w:rPr>
        <w:t>研</w:t>
      </w:r>
      <w:r w:rsidR="007D6EE1">
        <w:rPr>
          <w:rFonts w:hint="eastAsia"/>
        </w:rPr>
        <w:t>究者</w:t>
      </w:r>
      <w:r w:rsidR="00B2708B">
        <w:rPr>
          <w:rFonts w:hint="eastAsia"/>
        </w:rPr>
        <w:t>提出了</w:t>
      </w:r>
      <w:r w:rsidR="00B2708B">
        <w:rPr>
          <w:rFonts w:hint="eastAsia"/>
        </w:rPr>
        <w:t>MSG</w:t>
      </w:r>
      <w:r w:rsidR="00B2708B">
        <w:rPr>
          <w:rFonts w:hint="eastAsia"/>
        </w:rPr>
        <w:t>方法</w:t>
      </w:r>
      <w:r w:rsidR="00B2708B">
        <w:rPr>
          <w:rFonts w:hint="eastAsia"/>
        </w:rPr>
        <w:t>.MSG</w:t>
      </w:r>
      <w:r w:rsidR="00B2708B">
        <w:rPr>
          <w:rFonts w:hint="eastAsia"/>
        </w:rPr>
        <w:t>技术可以将一个程序的所有变异体都编码到一个特殊的参数化程序中</w:t>
      </w:r>
      <w:r w:rsidR="00B2708B">
        <w:rPr>
          <w:rFonts w:hint="eastAsia"/>
        </w:rPr>
        <w:t>,</w:t>
      </w:r>
      <w:r w:rsidR="00B2708B">
        <w:rPr>
          <w:rFonts w:hint="eastAsia"/>
        </w:rPr>
        <w:t>这个特殊的参数化程序叫做元变异体</w:t>
      </w:r>
      <w:r w:rsidR="00B2708B">
        <w:rPr>
          <w:rFonts w:hint="eastAsia"/>
        </w:rPr>
        <w:t>.</w:t>
      </w:r>
      <w:r w:rsidR="00B2708B">
        <w:rPr>
          <w:rFonts w:hint="eastAsia"/>
        </w:rPr>
        <w:t>元变异体包含了待测程序的所有变异体信息</w:t>
      </w:r>
      <w:r w:rsidR="00B2708B">
        <w:rPr>
          <w:rFonts w:hint="eastAsia"/>
        </w:rPr>
        <w:t>,</w:t>
      </w:r>
      <w:r w:rsidR="00B2708B">
        <w:rPr>
          <w:rFonts w:hint="eastAsia"/>
        </w:rPr>
        <w:t>运行过程中</w:t>
      </w:r>
      <w:r w:rsidR="00B2708B">
        <w:rPr>
          <w:rFonts w:hint="eastAsia"/>
        </w:rPr>
        <w:t>,</w:t>
      </w:r>
      <w:r w:rsidR="00B2708B">
        <w:rPr>
          <w:rFonts w:hint="eastAsia"/>
        </w:rPr>
        <w:t>元变异体具有待测程序所有变异体的功能</w:t>
      </w:r>
      <w:r w:rsidR="00B2708B">
        <w:rPr>
          <w:rFonts w:hint="eastAsia"/>
        </w:rPr>
        <w:t>.</w:t>
      </w:r>
    </w:p>
    <w:p w14:paraId="01267CF6" w14:textId="3DEE355E" w:rsidR="00B2708B" w:rsidDel="00332115" w:rsidRDefault="00332115" w:rsidP="00B2708B">
      <w:pPr>
        <w:pStyle w:val="a0"/>
        <w:ind w:firstLine="372"/>
        <w:rPr>
          <w:del w:id="48" w:author="sca" w:date="2019-04-13T12:00:00Z"/>
        </w:rPr>
      </w:pPr>
      <w:ins w:id="49" w:author="sca" w:date="2019-04-13T12:00:00Z">
        <w:r>
          <w:rPr>
            <w:rFonts w:hint="eastAsia"/>
          </w:rPr>
          <w:t>例子：</w:t>
        </w:r>
        <w:r>
          <w:rPr>
            <w:rFonts w:hint="eastAsia"/>
          </w:rPr>
          <w:t xml:space="preserve"> </w:t>
        </w:r>
      </w:ins>
      <w:r w:rsidR="00B2708B">
        <w:rPr>
          <w:rFonts w:hint="eastAsia"/>
        </w:rPr>
        <w:t>我们以</w:t>
      </w:r>
      <w:r w:rsidR="00B2708B">
        <w:rPr>
          <w:rFonts w:hint="eastAsia"/>
        </w:rPr>
        <w:t>AOR</w:t>
      </w:r>
      <w:r w:rsidR="00B2708B">
        <w:rPr>
          <w:rFonts w:hint="eastAsia"/>
        </w:rPr>
        <w:t>变异算子为例简要介绍</w:t>
      </w:r>
      <w:r w:rsidR="00B2708B">
        <w:rPr>
          <w:rFonts w:hint="eastAsia"/>
        </w:rPr>
        <w:t>MSG</w:t>
      </w:r>
      <w:r w:rsidR="00B2708B">
        <w:rPr>
          <w:rFonts w:hint="eastAsia"/>
        </w:rPr>
        <w:t>技术的原理和实现</w:t>
      </w:r>
      <w:r w:rsidR="00B2708B">
        <w:rPr>
          <w:rFonts w:hint="eastAsia"/>
        </w:rPr>
        <w:t>.AOR</w:t>
      </w:r>
      <w:r w:rsidR="00B2708B">
        <w:rPr>
          <w:rFonts w:hint="eastAsia"/>
        </w:rPr>
        <w:t>变异算子所定义的规则就是对待测程序内的算数运算符进行替换</w:t>
      </w:r>
      <w:r w:rsidR="00B2708B">
        <w:rPr>
          <w:rFonts w:hint="eastAsia"/>
        </w:rPr>
        <w:t>.</w:t>
      </w:r>
      <w:r w:rsidR="00B2708B">
        <w:rPr>
          <w:rFonts w:hint="eastAsia"/>
        </w:rPr>
        <w:t>例如</w:t>
      </w:r>
      <w:r w:rsidR="00B2708B">
        <w:rPr>
          <w:rFonts w:hint="eastAsia"/>
        </w:rPr>
        <w:t>,</w:t>
      </w:r>
      <w:r w:rsidR="00B2708B">
        <w:rPr>
          <w:rFonts w:hint="eastAsia"/>
        </w:rPr>
        <w:t>对于算数表达式</w:t>
      </w:r>
      <w:r w:rsidR="00B2708B">
        <w:rPr>
          <w:rFonts w:hint="eastAsia"/>
        </w:rPr>
        <w:t>C=A+B.</w:t>
      </w:r>
      <w:r w:rsidR="00B2708B">
        <w:rPr>
          <w:rFonts w:hint="eastAsia"/>
        </w:rPr>
        <w:t>可应用</w:t>
      </w:r>
      <w:r w:rsidR="00B2708B">
        <w:rPr>
          <w:rFonts w:hint="eastAsia"/>
        </w:rPr>
        <w:t>AOR</w:t>
      </w:r>
      <w:r w:rsidR="00B2708B">
        <w:rPr>
          <w:rFonts w:hint="eastAsia"/>
        </w:rPr>
        <w:t>变异算子生成如下几个变异体</w:t>
      </w:r>
      <w:r w:rsidR="00B2708B">
        <w:rPr>
          <w:rFonts w:hint="eastAsia"/>
        </w:rPr>
        <w:t>:</w:t>
      </w:r>
    </w:p>
    <w:p w14:paraId="3C9498F2" w14:textId="77777777" w:rsidR="00B2708B" w:rsidRDefault="00B2708B" w:rsidP="00B2708B">
      <w:pPr>
        <w:pStyle w:val="a0"/>
        <w:ind w:firstLine="372"/>
      </w:pPr>
      <w:r>
        <w:rPr>
          <w:rFonts w:hint="eastAsia"/>
        </w:rPr>
        <w:t>C=A-B;</w:t>
      </w:r>
    </w:p>
    <w:p w14:paraId="2BBC62DE" w14:textId="77777777" w:rsidR="00B2708B" w:rsidRDefault="00B2708B" w:rsidP="00B2708B">
      <w:pPr>
        <w:pStyle w:val="a0"/>
        <w:ind w:firstLine="372"/>
      </w:pPr>
      <w:r>
        <w:rPr>
          <w:rFonts w:hint="eastAsia"/>
        </w:rPr>
        <w:t>C=A*B;</w:t>
      </w:r>
    </w:p>
    <w:p w14:paraId="7529B39D" w14:textId="77777777" w:rsidR="00B2708B" w:rsidRDefault="00B2708B" w:rsidP="00B2708B">
      <w:pPr>
        <w:pStyle w:val="a0"/>
        <w:ind w:firstLine="372"/>
      </w:pPr>
      <w:r>
        <w:rPr>
          <w:rFonts w:hint="eastAsia"/>
        </w:rPr>
        <w:t>C=A/B;</w:t>
      </w:r>
    </w:p>
    <w:p w14:paraId="5BDC8D7D" w14:textId="77777777" w:rsidR="00B2708B" w:rsidRDefault="00B2708B" w:rsidP="00B2708B">
      <w:pPr>
        <w:pStyle w:val="a0"/>
        <w:ind w:firstLine="372"/>
      </w:pPr>
      <w:r>
        <w:rPr>
          <w:rFonts w:hint="eastAsia"/>
        </w:rPr>
        <w:t>C=A%B.</w:t>
      </w:r>
    </w:p>
    <w:p w14:paraId="372CCD33" w14:textId="77777777" w:rsidR="00B2708B" w:rsidRDefault="00B2708B" w:rsidP="00B2708B">
      <w:pPr>
        <w:pStyle w:val="a0"/>
        <w:ind w:firstLineChars="0" w:firstLine="0"/>
      </w:pPr>
      <w:r>
        <w:rPr>
          <w:rFonts w:hint="eastAsia"/>
        </w:rPr>
        <w:t>这些变异体可以抽象为如式</w:t>
      </w:r>
      <w:r w:rsidR="00967E91">
        <w:rPr>
          <w:rFonts w:hint="eastAsia"/>
        </w:rPr>
        <w:t>(</w:t>
      </w:r>
      <w:r>
        <w:rPr>
          <w:rFonts w:hint="eastAsia"/>
        </w:rPr>
        <w:t>2</w:t>
      </w:r>
      <w:r w:rsidR="00967E91">
        <w:rPr>
          <w:rFonts w:hint="eastAsia"/>
        </w:rPr>
        <w:t>)</w:t>
      </w:r>
      <w:r>
        <w:rPr>
          <w:rFonts w:hint="eastAsia"/>
        </w:rPr>
        <w:t>所示的更通用的表达式</w:t>
      </w:r>
      <w:r>
        <w:rPr>
          <w:rFonts w:hint="eastAsia"/>
        </w:rPr>
        <w:t>:</w:t>
      </w:r>
    </w:p>
    <w:p w14:paraId="4CC900BB" w14:textId="77777777" w:rsidR="00B2708B" w:rsidRDefault="00B2708B" w:rsidP="00B2708B">
      <w:pPr>
        <w:pStyle w:val="a0"/>
        <w:ind w:firstLineChars="0" w:firstLine="0"/>
        <w:jc w:val="center"/>
      </w:pPr>
      <w:r>
        <w:rPr>
          <w:rFonts w:hint="eastAsia"/>
        </w:rPr>
        <w:t>C=A op B                                         (2),</w:t>
      </w:r>
    </w:p>
    <w:p w14:paraId="562DF2A7" w14:textId="77777777" w:rsidR="00B2708B" w:rsidRDefault="00B2708B" w:rsidP="00B2708B">
      <w:pPr>
        <w:pStyle w:val="a0"/>
        <w:ind w:firstLineChars="0" w:firstLine="0"/>
      </w:pPr>
      <w:r>
        <w:rPr>
          <w:rFonts w:hint="eastAsia"/>
        </w:rPr>
        <w:t>其中</w:t>
      </w:r>
      <w:r>
        <w:rPr>
          <w:rFonts w:hint="eastAsia"/>
        </w:rPr>
        <w:t>op</w:t>
      </w:r>
      <w:r>
        <w:rPr>
          <w:rFonts w:hint="eastAsia"/>
        </w:rPr>
        <w:t>为算数运算符的抽象表示</w:t>
      </w:r>
      <w:r>
        <w:rPr>
          <w:rFonts w:hint="eastAsia"/>
        </w:rPr>
        <w:t>.</w:t>
      </w:r>
      <w:r>
        <w:rPr>
          <w:rFonts w:hint="eastAsia"/>
        </w:rPr>
        <w:t>还可以再进一步将表达式</w:t>
      </w:r>
      <w:r w:rsidR="00967E91">
        <w:rPr>
          <w:rFonts w:hint="eastAsia"/>
        </w:rPr>
        <w:t>(</w:t>
      </w:r>
      <w:r>
        <w:rPr>
          <w:rFonts w:hint="eastAsia"/>
        </w:rPr>
        <w:t>2</w:t>
      </w:r>
      <w:r w:rsidR="00967E91">
        <w:rPr>
          <w:rFonts w:hint="eastAsia"/>
        </w:rPr>
        <w:t>)</w:t>
      </w:r>
      <w:r>
        <w:rPr>
          <w:rFonts w:hint="eastAsia"/>
        </w:rPr>
        <w:t>重写为一个符合一般编程语言语法规范的表达式</w:t>
      </w:r>
      <w:r>
        <w:rPr>
          <w:rFonts w:hint="eastAsia"/>
        </w:rPr>
        <w:t>,</w:t>
      </w:r>
      <w:r>
        <w:rPr>
          <w:rFonts w:hint="eastAsia"/>
        </w:rPr>
        <w:t>如式</w:t>
      </w:r>
      <w:r w:rsidR="00967E91">
        <w:rPr>
          <w:rFonts w:hint="eastAsia"/>
        </w:rPr>
        <w:t>(</w:t>
      </w:r>
      <w:r>
        <w:rPr>
          <w:rFonts w:hint="eastAsia"/>
        </w:rPr>
        <w:t>3</w:t>
      </w:r>
      <w:r w:rsidR="00967E91">
        <w:rPr>
          <w:rFonts w:hint="eastAsia"/>
        </w:rPr>
        <w:t>)</w:t>
      </w:r>
      <w:r>
        <w:rPr>
          <w:rFonts w:hint="eastAsia"/>
        </w:rPr>
        <w:t>所示</w:t>
      </w:r>
      <w:r>
        <w:rPr>
          <w:rFonts w:hint="eastAsia"/>
        </w:rPr>
        <w:t>:</w:t>
      </w:r>
    </w:p>
    <w:p w14:paraId="3BC2E003" w14:textId="77777777" w:rsidR="00B2708B" w:rsidRDefault="00B2708B" w:rsidP="00B2708B">
      <w:pPr>
        <w:pStyle w:val="a0"/>
        <w:ind w:firstLineChars="0" w:firstLine="0"/>
        <w:jc w:val="center"/>
        <w:rPr>
          <w:lang w:val="pt-BR"/>
        </w:rPr>
      </w:pPr>
      <w:r w:rsidRPr="007E2F1C">
        <w:rPr>
          <w:rFonts w:hint="eastAsia"/>
          <w:lang w:val="pt-BR"/>
        </w:rPr>
        <w:t>C</w:t>
      </w:r>
      <w:r w:rsidRPr="007E2F1C">
        <w:rPr>
          <w:lang w:val="pt-BR"/>
        </w:rPr>
        <w:t xml:space="preserve"> = fun_aor(A,B</w:t>
      </w:r>
      <w:r w:rsidRPr="007E2F1C">
        <w:rPr>
          <w:rFonts w:hint="eastAsia"/>
          <w:lang w:val="pt-BR"/>
        </w:rPr>
        <w:t>,</w:t>
      </w:r>
      <w:r w:rsidRPr="007E2F1C">
        <w:rPr>
          <w:lang w:val="pt-BR"/>
        </w:rPr>
        <w:t>op)</w:t>
      </w:r>
      <w:r>
        <w:rPr>
          <w:rFonts w:hint="eastAsia"/>
          <w:lang w:val="pt-BR"/>
        </w:rPr>
        <w:t xml:space="preserve">                         (3),</w:t>
      </w:r>
    </w:p>
    <w:p w14:paraId="3E18A9C8" w14:textId="77777777" w:rsidR="009B4A8A" w:rsidRDefault="00B2708B" w:rsidP="00076431">
      <w:pPr>
        <w:pStyle w:val="a0"/>
        <w:spacing w:afterLines="50" w:after="142"/>
        <w:ind w:firstLineChars="0" w:firstLine="0"/>
      </w:pPr>
      <w:r>
        <w:rPr>
          <w:rFonts w:hint="eastAsia"/>
        </w:rPr>
        <w:t>其中</w:t>
      </w:r>
      <w:r>
        <w:rPr>
          <w:rFonts w:hint="eastAsia"/>
        </w:rPr>
        <w:t>fun</w:t>
      </w:r>
      <w:r>
        <w:t>_aor</w:t>
      </w:r>
      <w:r>
        <w:rPr>
          <w:rFonts w:hint="eastAsia"/>
        </w:rPr>
        <w:t>为一个具体的方法</w:t>
      </w:r>
      <w:r>
        <w:rPr>
          <w:rFonts w:hint="eastAsia"/>
        </w:rPr>
        <w:t>,</w:t>
      </w:r>
      <w:r>
        <w:rPr>
          <w:rFonts w:hint="eastAsia"/>
        </w:rPr>
        <w:t>可以实现</w:t>
      </w:r>
      <w:r>
        <w:rPr>
          <w:rFonts w:hint="eastAsia"/>
        </w:rPr>
        <w:t>5</w:t>
      </w:r>
      <w:r>
        <w:rPr>
          <w:rFonts w:hint="eastAsia"/>
        </w:rPr>
        <w:t>种可能的算数运算符中任意一种</w:t>
      </w:r>
      <w:r>
        <w:rPr>
          <w:rFonts w:hint="eastAsia"/>
        </w:rPr>
        <w:t>.</w:t>
      </w:r>
      <w:r w:rsidR="00FD00EC">
        <w:rPr>
          <w:rFonts w:hint="eastAsia"/>
        </w:rPr>
        <w:t>其实现算法</w:t>
      </w:r>
      <w:r>
        <w:rPr>
          <w:rFonts w:hint="eastAsia"/>
        </w:rPr>
        <w:t>详见图</w:t>
      </w:r>
      <w:r w:rsidR="004C086A">
        <w:rPr>
          <w:rFonts w:hint="eastAsia"/>
        </w:rPr>
        <w:t>3</w:t>
      </w:r>
      <w:r>
        <w:rPr>
          <w:rFonts w:hint="eastAsia"/>
        </w:rPr>
        <w:t>.</w:t>
      </w:r>
      <w:r>
        <w:rPr>
          <w:rFonts w:hint="eastAsia"/>
        </w:rPr>
        <w:t>该类方法包含了表达式的所有的变异体信息</w:t>
      </w:r>
      <w:r>
        <w:rPr>
          <w:rFonts w:hint="eastAsia"/>
        </w:rPr>
        <w:t>,</w:t>
      </w:r>
      <w:r>
        <w:rPr>
          <w:rFonts w:hint="eastAsia"/>
        </w:rPr>
        <w:t>只需要传入相应的操作符和操作数即可生成相应的变异体</w:t>
      </w:r>
      <w:r>
        <w:rPr>
          <w:rFonts w:hint="eastAsia"/>
        </w:rPr>
        <w:t>.</w:t>
      </w:r>
      <w:r>
        <w:rPr>
          <w:rFonts w:hint="eastAsia"/>
        </w:rPr>
        <w:t>将程序中的语句改变成这种形式后的参数化程序即为元变异体</w:t>
      </w:r>
      <w:r>
        <w:rPr>
          <w:rFonts w:hint="eastAsia"/>
        </w:rPr>
        <w:t>.</w:t>
      </w:r>
    </w:p>
    <w:tbl>
      <w:tblPr>
        <w:tblStyle w:val="13"/>
        <w:tblW w:w="0" w:type="auto"/>
        <w:jc w:val="center"/>
        <w:tblLook w:val="04A0" w:firstRow="1" w:lastRow="0" w:firstColumn="1" w:lastColumn="0" w:noHBand="0" w:noVBand="1"/>
      </w:tblPr>
      <w:tblGrid>
        <w:gridCol w:w="4891"/>
      </w:tblGrid>
      <w:tr w:rsidR="009B4A8A" w:rsidRPr="00F61D7A" w14:paraId="62E4AA55" w14:textId="77777777" w:rsidTr="008864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12" w:space="0" w:color="000000"/>
              <w:right w:val="nil"/>
            </w:tcBorders>
          </w:tcPr>
          <w:p w14:paraId="53363D90" w14:textId="77777777" w:rsidR="009B4A8A" w:rsidRPr="0088649D" w:rsidRDefault="009B4A8A" w:rsidP="00597A6A">
            <w:pPr>
              <w:rPr>
                <w:rFonts w:ascii="Times New Roman" w:hAnsi="Times New Roman"/>
                <w:i w:val="0"/>
                <w:sz w:val="18"/>
                <w:szCs w:val="18"/>
              </w:rPr>
            </w:pPr>
            <w:commentRangeStart w:id="50"/>
            <w:r w:rsidRPr="0088649D">
              <w:rPr>
                <w:rFonts w:ascii="Times New Roman" w:hAnsi="Times New Roman"/>
                <w:i w:val="0"/>
                <w:sz w:val="18"/>
                <w:szCs w:val="18"/>
              </w:rPr>
              <w:t>Algorithm</w:t>
            </w:r>
            <w:r w:rsidR="0088649D" w:rsidRPr="0088649D">
              <w:rPr>
                <w:rFonts w:ascii="Times New Roman" w:hAnsi="Times New Roman"/>
                <w:i w:val="0"/>
                <w:sz w:val="18"/>
                <w:szCs w:val="18"/>
              </w:rPr>
              <w:t xml:space="preserve"> </w:t>
            </w:r>
            <w:r w:rsidR="0088649D" w:rsidRPr="0088649D">
              <w:rPr>
                <w:rFonts w:ascii="Times New Roman" w:hAnsi="Times New Roman" w:hint="eastAsia"/>
                <w:i w:val="0"/>
                <w:sz w:val="18"/>
                <w:szCs w:val="18"/>
              </w:rPr>
              <w:t>1</w:t>
            </w:r>
            <w:r w:rsidRPr="0088649D">
              <w:rPr>
                <w:rFonts w:ascii="Times New Roman" w:hAnsi="Times New Roman"/>
                <w:i w:val="0"/>
                <w:sz w:val="18"/>
                <w:szCs w:val="18"/>
              </w:rPr>
              <w:t xml:space="preserve"> AOR</w:t>
            </w:r>
            <w:commentRangeEnd w:id="50"/>
            <w:r w:rsidR="00332115">
              <w:rPr>
                <w:rStyle w:val="af3"/>
                <w:rFonts w:eastAsia="微软雅黑" w:cstheme="minorBidi"/>
                <w:i w:val="0"/>
                <w:iCs w:val="0"/>
              </w:rPr>
              <w:commentReference w:id="50"/>
            </w:r>
          </w:p>
        </w:tc>
      </w:tr>
      <w:tr w:rsidR="009B4A8A" w:rsidRPr="00F61D7A" w14:paraId="030A9D8E" w14:textId="77777777" w:rsidTr="0088649D">
        <w:trPr>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6" w:space="0" w:color="000000"/>
              <w:bottom w:val="single" w:sz="12" w:space="0" w:color="000000"/>
              <w:right w:val="nil"/>
            </w:tcBorders>
          </w:tcPr>
          <w:p w14:paraId="796763BB" w14:textId="77777777" w:rsidR="0088649D" w:rsidRPr="0088649D" w:rsidRDefault="0088649D" w:rsidP="0088649D">
            <w:pPr>
              <w:pStyle w:val="b0"/>
              <w:spacing w:before="28" w:after="28" w:line="240" w:lineRule="auto"/>
              <w:ind w:leftChars="-10" w:left="-8" w:hangingChars="8" w:hanging="15"/>
              <w:rPr>
                <w:sz w:val="18"/>
                <w:szCs w:val="18"/>
              </w:rPr>
            </w:pPr>
            <w:r w:rsidRPr="0088649D">
              <w:rPr>
                <w:rFonts w:hint="eastAsia"/>
                <w:b/>
                <w:sz w:val="18"/>
                <w:szCs w:val="18"/>
              </w:rPr>
              <w:t>I</w:t>
            </w:r>
            <w:r w:rsidRPr="0088649D">
              <w:rPr>
                <w:b/>
                <w:sz w:val="18"/>
                <w:szCs w:val="18"/>
              </w:rPr>
              <w:t>nput:</w:t>
            </w:r>
            <w:r w:rsidRPr="0088649D">
              <w:rPr>
                <w:sz w:val="18"/>
                <w:szCs w:val="18"/>
              </w:rPr>
              <w:t xml:space="preserve"> A, B, operator</w:t>
            </w:r>
          </w:p>
          <w:p w14:paraId="0E69E982" w14:textId="77777777" w:rsidR="0088649D" w:rsidRPr="0088649D" w:rsidRDefault="0088649D" w:rsidP="0088649D">
            <w:pPr>
              <w:pStyle w:val="b0"/>
              <w:spacing w:before="28" w:after="28" w:line="240" w:lineRule="auto"/>
              <w:ind w:leftChars="-10" w:left="-8" w:hangingChars="8" w:hanging="15"/>
              <w:rPr>
                <w:sz w:val="18"/>
                <w:szCs w:val="18"/>
              </w:rPr>
            </w:pPr>
            <w:r w:rsidRPr="0088649D">
              <w:rPr>
                <w:sz w:val="18"/>
                <w:szCs w:val="18"/>
              </w:rPr>
              <w:t>1.</w:t>
            </w:r>
            <w:r w:rsidRPr="0088649D">
              <w:rPr>
                <w:rFonts w:hint="eastAsia"/>
                <w:sz w:val="18"/>
                <w:szCs w:val="18"/>
              </w:rPr>
              <w:t xml:space="preserve">    </w:t>
            </w:r>
            <w:r w:rsidRPr="0088649D">
              <w:rPr>
                <w:b/>
                <w:sz w:val="18"/>
                <w:szCs w:val="18"/>
              </w:rPr>
              <w:t>switch</w:t>
            </w:r>
            <w:r w:rsidRPr="0088649D">
              <w:rPr>
                <w:sz w:val="18"/>
                <w:szCs w:val="18"/>
              </w:rPr>
              <w:t xml:space="preserve"> operator</w:t>
            </w:r>
          </w:p>
          <w:p w14:paraId="102FDB59"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2.</w:t>
            </w:r>
            <w:r w:rsidRPr="0088649D">
              <w:rPr>
                <w:rFonts w:hint="eastAsia"/>
                <w:sz w:val="18"/>
                <w:szCs w:val="18"/>
              </w:rPr>
              <w:t xml:space="preserve">        </w:t>
            </w:r>
            <w:r w:rsidRPr="0088649D">
              <w:rPr>
                <w:sz w:val="18"/>
                <w:szCs w:val="18"/>
              </w:rPr>
              <w:t>case ADD</w:t>
            </w:r>
          </w:p>
          <w:p w14:paraId="16FEA4E0"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3.</w:t>
            </w:r>
            <w:r w:rsidRPr="0088649D">
              <w:rPr>
                <w:rFonts w:hint="eastAsia"/>
                <w:sz w:val="18"/>
                <w:szCs w:val="18"/>
              </w:rPr>
              <w:t xml:space="preserve">            expression</w:t>
            </w:r>
            <w:r w:rsidRPr="0088649D">
              <w:rPr>
                <w:sz w:val="18"/>
                <w:szCs w:val="18"/>
              </w:rPr>
              <w:t xml:space="preserve"> = A + B</w:t>
            </w:r>
          </w:p>
          <w:p w14:paraId="4207DA0D"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4.</w:t>
            </w:r>
            <w:r w:rsidRPr="0088649D">
              <w:rPr>
                <w:rFonts w:hint="eastAsia"/>
                <w:sz w:val="18"/>
                <w:szCs w:val="18"/>
              </w:rPr>
              <w:t xml:space="preserve">        </w:t>
            </w:r>
            <w:r w:rsidRPr="0088649D">
              <w:rPr>
                <w:sz w:val="18"/>
                <w:szCs w:val="18"/>
              </w:rPr>
              <w:t>break</w:t>
            </w:r>
          </w:p>
          <w:p w14:paraId="4244F2CC"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 xml:space="preserve">5.       </w:t>
            </w:r>
            <w:r w:rsidRPr="0088649D">
              <w:rPr>
                <w:rFonts w:hint="eastAsia"/>
                <w:sz w:val="18"/>
                <w:szCs w:val="18"/>
              </w:rPr>
              <w:t xml:space="preserve"> </w:t>
            </w:r>
            <w:r w:rsidRPr="0088649D">
              <w:rPr>
                <w:sz w:val="18"/>
                <w:szCs w:val="18"/>
              </w:rPr>
              <w:t>case DEC</w:t>
            </w:r>
          </w:p>
          <w:p w14:paraId="6A236049"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6.</w:t>
            </w:r>
            <w:r w:rsidRPr="0088649D">
              <w:rPr>
                <w:sz w:val="18"/>
                <w:szCs w:val="18"/>
              </w:rPr>
              <w:tab/>
            </w:r>
            <w:r w:rsidR="00941CBA">
              <w:rPr>
                <w:rFonts w:hint="eastAsia"/>
                <w:sz w:val="18"/>
                <w:szCs w:val="18"/>
              </w:rPr>
              <w:t xml:space="preserve">  </w:t>
            </w:r>
            <w:r w:rsidRPr="0088649D">
              <w:rPr>
                <w:sz w:val="18"/>
                <w:szCs w:val="18"/>
              </w:rPr>
              <w:t>expression = A - B</w:t>
            </w:r>
          </w:p>
          <w:p w14:paraId="6A31CB1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7.</w:t>
            </w:r>
            <w:r w:rsidRPr="0088649D">
              <w:rPr>
                <w:rFonts w:hint="eastAsia"/>
                <w:sz w:val="18"/>
                <w:szCs w:val="18"/>
              </w:rPr>
              <w:t xml:space="preserve">        </w:t>
            </w:r>
            <w:r w:rsidRPr="0088649D">
              <w:rPr>
                <w:sz w:val="18"/>
                <w:szCs w:val="18"/>
              </w:rPr>
              <w:t>break</w:t>
            </w:r>
          </w:p>
          <w:p w14:paraId="13498495"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8.</w:t>
            </w:r>
            <w:r w:rsidRPr="0088649D">
              <w:rPr>
                <w:rFonts w:hint="eastAsia"/>
                <w:sz w:val="18"/>
                <w:szCs w:val="18"/>
              </w:rPr>
              <w:t xml:space="preserve">        </w:t>
            </w:r>
            <w:r w:rsidRPr="0088649D">
              <w:rPr>
                <w:sz w:val="18"/>
                <w:szCs w:val="18"/>
              </w:rPr>
              <w:t>case MUL</w:t>
            </w:r>
          </w:p>
          <w:p w14:paraId="066FFD55"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9.</w:t>
            </w:r>
            <w:r w:rsidRPr="0088649D">
              <w:rPr>
                <w:rFonts w:hint="eastAsia"/>
                <w:sz w:val="18"/>
                <w:szCs w:val="18"/>
              </w:rPr>
              <w:t xml:space="preserve">             </w:t>
            </w:r>
            <w:r w:rsidRPr="0088649D">
              <w:rPr>
                <w:sz w:val="18"/>
                <w:szCs w:val="18"/>
              </w:rPr>
              <w:t>expression = A * B</w:t>
            </w:r>
          </w:p>
          <w:p w14:paraId="11565802"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10.</w:t>
            </w:r>
            <w:r w:rsidRPr="0088649D">
              <w:rPr>
                <w:rFonts w:hint="eastAsia"/>
                <w:sz w:val="18"/>
                <w:szCs w:val="18"/>
              </w:rPr>
              <w:t xml:space="preserve">      </w:t>
            </w:r>
            <w:r w:rsidRPr="0088649D">
              <w:rPr>
                <w:sz w:val="18"/>
                <w:szCs w:val="18"/>
              </w:rPr>
              <w:t>break</w:t>
            </w:r>
          </w:p>
          <w:p w14:paraId="387B0C0F"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11.</w:t>
            </w:r>
            <w:r w:rsidRPr="0088649D">
              <w:rPr>
                <w:rFonts w:hint="eastAsia"/>
                <w:sz w:val="18"/>
                <w:szCs w:val="18"/>
              </w:rPr>
              <w:t xml:space="preserve">      </w:t>
            </w:r>
            <w:r w:rsidRPr="0088649D">
              <w:rPr>
                <w:sz w:val="18"/>
                <w:szCs w:val="18"/>
              </w:rPr>
              <w:t>case DIV</w:t>
            </w:r>
          </w:p>
          <w:p w14:paraId="638A724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12.</w:t>
            </w:r>
            <w:r w:rsidRPr="0088649D">
              <w:rPr>
                <w:rFonts w:hint="eastAsia"/>
                <w:sz w:val="18"/>
                <w:szCs w:val="18"/>
              </w:rPr>
              <w:t xml:space="preserve">           </w:t>
            </w:r>
            <w:r w:rsidRPr="0088649D">
              <w:rPr>
                <w:sz w:val="18"/>
                <w:szCs w:val="18"/>
              </w:rPr>
              <w:t>expression = A / B</w:t>
            </w:r>
          </w:p>
          <w:p w14:paraId="514F6EB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13.</w:t>
            </w:r>
            <w:r w:rsidRPr="0088649D">
              <w:rPr>
                <w:rFonts w:hint="eastAsia"/>
                <w:sz w:val="18"/>
                <w:szCs w:val="18"/>
              </w:rPr>
              <w:t xml:space="preserve">      </w:t>
            </w:r>
            <w:r w:rsidRPr="0088649D">
              <w:rPr>
                <w:sz w:val="18"/>
                <w:szCs w:val="18"/>
              </w:rPr>
              <w:t>break</w:t>
            </w:r>
          </w:p>
          <w:p w14:paraId="6F57BA59"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14.</w:t>
            </w:r>
            <w:r w:rsidRPr="0088649D">
              <w:rPr>
                <w:rFonts w:hint="eastAsia"/>
                <w:sz w:val="18"/>
                <w:szCs w:val="18"/>
              </w:rPr>
              <w:t xml:space="preserve">      </w:t>
            </w:r>
            <w:r w:rsidRPr="0088649D">
              <w:rPr>
                <w:sz w:val="18"/>
                <w:szCs w:val="18"/>
              </w:rPr>
              <w:t>case MOD</w:t>
            </w:r>
          </w:p>
          <w:p w14:paraId="1394CDF0"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15.</w:t>
            </w:r>
            <w:r w:rsidRPr="0088649D">
              <w:rPr>
                <w:sz w:val="18"/>
                <w:szCs w:val="18"/>
              </w:rPr>
              <w:tab/>
            </w:r>
            <w:r w:rsidR="00F91BAD">
              <w:rPr>
                <w:rFonts w:hint="eastAsia"/>
                <w:sz w:val="18"/>
                <w:szCs w:val="18"/>
              </w:rPr>
              <w:t xml:space="preserve">  </w:t>
            </w:r>
            <w:r w:rsidRPr="0088649D">
              <w:rPr>
                <w:sz w:val="18"/>
                <w:szCs w:val="18"/>
              </w:rPr>
              <w:t>expression = A % B</w:t>
            </w:r>
          </w:p>
          <w:p w14:paraId="4EAD2F5A" w14:textId="77777777" w:rsidR="0088649D" w:rsidRPr="0088649D" w:rsidRDefault="0088649D" w:rsidP="0088649D">
            <w:pPr>
              <w:pStyle w:val="b0"/>
              <w:spacing w:before="28" w:after="28" w:line="240" w:lineRule="auto"/>
              <w:ind w:firstLineChars="0" w:firstLine="0"/>
              <w:rPr>
                <w:sz w:val="18"/>
                <w:szCs w:val="18"/>
              </w:rPr>
            </w:pPr>
            <w:r w:rsidRPr="0088649D">
              <w:rPr>
                <w:sz w:val="18"/>
                <w:szCs w:val="18"/>
              </w:rPr>
              <w:t>16.</w:t>
            </w:r>
            <w:r w:rsidRPr="0088649D">
              <w:rPr>
                <w:rFonts w:hint="eastAsia"/>
                <w:sz w:val="18"/>
                <w:szCs w:val="18"/>
              </w:rPr>
              <w:t xml:space="preserve">      </w:t>
            </w:r>
            <w:r w:rsidRPr="0088649D">
              <w:rPr>
                <w:sz w:val="18"/>
                <w:szCs w:val="18"/>
              </w:rPr>
              <w:t>break</w:t>
            </w:r>
          </w:p>
          <w:p w14:paraId="64FE6E41" w14:textId="77777777" w:rsidR="0088649D" w:rsidRPr="0088649D" w:rsidRDefault="0088649D" w:rsidP="0088649D">
            <w:pPr>
              <w:pStyle w:val="b0"/>
              <w:spacing w:before="28" w:after="28" w:line="240" w:lineRule="auto"/>
              <w:ind w:firstLineChars="0" w:firstLine="0"/>
              <w:rPr>
                <w:sz w:val="18"/>
                <w:szCs w:val="18"/>
              </w:rPr>
            </w:pPr>
            <w:r w:rsidRPr="0088649D">
              <w:rPr>
                <w:rFonts w:hint="eastAsia"/>
                <w:sz w:val="18"/>
                <w:szCs w:val="18"/>
              </w:rPr>
              <w:t>1</w:t>
            </w:r>
            <w:r w:rsidRPr="0088649D">
              <w:rPr>
                <w:sz w:val="18"/>
                <w:szCs w:val="18"/>
              </w:rPr>
              <w:t>7.</w:t>
            </w:r>
            <w:r w:rsidRPr="0088649D">
              <w:rPr>
                <w:rFonts w:hint="eastAsia"/>
                <w:sz w:val="18"/>
                <w:szCs w:val="18"/>
              </w:rPr>
              <w:t xml:space="preserve">   </w:t>
            </w:r>
            <w:r w:rsidRPr="0088649D">
              <w:rPr>
                <w:rFonts w:hint="eastAsia"/>
                <w:b/>
                <w:sz w:val="18"/>
                <w:szCs w:val="18"/>
              </w:rPr>
              <w:t>end</w:t>
            </w:r>
            <w:r w:rsidRPr="0088649D">
              <w:rPr>
                <w:b/>
                <w:sz w:val="18"/>
                <w:szCs w:val="18"/>
              </w:rPr>
              <w:t xml:space="preserve"> switch</w:t>
            </w:r>
          </w:p>
          <w:p w14:paraId="0FD8964C" w14:textId="77777777" w:rsidR="009B4A8A" w:rsidRPr="0088649D" w:rsidRDefault="0088649D" w:rsidP="0088649D">
            <w:pPr>
              <w:adjustRightInd/>
              <w:snapToGrid/>
              <w:rPr>
                <w:rFonts w:ascii="Times New Roman" w:hAnsi="Times New Roman"/>
                <w:b/>
                <w:sz w:val="18"/>
                <w:szCs w:val="18"/>
              </w:rPr>
            </w:pPr>
            <w:r w:rsidRPr="0088649D">
              <w:rPr>
                <w:rFonts w:ascii="Times New Roman" w:hAnsi="Times New Roman"/>
                <w:sz w:val="18"/>
                <w:szCs w:val="18"/>
              </w:rPr>
              <w:t xml:space="preserve">18. </w:t>
            </w:r>
            <w:r w:rsidRPr="0088649D">
              <w:rPr>
                <w:rFonts w:ascii="Times New Roman" w:hAnsi="Times New Roman" w:hint="eastAsia"/>
                <w:sz w:val="18"/>
                <w:szCs w:val="18"/>
              </w:rPr>
              <w:t xml:space="preserve">  </w:t>
            </w:r>
            <w:r w:rsidRPr="0088649D">
              <w:rPr>
                <w:rFonts w:ascii="Times New Roman" w:hAnsi="Times New Roman"/>
                <w:b/>
                <w:sz w:val="18"/>
                <w:szCs w:val="18"/>
              </w:rPr>
              <w:t>return expression</w:t>
            </w:r>
          </w:p>
        </w:tc>
      </w:tr>
    </w:tbl>
    <w:p w14:paraId="494B100D" w14:textId="77777777" w:rsidR="008747F5" w:rsidRDefault="008747F5" w:rsidP="00076431">
      <w:pPr>
        <w:pStyle w:val="a0"/>
        <w:spacing w:beforeLines="50" w:before="142"/>
        <w:ind w:firstLine="372"/>
        <w:jc w:val="center"/>
      </w:pPr>
      <w:r>
        <w:rPr>
          <w:rFonts w:hint="eastAsia"/>
        </w:rPr>
        <w:t>Fig.3 Implementation algorithm of AOR metamutant</w:t>
      </w:r>
    </w:p>
    <w:p w14:paraId="5FB396CB" w14:textId="77777777" w:rsidR="00DF4D5F" w:rsidRDefault="008747F5" w:rsidP="00DC3619">
      <w:pPr>
        <w:pStyle w:val="a0"/>
        <w:ind w:firstLineChars="0" w:firstLine="0"/>
        <w:jc w:val="center"/>
      </w:pPr>
      <w:r>
        <w:rPr>
          <w:rFonts w:hint="eastAsia"/>
        </w:rPr>
        <w:t>图</w:t>
      </w:r>
      <w:r>
        <w:rPr>
          <w:rFonts w:hint="eastAsia"/>
        </w:rPr>
        <w:t>3 AOR</w:t>
      </w:r>
      <w:r>
        <w:rPr>
          <w:rFonts w:hint="eastAsia"/>
        </w:rPr>
        <w:t>元变异体实现算法</w:t>
      </w:r>
    </w:p>
    <w:p w14:paraId="07ACD2F3" w14:textId="77777777" w:rsidR="00210E2D" w:rsidRDefault="00B36D94" w:rsidP="0016201F">
      <w:pPr>
        <w:pStyle w:val="a0"/>
        <w:spacing w:beforeLines="50" w:before="142"/>
        <w:ind w:firstLine="372"/>
        <w:jc w:val="left"/>
      </w:pPr>
      <w:r>
        <w:rPr>
          <w:rFonts w:hint="eastAsia"/>
        </w:rPr>
        <w:lastRenderedPageBreak/>
        <w:t>MuJava</w:t>
      </w:r>
      <w:r w:rsidR="00210E2D">
        <w:rPr>
          <w:rFonts w:hint="eastAsia"/>
        </w:rPr>
        <w:t>应用了</w:t>
      </w:r>
      <w:r w:rsidR="00210E2D">
        <w:rPr>
          <w:rFonts w:hint="eastAsia"/>
        </w:rPr>
        <w:t>MSG</w:t>
      </w:r>
      <w:r w:rsidR="00210E2D">
        <w:rPr>
          <w:rFonts w:hint="eastAsia"/>
        </w:rPr>
        <w:t>方法来提高变异测试的执行效率</w:t>
      </w:r>
      <w:r w:rsidR="00210E2D">
        <w:rPr>
          <w:rFonts w:hint="eastAsia"/>
          <w:vertAlign w:val="superscript"/>
        </w:rPr>
        <w:t>[4]</w:t>
      </w:r>
      <w:r w:rsidR="00210E2D">
        <w:rPr>
          <w:rFonts w:hint="eastAsia"/>
        </w:rPr>
        <w:t>.</w:t>
      </w:r>
      <w:r w:rsidR="00210E2D">
        <w:rPr>
          <w:rFonts w:hint="eastAsia"/>
        </w:rPr>
        <w:t>本文为了提高并发变异测试的执行效率</w:t>
      </w:r>
      <w:r w:rsidR="00210E2D">
        <w:rPr>
          <w:rFonts w:hint="eastAsia"/>
        </w:rPr>
        <w:t>,</w:t>
      </w:r>
      <w:r w:rsidR="00210E2D">
        <w:rPr>
          <w:rFonts w:hint="eastAsia"/>
        </w:rPr>
        <w:t>同样使用了</w:t>
      </w:r>
      <w:r w:rsidR="00210E2D">
        <w:rPr>
          <w:rFonts w:hint="eastAsia"/>
        </w:rPr>
        <w:t>MSG</w:t>
      </w:r>
      <w:r w:rsidR="00210E2D">
        <w:rPr>
          <w:rFonts w:hint="eastAsia"/>
        </w:rPr>
        <w:t>方法来进行变异分析</w:t>
      </w:r>
      <w:r w:rsidR="00210E2D">
        <w:rPr>
          <w:rFonts w:hint="eastAsia"/>
        </w:rPr>
        <w:t>.</w:t>
      </w:r>
      <w:r w:rsidR="00210E2D">
        <w:rPr>
          <w:rFonts w:hint="eastAsia"/>
        </w:rPr>
        <w:t>下面以并发变异算子</w:t>
      </w:r>
      <w:r w:rsidR="00210E2D">
        <w:rPr>
          <w:rFonts w:hint="eastAsia"/>
        </w:rPr>
        <w:t>MSP</w:t>
      </w:r>
      <w:r w:rsidR="00210E2D">
        <w:t>(</w:t>
      </w:r>
      <w:r w:rsidR="00210E2D">
        <w:rPr>
          <w:rFonts w:hint="eastAsia"/>
        </w:rPr>
        <w:t>Modify</w:t>
      </w:r>
      <w:r w:rsidR="00210E2D">
        <w:t xml:space="preserve"> </w:t>
      </w:r>
      <w:r w:rsidR="00210E2D">
        <w:rPr>
          <w:rFonts w:hint="eastAsia"/>
        </w:rPr>
        <w:t>Synchronized</w:t>
      </w:r>
      <w:r w:rsidR="00210E2D">
        <w:t xml:space="preserve"> </w:t>
      </w:r>
      <w:r w:rsidR="00210E2D">
        <w:rPr>
          <w:rFonts w:hint="eastAsia"/>
        </w:rPr>
        <w:t>Parameter</w:t>
      </w:r>
      <w:r w:rsidR="00210E2D">
        <w:t>)</w:t>
      </w:r>
      <w:r w:rsidR="00210E2D">
        <w:rPr>
          <w:rFonts w:hint="eastAsia"/>
        </w:rPr>
        <w:t>为例介绍一下</w:t>
      </w:r>
      <w:r w:rsidR="00210E2D">
        <w:rPr>
          <w:rFonts w:hint="eastAsia"/>
        </w:rPr>
        <w:t>MSG</w:t>
      </w:r>
      <w:r w:rsidR="00210E2D">
        <w:rPr>
          <w:rFonts w:hint="eastAsia"/>
        </w:rPr>
        <w:t>技术在</w:t>
      </w:r>
      <w:r w:rsidR="00210E2D">
        <w:rPr>
          <w:rFonts w:hint="eastAsia"/>
        </w:rPr>
        <w:t>C</w:t>
      </w:r>
      <w:r>
        <w:rPr>
          <w:rFonts w:hint="eastAsia"/>
        </w:rPr>
        <w:t>MuJava</w:t>
      </w:r>
      <w:r w:rsidR="00210E2D">
        <w:rPr>
          <w:rFonts w:hint="eastAsia"/>
        </w:rPr>
        <w:t>中的使用</w:t>
      </w:r>
      <w:r w:rsidR="00210E2D">
        <w:rPr>
          <w:rFonts w:hint="eastAsia"/>
        </w:rPr>
        <w:t>.MSP</w:t>
      </w:r>
      <w:r w:rsidR="00210E2D">
        <w:rPr>
          <w:rFonts w:hint="eastAsia"/>
        </w:rPr>
        <w:t>变异算子所定义的规则就是更改</w:t>
      </w:r>
      <w:r w:rsidR="00210E2D">
        <w:rPr>
          <w:rFonts w:hint="eastAsia"/>
        </w:rPr>
        <w:t>synchronized</w:t>
      </w:r>
      <w:r w:rsidR="00210E2D">
        <w:rPr>
          <w:rFonts w:hint="eastAsia"/>
        </w:rPr>
        <w:t>代码块的同步参数</w:t>
      </w:r>
      <w:r w:rsidR="00210E2D">
        <w:rPr>
          <w:rFonts w:hint="eastAsia"/>
        </w:rPr>
        <w:t>,</w:t>
      </w:r>
      <w:r w:rsidR="00210E2D">
        <w:rPr>
          <w:rFonts w:hint="eastAsia"/>
        </w:rPr>
        <w:t>将其替换为当前类内部定义的其他成员变量或者</w:t>
      </w:r>
      <w:r w:rsidR="00210E2D">
        <w:rPr>
          <w:rFonts w:hint="eastAsia"/>
        </w:rPr>
        <w:t>this</w:t>
      </w:r>
      <w:r w:rsidR="00210E2D">
        <w:rPr>
          <w:rFonts w:hint="eastAsia"/>
        </w:rPr>
        <w:t>关键字</w:t>
      </w:r>
      <w:r w:rsidR="00210E2D">
        <w:rPr>
          <w:rFonts w:hint="eastAsia"/>
        </w:rPr>
        <w:t>.</w:t>
      </w:r>
      <w:r w:rsidR="00210E2D">
        <w:rPr>
          <w:rFonts w:hint="eastAsia"/>
        </w:rPr>
        <w:t>图</w:t>
      </w:r>
      <w:r w:rsidR="00210E2D">
        <w:rPr>
          <w:rFonts w:hint="eastAsia"/>
        </w:rPr>
        <w:t>4</w:t>
      </w:r>
      <w:r w:rsidR="00210E2D">
        <w:rPr>
          <w:rFonts w:hint="eastAsia"/>
        </w:rPr>
        <w:t>给出了三个具体的</w:t>
      </w:r>
      <w:r w:rsidR="00210E2D">
        <w:rPr>
          <w:rFonts w:hint="eastAsia"/>
        </w:rPr>
        <w:t>MSP</w:t>
      </w:r>
      <w:r w:rsidR="00210E2D">
        <w:rPr>
          <w:rFonts w:hint="eastAsia"/>
        </w:rPr>
        <w:t>变异体的例子</w:t>
      </w:r>
      <w:r w:rsidR="00210E2D">
        <w:rPr>
          <w:rFonts w:hint="eastAsia"/>
        </w:rPr>
        <w:t>.</w:t>
      </w:r>
    </w:p>
    <w:p w14:paraId="0C2568A8" w14:textId="77777777" w:rsidR="00210E2D" w:rsidRDefault="00210E2D" w:rsidP="00210E2D">
      <w:pPr>
        <w:pStyle w:val="a0"/>
        <w:ind w:firstLine="372"/>
        <w:jc w:val="left"/>
      </w:pPr>
      <w:r>
        <w:rPr>
          <w:rFonts w:hint="eastAsia"/>
        </w:rPr>
        <w:t>从</w:t>
      </w:r>
      <w:r>
        <w:rPr>
          <w:rFonts w:hint="eastAsia"/>
        </w:rPr>
        <w:t>MSP</w:t>
      </w:r>
      <w:r>
        <w:rPr>
          <w:rFonts w:hint="eastAsia"/>
        </w:rPr>
        <w:t>的变化规则可以知道</w:t>
      </w:r>
      <w:r>
        <w:rPr>
          <w:rFonts w:hint="eastAsia"/>
        </w:rPr>
        <w:t>,</w:t>
      </w:r>
      <w:r>
        <w:rPr>
          <w:rFonts w:hint="eastAsia"/>
        </w:rPr>
        <w:t>每次被更改的地方都只有</w:t>
      </w:r>
      <w:r>
        <w:rPr>
          <w:rFonts w:hint="eastAsia"/>
        </w:rPr>
        <w:t>synchronized</w:t>
      </w:r>
      <w:r>
        <w:rPr>
          <w:rFonts w:hint="eastAsia"/>
        </w:rPr>
        <w:t>的同步参数</w:t>
      </w:r>
      <w:r>
        <w:rPr>
          <w:rFonts w:hint="eastAsia"/>
        </w:rPr>
        <w:t>.</w:t>
      </w:r>
      <w:r>
        <w:rPr>
          <w:rFonts w:hint="eastAsia"/>
        </w:rPr>
        <w:t>将以上源程序的</w:t>
      </w:r>
      <w:r>
        <w:rPr>
          <w:rFonts w:hint="eastAsia"/>
        </w:rPr>
        <w:t>synchronized</w:t>
      </w:r>
      <w:r>
        <w:rPr>
          <w:rFonts w:hint="eastAsia"/>
        </w:rPr>
        <w:t>代码块进行抽象可以得到如式</w:t>
      </w:r>
      <w:r w:rsidR="00967E91">
        <w:rPr>
          <w:rFonts w:hint="eastAsia"/>
        </w:rPr>
        <w:t>(</w:t>
      </w:r>
      <w:r>
        <w:t>4</w:t>
      </w:r>
      <w:r w:rsidR="00967E91">
        <w:rPr>
          <w:rFonts w:hint="eastAsia"/>
        </w:rPr>
        <w:t>)</w:t>
      </w:r>
      <w:r>
        <w:rPr>
          <w:rFonts w:hint="eastAsia"/>
        </w:rPr>
        <w:t>所示的表达式</w:t>
      </w:r>
      <w:r>
        <w:rPr>
          <w:rFonts w:hint="eastAsia"/>
        </w:rPr>
        <w:t>:</w:t>
      </w:r>
    </w:p>
    <w:p w14:paraId="122CA73D" w14:textId="77777777" w:rsidR="00210E2D" w:rsidRDefault="00210E2D" w:rsidP="00210E2D">
      <w:pPr>
        <w:pStyle w:val="a0"/>
        <w:ind w:firstLineChars="0" w:firstLine="0"/>
        <w:jc w:val="center"/>
      </w:pPr>
      <w:r>
        <w:rPr>
          <w:rFonts w:hint="eastAsia"/>
        </w:rPr>
        <w:t>syn</w:t>
      </w:r>
      <w:r>
        <w:t>chronized(getParameter(orignalArg, objList)){…}</w:t>
      </w:r>
      <w:r>
        <w:rPr>
          <w:rFonts w:hint="eastAsia"/>
        </w:rPr>
        <w:t xml:space="preserve">      (4),</w:t>
      </w:r>
    </w:p>
    <w:p w14:paraId="56187719" w14:textId="77777777" w:rsidR="00DF4D5F" w:rsidRDefault="00210E2D" w:rsidP="00060655">
      <w:pPr>
        <w:pStyle w:val="a0"/>
        <w:ind w:firstLine="372"/>
        <w:jc w:val="left"/>
      </w:pPr>
      <w:r>
        <w:rPr>
          <w:rFonts w:hint="eastAsia"/>
        </w:rPr>
        <w:t>这样在程序运行的时候就可以通过</w:t>
      </w:r>
      <w:r>
        <w:rPr>
          <w:rFonts w:hint="eastAsia"/>
        </w:rPr>
        <w:t>get</w:t>
      </w:r>
      <w:r>
        <w:t>Parameter</w:t>
      </w:r>
      <w:r>
        <w:rPr>
          <w:rFonts w:hint="eastAsia"/>
        </w:rPr>
        <w:t>方法动态的获取同步参数并生成相应的变异体</w:t>
      </w:r>
      <w:r>
        <w:rPr>
          <w:rFonts w:hint="eastAsia"/>
        </w:rPr>
        <w:t>. getParameter</w:t>
      </w:r>
      <w:r>
        <w:rPr>
          <w:rFonts w:hint="eastAsia"/>
        </w:rPr>
        <w:t>方法有两个参数</w:t>
      </w:r>
      <w:r>
        <w:rPr>
          <w:rFonts w:hint="eastAsia"/>
        </w:rPr>
        <w:t>,</w:t>
      </w:r>
      <w:r>
        <w:rPr>
          <w:rFonts w:hint="eastAsia"/>
        </w:rPr>
        <w:t>其中</w:t>
      </w:r>
      <w:r>
        <w:rPr>
          <w:rFonts w:hint="eastAsia"/>
        </w:rPr>
        <w:t>originalArg</w:t>
      </w:r>
      <w:r>
        <w:rPr>
          <w:rFonts w:hint="eastAsia"/>
        </w:rPr>
        <w:t>表示的是原来的同步参数</w:t>
      </w:r>
      <w:r>
        <w:rPr>
          <w:rFonts w:hint="eastAsia"/>
        </w:rPr>
        <w:t>,o</w:t>
      </w:r>
      <w:r>
        <w:t>bjL</w:t>
      </w:r>
      <w:r>
        <w:rPr>
          <w:rFonts w:hint="eastAsia"/>
        </w:rPr>
        <w:t>i</w:t>
      </w:r>
      <w:r>
        <w:t>st</w:t>
      </w:r>
      <w:r>
        <w:rPr>
          <w:rFonts w:hint="eastAsia"/>
        </w:rPr>
        <w:t>表示的是可以用于替换原来的同步参数的对象列表</w:t>
      </w:r>
      <w:r>
        <w:rPr>
          <w:rFonts w:hint="eastAsia"/>
        </w:rPr>
        <w:t>.get</w:t>
      </w:r>
      <w:r>
        <w:t>Parameter</w:t>
      </w:r>
      <w:r>
        <w:rPr>
          <w:rFonts w:hint="eastAsia"/>
        </w:rPr>
        <w:t>方法的实现核心算法如图</w:t>
      </w:r>
      <w:r>
        <w:rPr>
          <w:rFonts w:hint="eastAsia"/>
        </w:rPr>
        <w:t>5.</w:t>
      </w:r>
    </w:p>
    <w:p w14:paraId="039DCCCF" w14:textId="77777777" w:rsidR="00B2708B" w:rsidRDefault="00060655" w:rsidP="00060655">
      <w:pPr>
        <w:pStyle w:val="a0"/>
        <w:ind w:firstLine="372"/>
        <w:jc w:val="left"/>
      </w:pPr>
      <w:r>
        <w:rPr>
          <w:rFonts w:hint="eastAsia"/>
        </w:rPr>
        <w:t>在对一个并发程序应用</w:t>
      </w:r>
      <w:r>
        <w:rPr>
          <w:rFonts w:hint="eastAsia"/>
        </w:rPr>
        <w:t>MSP</w:t>
      </w:r>
      <w:r>
        <w:rPr>
          <w:rFonts w:hint="eastAsia"/>
        </w:rPr>
        <w:t>并发变异算子时</w:t>
      </w:r>
      <w:r>
        <w:rPr>
          <w:rFonts w:hint="eastAsia"/>
        </w:rPr>
        <w:t>,C</w:t>
      </w:r>
      <w:r w:rsidR="00B36D94">
        <w:rPr>
          <w:rFonts w:hint="eastAsia"/>
        </w:rPr>
        <w:t>MuJava</w:t>
      </w:r>
      <w:r>
        <w:rPr>
          <w:rFonts w:hint="eastAsia"/>
        </w:rPr>
        <w:t>在确定当前程序符合</w:t>
      </w:r>
      <w:r>
        <w:rPr>
          <w:rFonts w:hint="eastAsia"/>
        </w:rPr>
        <w:t>MSP</w:t>
      </w:r>
      <w:r>
        <w:rPr>
          <w:rFonts w:hint="eastAsia"/>
        </w:rPr>
        <w:t>并发变异规则之后</w:t>
      </w:r>
      <w:r>
        <w:rPr>
          <w:rFonts w:hint="eastAsia"/>
        </w:rPr>
        <w:t>,</w:t>
      </w:r>
      <w:r>
        <w:rPr>
          <w:rFonts w:hint="eastAsia"/>
        </w:rPr>
        <w:t>会自动获取程序的所有成员变量</w:t>
      </w:r>
      <w:r>
        <w:rPr>
          <w:rFonts w:hint="eastAsia"/>
        </w:rPr>
        <w:t>.</w:t>
      </w:r>
      <w:r>
        <w:rPr>
          <w:rFonts w:hint="eastAsia"/>
        </w:rPr>
        <w:t>然后将</w:t>
      </w:r>
      <w:r>
        <w:rPr>
          <w:rFonts w:hint="eastAsia"/>
        </w:rPr>
        <w:t>synchronized</w:t>
      </w:r>
      <w:r>
        <w:rPr>
          <w:rFonts w:hint="eastAsia"/>
        </w:rPr>
        <w:t>代码块的原始参数和成员变量列表传递给此方法</w:t>
      </w:r>
      <w:r>
        <w:rPr>
          <w:rFonts w:hint="eastAsia"/>
        </w:rPr>
        <w:t>,</w:t>
      </w:r>
      <w:r>
        <w:rPr>
          <w:rFonts w:hint="eastAsia"/>
        </w:rPr>
        <w:t>就可以生成待测程序的所有</w:t>
      </w:r>
      <w:r>
        <w:rPr>
          <w:rFonts w:hint="eastAsia"/>
        </w:rPr>
        <w:t>MSP</w:t>
      </w:r>
      <w:r>
        <w:rPr>
          <w:rFonts w:hint="eastAsia"/>
        </w:rPr>
        <w:t>变异体</w:t>
      </w:r>
      <w:r>
        <w:rPr>
          <w:rFonts w:hint="eastAsia"/>
        </w:rPr>
        <w:t>.</w:t>
      </w:r>
    </w:p>
    <w:p w14:paraId="57C6C2B1" w14:textId="77777777" w:rsidR="00060655" w:rsidRPr="00060655" w:rsidRDefault="00060655" w:rsidP="00060655">
      <w:pPr>
        <w:pStyle w:val="a0"/>
        <w:ind w:firstLine="372"/>
        <w:jc w:val="left"/>
      </w:pPr>
    </w:p>
    <w:p w14:paraId="7F27E18E" w14:textId="77777777" w:rsidR="00B2708B" w:rsidRDefault="00F65B7C" w:rsidP="00B2708B">
      <w:pPr>
        <w:pStyle w:val="a0"/>
        <w:ind w:firstLine="372"/>
        <w:jc w:val="center"/>
      </w:pPr>
      <w:r>
        <w:rPr>
          <w:noProof/>
        </w:rPr>
        <w:pict w14:anchorId="63AF72C4">
          <v:shape id="_x0000_s1077" type="#_x0000_t202" style="position:absolute;left:0;text-align:left;margin-left:27.05pt;margin-top:1.1pt;width:375.5pt;height:205.55pt;z-index:251678720" strokecolor="white [3212]">
            <v:textbox style="mso-next-textbox:#_x0000_s1077">
              <w:txbxContent>
                <w:tbl>
                  <w:tblPr>
                    <w:tblW w:w="72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471"/>
                    <w:gridCol w:w="3827"/>
                  </w:tblGrid>
                  <w:tr w:rsidR="008971B1" w:rsidRPr="009A5834" w14:paraId="4325BE3F" w14:textId="77777777" w:rsidTr="00FA601C">
                    <w:tc>
                      <w:tcPr>
                        <w:tcW w:w="3471" w:type="dxa"/>
                        <w:shd w:val="clear" w:color="auto" w:fill="auto"/>
                      </w:tcPr>
                      <w:p w14:paraId="7F0C491B" w14:textId="77777777" w:rsidR="008971B1" w:rsidRPr="009A5834" w:rsidRDefault="008971B1" w:rsidP="00B2708B">
                        <w:pPr>
                          <w:pStyle w:val="b0"/>
                          <w:spacing w:before="28" w:after="28" w:line="240" w:lineRule="auto"/>
                          <w:ind w:firstLineChars="0" w:firstLine="0"/>
                          <w:jc w:val="center"/>
                          <w:rPr>
                            <w:sz w:val="18"/>
                            <w:szCs w:val="18"/>
                          </w:rPr>
                        </w:pPr>
                        <w:r w:rsidRPr="009A5834">
                          <w:rPr>
                            <w:rFonts w:hint="eastAsia"/>
                            <w:sz w:val="18"/>
                            <w:szCs w:val="18"/>
                          </w:rPr>
                          <w:t>源程序：</w:t>
                        </w:r>
                      </w:p>
                      <w:p w14:paraId="155D9CA1"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w:t>
                        </w:r>
                      </w:p>
                      <w:p w14:paraId="434E7DDE"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private Object obj1 = new Object();</w:t>
                        </w:r>
                      </w:p>
                      <w:p w14:paraId="353F7C06"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private Object obj2 = new Object();</w:t>
                        </w:r>
                      </w:p>
                      <w:p w14:paraId="5F85CBDE"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private Object obj3 = new Object();</w:t>
                        </w:r>
                      </w:p>
                      <w:p w14:paraId="2AEAEDC0"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w:t>
                        </w:r>
                      </w:p>
                      <w:p w14:paraId="11AF9A05"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synchronized(this){...}</w:t>
                        </w:r>
                      </w:p>
                      <w:p w14:paraId="18B47F4C"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w:t>
                        </w:r>
                      </w:p>
                    </w:tc>
                    <w:tc>
                      <w:tcPr>
                        <w:tcW w:w="3827" w:type="dxa"/>
                        <w:tcBorders>
                          <w:bottom w:val="single" w:sz="2" w:space="0" w:color="auto"/>
                        </w:tcBorders>
                      </w:tcPr>
                      <w:p w14:paraId="5F84330A" w14:textId="77777777" w:rsidR="008971B1" w:rsidRPr="009A5834" w:rsidRDefault="008971B1"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1</w:t>
                        </w:r>
                        <w:r w:rsidRPr="009A5834">
                          <w:rPr>
                            <w:rFonts w:hint="eastAsia"/>
                            <w:sz w:val="18"/>
                            <w:szCs w:val="18"/>
                          </w:rPr>
                          <w:t>：</w:t>
                        </w:r>
                      </w:p>
                      <w:p w14:paraId="6DA6FBD1" w14:textId="77777777" w:rsidR="008971B1" w:rsidRPr="009A5834" w:rsidRDefault="008971B1" w:rsidP="00FA601C">
                        <w:pPr>
                          <w:pStyle w:val="b0"/>
                          <w:spacing w:before="28" w:after="28" w:line="240" w:lineRule="auto"/>
                          <w:ind w:firstLine="372"/>
                          <w:rPr>
                            <w:sz w:val="18"/>
                            <w:szCs w:val="18"/>
                          </w:rPr>
                        </w:pPr>
                        <w:r w:rsidRPr="009A5834">
                          <w:rPr>
                            <w:sz w:val="18"/>
                            <w:szCs w:val="18"/>
                          </w:rPr>
                          <w:t>...</w:t>
                        </w:r>
                      </w:p>
                      <w:p w14:paraId="3A17846D" w14:textId="77777777" w:rsidR="008971B1" w:rsidRPr="009A5834" w:rsidRDefault="008971B1" w:rsidP="00FA601C">
                        <w:pPr>
                          <w:pStyle w:val="b0"/>
                          <w:spacing w:before="28" w:after="28" w:line="240" w:lineRule="auto"/>
                          <w:ind w:firstLine="372"/>
                          <w:rPr>
                            <w:sz w:val="18"/>
                            <w:szCs w:val="18"/>
                          </w:rPr>
                        </w:pPr>
                        <w:r w:rsidRPr="009A5834">
                          <w:rPr>
                            <w:sz w:val="18"/>
                            <w:szCs w:val="18"/>
                          </w:rPr>
                          <w:t>private Object obj1 = new Object();</w:t>
                        </w:r>
                      </w:p>
                      <w:p w14:paraId="33401B0C" w14:textId="77777777" w:rsidR="008971B1" w:rsidRPr="009A5834" w:rsidRDefault="008971B1" w:rsidP="00FA601C">
                        <w:pPr>
                          <w:pStyle w:val="b0"/>
                          <w:spacing w:before="28" w:after="28" w:line="240" w:lineRule="auto"/>
                          <w:ind w:firstLine="372"/>
                          <w:rPr>
                            <w:sz w:val="18"/>
                            <w:szCs w:val="18"/>
                          </w:rPr>
                        </w:pPr>
                        <w:r w:rsidRPr="009A5834">
                          <w:rPr>
                            <w:sz w:val="18"/>
                            <w:szCs w:val="18"/>
                          </w:rPr>
                          <w:t>private Object obj2 = new Object();</w:t>
                        </w:r>
                      </w:p>
                      <w:p w14:paraId="3D5A5FD8" w14:textId="77777777" w:rsidR="008971B1" w:rsidRPr="009A5834" w:rsidRDefault="008971B1" w:rsidP="00FA601C">
                        <w:pPr>
                          <w:pStyle w:val="b0"/>
                          <w:spacing w:before="28" w:after="28" w:line="240" w:lineRule="auto"/>
                          <w:ind w:firstLine="372"/>
                          <w:rPr>
                            <w:sz w:val="18"/>
                            <w:szCs w:val="18"/>
                          </w:rPr>
                        </w:pPr>
                        <w:r w:rsidRPr="009A5834">
                          <w:rPr>
                            <w:sz w:val="18"/>
                            <w:szCs w:val="18"/>
                          </w:rPr>
                          <w:t>private Object obj3 = new Object();</w:t>
                        </w:r>
                      </w:p>
                      <w:p w14:paraId="4F1BBC0E" w14:textId="77777777" w:rsidR="008971B1" w:rsidRPr="009A5834" w:rsidRDefault="008971B1" w:rsidP="00FA601C">
                        <w:pPr>
                          <w:pStyle w:val="b0"/>
                          <w:spacing w:before="28" w:after="28" w:line="240" w:lineRule="auto"/>
                          <w:ind w:firstLine="372"/>
                          <w:rPr>
                            <w:sz w:val="18"/>
                            <w:szCs w:val="18"/>
                          </w:rPr>
                        </w:pPr>
                        <w:r w:rsidRPr="009A5834">
                          <w:rPr>
                            <w:sz w:val="18"/>
                            <w:szCs w:val="18"/>
                          </w:rPr>
                          <w:t>...</w:t>
                        </w:r>
                      </w:p>
                      <w:p w14:paraId="760A5613" w14:textId="77777777" w:rsidR="008971B1" w:rsidRPr="009A5834" w:rsidRDefault="008971B1" w:rsidP="00FA601C">
                        <w:pPr>
                          <w:pStyle w:val="b0"/>
                          <w:spacing w:before="28" w:after="28" w:line="240" w:lineRule="auto"/>
                          <w:ind w:firstLine="372"/>
                          <w:rPr>
                            <w:sz w:val="18"/>
                            <w:szCs w:val="18"/>
                          </w:rPr>
                        </w:pPr>
                        <w:r w:rsidRPr="009A5834">
                          <w:rPr>
                            <w:sz w:val="18"/>
                            <w:szCs w:val="18"/>
                          </w:rPr>
                          <w:t>synchronized(obj1){...}</w:t>
                        </w:r>
                      </w:p>
                      <w:p w14:paraId="059513D0" w14:textId="77777777" w:rsidR="008971B1" w:rsidRPr="009A5834" w:rsidRDefault="008971B1" w:rsidP="00FA601C">
                        <w:pPr>
                          <w:pStyle w:val="b0"/>
                          <w:spacing w:before="28" w:after="28" w:line="240" w:lineRule="auto"/>
                          <w:ind w:firstLine="372"/>
                          <w:rPr>
                            <w:sz w:val="18"/>
                            <w:szCs w:val="18"/>
                          </w:rPr>
                        </w:pPr>
                        <w:r w:rsidRPr="009A5834">
                          <w:rPr>
                            <w:sz w:val="18"/>
                            <w:szCs w:val="18"/>
                          </w:rPr>
                          <w:t>...</w:t>
                        </w:r>
                      </w:p>
                    </w:tc>
                  </w:tr>
                  <w:tr w:rsidR="008971B1" w:rsidRPr="009A5834" w14:paraId="3B5410A0" w14:textId="77777777" w:rsidTr="00FA601C">
                    <w:tc>
                      <w:tcPr>
                        <w:tcW w:w="3471" w:type="dxa"/>
                        <w:shd w:val="clear" w:color="auto" w:fill="auto"/>
                      </w:tcPr>
                      <w:p w14:paraId="1A004CC2" w14:textId="77777777" w:rsidR="008971B1" w:rsidRPr="009A5834" w:rsidRDefault="008971B1"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rFonts w:hint="eastAsia"/>
                            <w:sz w:val="18"/>
                            <w:szCs w:val="18"/>
                          </w:rPr>
                          <w:t>2</w:t>
                        </w:r>
                        <w:r w:rsidRPr="009A5834">
                          <w:rPr>
                            <w:rFonts w:hint="eastAsia"/>
                            <w:sz w:val="18"/>
                            <w:szCs w:val="18"/>
                          </w:rPr>
                          <w:t>：</w:t>
                        </w:r>
                      </w:p>
                      <w:p w14:paraId="188D6819"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w:t>
                        </w:r>
                      </w:p>
                      <w:p w14:paraId="03DF54B6"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private Object obj1 = new Object();</w:t>
                        </w:r>
                      </w:p>
                      <w:p w14:paraId="29C1847D"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private Object obj2 = new Object();</w:t>
                        </w:r>
                      </w:p>
                      <w:p w14:paraId="000475FF"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private Object obj3 = new Object();</w:t>
                        </w:r>
                      </w:p>
                      <w:p w14:paraId="462F6F29"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w:t>
                        </w:r>
                      </w:p>
                      <w:p w14:paraId="24C8423A"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synchronized(obj2){...}</w:t>
                        </w:r>
                      </w:p>
                      <w:p w14:paraId="31A1739A" w14:textId="77777777" w:rsidR="008971B1" w:rsidRPr="009A5834" w:rsidRDefault="008971B1" w:rsidP="00FA601C">
                        <w:pPr>
                          <w:pStyle w:val="b0"/>
                          <w:spacing w:before="28" w:after="28" w:line="240" w:lineRule="auto"/>
                          <w:ind w:firstLineChars="0" w:firstLine="0"/>
                          <w:rPr>
                            <w:sz w:val="18"/>
                            <w:szCs w:val="18"/>
                          </w:rPr>
                        </w:pPr>
                        <w:r w:rsidRPr="009A5834">
                          <w:rPr>
                            <w:sz w:val="18"/>
                            <w:szCs w:val="18"/>
                          </w:rPr>
                          <w:t>…</w:t>
                        </w:r>
                      </w:p>
                    </w:tc>
                    <w:tc>
                      <w:tcPr>
                        <w:tcW w:w="3827" w:type="dxa"/>
                      </w:tcPr>
                      <w:p w14:paraId="19DCAE31" w14:textId="77777777" w:rsidR="008971B1" w:rsidRPr="009A5834" w:rsidRDefault="008971B1" w:rsidP="00FA601C">
                        <w:pPr>
                          <w:pStyle w:val="b0"/>
                          <w:spacing w:before="28" w:after="28" w:line="240" w:lineRule="auto"/>
                          <w:ind w:firstLineChars="0" w:firstLine="0"/>
                          <w:jc w:val="center"/>
                          <w:rPr>
                            <w:sz w:val="18"/>
                            <w:szCs w:val="18"/>
                          </w:rPr>
                        </w:pPr>
                        <w:r w:rsidRPr="009A5834">
                          <w:rPr>
                            <w:rFonts w:hint="eastAsia"/>
                            <w:sz w:val="18"/>
                            <w:szCs w:val="18"/>
                          </w:rPr>
                          <w:t>MSP</w:t>
                        </w:r>
                        <w:r w:rsidRPr="009A5834">
                          <w:rPr>
                            <w:rFonts w:hint="eastAsia"/>
                            <w:sz w:val="18"/>
                            <w:szCs w:val="18"/>
                          </w:rPr>
                          <w:t>变异体</w:t>
                        </w:r>
                        <w:r w:rsidRPr="009A5834">
                          <w:rPr>
                            <w:sz w:val="18"/>
                            <w:szCs w:val="18"/>
                          </w:rPr>
                          <w:t>3</w:t>
                        </w:r>
                        <w:r w:rsidRPr="009A5834">
                          <w:rPr>
                            <w:rFonts w:hint="eastAsia"/>
                            <w:sz w:val="18"/>
                            <w:szCs w:val="18"/>
                          </w:rPr>
                          <w:t>：</w:t>
                        </w:r>
                      </w:p>
                      <w:p w14:paraId="42136012" w14:textId="77777777" w:rsidR="008971B1" w:rsidRPr="009A5834" w:rsidRDefault="008971B1" w:rsidP="00FA601C">
                        <w:pPr>
                          <w:pStyle w:val="b0"/>
                          <w:spacing w:before="28" w:after="28" w:line="240" w:lineRule="auto"/>
                          <w:ind w:firstLine="372"/>
                          <w:rPr>
                            <w:sz w:val="18"/>
                            <w:szCs w:val="18"/>
                          </w:rPr>
                        </w:pPr>
                        <w:r w:rsidRPr="009A5834">
                          <w:rPr>
                            <w:sz w:val="18"/>
                            <w:szCs w:val="18"/>
                          </w:rPr>
                          <w:t>...</w:t>
                        </w:r>
                      </w:p>
                      <w:p w14:paraId="7C597D4F" w14:textId="77777777" w:rsidR="008971B1" w:rsidRPr="009A5834" w:rsidRDefault="008971B1" w:rsidP="00FA601C">
                        <w:pPr>
                          <w:pStyle w:val="b0"/>
                          <w:spacing w:before="28" w:after="28" w:line="240" w:lineRule="auto"/>
                          <w:ind w:firstLine="372"/>
                          <w:rPr>
                            <w:sz w:val="18"/>
                            <w:szCs w:val="18"/>
                          </w:rPr>
                        </w:pPr>
                        <w:r w:rsidRPr="009A5834">
                          <w:rPr>
                            <w:sz w:val="18"/>
                            <w:szCs w:val="18"/>
                          </w:rPr>
                          <w:t>private Object obj1 = new Object();</w:t>
                        </w:r>
                      </w:p>
                      <w:p w14:paraId="102939B0" w14:textId="77777777" w:rsidR="008971B1" w:rsidRPr="009A5834" w:rsidRDefault="008971B1" w:rsidP="00FA601C">
                        <w:pPr>
                          <w:pStyle w:val="b0"/>
                          <w:spacing w:before="28" w:after="28" w:line="240" w:lineRule="auto"/>
                          <w:ind w:firstLine="372"/>
                          <w:rPr>
                            <w:sz w:val="18"/>
                            <w:szCs w:val="18"/>
                          </w:rPr>
                        </w:pPr>
                        <w:r w:rsidRPr="009A5834">
                          <w:rPr>
                            <w:sz w:val="18"/>
                            <w:szCs w:val="18"/>
                          </w:rPr>
                          <w:t>private Object obj2 = new Object();</w:t>
                        </w:r>
                      </w:p>
                      <w:p w14:paraId="1896BD54" w14:textId="77777777" w:rsidR="008971B1" w:rsidRPr="009A5834" w:rsidRDefault="008971B1" w:rsidP="00FA601C">
                        <w:pPr>
                          <w:pStyle w:val="b0"/>
                          <w:spacing w:before="28" w:after="28" w:line="240" w:lineRule="auto"/>
                          <w:ind w:firstLine="372"/>
                          <w:rPr>
                            <w:sz w:val="18"/>
                            <w:szCs w:val="18"/>
                          </w:rPr>
                        </w:pPr>
                        <w:r w:rsidRPr="009A5834">
                          <w:rPr>
                            <w:sz w:val="18"/>
                            <w:szCs w:val="18"/>
                          </w:rPr>
                          <w:t>private Object obj3 = new Object();</w:t>
                        </w:r>
                      </w:p>
                      <w:p w14:paraId="69E9EF51" w14:textId="77777777" w:rsidR="008971B1" w:rsidRPr="009A5834" w:rsidRDefault="008971B1" w:rsidP="00FA601C">
                        <w:pPr>
                          <w:pStyle w:val="b0"/>
                          <w:spacing w:before="28" w:after="28" w:line="240" w:lineRule="auto"/>
                          <w:ind w:firstLine="372"/>
                          <w:rPr>
                            <w:sz w:val="18"/>
                            <w:szCs w:val="18"/>
                          </w:rPr>
                        </w:pPr>
                        <w:r w:rsidRPr="009A5834">
                          <w:rPr>
                            <w:sz w:val="18"/>
                            <w:szCs w:val="18"/>
                          </w:rPr>
                          <w:t>...</w:t>
                        </w:r>
                      </w:p>
                      <w:p w14:paraId="4E8EF248" w14:textId="77777777" w:rsidR="008971B1" w:rsidRPr="009A5834" w:rsidRDefault="008971B1" w:rsidP="00FA601C">
                        <w:pPr>
                          <w:pStyle w:val="b0"/>
                          <w:spacing w:before="28" w:after="28" w:line="240" w:lineRule="auto"/>
                          <w:ind w:firstLine="372"/>
                          <w:rPr>
                            <w:sz w:val="18"/>
                            <w:szCs w:val="18"/>
                          </w:rPr>
                        </w:pPr>
                        <w:r w:rsidRPr="009A5834">
                          <w:rPr>
                            <w:sz w:val="18"/>
                            <w:szCs w:val="18"/>
                          </w:rPr>
                          <w:t>synchronized(obj3){...}</w:t>
                        </w:r>
                      </w:p>
                      <w:p w14:paraId="5CF197A9" w14:textId="77777777" w:rsidR="008971B1" w:rsidRPr="009A5834" w:rsidRDefault="008971B1" w:rsidP="00FA601C">
                        <w:pPr>
                          <w:pStyle w:val="b0"/>
                          <w:spacing w:before="28" w:after="28" w:line="240" w:lineRule="auto"/>
                          <w:ind w:firstLine="372"/>
                          <w:rPr>
                            <w:sz w:val="18"/>
                            <w:szCs w:val="18"/>
                          </w:rPr>
                        </w:pPr>
                        <w:r w:rsidRPr="009A5834">
                          <w:rPr>
                            <w:sz w:val="18"/>
                            <w:szCs w:val="18"/>
                          </w:rPr>
                          <w:t>…</w:t>
                        </w:r>
                      </w:p>
                    </w:tc>
                  </w:tr>
                </w:tbl>
                <w:p w14:paraId="230EA8FC" w14:textId="77777777" w:rsidR="008971B1" w:rsidRDefault="008971B1" w:rsidP="00B2708B"/>
              </w:txbxContent>
            </v:textbox>
          </v:shape>
        </w:pict>
      </w:r>
    </w:p>
    <w:p w14:paraId="3804FBF3" w14:textId="77777777" w:rsidR="00B2708B" w:rsidRDefault="00B2708B" w:rsidP="00B2708B">
      <w:pPr>
        <w:pStyle w:val="a0"/>
        <w:ind w:firstLine="372"/>
        <w:jc w:val="center"/>
      </w:pPr>
    </w:p>
    <w:p w14:paraId="32425A64" w14:textId="77777777" w:rsidR="00B2708B" w:rsidRDefault="00B2708B" w:rsidP="00B2708B">
      <w:pPr>
        <w:pStyle w:val="a0"/>
        <w:ind w:firstLine="372"/>
        <w:jc w:val="center"/>
      </w:pPr>
    </w:p>
    <w:p w14:paraId="36928240" w14:textId="77777777" w:rsidR="00B2708B" w:rsidRDefault="00B2708B" w:rsidP="00B2708B">
      <w:pPr>
        <w:pStyle w:val="a0"/>
        <w:ind w:firstLine="372"/>
        <w:jc w:val="center"/>
      </w:pPr>
    </w:p>
    <w:p w14:paraId="2D9B9583" w14:textId="77777777" w:rsidR="00B2708B" w:rsidRDefault="00B2708B" w:rsidP="00B2708B">
      <w:pPr>
        <w:pStyle w:val="a0"/>
        <w:ind w:firstLine="372"/>
        <w:jc w:val="center"/>
      </w:pPr>
    </w:p>
    <w:p w14:paraId="44C38846" w14:textId="77777777" w:rsidR="00B2708B" w:rsidRDefault="00B2708B" w:rsidP="00B2708B">
      <w:pPr>
        <w:pStyle w:val="a0"/>
        <w:ind w:firstLine="372"/>
        <w:jc w:val="center"/>
      </w:pPr>
    </w:p>
    <w:p w14:paraId="1C4FBC6D" w14:textId="77777777" w:rsidR="00B2708B" w:rsidRDefault="00B2708B" w:rsidP="00B2708B">
      <w:pPr>
        <w:pStyle w:val="a0"/>
        <w:ind w:firstLine="372"/>
        <w:jc w:val="center"/>
      </w:pPr>
    </w:p>
    <w:p w14:paraId="39FC50A7" w14:textId="77777777" w:rsidR="00B2708B" w:rsidRDefault="00B2708B" w:rsidP="00B2708B">
      <w:pPr>
        <w:pStyle w:val="a0"/>
        <w:ind w:firstLine="372"/>
        <w:jc w:val="center"/>
      </w:pPr>
    </w:p>
    <w:p w14:paraId="1FAEF335" w14:textId="77777777" w:rsidR="00B2708B" w:rsidRDefault="00B2708B" w:rsidP="00B2708B">
      <w:pPr>
        <w:pStyle w:val="a0"/>
        <w:ind w:firstLineChars="0" w:firstLine="0"/>
      </w:pPr>
    </w:p>
    <w:p w14:paraId="15B4F83F" w14:textId="77777777" w:rsidR="00EC17C7" w:rsidRDefault="00EC17C7" w:rsidP="00076431">
      <w:pPr>
        <w:pStyle w:val="a0"/>
        <w:spacing w:beforeLines="50" w:before="142"/>
        <w:ind w:firstLineChars="0" w:firstLine="0"/>
      </w:pPr>
    </w:p>
    <w:p w14:paraId="5AA44102" w14:textId="77777777" w:rsidR="007253B8" w:rsidRDefault="007253B8" w:rsidP="00076431">
      <w:pPr>
        <w:pStyle w:val="a0"/>
        <w:spacing w:beforeLines="50" w:before="142"/>
        <w:ind w:firstLineChars="0" w:firstLine="0"/>
      </w:pPr>
    </w:p>
    <w:p w14:paraId="6A5EC570" w14:textId="77777777" w:rsidR="007253B8" w:rsidRDefault="007253B8" w:rsidP="00076431">
      <w:pPr>
        <w:pStyle w:val="a0"/>
        <w:spacing w:beforeLines="50" w:before="142"/>
        <w:ind w:firstLineChars="0" w:firstLine="0"/>
      </w:pPr>
    </w:p>
    <w:p w14:paraId="50C9401D" w14:textId="77777777" w:rsidR="007253B8" w:rsidRDefault="007253B8" w:rsidP="00076431">
      <w:pPr>
        <w:pStyle w:val="a0"/>
        <w:spacing w:beforeLines="50" w:before="142"/>
        <w:ind w:firstLineChars="0" w:firstLine="0"/>
      </w:pPr>
    </w:p>
    <w:p w14:paraId="53AD7DFD" w14:textId="77777777" w:rsidR="00B2708B" w:rsidRDefault="00B2708B" w:rsidP="00EC17C7">
      <w:pPr>
        <w:pStyle w:val="a0"/>
        <w:ind w:firstLine="372"/>
        <w:jc w:val="center"/>
      </w:pPr>
      <w:r>
        <w:rPr>
          <w:rFonts w:hint="eastAsia"/>
        </w:rPr>
        <w:t>Fig.</w:t>
      </w:r>
      <w:r w:rsidR="004C086A">
        <w:rPr>
          <w:rFonts w:hint="eastAsia"/>
        </w:rPr>
        <w:t>4</w:t>
      </w:r>
      <w:r>
        <w:rPr>
          <w:rFonts w:hint="eastAsia"/>
        </w:rPr>
        <w:t xml:space="preserve"> Example of MSP mutant</w:t>
      </w:r>
    </w:p>
    <w:p w14:paraId="41C72A80" w14:textId="77777777" w:rsidR="00B2708B" w:rsidRDefault="00B2708B" w:rsidP="00076431">
      <w:pPr>
        <w:pStyle w:val="a0"/>
        <w:spacing w:afterLines="50" w:after="142"/>
        <w:ind w:firstLine="372"/>
        <w:jc w:val="center"/>
      </w:pPr>
      <w:r>
        <w:rPr>
          <w:rFonts w:hint="eastAsia"/>
        </w:rPr>
        <w:t>图</w:t>
      </w:r>
      <w:r w:rsidR="004C086A">
        <w:rPr>
          <w:rFonts w:hint="eastAsia"/>
        </w:rPr>
        <w:t>4</w:t>
      </w:r>
      <w:r>
        <w:rPr>
          <w:rFonts w:hint="eastAsia"/>
        </w:rPr>
        <w:t xml:space="preserve"> MSP</w:t>
      </w:r>
      <w:r>
        <w:rPr>
          <w:rFonts w:hint="eastAsia"/>
        </w:rPr>
        <w:t>变异体示例</w:t>
      </w:r>
    </w:p>
    <w:tbl>
      <w:tblPr>
        <w:tblStyle w:val="13"/>
        <w:tblW w:w="0" w:type="auto"/>
        <w:jc w:val="center"/>
        <w:tblLook w:val="04A0" w:firstRow="1" w:lastRow="0" w:firstColumn="1" w:lastColumn="0" w:noHBand="0" w:noVBand="1"/>
      </w:tblPr>
      <w:tblGrid>
        <w:gridCol w:w="4891"/>
      </w:tblGrid>
      <w:tr w:rsidR="0088649D" w:rsidRPr="00F61D7A" w14:paraId="3E4006E8" w14:textId="77777777" w:rsidTr="00597A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12" w:space="0" w:color="000000"/>
              <w:right w:val="nil"/>
            </w:tcBorders>
          </w:tcPr>
          <w:p w14:paraId="10B6574E" w14:textId="77777777" w:rsidR="0088649D" w:rsidRPr="0088649D" w:rsidRDefault="0088649D" w:rsidP="0088649D">
            <w:pPr>
              <w:spacing w:before="24" w:after="24"/>
              <w:rPr>
                <w:rFonts w:ascii="Times New Roman" w:hAnsi="Times New Roman"/>
                <w:i w:val="0"/>
                <w:sz w:val="18"/>
                <w:szCs w:val="18"/>
              </w:rPr>
            </w:pPr>
            <w:commentRangeStart w:id="51"/>
            <w:r w:rsidRPr="0088649D">
              <w:rPr>
                <w:rFonts w:ascii="Times New Roman" w:hAnsi="Times New Roman"/>
                <w:i w:val="0"/>
                <w:sz w:val="18"/>
                <w:szCs w:val="18"/>
              </w:rPr>
              <w:t xml:space="preserve">Algorithm </w:t>
            </w:r>
            <w:r w:rsidRPr="0088649D">
              <w:rPr>
                <w:rFonts w:ascii="Times New Roman" w:hAnsi="Times New Roman" w:hint="eastAsia"/>
                <w:i w:val="0"/>
                <w:sz w:val="18"/>
                <w:szCs w:val="18"/>
              </w:rPr>
              <w:t>2</w:t>
            </w:r>
            <w:r w:rsidRPr="0088649D">
              <w:rPr>
                <w:rFonts w:ascii="Times New Roman" w:hAnsi="Times New Roman"/>
                <w:i w:val="0"/>
                <w:sz w:val="18"/>
                <w:szCs w:val="18"/>
              </w:rPr>
              <w:t xml:space="preserve"> </w:t>
            </w:r>
            <w:r w:rsidRPr="0088649D">
              <w:rPr>
                <w:rFonts w:ascii="Times New Roman" w:hAnsi="Times New Roman" w:hint="eastAsia"/>
                <w:i w:val="0"/>
                <w:sz w:val="18"/>
                <w:szCs w:val="18"/>
              </w:rPr>
              <w:t>MSP</w:t>
            </w:r>
          </w:p>
        </w:tc>
      </w:tr>
      <w:tr w:rsidR="0088649D" w:rsidRPr="00F61D7A" w14:paraId="176F382B" w14:textId="77777777" w:rsidTr="00597A6A">
        <w:trPr>
          <w:jc w:val="center"/>
        </w:trPr>
        <w:tc>
          <w:tcPr>
            <w:cnfStyle w:val="001000000000" w:firstRow="0" w:lastRow="0" w:firstColumn="1" w:lastColumn="0" w:oddVBand="0" w:evenVBand="0" w:oddHBand="0" w:evenHBand="0" w:firstRowFirstColumn="0" w:firstRowLastColumn="0" w:lastRowFirstColumn="0" w:lastRowLastColumn="0"/>
            <w:tcW w:w="4891" w:type="dxa"/>
            <w:tcBorders>
              <w:top w:val="single" w:sz="6" w:space="0" w:color="000000"/>
              <w:bottom w:val="single" w:sz="12" w:space="0" w:color="000000"/>
              <w:right w:val="nil"/>
            </w:tcBorders>
          </w:tcPr>
          <w:p w14:paraId="3955B545"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b/>
                <w:sz w:val="18"/>
                <w:szCs w:val="18"/>
              </w:rPr>
              <w:t>Input:</w:t>
            </w:r>
            <w:r w:rsidRPr="0088649D">
              <w:rPr>
                <w:rFonts w:cs="Times New Roman"/>
                <w:sz w:val="18"/>
                <w:szCs w:val="18"/>
              </w:rPr>
              <w:t xml:space="preserve"> originalArg, objList</w:t>
            </w:r>
          </w:p>
          <w:p w14:paraId="2817DA61"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1.</w:t>
            </w:r>
            <w:r w:rsidRPr="0088649D">
              <w:rPr>
                <w:rFonts w:cs="Times New Roman" w:hint="eastAsia"/>
                <w:sz w:val="18"/>
                <w:szCs w:val="18"/>
              </w:rPr>
              <w:t xml:space="preserve">    </w:t>
            </w:r>
            <w:r w:rsidRPr="0088649D">
              <w:rPr>
                <w:rFonts w:cs="Times New Roman"/>
                <w:b/>
                <w:sz w:val="18"/>
                <w:szCs w:val="18"/>
              </w:rPr>
              <w:t>for</w:t>
            </w:r>
            <w:r w:rsidRPr="0088649D">
              <w:rPr>
                <w:rFonts w:cs="Times New Roman"/>
                <w:sz w:val="18"/>
                <w:szCs w:val="18"/>
              </w:rPr>
              <w:t xml:space="preserve"> obj in objList</w:t>
            </w:r>
          </w:p>
          <w:p w14:paraId="36218B90"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2.</w:t>
            </w:r>
            <w:r w:rsidRPr="0088649D">
              <w:rPr>
                <w:rFonts w:cs="Times New Roman" w:hint="eastAsia"/>
                <w:sz w:val="18"/>
                <w:szCs w:val="18"/>
              </w:rPr>
              <w:t xml:space="preserve">        </w:t>
            </w:r>
            <w:r w:rsidRPr="0088649D">
              <w:rPr>
                <w:rFonts w:cs="Times New Roman"/>
                <w:b/>
                <w:sz w:val="18"/>
                <w:szCs w:val="18"/>
              </w:rPr>
              <w:t xml:space="preserve">if </w:t>
            </w:r>
            <w:r w:rsidRPr="0088649D">
              <w:rPr>
                <w:rFonts w:cs="Times New Roman"/>
                <w:sz w:val="18"/>
                <w:szCs w:val="18"/>
              </w:rPr>
              <w:t>obj ≠ orignalArg</w:t>
            </w:r>
          </w:p>
          <w:p w14:paraId="3FF3E25D"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3.</w:t>
            </w:r>
            <w:r w:rsidRPr="0088649D">
              <w:rPr>
                <w:rFonts w:cs="Times New Roman" w:hint="eastAsia"/>
                <w:sz w:val="18"/>
                <w:szCs w:val="18"/>
              </w:rPr>
              <w:t xml:space="preserve">            </w:t>
            </w:r>
            <w:r w:rsidRPr="0088649D">
              <w:rPr>
                <w:rFonts w:cs="Times New Roman"/>
                <w:sz w:val="18"/>
                <w:szCs w:val="18"/>
              </w:rPr>
              <w:t>generate MSP mutant with obj.</w:t>
            </w:r>
          </w:p>
          <w:p w14:paraId="0A3FD577" w14:textId="77777777" w:rsidR="0088649D" w:rsidRPr="0088649D" w:rsidRDefault="0088649D" w:rsidP="0088649D">
            <w:pPr>
              <w:pStyle w:val="b0"/>
              <w:spacing w:before="28" w:after="28" w:line="240" w:lineRule="auto"/>
              <w:ind w:firstLineChars="0" w:firstLine="0"/>
              <w:rPr>
                <w:rFonts w:cs="Times New Roman"/>
                <w:sz w:val="18"/>
                <w:szCs w:val="18"/>
              </w:rPr>
            </w:pPr>
            <w:r w:rsidRPr="0088649D">
              <w:rPr>
                <w:rFonts w:cs="Times New Roman"/>
                <w:sz w:val="18"/>
                <w:szCs w:val="18"/>
              </w:rPr>
              <w:t xml:space="preserve">4. </w:t>
            </w:r>
            <w:r w:rsidRPr="0088649D">
              <w:rPr>
                <w:rFonts w:cs="Times New Roman" w:hint="eastAsia"/>
                <w:sz w:val="18"/>
                <w:szCs w:val="18"/>
              </w:rPr>
              <w:t xml:space="preserve">       </w:t>
            </w:r>
            <w:r w:rsidRPr="0088649D">
              <w:rPr>
                <w:rFonts w:cs="Times New Roman"/>
                <w:b/>
                <w:sz w:val="18"/>
                <w:szCs w:val="18"/>
              </w:rPr>
              <w:t>end if</w:t>
            </w:r>
          </w:p>
          <w:p w14:paraId="4DECFB3D" w14:textId="77777777" w:rsidR="0088649D" w:rsidRPr="0088649D" w:rsidRDefault="0088649D" w:rsidP="0088649D">
            <w:pPr>
              <w:adjustRightInd/>
              <w:snapToGrid/>
              <w:spacing w:before="24" w:after="24"/>
              <w:rPr>
                <w:rFonts w:ascii="Times New Roman" w:hAnsi="Times New Roman"/>
                <w:b/>
                <w:sz w:val="18"/>
                <w:szCs w:val="18"/>
              </w:rPr>
            </w:pPr>
            <w:r w:rsidRPr="0088649D">
              <w:rPr>
                <w:rFonts w:ascii="Times New Roman" w:hAnsi="Times New Roman"/>
                <w:sz w:val="18"/>
                <w:szCs w:val="18"/>
              </w:rPr>
              <w:t>5.</w:t>
            </w:r>
            <w:r w:rsidRPr="0088649D">
              <w:rPr>
                <w:rFonts w:ascii="Times New Roman" w:hAnsi="Times New Roman" w:hint="eastAsia"/>
                <w:sz w:val="18"/>
                <w:szCs w:val="18"/>
              </w:rPr>
              <w:t xml:space="preserve">    </w:t>
            </w:r>
            <w:r w:rsidRPr="0088649D">
              <w:rPr>
                <w:rFonts w:ascii="Times New Roman" w:hAnsi="Times New Roman"/>
                <w:b/>
                <w:sz w:val="18"/>
                <w:szCs w:val="18"/>
              </w:rPr>
              <w:t>end for</w:t>
            </w:r>
          </w:p>
        </w:tc>
      </w:tr>
    </w:tbl>
    <w:p w14:paraId="20CA7768" w14:textId="77777777" w:rsidR="00B2708B" w:rsidRDefault="00B2708B" w:rsidP="00076431">
      <w:pPr>
        <w:pStyle w:val="a0"/>
        <w:spacing w:beforeLines="50" w:before="142"/>
        <w:ind w:firstLineChars="0" w:firstLine="0"/>
        <w:jc w:val="center"/>
      </w:pPr>
      <w:r>
        <w:rPr>
          <w:rFonts w:hint="eastAsia"/>
        </w:rPr>
        <w:t>Fig.</w:t>
      </w:r>
      <w:r w:rsidR="004C086A">
        <w:rPr>
          <w:rFonts w:hint="eastAsia"/>
        </w:rPr>
        <w:t>5</w:t>
      </w:r>
      <w:r w:rsidRPr="004C0861">
        <w:rPr>
          <w:rFonts w:hint="eastAsia"/>
        </w:rPr>
        <w:t xml:space="preserve"> </w:t>
      </w:r>
      <w:r>
        <w:rPr>
          <w:rFonts w:hint="eastAsia"/>
        </w:rPr>
        <w:t>Implementation algorithm of MSP metamutant</w:t>
      </w:r>
    </w:p>
    <w:p w14:paraId="12538396" w14:textId="77777777" w:rsidR="0078509F" w:rsidRDefault="00B2708B" w:rsidP="007253B8">
      <w:pPr>
        <w:pStyle w:val="a0"/>
        <w:spacing w:afterLines="50" w:after="142"/>
        <w:ind w:firstLineChars="0" w:firstLine="0"/>
        <w:jc w:val="center"/>
      </w:pPr>
      <w:r>
        <w:rPr>
          <w:rFonts w:hint="eastAsia"/>
        </w:rPr>
        <w:t>图</w:t>
      </w:r>
      <w:r w:rsidR="004C086A">
        <w:rPr>
          <w:rFonts w:hint="eastAsia"/>
        </w:rPr>
        <w:t>5</w:t>
      </w:r>
      <w:r>
        <w:rPr>
          <w:rFonts w:hint="eastAsia"/>
        </w:rPr>
        <w:t xml:space="preserve"> MSP</w:t>
      </w:r>
      <w:r>
        <w:rPr>
          <w:rFonts w:hint="eastAsia"/>
        </w:rPr>
        <w:t>元变异体实现算法</w:t>
      </w:r>
      <w:commentRangeEnd w:id="51"/>
      <w:r w:rsidR="00332115">
        <w:rPr>
          <w:rStyle w:val="af3"/>
          <w:rFonts w:ascii="Tahoma" w:eastAsia="微软雅黑" w:hAnsi="Tahoma" w:cstheme="minorBidi"/>
          <w:kern w:val="0"/>
        </w:rPr>
        <w:commentReference w:id="51"/>
      </w:r>
    </w:p>
    <w:p w14:paraId="28EBCAD0" w14:textId="77777777" w:rsidR="00B82BCD" w:rsidRDefault="00A44CB7" w:rsidP="0078509F">
      <w:pPr>
        <w:pStyle w:val="a0"/>
        <w:ind w:firstLineChars="0" w:firstLine="0"/>
        <w:jc w:val="left"/>
      </w:pPr>
      <w:r>
        <w:rPr>
          <w:rFonts w:hint="eastAsia"/>
        </w:rPr>
        <w:tab/>
        <w:t>(2)</w:t>
      </w:r>
      <w:commentRangeStart w:id="52"/>
      <w:r w:rsidR="00DA492A">
        <w:rPr>
          <w:rFonts w:hint="eastAsia"/>
        </w:rPr>
        <w:t>设计模式应用</w:t>
      </w:r>
      <w:commentRangeEnd w:id="52"/>
      <w:r w:rsidR="00332115">
        <w:rPr>
          <w:rStyle w:val="af3"/>
          <w:rFonts w:ascii="Tahoma" w:eastAsia="微软雅黑" w:hAnsi="Tahoma" w:cstheme="minorBidi"/>
          <w:kern w:val="0"/>
        </w:rPr>
        <w:commentReference w:id="52"/>
      </w:r>
    </w:p>
    <w:p w14:paraId="78D065AD" w14:textId="77777777" w:rsidR="0078509F" w:rsidRDefault="0078509F" w:rsidP="0078509F">
      <w:pPr>
        <w:pStyle w:val="a0"/>
        <w:ind w:firstLineChars="0" w:firstLine="0"/>
        <w:jc w:val="left"/>
      </w:pPr>
      <w:r>
        <w:rPr>
          <w:rFonts w:hint="eastAsia"/>
        </w:rPr>
        <w:lastRenderedPageBreak/>
        <w:tab/>
      </w: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Pr>
          <w:rFonts w:hint="eastAsia"/>
        </w:rPr>
        <w:t>因此会出现新的并发变异算子</w:t>
      </w:r>
      <w:r>
        <w:rPr>
          <w:rFonts w:hint="eastAsia"/>
        </w:rPr>
        <w:t>.</w:t>
      </w:r>
      <w:r>
        <w:rPr>
          <w:rFonts w:hint="eastAsia"/>
        </w:rPr>
        <w:t>我们提出的</w:t>
      </w:r>
      <w:r>
        <w:rPr>
          <w:rFonts w:hint="eastAsia"/>
        </w:rPr>
        <w:t>C</w:t>
      </w:r>
      <w:r w:rsidR="00B36D94">
        <w:rPr>
          <w:rFonts w:hint="eastAsia"/>
        </w:rPr>
        <w:t>MuJava</w:t>
      </w:r>
      <w:r>
        <w:rPr>
          <w:rFonts w:hint="eastAsia"/>
        </w:rPr>
        <w:t>工具目前实现了</w:t>
      </w:r>
      <w:r>
        <w:rPr>
          <w:rFonts w:hint="eastAsia"/>
        </w:rPr>
        <w:t>25</w:t>
      </w:r>
      <w:r>
        <w:rPr>
          <w:rFonts w:hint="eastAsia"/>
        </w:rPr>
        <w:t>种并发变异算子</w:t>
      </w:r>
      <w:r w:rsidR="0040411B">
        <w:rPr>
          <w:rFonts w:hint="eastAsia"/>
        </w:rPr>
        <w:t>.</w:t>
      </w:r>
      <w:r>
        <w:rPr>
          <w:rFonts w:hint="eastAsia"/>
        </w:rPr>
        <w:t>C</w:t>
      </w:r>
      <w:r w:rsidR="00B36D94">
        <w:rPr>
          <w:rFonts w:hint="eastAsia"/>
        </w:rPr>
        <w:t>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14:paraId="6DD98F10" w14:textId="77777777" w:rsidR="0078509F" w:rsidRDefault="0078509F" w:rsidP="0078509F">
      <w:pPr>
        <w:pStyle w:val="a0"/>
        <w:ind w:firstLine="372"/>
      </w:pPr>
      <w:r>
        <w:rPr>
          <w:rFonts w:hint="eastAsia"/>
        </w:rPr>
        <w:t>Visitor</w:t>
      </w:r>
      <w:r>
        <w:rPr>
          <w:rFonts w:hint="eastAsia"/>
        </w:rPr>
        <w:t>设计模式</w:t>
      </w:r>
      <w:r>
        <w:rPr>
          <w:rFonts w:hint="eastAsia"/>
          <w:vertAlign w:val="superscript"/>
        </w:rPr>
        <w:t>[10]</w:t>
      </w:r>
      <w:r>
        <w:rPr>
          <w:rFonts w:hint="eastAsia"/>
        </w:rPr>
        <w:t>适用于被访问对象结构相对稳定</w:t>
      </w:r>
      <w:r>
        <w:rPr>
          <w:rFonts w:hint="eastAsia"/>
        </w:rPr>
        <w:t>,</w:t>
      </w:r>
      <w:r w:rsidRPr="0064392F">
        <w:rPr>
          <w:rFonts w:hint="eastAsia"/>
        </w:rPr>
        <w:t>且访问者操作不确定的情况</w:t>
      </w:r>
      <w:r>
        <w:rPr>
          <w:rFonts w:hint="eastAsia"/>
        </w:rPr>
        <w:t>.C</w:t>
      </w:r>
      <w:r w:rsidR="00B36D94">
        <w:rPr>
          <w:rFonts w:hint="eastAsia"/>
        </w:rPr>
        <w:t>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Pr>
          <w:rFonts w:hint="eastAsia"/>
        </w:rPr>
        <w:t>,</w:t>
      </w:r>
      <w:r>
        <w:rPr>
          <w:rFonts w:hint="eastAsia"/>
        </w:rPr>
        <w:t>便于添加新的变异算子</w:t>
      </w:r>
      <w:r>
        <w:rPr>
          <w:rFonts w:hint="eastAsia"/>
        </w:rPr>
        <w:t>,</w:t>
      </w:r>
      <w:r>
        <w:rPr>
          <w:rFonts w:hint="eastAsia"/>
        </w:rPr>
        <w:t>我们在</w:t>
      </w:r>
      <w:r>
        <w:rPr>
          <w:rFonts w:hint="eastAsia"/>
        </w:rPr>
        <w:t>C</w:t>
      </w:r>
      <w:r w:rsidR="00B36D94">
        <w:rPr>
          <w:rFonts w:hint="eastAsia"/>
        </w:rPr>
        <w:t>MuJava</w:t>
      </w:r>
      <w:r>
        <w:rPr>
          <w:rFonts w:hint="eastAsia"/>
        </w:rPr>
        <w:t>实现过程中采用了</w:t>
      </w:r>
      <w:r>
        <w:rPr>
          <w:rFonts w:hint="eastAsia"/>
        </w:rPr>
        <w:t>Visitor</w:t>
      </w:r>
      <w:r>
        <w:rPr>
          <w:rFonts w:hint="eastAsia"/>
        </w:rPr>
        <w:t>设计模式</w:t>
      </w:r>
      <w:r>
        <w:rPr>
          <w:rFonts w:hint="eastAsia"/>
        </w:rPr>
        <w:t>.</w:t>
      </w:r>
    </w:p>
    <w:p w14:paraId="4E524456" w14:textId="77777777" w:rsidR="0078509F" w:rsidRDefault="0078509F" w:rsidP="00076431">
      <w:pPr>
        <w:pStyle w:val="a0"/>
        <w:spacing w:afterLines="50" w:after="142"/>
        <w:ind w:firstLineChars="0" w:firstLine="0"/>
      </w:pPr>
      <w:r>
        <w:rPr>
          <w:rFonts w:hint="eastAsia"/>
        </w:rPr>
        <w:tab/>
      </w:r>
      <w:r>
        <w:rPr>
          <w:rFonts w:hint="eastAsia"/>
        </w:rPr>
        <w:t>图</w:t>
      </w:r>
      <w:r>
        <w:rPr>
          <w:rFonts w:hint="eastAsia"/>
        </w:rPr>
        <w:t>6</w:t>
      </w:r>
      <w:r>
        <w:rPr>
          <w:rFonts w:hint="eastAsia"/>
        </w:rPr>
        <w:t>描述了</w:t>
      </w:r>
      <w:r>
        <w:rPr>
          <w:rFonts w:hint="eastAsia"/>
        </w:rPr>
        <w:t>C</w:t>
      </w:r>
      <w:r w:rsidR="00B36D94">
        <w:rPr>
          <w:rFonts w:hint="eastAsia"/>
        </w:rPr>
        <w:t>MuJava</w:t>
      </w:r>
      <w:r>
        <w:rPr>
          <w:rFonts w:hint="eastAsia"/>
        </w:rPr>
        <w:t>的核心类结构</w:t>
      </w:r>
      <w:r>
        <w:rPr>
          <w:rFonts w:hint="eastAsia"/>
        </w:rPr>
        <w:t>.</w:t>
      </w:r>
      <w:r w:rsidR="00484DF9">
        <w:rPr>
          <w:rFonts w:hint="eastAsia"/>
        </w:rPr>
        <w:t>其中</w:t>
      </w:r>
      <w:r w:rsidR="00484DF9">
        <w:rPr>
          <w:rFonts w:hint="eastAsia"/>
        </w:rPr>
        <w:t>,CompilationUnit</w:t>
      </w:r>
      <w:r w:rsidR="00484DF9">
        <w:rPr>
          <w:rFonts w:hint="eastAsia"/>
        </w:rPr>
        <w:t>充当结构对象的角色</w:t>
      </w:r>
      <w:r w:rsidR="00484DF9">
        <w:rPr>
          <w:rFonts w:hint="eastAsia"/>
        </w:rPr>
        <w:t>,</w:t>
      </w:r>
      <w:r w:rsidR="00484DF9">
        <w:rPr>
          <w:rFonts w:hint="eastAsia"/>
        </w:rPr>
        <w:t>它负责存储所有的节点对象</w:t>
      </w:r>
      <w:r w:rsidR="00484DF9">
        <w:rPr>
          <w:rFonts w:hint="eastAsia"/>
        </w:rPr>
        <w:t>,</w:t>
      </w:r>
      <w:r w:rsidR="00484DF9">
        <w:rPr>
          <w:rFonts w:hint="eastAsia"/>
        </w:rPr>
        <w:t>并提供了相应的方法来遍历节点对象</w:t>
      </w:r>
      <w:r w:rsidR="00484DF9">
        <w:rPr>
          <w:rFonts w:hint="eastAsia"/>
        </w:rPr>
        <w:t>.</w:t>
      </w:r>
      <w:r w:rsidR="00484DF9">
        <w:rPr>
          <w:rFonts w:hint="eastAsia"/>
        </w:rPr>
        <w:t>访问者类</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均实现了</w:t>
      </w:r>
      <w:r w:rsidR="00484DF9">
        <w:rPr>
          <w:rFonts w:hint="eastAsia"/>
        </w:rPr>
        <w:t>ParseTreeVisitor</w:t>
      </w:r>
      <w:r w:rsidR="00484DF9">
        <w:rPr>
          <w:rFonts w:hint="eastAsia"/>
        </w:rPr>
        <w:t>类声明的对所有的节点的</w:t>
      </w:r>
      <w:r w:rsidR="00484DF9">
        <w:rPr>
          <w:rFonts w:hint="eastAsia"/>
        </w:rPr>
        <w:t>v</w:t>
      </w:r>
      <w:r w:rsidR="00484DF9">
        <w:t>isit</w:t>
      </w:r>
      <w:r w:rsidR="00484DF9">
        <w:rPr>
          <w:rFonts w:hint="eastAsia"/>
        </w:rPr>
        <w:t>方法</w:t>
      </w:r>
      <w:r w:rsidR="00255F0F">
        <w:rPr>
          <w:rFonts w:hint="eastAsia"/>
        </w:rPr>
        <w:t>.</w:t>
      </w:r>
      <w:r>
        <w:rPr>
          <w:rFonts w:hint="eastAsia"/>
        </w:rPr>
        <w:t>当有新的并发变异算子出现需要添加到系统中时</w:t>
      </w:r>
      <w:r>
        <w:rPr>
          <w:rFonts w:hint="eastAsia"/>
        </w:rPr>
        <w:t>,</w:t>
      </w:r>
      <w:r>
        <w:rPr>
          <w:rFonts w:hint="eastAsia"/>
        </w:rPr>
        <w:t>只需要编写新的访问者</w:t>
      </w:r>
      <w:r w:rsidR="00484DF9">
        <w:rPr>
          <w:rFonts w:hint="eastAsia"/>
        </w:rPr>
        <w:t>类继承</w:t>
      </w:r>
      <w:r w:rsidR="00484DF9">
        <w:rPr>
          <w:rFonts w:hint="eastAsia"/>
        </w:rPr>
        <w:t>Mutator</w:t>
      </w:r>
      <w:r w:rsidR="00484DF9">
        <w:rPr>
          <w:rFonts w:hint="eastAsia"/>
        </w:rPr>
        <w:t>和</w:t>
      </w:r>
      <w:r w:rsidR="00484DF9">
        <w:rPr>
          <w:rFonts w:hint="eastAsia"/>
        </w:rPr>
        <w:t>Mutator</w:t>
      </w:r>
      <w:r w:rsidR="00484DF9">
        <w:t>Writer</w:t>
      </w:r>
      <w:r w:rsidR="00484DF9">
        <w:rPr>
          <w:rFonts w:hint="eastAsia"/>
        </w:rPr>
        <w:t>类</w:t>
      </w:r>
      <w:r w:rsidR="00484DF9">
        <w:rPr>
          <w:rFonts w:hint="eastAsia"/>
        </w:rPr>
        <w:t>,</w:t>
      </w:r>
      <w:r w:rsidR="00484DF9">
        <w:rPr>
          <w:rFonts w:hint="eastAsia"/>
        </w:rPr>
        <w:t>然后重写自己需要访问的节点的</w:t>
      </w:r>
      <w:r w:rsidR="00484DF9">
        <w:rPr>
          <w:rFonts w:hint="eastAsia"/>
        </w:rPr>
        <w:t>visit</w:t>
      </w:r>
      <w:r w:rsidR="00484DF9">
        <w:rPr>
          <w:rFonts w:hint="eastAsia"/>
        </w:rPr>
        <w:t>方法</w:t>
      </w:r>
      <w:r w:rsidR="008D79F3">
        <w:rPr>
          <w:rFonts w:hint="eastAsia"/>
        </w:rPr>
        <w:t>即可</w:t>
      </w:r>
      <w:r>
        <w:rPr>
          <w:rFonts w:hint="eastAsia"/>
        </w:rPr>
        <w:t>,</w:t>
      </w:r>
      <w:r>
        <w:rPr>
          <w:rFonts w:hint="eastAsia"/>
        </w:rPr>
        <w:t>极大地提高了工具的可扩展性</w:t>
      </w:r>
      <w:r>
        <w:rPr>
          <w:rFonts w:hint="eastAsia"/>
        </w:rPr>
        <w:t>.</w:t>
      </w:r>
    </w:p>
    <w:p w14:paraId="451463E5" w14:textId="77777777" w:rsidR="00E85864" w:rsidRDefault="00F65B7C" w:rsidP="00B63822">
      <w:pPr>
        <w:pStyle w:val="a0"/>
        <w:ind w:firstLineChars="0" w:firstLine="0"/>
        <w:jc w:val="left"/>
      </w:pPr>
      <w:r>
        <w:rPr>
          <w:noProof/>
        </w:rPr>
        <w:pict w14:anchorId="5CD2AC08">
          <v:shape id="_x0000_s1104" type="#_x0000_t202" style="position:absolute;margin-left:94.05pt;margin-top:5.8pt;width:222.75pt;height:167.35pt;z-index:251682816;mso-wrap-style:none" strokeweight=".25pt">
            <v:textbox style="mso-next-textbox:#_x0000_s1104">
              <w:txbxContent>
                <w:p w14:paraId="30175B7C" w14:textId="77777777" w:rsidR="008971B1" w:rsidRDefault="00F65B7C" w:rsidP="00E85864">
                  <w:r>
                    <w:pict w14:anchorId="6054AA5E">
                      <v:shape id="_x0000_i1029" type="#_x0000_t75" style="width:207.7pt;height:153.55pt">
                        <v:imagedata r:id="rId13" o:title=""/>
                      </v:shape>
                    </w:pict>
                  </w:r>
                </w:p>
              </w:txbxContent>
            </v:textbox>
          </v:shape>
        </w:pict>
      </w:r>
    </w:p>
    <w:p w14:paraId="3A491B10" w14:textId="77777777" w:rsidR="00E85864" w:rsidRDefault="00E85864" w:rsidP="00B63822">
      <w:pPr>
        <w:pStyle w:val="a0"/>
        <w:ind w:firstLineChars="0" w:firstLine="0"/>
        <w:jc w:val="left"/>
      </w:pPr>
    </w:p>
    <w:p w14:paraId="21A00A9C" w14:textId="77777777" w:rsidR="00E85864" w:rsidRDefault="00E85864" w:rsidP="00B63822">
      <w:pPr>
        <w:pStyle w:val="a0"/>
        <w:ind w:firstLineChars="0" w:firstLine="0"/>
        <w:jc w:val="left"/>
      </w:pPr>
    </w:p>
    <w:p w14:paraId="13C3B554" w14:textId="77777777" w:rsidR="00E85864" w:rsidRDefault="00E85864" w:rsidP="00B63822">
      <w:pPr>
        <w:pStyle w:val="a0"/>
        <w:ind w:firstLineChars="0" w:firstLine="0"/>
        <w:jc w:val="left"/>
      </w:pPr>
    </w:p>
    <w:p w14:paraId="561002E6" w14:textId="77777777" w:rsidR="00E85864" w:rsidRDefault="00E85864" w:rsidP="00B63822">
      <w:pPr>
        <w:pStyle w:val="a0"/>
        <w:ind w:firstLineChars="0" w:firstLine="0"/>
        <w:jc w:val="left"/>
      </w:pPr>
    </w:p>
    <w:p w14:paraId="3F4C11EA" w14:textId="77777777" w:rsidR="00E85864" w:rsidRDefault="00E85864" w:rsidP="00B63822">
      <w:pPr>
        <w:pStyle w:val="a0"/>
        <w:ind w:firstLineChars="0" w:firstLine="0"/>
        <w:jc w:val="left"/>
      </w:pPr>
    </w:p>
    <w:p w14:paraId="6458081C" w14:textId="77777777" w:rsidR="00E85864" w:rsidRDefault="00E85864" w:rsidP="00B63822">
      <w:pPr>
        <w:pStyle w:val="a0"/>
        <w:ind w:firstLineChars="0" w:firstLine="0"/>
        <w:jc w:val="left"/>
      </w:pPr>
    </w:p>
    <w:p w14:paraId="203C0CAA" w14:textId="77777777" w:rsidR="00E85864" w:rsidRDefault="00E85864" w:rsidP="00B63822">
      <w:pPr>
        <w:pStyle w:val="a0"/>
        <w:ind w:firstLineChars="0" w:firstLine="0"/>
        <w:jc w:val="left"/>
      </w:pPr>
    </w:p>
    <w:p w14:paraId="3ABE9E37" w14:textId="77777777" w:rsidR="00E85864" w:rsidRDefault="00E85864" w:rsidP="00B63822">
      <w:pPr>
        <w:pStyle w:val="a0"/>
        <w:ind w:firstLineChars="0" w:firstLine="0"/>
        <w:jc w:val="left"/>
      </w:pPr>
    </w:p>
    <w:p w14:paraId="3DC87042" w14:textId="77777777" w:rsidR="00E85864" w:rsidRDefault="00E85864" w:rsidP="00B63822">
      <w:pPr>
        <w:pStyle w:val="a0"/>
        <w:ind w:firstLineChars="0" w:firstLine="0"/>
        <w:jc w:val="left"/>
      </w:pPr>
    </w:p>
    <w:p w14:paraId="4D876A5E" w14:textId="77777777" w:rsidR="00E85864" w:rsidRDefault="00E85864" w:rsidP="00B63822">
      <w:pPr>
        <w:pStyle w:val="a0"/>
        <w:ind w:firstLineChars="0" w:firstLine="0"/>
        <w:jc w:val="left"/>
      </w:pPr>
    </w:p>
    <w:p w14:paraId="5F08828C" w14:textId="77777777" w:rsidR="00E85864" w:rsidRDefault="00E85864" w:rsidP="00B63822">
      <w:pPr>
        <w:pStyle w:val="a0"/>
        <w:ind w:firstLineChars="0" w:firstLine="0"/>
        <w:jc w:val="left"/>
      </w:pPr>
    </w:p>
    <w:p w14:paraId="64850C00" w14:textId="77777777" w:rsidR="00E85864" w:rsidRDefault="00E85864" w:rsidP="00076431">
      <w:pPr>
        <w:pStyle w:val="a0"/>
        <w:spacing w:beforeLines="50" w:before="142"/>
        <w:ind w:firstLineChars="0" w:firstLine="0"/>
        <w:jc w:val="center"/>
      </w:pPr>
      <w:r>
        <w:rPr>
          <w:rFonts w:hint="eastAsia"/>
        </w:rPr>
        <w:t>Fig.6</w:t>
      </w:r>
      <w:r w:rsidRPr="004C0861">
        <w:rPr>
          <w:rFonts w:hint="eastAsia"/>
        </w:rPr>
        <w:t xml:space="preserve"> </w:t>
      </w:r>
      <w:r>
        <w:rPr>
          <w:rFonts w:hint="eastAsia"/>
        </w:rPr>
        <w:t>Implementation algorithm of MSP metamutant</w:t>
      </w:r>
    </w:p>
    <w:p w14:paraId="5F2A3F5A" w14:textId="77777777" w:rsidR="00E85864" w:rsidRPr="00D623D9" w:rsidRDefault="00E85864" w:rsidP="00076431">
      <w:pPr>
        <w:pStyle w:val="a0"/>
        <w:spacing w:afterLines="50" w:after="142"/>
        <w:ind w:firstLineChars="0" w:firstLine="0"/>
        <w:jc w:val="center"/>
      </w:pPr>
      <w:r>
        <w:rPr>
          <w:rFonts w:hint="eastAsia"/>
        </w:rPr>
        <w:t>图</w:t>
      </w:r>
      <w:r>
        <w:rPr>
          <w:rFonts w:hint="eastAsia"/>
        </w:rPr>
        <w:t>6 MSP</w:t>
      </w:r>
      <w:r>
        <w:rPr>
          <w:rFonts w:hint="eastAsia"/>
        </w:rPr>
        <w:t>元变异体实现算法</w:t>
      </w:r>
    </w:p>
    <w:p w14:paraId="72CD5A5A" w14:textId="77777777" w:rsidR="003511DC" w:rsidRDefault="003511DC" w:rsidP="003511DC">
      <w:pPr>
        <w:pStyle w:val="2"/>
        <w:spacing w:before="71" w:after="71"/>
      </w:pPr>
      <w:r>
        <w:rPr>
          <w:rFonts w:hint="eastAsia"/>
        </w:rPr>
        <w:t>C</w:t>
      </w:r>
      <w:r w:rsidR="00B36D94">
        <w:rPr>
          <w:rFonts w:hint="eastAsia"/>
        </w:rPr>
        <w:t>MuJava</w:t>
      </w:r>
      <w:r>
        <w:rPr>
          <w:rFonts w:hint="eastAsia"/>
        </w:rPr>
        <w:t>实现的并发变异算子</w:t>
      </w:r>
    </w:p>
    <w:p w14:paraId="4B1015CC" w14:textId="77777777" w:rsidR="003511DC" w:rsidRDefault="003511DC" w:rsidP="00E9286D">
      <w:pPr>
        <w:pStyle w:val="a0"/>
        <w:ind w:firstLine="372"/>
      </w:pPr>
      <w:r>
        <w:rPr>
          <w:rFonts w:hint="eastAsia"/>
        </w:rPr>
        <w:t>目前</w:t>
      </w:r>
      <w:r>
        <w:rPr>
          <w:rFonts w:hint="eastAsia"/>
        </w:rPr>
        <w:t>C</w:t>
      </w:r>
      <w:r w:rsidR="00B36D94">
        <w:rPr>
          <w:rFonts w:hint="eastAsia"/>
        </w:rPr>
        <w:t>MuJava</w:t>
      </w:r>
      <w:r>
        <w:rPr>
          <w:rFonts w:hint="eastAsia"/>
        </w:rPr>
        <w:t>支持</w:t>
      </w:r>
      <w:commentRangeStart w:id="53"/>
      <w:r>
        <w:rPr>
          <w:rFonts w:hint="eastAsia"/>
        </w:rPr>
        <w:t>的</w:t>
      </w:r>
      <w:r>
        <w:rPr>
          <w:rFonts w:hint="eastAsia"/>
        </w:rPr>
        <w:t>25</w:t>
      </w:r>
      <w:r w:rsidR="00A961B9">
        <w:rPr>
          <w:rFonts w:hint="eastAsia"/>
        </w:rPr>
        <w:t>种并发变异算子</w:t>
      </w:r>
      <w:r w:rsidR="00D3724F">
        <w:rPr>
          <w:rFonts w:hint="eastAsia"/>
        </w:rPr>
        <w:t>如下</w:t>
      </w:r>
      <w:commentRangeEnd w:id="53"/>
      <w:r w:rsidR="00332115">
        <w:rPr>
          <w:rStyle w:val="af3"/>
          <w:rFonts w:ascii="Tahoma" w:eastAsia="微软雅黑" w:hAnsi="Tahoma" w:cstheme="minorBidi"/>
          <w:kern w:val="0"/>
        </w:rPr>
        <w:commentReference w:id="53"/>
      </w:r>
      <w:r w:rsidR="00D3724F" w:rsidRPr="00D3724F">
        <w:rPr>
          <w:rStyle w:val="a7"/>
          <w:rFonts w:ascii="Times New Roman" w:eastAsia="黑体" w:hAnsi="Times New Roman"/>
          <w:sz w:val="18"/>
          <w:szCs w:val="18"/>
          <w:vertAlign w:val="superscript"/>
        </w:rPr>
        <w:footnoteReference w:id="1"/>
      </w:r>
      <w:r w:rsidR="00D3724F">
        <w:rPr>
          <w:rFonts w:hint="eastAsia"/>
        </w:rPr>
        <w:t>:</w:t>
      </w:r>
    </w:p>
    <w:p w14:paraId="43210A8D" w14:textId="77777777" w:rsidR="00891B19" w:rsidRDefault="00891B19" w:rsidP="00891B19">
      <w:pPr>
        <w:pStyle w:val="a0"/>
        <w:ind w:firstLineChars="0" w:firstLine="0"/>
        <w:jc w:val="left"/>
      </w:pPr>
      <w:r>
        <w:rPr>
          <w:rFonts w:hint="eastAsia"/>
        </w:rPr>
        <w:tab/>
        <w:t xml:space="preserve">(1) </w:t>
      </w:r>
      <w:r w:rsidR="003511DC">
        <w:rPr>
          <w:rFonts w:hint="eastAsia"/>
        </w:rPr>
        <w:t>MXT(Modify Method-X Timeout).</w:t>
      </w:r>
      <w:r w:rsidR="003511DC">
        <w:rPr>
          <w:rFonts w:hint="eastAsia"/>
        </w:rPr>
        <w:t>修改并发机制</w:t>
      </w:r>
      <w:r w:rsidR="003511DC">
        <w:rPr>
          <w:rFonts w:hint="eastAsia"/>
        </w:rPr>
        <w:t>wait</w:t>
      </w:r>
      <w:r w:rsidR="003511DC">
        <w:t>()</w:t>
      </w:r>
      <w:r w:rsidR="003511DC">
        <w:rPr>
          <w:rFonts w:hint="eastAsia"/>
        </w:rPr>
        <w:t>,sleep</w:t>
      </w:r>
      <w:r w:rsidR="003511DC">
        <w:t>()</w:t>
      </w:r>
      <w:r w:rsidR="003511DC">
        <w:rPr>
          <w:rFonts w:hint="eastAsia"/>
        </w:rPr>
        <w:t>,join</w:t>
      </w:r>
      <w:r w:rsidR="003511DC">
        <w:t>()</w:t>
      </w:r>
      <w:r w:rsidR="003511DC">
        <w:rPr>
          <w:rFonts w:hint="eastAsia"/>
        </w:rPr>
        <w:t>方法的超时参数</w:t>
      </w:r>
      <w:r w:rsidR="003511DC">
        <w:rPr>
          <w:rFonts w:hint="eastAsia"/>
        </w:rPr>
        <w:t>,</w:t>
      </w:r>
      <w:r w:rsidR="003511DC">
        <w:rPr>
          <w:rFonts w:hint="eastAsia"/>
        </w:rPr>
        <w:t>将其变为原来的一半或者两倍</w:t>
      </w:r>
      <w:r w:rsidR="003511DC">
        <w:rPr>
          <w:rFonts w:hint="eastAsia"/>
        </w:rPr>
        <w:t>.</w:t>
      </w:r>
      <w:r w:rsidR="00426354">
        <w:rPr>
          <w:rFonts w:hint="eastAsia"/>
        </w:rPr>
        <w:t>例如</w:t>
      </w:r>
      <w:r w:rsidR="00426354">
        <w:rPr>
          <w:rFonts w:hint="eastAsia"/>
        </w:rPr>
        <w:t>,wait(t)</w:t>
      </w:r>
      <w:r w:rsidR="00426354">
        <w:rPr>
          <w:rFonts w:hint="eastAsia"/>
        </w:rPr>
        <w:t>替换为</w:t>
      </w:r>
      <w:r w:rsidR="00426354">
        <w:rPr>
          <w:rFonts w:hint="eastAsia"/>
        </w:rPr>
        <w:t>wait(t/2)</w:t>
      </w:r>
      <w:r w:rsidR="00426354">
        <w:rPr>
          <w:rFonts w:hint="eastAsia"/>
        </w:rPr>
        <w:t>或者</w:t>
      </w:r>
      <w:r w:rsidR="00426354">
        <w:rPr>
          <w:rFonts w:hint="eastAsia"/>
        </w:rPr>
        <w:t>wait(t*2).</w:t>
      </w:r>
    </w:p>
    <w:p w14:paraId="659E9C16" w14:textId="77777777" w:rsidR="003511DC" w:rsidRDefault="00891B19" w:rsidP="00891B19">
      <w:pPr>
        <w:pStyle w:val="a0"/>
        <w:ind w:firstLineChars="0" w:firstLine="0"/>
        <w:jc w:val="left"/>
      </w:pPr>
      <w:r>
        <w:rPr>
          <w:rFonts w:hint="eastAsia"/>
        </w:rPr>
        <w:tab/>
        <w:t xml:space="preserve">(2) </w:t>
      </w:r>
      <w:r w:rsidR="003511DC">
        <w:rPr>
          <w:rFonts w:hint="eastAsia"/>
        </w:rPr>
        <w:t>MSP(Modify Synchronized Block Parameter).</w:t>
      </w:r>
      <w:r w:rsidR="003511DC">
        <w:rPr>
          <w:rFonts w:hint="eastAsia"/>
        </w:rPr>
        <w:t>修改</w:t>
      </w:r>
      <w:r w:rsidR="003511DC">
        <w:rPr>
          <w:rFonts w:hint="eastAsia"/>
        </w:rPr>
        <w:t>synchronized</w:t>
      </w:r>
      <w:r w:rsidR="003511DC">
        <w:rPr>
          <w:rFonts w:hint="eastAsia"/>
        </w:rPr>
        <w:t>代码块参数</w:t>
      </w:r>
      <w:r w:rsidR="003511DC">
        <w:rPr>
          <w:rFonts w:hint="eastAsia"/>
        </w:rPr>
        <w:t>,</w:t>
      </w:r>
      <w:r w:rsidR="003511DC">
        <w:rPr>
          <w:rFonts w:hint="eastAsia"/>
        </w:rPr>
        <w:t>将其由</w:t>
      </w:r>
      <w:r w:rsidR="003511DC">
        <w:rPr>
          <w:rFonts w:hint="eastAsia"/>
        </w:rPr>
        <w:t>this</w:t>
      </w:r>
      <w:r w:rsidR="003511DC">
        <w:rPr>
          <w:rFonts w:hint="eastAsia"/>
        </w:rPr>
        <w:t>关键字替换为其他对象</w:t>
      </w:r>
      <w:r w:rsidR="003511DC">
        <w:rPr>
          <w:rFonts w:hint="eastAsia"/>
        </w:rPr>
        <w:t>,</w:t>
      </w:r>
      <w:r w:rsidR="003511DC">
        <w:rPr>
          <w:rFonts w:hint="eastAsia"/>
        </w:rPr>
        <w:t>或者由其他对象修改为</w:t>
      </w:r>
      <w:r w:rsidR="003511DC">
        <w:rPr>
          <w:rFonts w:hint="eastAsia"/>
        </w:rPr>
        <w:t>this</w:t>
      </w:r>
      <w:r w:rsidR="003511DC">
        <w:rPr>
          <w:rFonts w:hint="eastAsia"/>
        </w:rPr>
        <w:t>关键字</w:t>
      </w:r>
      <w:r w:rsidR="003511DC">
        <w:rPr>
          <w:rFonts w:hint="eastAsia"/>
        </w:rPr>
        <w:t>.</w:t>
      </w:r>
      <w:r w:rsidR="00426354">
        <w:rPr>
          <w:rFonts w:hint="eastAsia"/>
        </w:rPr>
        <w:t>例如</w:t>
      </w:r>
      <w:r w:rsidR="00426354">
        <w:rPr>
          <w:rFonts w:hint="eastAsia"/>
        </w:rPr>
        <w:t>,</w:t>
      </w:r>
      <w:r w:rsidR="008D1B06">
        <w:rPr>
          <w:rFonts w:hint="eastAsia"/>
        </w:rPr>
        <w:t>synchronized(this)</w:t>
      </w:r>
      <w:r w:rsidR="008D1B06">
        <w:rPr>
          <w:rFonts w:hint="eastAsia"/>
        </w:rPr>
        <w:t>替换为</w:t>
      </w:r>
      <w:r w:rsidR="008D1B06">
        <w:rPr>
          <w:rFonts w:hint="eastAsia"/>
        </w:rPr>
        <w:t>synchronized(</w:t>
      </w:r>
      <w:r w:rsidR="00441CD0">
        <w:rPr>
          <w:rFonts w:hint="eastAsia"/>
        </w:rPr>
        <w:t>lock</w:t>
      </w:r>
      <w:r w:rsidR="008D1B06">
        <w:rPr>
          <w:rFonts w:hint="eastAsia"/>
        </w:rPr>
        <w:t>)</w:t>
      </w:r>
      <w:r w:rsidR="009D1B8D">
        <w:rPr>
          <w:rFonts w:hint="eastAsia"/>
        </w:rPr>
        <w:t>.</w:t>
      </w:r>
    </w:p>
    <w:p w14:paraId="10D6E22B" w14:textId="77777777" w:rsidR="00525CB8" w:rsidRDefault="003511DC" w:rsidP="003511DC">
      <w:pPr>
        <w:pStyle w:val="a0"/>
        <w:ind w:firstLineChars="0" w:firstLine="0"/>
        <w:jc w:val="left"/>
      </w:pPr>
      <w:r>
        <w:rPr>
          <w:rFonts w:hint="eastAsia"/>
        </w:rPr>
        <w:tab/>
        <w:t>(3)</w:t>
      </w:r>
      <w:r w:rsidR="00891B19">
        <w:rPr>
          <w:rFonts w:hint="eastAsia"/>
        </w:rPr>
        <w:t xml:space="preserve"> </w:t>
      </w:r>
      <w:r>
        <w:rPr>
          <w:rFonts w:hint="eastAsia"/>
        </w:rPr>
        <w:t>ESP(</w:t>
      </w:r>
      <w:r w:rsidRPr="00B16DDF">
        <w:t>Exchange Synchronized Block Parameters</w:t>
      </w:r>
      <w:r>
        <w:rPr>
          <w:rFonts w:hint="eastAsia"/>
        </w:rPr>
        <w:t>).</w:t>
      </w:r>
      <w:r>
        <w:rPr>
          <w:rFonts w:hint="eastAsia"/>
        </w:rPr>
        <w:t>如果代码中存在两个</w:t>
      </w:r>
      <w:r>
        <w:rPr>
          <w:rFonts w:hint="eastAsia"/>
        </w:rPr>
        <w:t>synchronized</w:t>
      </w:r>
      <w:r>
        <w:rPr>
          <w:rFonts w:hint="eastAsia"/>
        </w:rPr>
        <w:t>代码块嵌套情况</w:t>
      </w:r>
      <w:r>
        <w:rPr>
          <w:rFonts w:hint="eastAsia"/>
        </w:rPr>
        <w:t>,</w:t>
      </w:r>
      <w:r>
        <w:rPr>
          <w:rFonts w:hint="eastAsia"/>
        </w:rPr>
        <w:lastRenderedPageBreak/>
        <w:t>则交换这两个</w:t>
      </w:r>
      <w:r>
        <w:rPr>
          <w:rFonts w:hint="eastAsia"/>
        </w:rPr>
        <w:t>synchronized</w:t>
      </w:r>
      <w:r>
        <w:rPr>
          <w:rFonts w:hint="eastAsia"/>
        </w:rPr>
        <w:t>代码块的参数</w:t>
      </w:r>
      <w:r>
        <w:rPr>
          <w:rFonts w:hint="eastAsia"/>
        </w:rPr>
        <w:t>.</w:t>
      </w:r>
      <w:r w:rsidR="00891B19">
        <w:rPr>
          <w:rFonts w:hint="eastAsia"/>
        </w:rPr>
        <w:t>例如</w:t>
      </w:r>
      <w:r w:rsidR="00891B19">
        <w:rPr>
          <w:rFonts w:hint="eastAsia"/>
        </w:rPr>
        <w:t>,</w:t>
      </w:r>
      <w:r w:rsidR="00525CB8">
        <w:rPr>
          <w:rFonts w:hint="eastAsia"/>
        </w:rPr>
        <w:t>synchronized(lock1){synchronized(lock2){</w:t>
      </w:r>
      <w:r w:rsidR="00525CB8">
        <w:t>…</w:t>
      </w:r>
      <w:r w:rsidR="00525CB8">
        <w:rPr>
          <w:rFonts w:hint="eastAsia"/>
        </w:rPr>
        <w:t>}}</w:t>
      </w:r>
      <w:r w:rsidR="00525CB8">
        <w:rPr>
          <w:rFonts w:hint="eastAsia"/>
        </w:rPr>
        <w:t>替换为</w:t>
      </w:r>
      <w:r w:rsidR="00525CB8">
        <w:rPr>
          <w:rFonts w:hint="eastAsia"/>
        </w:rPr>
        <w:t>synchronized(lock2){synchronized(lock1){</w:t>
      </w:r>
      <w:r w:rsidR="00525CB8">
        <w:t>…</w:t>
      </w:r>
      <w:r w:rsidR="00525CB8">
        <w:rPr>
          <w:rFonts w:hint="eastAsia"/>
        </w:rPr>
        <w:t>}}</w:t>
      </w:r>
      <w:r w:rsidR="009A74A5">
        <w:rPr>
          <w:rFonts w:hint="eastAsia"/>
        </w:rPr>
        <w:t>.</w:t>
      </w:r>
    </w:p>
    <w:p w14:paraId="1EAF4DDC" w14:textId="77777777" w:rsidR="003511DC" w:rsidRDefault="003511DC" w:rsidP="003511DC">
      <w:pPr>
        <w:pStyle w:val="a0"/>
        <w:ind w:firstLineChars="0" w:firstLine="0"/>
        <w:jc w:val="left"/>
      </w:pPr>
      <w:r>
        <w:rPr>
          <w:rFonts w:hint="eastAsia"/>
        </w:rPr>
        <w:tab/>
        <w:t>(4)</w:t>
      </w:r>
      <w:r w:rsidR="00891B19">
        <w:rPr>
          <w:rFonts w:hint="eastAsia"/>
        </w:rPr>
        <w:t xml:space="preserve"> </w:t>
      </w:r>
      <w:r>
        <w:rPr>
          <w:rFonts w:hint="eastAsia"/>
        </w:rPr>
        <w:t>MSF(</w:t>
      </w:r>
      <w:r w:rsidRPr="0056745C">
        <w:t>Modify Semaphore Fairness</w:t>
      </w:r>
      <w:r>
        <w:rPr>
          <w:rFonts w:hint="eastAsia"/>
        </w:rPr>
        <w:t>).</w:t>
      </w:r>
      <w:r>
        <w:rPr>
          <w:rFonts w:hint="eastAsia"/>
        </w:rPr>
        <w:t>修改信号量公平参数</w:t>
      </w:r>
      <w:r>
        <w:rPr>
          <w:rFonts w:hint="eastAsia"/>
        </w:rPr>
        <w:t>.</w:t>
      </w:r>
      <w:r w:rsidR="009D1B8D">
        <w:rPr>
          <w:rFonts w:hint="eastAsia"/>
        </w:rPr>
        <w:t>例如</w:t>
      </w:r>
      <w:r w:rsidR="009D1B8D">
        <w:rPr>
          <w:rFonts w:hint="eastAsia"/>
        </w:rPr>
        <w:t>,</w:t>
      </w:r>
      <w:r w:rsidR="009D1B8D">
        <w:t>Semaphore(permits,true</w:t>
      </w:r>
      <w:r w:rsidR="009D1B8D" w:rsidRPr="009D1B8D">
        <w:t>)</w:t>
      </w:r>
      <w:r w:rsidR="009D1B8D">
        <w:rPr>
          <w:rFonts w:hint="eastAsia"/>
        </w:rPr>
        <w:t>替换为</w:t>
      </w:r>
      <w:r w:rsidR="009D1B8D">
        <w:t>Semaphore(permits,</w:t>
      </w:r>
      <w:r w:rsidR="009D1B8D">
        <w:rPr>
          <w:rFonts w:hint="eastAsia"/>
        </w:rPr>
        <w:t>false</w:t>
      </w:r>
      <w:r w:rsidR="009D1B8D" w:rsidRPr="009D1B8D">
        <w:t>)</w:t>
      </w:r>
      <w:r w:rsidR="009D1B8D">
        <w:rPr>
          <w:rFonts w:hint="eastAsia"/>
        </w:rPr>
        <w:t>.</w:t>
      </w:r>
    </w:p>
    <w:p w14:paraId="464ABA47" w14:textId="77777777" w:rsidR="003511DC" w:rsidRDefault="003511DC" w:rsidP="003511DC">
      <w:pPr>
        <w:pStyle w:val="a0"/>
        <w:ind w:firstLineChars="0" w:firstLine="0"/>
        <w:jc w:val="left"/>
      </w:pPr>
      <w:r>
        <w:rPr>
          <w:rFonts w:hint="eastAsia"/>
        </w:rPr>
        <w:tab/>
        <w:t>(5)</w:t>
      </w:r>
      <w:r w:rsidR="007545EB">
        <w:rPr>
          <w:rFonts w:hint="eastAsia"/>
        </w:rPr>
        <w:t xml:space="preserve"> </w:t>
      </w:r>
      <w:r>
        <w:rPr>
          <w:rFonts w:hint="eastAsia"/>
        </w:rPr>
        <w:t>MXC(</w:t>
      </w:r>
      <w:r w:rsidRPr="0056745C">
        <w:t>Modify Concurrency Mechanism-X Count</w:t>
      </w:r>
      <w:r>
        <w:rPr>
          <w:rFonts w:hint="eastAsia"/>
        </w:rPr>
        <w:t>).</w:t>
      </w:r>
      <w:r>
        <w:rPr>
          <w:rFonts w:hint="eastAsia"/>
        </w:rPr>
        <w:t>修改</w:t>
      </w:r>
      <w:r>
        <w:rPr>
          <w:rFonts w:hint="eastAsia"/>
        </w:rPr>
        <w:t>Semaphore</w:t>
      </w:r>
      <w:r>
        <w:rPr>
          <w:rFonts w:hint="eastAsia"/>
        </w:rPr>
        <w:t>、</w:t>
      </w:r>
      <w:r>
        <w:rPr>
          <w:rFonts w:hint="eastAsia"/>
        </w:rPr>
        <w:t>Latch</w:t>
      </w:r>
      <w:r>
        <w:rPr>
          <w:rFonts w:hint="eastAsia"/>
        </w:rPr>
        <w:t>和</w:t>
      </w:r>
      <w:r>
        <w:rPr>
          <w:rFonts w:hint="eastAsia"/>
        </w:rPr>
        <w:t>Barrier</w:t>
      </w:r>
      <w:r>
        <w:rPr>
          <w:rFonts w:hint="eastAsia"/>
        </w:rPr>
        <w:t>的初始化数量</w:t>
      </w:r>
      <w:r>
        <w:rPr>
          <w:rFonts w:hint="eastAsia"/>
        </w:rPr>
        <w:t>,</w:t>
      </w:r>
      <w:r>
        <w:rPr>
          <w:rFonts w:hint="eastAsia"/>
        </w:rPr>
        <w:t>将其初始化数量增加</w:t>
      </w:r>
      <w:r>
        <w:rPr>
          <w:rFonts w:hint="eastAsia"/>
        </w:rPr>
        <w:t>1</w:t>
      </w:r>
      <w:r>
        <w:rPr>
          <w:rFonts w:hint="eastAsia"/>
        </w:rPr>
        <w:t>或者减少</w:t>
      </w:r>
      <w:r>
        <w:rPr>
          <w:rFonts w:hint="eastAsia"/>
        </w:rPr>
        <w:t>1.</w:t>
      </w:r>
      <w:r w:rsidR="009D1B8D">
        <w:rPr>
          <w:rFonts w:hint="eastAsia"/>
        </w:rPr>
        <w:t>例如</w:t>
      </w:r>
      <w:r w:rsidR="009D1B8D">
        <w:rPr>
          <w:rFonts w:hint="eastAsia"/>
        </w:rPr>
        <w:t>,p</w:t>
      </w:r>
      <w:r w:rsidR="009D1B8D">
        <w:rPr>
          <w:rFonts w:hint="eastAsia"/>
        </w:rPr>
        <w:t>替换为</w:t>
      </w:r>
      <w:r w:rsidR="009D1B8D">
        <w:rPr>
          <w:rFonts w:hint="eastAsia"/>
        </w:rPr>
        <w:t>p- -</w:t>
      </w:r>
      <w:r w:rsidR="009D1B8D">
        <w:rPr>
          <w:rFonts w:hint="eastAsia"/>
        </w:rPr>
        <w:t>或者</w:t>
      </w:r>
      <w:r w:rsidR="009D1B8D">
        <w:rPr>
          <w:rFonts w:hint="eastAsia"/>
        </w:rPr>
        <w:t>p+ +.</w:t>
      </w:r>
    </w:p>
    <w:p w14:paraId="3BD908F7" w14:textId="77777777" w:rsidR="00D9475E" w:rsidRDefault="00D9475E" w:rsidP="003511DC">
      <w:pPr>
        <w:pStyle w:val="a0"/>
        <w:ind w:firstLineChars="0" w:firstLine="0"/>
        <w:jc w:val="left"/>
      </w:pPr>
      <w:r>
        <w:rPr>
          <w:rFonts w:hint="eastAsia"/>
        </w:rPr>
        <w:tab/>
        <w:t>(6)</w:t>
      </w:r>
      <w:r w:rsidR="007545EB">
        <w:rPr>
          <w:rFonts w:hint="eastAsia"/>
        </w:rPr>
        <w:t xml:space="preserve"> </w:t>
      </w:r>
      <w:r>
        <w:rPr>
          <w:rFonts w:hint="eastAsia"/>
        </w:rPr>
        <w:t>MBR(Modify Barrier Runnable Parameter).</w:t>
      </w:r>
      <w:r>
        <w:rPr>
          <w:rFonts w:hint="eastAsia"/>
        </w:rPr>
        <w:t>删除</w:t>
      </w:r>
      <w:r>
        <w:t>CyclicBarrier</w:t>
      </w:r>
      <w:r>
        <w:rPr>
          <w:rFonts w:hint="eastAsia"/>
        </w:rPr>
        <w:t>()</w:t>
      </w:r>
      <w:r>
        <w:rPr>
          <w:rFonts w:hint="eastAsia"/>
        </w:rPr>
        <w:t>方法的可选参数</w:t>
      </w:r>
      <w:r>
        <w:rPr>
          <w:rFonts w:hint="eastAsia"/>
        </w:rPr>
        <w:t>.</w:t>
      </w:r>
    </w:p>
    <w:p w14:paraId="1039B709" w14:textId="77777777" w:rsidR="003511DC" w:rsidRDefault="00D9475E" w:rsidP="003511DC">
      <w:pPr>
        <w:pStyle w:val="a0"/>
        <w:ind w:firstLineChars="0" w:firstLine="0"/>
        <w:jc w:val="left"/>
      </w:pPr>
      <w:r>
        <w:rPr>
          <w:rFonts w:hint="eastAsia"/>
        </w:rPr>
        <w:tab/>
        <w:t>(7</w:t>
      </w:r>
      <w:r w:rsidR="003511DC">
        <w:rPr>
          <w:rFonts w:hint="eastAsia"/>
        </w:rPr>
        <w:t>)</w:t>
      </w:r>
      <w:r w:rsidR="007545EB">
        <w:rPr>
          <w:rFonts w:hint="eastAsia"/>
        </w:rPr>
        <w:t xml:space="preserve"> </w:t>
      </w:r>
      <w:r w:rsidR="003511DC">
        <w:rPr>
          <w:rFonts w:hint="eastAsia"/>
        </w:rPr>
        <w:t>RTXC(</w:t>
      </w:r>
      <w:r w:rsidR="003511DC" w:rsidRPr="0056745C">
        <w:t>Remove Thread Method-X Call</w:t>
      </w:r>
      <w:r w:rsidR="003511DC">
        <w:rPr>
          <w:rFonts w:hint="eastAsia"/>
        </w:rPr>
        <w:t>).</w:t>
      </w:r>
      <w:r w:rsidR="003511DC">
        <w:rPr>
          <w:rFonts w:hint="eastAsia"/>
        </w:rPr>
        <w:t>删除</w:t>
      </w:r>
      <w:r w:rsidR="003511DC">
        <w:rPr>
          <w:rFonts w:hint="eastAsia"/>
        </w:rPr>
        <w:t>wait</w:t>
      </w:r>
      <w:r w:rsidR="003511DC">
        <w:t>()</w:t>
      </w:r>
      <w:r w:rsidR="003511DC">
        <w:rPr>
          <w:rFonts w:hint="eastAsia"/>
        </w:rPr>
        <w:t>,join</w:t>
      </w:r>
      <w:r w:rsidR="003511DC">
        <w:t>()</w:t>
      </w:r>
      <w:r w:rsidR="003511DC">
        <w:rPr>
          <w:rFonts w:hint="eastAsia"/>
        </w:rPr>
        <w:t>,sleep</w:t>
      </w:r>
      <w:r w:rsidR="003511DC">
        <w:t>()</w:t>
      </w:r>
      <w:r w:rsidR="003511DC">
        <w:rPr>
          <w:rFonts w:hint="eastAsia"/>
        </w:rPr>
        <w:t>,yield</w:t>
      </w:r>
      <w:r w:rsidR="003511DC">
        <w:t>()</w:t>
      </w:r>
      <w:r w:rsidR="003511DC">
        <w:rPr>
          <w:rFonts w:hint="eastAsia"/>
        </w:rPr>
        <w:t>,notify</w:t>
      </w:r>
      <w:r w:rsidR="003511DC">
        <w:t>()</w:t>
      </w:r>
      <w:r w:rsidR="003511DC">
        <w:rPr>
          <w:rFonts w:hint="eastAsia"/>
        </w:rPr>
        <w:t>,notify</w:t>
      </w:r>
      <w:r w:rsidR="003511DC">
        <w:t>All</w:t>
      </w:r>
      <w:r w:rsidR="003511DC">
        <w:rPr>
          <w:rFonts w:hint="eastAsia"/>
        </w:rPr>
        <w:t>(</w:t>
      </w:r>
      <w:r w:rsidR="003511DC">
        <w:t>)</w:t>
      </w:r>
      <w:r w:rsidR="003511DC">
        <w:rPr>
          <w:rFonts w:hint="eastAsia"/>
        </w:rPr>
        <w:t>等方法调用</w:t>
      </w:r>
      <w:r w:rsidR="003511DC">
        <w:rPr>
          <w:rFonts w:hint="eastAsia"/>
        </w:rPr>
        <w:t>.</w:t>
      </w:r>
    </w:p>
    <w:p w14:paraId="112F9CCE" w14:textId="77777777" w:rsidR="003511DC" w:rsidRDefault="00D9475E" w:rsidP="003511DC">
      <w:pPr>
        <w:pStyle w:val="a0"/>
        <w:ind w:firstLineChars="0" w:firstLine="0"/>
        <w:jc w:val="left"/>
      </w:pPr>
      <w:r>
        <w:rPr>
          <w:rFonts w:hint="eastAsia"/>
        </w:rPr>
        <w:tab/>
        <w:t>(8</w:t>
      </w:r>
      <w:r w:rsidR="003511DC">
        <w:rPr>
          <w:rFonts w:hint="eastAsia"/>
        </w:rPr>
        <w:t>)</w:t>
      </w:r>
      <w:r w:rsidR="007545EB">
        <w:rPr>
          <w:rFonts w:hint="eastAsia"/>
        </w:rPr>
        <w:t xml:space="preserve"> </w:t>
      </w:r>
      <w:r w:rsidR="003511DC">
        <w:rPr>
          <w:rFonts w:hint="eastAsia"/>
        </w:rPr>
        <w:t>RCXC(</w:t>
      </w:r>
      <w:r w:rsidR="003511DC" w:rsidRPr="0056745C">
        <w:t>Remove Concurrency Mechanism Method-X Call</w:t>
      </w:r>
      <w:r w:rsidR="003511DC">
        <w:rPr>
          <w:rFonts w:hint="eastAsia"/>
        </w:rPr>
        <w:t>).</w:t>
      </w:r>
      <w:r w:rsidR="003511DC">
        <w:rPr>
          <w:rFonts w:hint="eastAsia"/>
        </w:rPr>
        <w:t>删除以下并发机制的指定方法调用</w:t>
      </w:r>
      <w:r w:rsidR="003511DC">
        <w:rPr>
          <w:rFonts w:hint="eastAsia"/>
        </w:rPr>
        <w:t>,</w:t>
      </w:r>
      <w:r w:rsidR="003511DC">
        <w:t>Locks (lock()</w:t>
      </w:r>
      <w:r w:rsidR="003511DC">
        <w:rPr>
          <w:rFonts w:hint="eastAsia"/>
        </w:rPr>
        <w:t>,</w:t>
      </w:r>
      <w:r w:rsidR="003511DC">
        <w:t>unlock())</w:t>
      </w:r>
      <w:r w:rsidR="003511DC">
        <w:rPr>
          <w:rFonts w:hint="eastAsia"/>
        </w:rPr>
        <w:t>,</w:t>
      </w:r>
      <w:r w:rsidR="003511DC">
        <w:t>Condition(signal()</w:t>
      </w:r>
      <w:r w:rsidR="003511DC">
        <w:rPr>
          <w:rFonts w:hint="eastAsia"/>
        </w:rPr>
        <w:t>,</w:t>
      </w:r>
      <w:r w:rsidR="003511DC">
        <w:t>signalAll())</w:t>
      </w:r>
      <w:r w:rsidR="003511DC">
        <w:rPr>
          <w:rFonts w:hint="eastAsia"/>
        </w:rPr>
        <w:t>,</w:t>
      </w:r>
      <w:r w:rsidR="003511DC">
        <w:t>Semaphore(acquire()</w:t>
      </w:r>
      <w:r w:rsidR="003511DC">
        <w:rPr>
          <w:rFonts w:hint="eastAsia"/>
        </w:rPr>
        <w:t>,</w:t>
      </w:r>
      <w:r w:rsidR="003511DC">
        <w:t>release())</w:t>
      </w:r>
      <w:r w:rsidR="003511DC">
        <w:rPr>
          <w:rFonts w:hint="eastAsia"/>
        </w:rPr>
        <w:t>,</w:t>
      </w:r>
      <w:r w:rsidR="003511DC">
        <w:t>Latch(countDown()</w:t>
      </w:r>
      <w:r w:rsidR="003511DC">
        <w:rPr>
          <w:rFonts w:hint="eastAsia"/>
        </w:rPr>
        <w:t>)</w:t>
      </w:r>
      <w:r w:rsidR="003511DC">
        <w:rPr>
          <w:rFonts w:hint="eastAsia"/>
        </w:rPr>
        <w:t>和</w:t>
      </w:r>
      <w:r w:rsidR="003511DC">
        <w:t>ExecutorService(</w:t>
      </w:r>
      <w:r w:rsidR="003511DC">
        <w:rPr>
          <w:rFonts w:hint="eastAsia"/>
        </w:rPr>
        <w:t>如</w:t>
      </w:r>
      <w:r w:rsidR="003511DC">
        <w:t>submit())</w:t>
      </w:r>
      <w:r w:rsidR="003511DC">
        <w:rPr>
          <w:rFonts w:hint="eastAsia"/>
        </w:rPr>
        <w:t>.</w:t>
      </w:r>
    </w:p>
    <w:p w14:paraId="6A9F37B7" w14:textId="77777777" w:rsidR="003511DC" w:rsidRDefault="00D9475E" w:rsidP="003511DC">
      <w:pPr>
        <w:pStyle w:val="a0"/>
        <w:ind w:firstLineChars="0" w:firstLine="0"/>
        <w:jc w:val="left"/>
      </w:pPr>
      <w:r>
        <w:rPr>
          <w:rFonts w:hint="eastAsia"/>
        </w:rPr>
        <w:tab/>
        <w:t>(9</w:t>
      </w:r>
      <w:r w:rsidR="003511DC">
        <w:rPr>
          <w:rFonts w:hint="eastAsia"/>
        </w:rPr>
        <w:t>)</w:t>
      </w:r>
      <w:r w:rsidR="007545EB">
        <w:rPr>
          <w:rFonts w:hint="eastAsia"/>
        </w:rPr>
        <w:t xml:space="preserve"> </w:t>
      </w:r>
      <w:r w:rsidR="003511DC">
        <w:rPr>
          <w:rFonts w:hint="eastAsia"/>
        </w:rPr>
        <w:t>RNA(</w:t>
      </w:r>
      <w:r w:rsidR="003511DC" w:rsidRPr="00924BFD">
        <w:t>Replace NotifyAll() with Notfiy()</w:t>
      </w:r>
      <w:r w:rsidR="003511DC">
        <w:rPr>
          <w:rFonts w:hint="eastAsia"/>
        </w:rPr>
        <w:t>).</w:t>
      </w:r>
      <w:r w:rsidR="003511DC">
        <w:rPr>
          <w:rFonts w:hint="eastAsia"/>
        </w:rPr>
        <w:t>用</w:t>
      </w:r>
      <w:r w:rsidR="003511DC">
        <w:rPr>
          <w:rFonts w:hint="eastAsia"/>
        </w:rPr>
        <w:t>notify</w:t>
      </w:r>
      <w:r w:rsidR="003511DC">
        <w:t>()</w:t>
      </w:r>
      <w:r w:rsidR="003511DC">
        <w:rPr>
          <w:rFonts w:hint="eastAsia"/>
        </w:rPr>
        <w:t>方法替换</w:t>
      </w:r>
      <w:r w:rsidR="003511DC">
        <w:rPr>
          <w:rFonts w:hint="eastAsia"/>
        </w:rPr>
        <w:t>n</w:t>
      </w:r>
      <w:r w:rsidR="003511DC">
        <w:t>otifyAll()</w:t>
      </w:r>
      <w:r w:rsidR="003511DC">
        <w:rPr>
          <w:rFonts w:hint="eastAsia"/>
        </w:rPr>
        <w:t>方法</w:t>
      </w:r>
      <w:r w:rsidR="003511DC">
        <w:rPr>
          <w:rFonts w:hint="eastAsia"/>
        </w:rPr>
        <w:t>.</w:t>
      </w:r>
    </w:p>
    <w:p w14:paraId="7929601D" w14:textId="77777777" w:rsidR="003511DC" w:rsidRDefault="00D9475E" w:rsidP="003511DC">
      <w:pPr>
        <w:pStyle w:val="a0"/>
        <w:ind w:firstLineChars="0" w:firstLine="0"/>
        <w:jc w:val="left"/>
      </w:pPr>
      <w:r>
        <w:rPr>
          <w:rFonts w:hint="eastAsia"/>
        </w:rPr>
        <w:tab/>
        <w:t>(10</w:t>
      </w:r>
      <w:r w:rsidR="003511DC">
        <w:rPr>
          <w:rFonts w:hint="eastAsia"/>
        </w:rPr>
        <w:t>)</w:t>
      </w:r>
      <w:r w:rsidR="007545EB">
        <w:rPr>
          <w:rFonts w:hint="eastAsia"/>
        </w:rPr>
        <w:t xml:space="preserve"> </w:t>
      </w:r>
      <w:r w:rsidR="003511DC">
        <w:rPr>
          <w:rFonts w:hint="eastAsia"/>
        </w:rPr>
        <w:t>RJS(Replace</w:t>
      </w:r>
      <w:r w:rsidR="003511DC">
        <w:t xml:space="preserve"> </w:t>
      </w:r>
      <w:r w:rsidR="003511DC">
        <w:rPr>
          <w:rFonts w:hint="eastAsia"/>
        </w:rPr>
        <w:t>Jon</w:t>
      </w:r>
      <w:r w:rsidR="003511DC">
        <w:t xml:space="preserve">() </w:t>
      </w:r>
      <w:r w:rsidR="003511DC">
        <w:rPr>
          <w:rFonts w:hint="eastAsia"/>
        </w:rPr>
        <w:t>with</w:t>
      </w:r>
      <w:r w:rsidR="003511DC">
        <w:t xml:space="preserve"> </w:t>
      </w:r>
      <w:r w:rsidR="003511DC">
        <w:rPr>
          <w:rFonts w:hint="eastAsia"/>
        </w:rPr>
        <w:t>Sleep</w:t>
      </w:r>
      <w:r w:rsidR="003511DC">
        <w:t>()</w:t>
      </w:r>
      <w:r w:rsidR="003511DC">
        <w:rPr>
          <w:rFonts w:hint="eastAsia"/>
        </w:rPr>
        <w:t>).</w:t>
      </w:r>
      <w:r w:rsidR="003511DC">
        <w:rPr>
          <w:rFonts w:hint="eastAsia"/>
        </w:rPr>
        <w:t>用</w:t>
      </w:r>
      <w:r w:rsidR="003511DC">
        <w:rPr>
          <w:rFonts w:hint="eastAsia"/>
        </w:rPr>
        <w:t>sleep</w:t>
      </w:r>
      <w:r w:rsidR="003511DC">
        <w:t>()</w:t>
      </w:r>
      <w:r w:rsidR="003511DC">
        <w:rPr>
          <w:rFonts w:hint="eastAsia"/>
        </w:rPr>
        <w:t>方法替换</w:t>
      </w:r>
      <w:r w:rsidR="003511DC">
        <w:rPr>
          <w:rFonts w:hint="eastAsia"/>
        </w:rPr>
        <w:t>join(</w:t>
      </w:r>
      <w:r w:rsidR="003511DC">
        <w:t>)</w:t>
      </w:r>
      <w:r w:rsidR="003511DC">
        <w:rPr>
          <w:rFonts w:hint="eastAsia"/>
        </w:rPr>
        <w:t>方法</w:t>
      </w:r>
      <w:r w:rsidR="003511DC">
        <w:rPr>
          <w:rFonts w:hint="eastAsia"/>
        </w:rPr>
        <w:t>.</w:t>
      </w:r>
    </w:p>
    <w:p w14:paraId="4359234F" w14:textId="77777777" w:rsidR="003511DC" w:rsidRDefault="00D9475E" w:rsidP="003511DC">
      <w:pPr>
        <w:pStyle w:val="a0"/>
        <w:ind w:firstLineChars="0" w:firstLine="0"/>
        <w:jc w:val="left"/>
      </w:pPr>
      <w:r>
        <w:rPr>
          <w:rFonts w:hint="eastAsia"/>
        </w:rPr>
        <w:tab/>
        <w:t>(11</w:t>
      </w:r>
      <w:r w:rsidR="003511DC">
        <w:rPr>
          <w:rFonts w:hint="eastAsia"/>
        </w:rPr>
        <w:t>)</w:t>
      </w:r>
      <w:r w:rsidR="007545EB">
        <w:rPr>
          <w:rFonts w:hint="eastAsia"/>
        </w:rPr>
        <w:t xml:space="preserve"> </w:t>
      </w:r>
      <w:r w:rsidR="003511DC">
        <w:rPr>
          <w:rFonts w:hint="eastAsia"/>
        </w:rPr>
        <w:t>ELPA(</w:t>
      </w:r>
      <w:r w:rsidR="003511DC" w:rsidRPr="00590FB4">
        <w:t>Exchange Lock/Permit Acquistion</w:t>
      </w:r>
      <w:r w:rsidR="003511DC">
        <w:rPr>
          <w:rFonts w:hint="eastAsia"/>
        </w:rPr>
        <w:t>).</w:t>
      </w:r>
      <w:r w:rsidR="003511DC">
        <w:rPr>
          <w:rFonts w:hint="eastAsia"/>
        </w:rPr>
        <w:t>交换获取锁或者权限的方法</w:t>
      </w:r>
      <w:r w:rsidR="003511DC">
        <w:rPr>
          <w:rFonts w:hint="eastAsia"/>
        </w:rPr>
        <w:t>.</w:t>
      </w:r>
      <w:r w:rsidR="00922452">
        <w:rPr>
          <w:rFonts w:hint="eastAsia"/>
        </w:rPr>
        <w:t>例如</w:t>
      </w:r>
      <w:r w:rsidR="00922452">
        <w:rPr>
          <w:rFonts w:hint="eastAsia"/>
        </w:rPr>
        <w:t>,</w:t>
      </w:r>
      <w:r w:rsidR="00922452">
        <w:t>sem.acquire()</w:t>
      </w:r>
      <w:r w:rsidR="00922452">
        <w:rPr>
          <w:rFonts w:hint="eastAsia"/>
        </w:rPr>
        <w:t>替换为</w:t>
      </w:r>
      <w:r w:rsidR="00922452">
        <w:t>sem.acquireUninterruptibly(</w:t>
      </w:r>
      <w:r w:rsidR="00922452" w:rsidRPr="00922452">
        <w:t>)</w:t>
      </w:r>
      <w:r w:rsidR="00922452">
        <w:rPr>
          <w:rFonts w:hint="eastAsia"/>
        </w:rPr>
        <w:t>或者</w:t>
      </w:r>
      <w:r w:rsidR="00922452">
        <w:t>sem.tryAcquire(</w:t>
      </w:r>
      <w:r w:rsidR="00922452" w:rsidRPr="00922452">
        <w:t>)</w:t>
      </w:r>
      <w:r w:rsidR="00922452">
        <w:rPr>
          <w:rFonts w:hint="eastAsia"/>
        </w:rPr>
        <w:t>.</w:t>
      </w:r>
    </w:p>
    <w:p w14:paraId="4DAC6165" w14:textId="77777777" w:rsidR="003511DC" w:rsidRDefault="00D9475E" w:rsidP="003511DC">
      <w:pPr>
        <w:pStyle w:val="a0"/>
        <w:ind w:firstLineChars="0" w:firstLine="0"/>
        <w:jc w:val="left"/>
      </w:pPr>
      <w:r>
        <w:rPr>
          <w:rFonts w:hint="eastAsia"/>
        </w:rPr>
        <w:tab/>
        <w:t>(12</w:t>
      </w:r>
      <w:r w:rsidR="003511DC">
        <w:rPr>
          <w:rFonts w:hint="eastAsia"/>
        </w:rPr>
        <w:t>)</w:t>
      </w:r>
      <w:r w:rsidR="007545EB">
        <w:rPr>
          <w:rFonts w:hint="eastAsia"/>
        </w:rPr>
        <w:t xml:space="preserve"> </w:t>
      </w:r>
      <w:r w:rsidR="003511DC">
        <w:rPr>
          <w:rFonts w:hint="eastAsia"/>
        </w:rPr>
        <w:t>SAN(</w:t>
      </w:r>
      <w:r w:rsidR="003511DC" w:rsidRPr="00367C46">
        <w:t>Switch Atomic Call with Non-Atomic</w:t>
      </w:r>
      <w:r w:rsidR="003511DC">
        <w:rPr>
          <w:rFonts w:hint="eastAsia"/>
        </w:rPr>
        <w:t>).</w:t>
      </w:r>
      <w:r w:rsidR="003511DC">
        <w:rPr>
          <w:rFonts w:hint="eastAsia"/>
        </w:rPr>
        <w:t>将原子变量的</w:t>
      </w:r>
      <w:r w:rsidR="003511DC">
        <w:rPr>
          <w:rFonts w:hint="eastAsia"/>
        </w:rPr>
        <w:t>getAndSe</w:t>
      </w:r>
      <w:r w:rsidR="003511DC">
        <w:t>t</w:t>
      </w:r>
      <w:r w:rsidR="003511DC">
        <w:rPr>
          <w:rFonts w:hint="eastAsia"/>
        </w:rPr>
        <w:t>(</w:t>
      </w:r>
      <w:r w:rsidR="003511DC">
        <w:t>)</w:t>
      </w:r>
      <w:r w:rsidR="003511DC">
        <w:rPr>
          <w:rFonts w:hint="eastAsia"/>
        </w:rPr>
        <w:t>方法调用拆分为</w:t>
      </w:r>
      <w:r w:rsidR="003511DC">
        <w:rPr>
          <w:rFonts w:hint="eastAsia"/>
        </w:rPr>
        <w:t>get(</w:t>
      </w:r>
      <w:r w:rsidR="003511DC">
        <w:t>)</w:t>
      </w:r>
      <w:r w:rsidR="003511DC">
        <w:rPr>
          <w:rFonts w:hint="eastAsia"/>
        </w:rPr>
        <w:t>和</w:t>
      </w:r>
      <w:r w:rsidR="003511DC">
        <w:rPr>
          <w:rFonts w:hint="eastAsia"/>
        </w:rPr>
        <w:t>set</w:t>
      </w:r>
      <w:r w:rsidR="003511DC">
        <w:t>()</w:t>
      </w:r>
      <w:r w:rsidR="003511DC">
        <w:rPr>
          <w:rFonts w:hint="eastAsia"/>
        </w:rPr>
        <w:t>两个方法进行调用</w:t>
      </w:r>
      <w:r w:rsidR="003511DC">
        <w:rPr>
          <w:rFonts w:hint="eastAsia"/>
        </w:rPr>
        <w:t>.</w:t>
      </w:r>
    </w:p>
    <w:p w14:paraId="69213568" w14:textId="77777777" w:rsidR="003511DC" w:rsidRDefault="00D9475E" w:rsidP="003511DC">
      <w:pPr>
        <w:pStyle w:val="a0"/>
        <w:ind w:firstLineChars="0" w:firstLine="0"/>
        <w:jc w:val="left"/>
      </w:pPr>
      <w:r>
        <w:rPr>
          <w:rFonts w:hint="eastAsia"/>
        </w:rPr>
        <w:tab/>
        <w:t>(13</w:t>
      </w:r>
      <w:r w:rsidR="003511DC">
        <w:rPr>
          <w:rFonts w:hint="eastAsia"/>
        </w:rPr>
        <w:t>)</w:t>
      </w:r>
      <w:r w:rsidR="007545EB">
        <w:rPr>
          <w:rFonts w:hint="eastAsia"/>
        </w:rPr>
        <w:t xml:space="preserve"> </w:t>
      </w:r>
      <w:r w:rsidR="003511DC">
        <w:rPr>
          <w:rFonts w:hint="eastAsia"/>
        </w:rPr>
        <w:t>ASTK(</w:t>
      </w:r>
      <w:r w:rsidR="003511DC" w:rsidRPr="004A0A6C">
        <w:rPr>
          <w:rFonts w:hint="eastAsia"/>
          <w:color w:val="000000" w:themeColor="text1"/>
        </w:rPr>
        <w:t>Add</w:t>
      </w:r>
      <w:r w:rsidR="003511DC" w:rsidRPr="004A0A6C">
        <w:rPr>
          <w:color w:val="000000" w:themeColor="text1"/>
        </w:rPr>
        <w:t xml:space="preserve"> Static Keyword to Method</w:t>
      </w:r>
      <w:r w:rsidR="003511DC">
        <w:rPr>
          <w:rFonts w:hint="eastAsia"/>
        </w:rPr>
        <w:t>).</w:t>
      </w:r>
      <w:r w:rsidR="003511DC">
        <w:rPr>
          <w:rFonts w:hint="eastAsia"/>
        </w:rPr>
        <w:t>向方法添加</w:t>
      </w:r>
      <w:r w:rsidR="003511DC">
        <w:rPr>
          <w:rFonts w:hint="eastAsia"/>
        </w:rPr>
        <w:t>static</w:t>
      </w:r>
      <w:r w:rsidR="003511DC">
        <w:rPr>
          <w:rFonts w:hint="eastAsia"/>
        </w:rPr>
        <w:t>关键字</w:t>
      </w:r>
      <w:r w:rsidR="003511DC">
        <w:rPr>
          <w:rFonts w:hint="eastAsia"/>
        </w:rPr>
        <w:t>.</w:t>
      </w:r>
      <w:r w:rsidR="006528FD">
        <w:rPr>
          <w:rFonts w:hint="eastAsia"/>
        </w:rPr>
        <w:t>例如</w:t>
      </w:r>
      <w:r w:rsidR="006528FD">
        <w:rPr>
          <w:rFonts w:hint="eastAsia"/>
        </w:rPr>
        <w:t>,</w:t>
      </w:r>
      <w:r w:rsidR="006528FD" w:rsidRPr="006528FD">
        <w:t>p</w:t>
      </w:r>
      <w:r w:rsidR="006528FD">
        <w:t>ublic synchronized void aMethod(){…</w:t>
      </w:r>
      <w:r w:rsidR="006528FD" w:rsidRPr="006528FD">
        <w:t>}</w:t>
      </w:r>
      <w:r w:rsidR="006528FD">
        <w:rPr>
          <w:rFonts w:hint="eastAsia"/>
        </w:rPr>
        <w:t>修改为</w:t>
      </w:r>
      <w:r w:rsidR="006528FD" w:rsidRPr="006528FD">
        <w:t xml:space="preserve">public </w:t>
      </w:r>
      <w:r w:rsidR="006528FD">
        <w:rPr>
          <w:rFonts w:hint="eastAsia"/>
        </w:rPr>
        <w:t xml:space="preserve">static </w:t>
      </w:r>
      <w:r w:rsidR="006528FD">
        <w:t>synchronized void aMethod(){…</w:t>
      </w:r>
      <w:r w:rsidR="006528FD" w:rsidRPr="006528FD">
        <w:t>}</w:t>
      </w:r>
      <w:r w:rsidR="001E2592">
        <w:rPr>
          <w:rFonts w:hint="eastAsia"/>
        </w:rPr>
        <w:t>.</w:t>
      </w:r>
    </w:p>
    <w:p w14:paraId="3A0ACF31" w14:textId="77777777" w:rsidR="003511DC" w:rsidRDefault="00D9475E" w:rsidP="003511DC">
      <w:pPr>
        <w:pStyle w:val="a0"/>
        <w:ind w:firstLineChars="0" w:firstLine="0"/>
        <w:jc w:val="left"/>
      </w:pPr>
      <w:r>
        <w:rPr>
          <w:rFonts w:hint="eastAsia"/>
        </w:rPr>
        <w:tab/>
        <w:t>(14</w:t>
      </w:r>
      <w:r w:rsidR="003511DC">
        <w:rPr>
          <w:rFonts w:hint="eastAsia"/>
        </w:rPr>
        <w:t>)</w:t>
      </w:r>
      <w:r w:rsidR="00967E91">
        <w:rPr>
          <w:rFonts w:hint="eastAsia"/>
        </w:rPr>
        <w:t xml:space="preserve"> </w:t>
      </w:r>
      <w:r w:rsidR="003511DC">
        <w:rPr>
          <w:rFonts w:hint="eastAsia"/>
        </w:rPr>
        <w:t>RSTK(</w:t>
      </w:r>
      <w:r w:rsidR="003511DC" w:rsidRPr="00367C46">
        <w:t>Remove Static Keyword from Method</w:t>
      </w:r>
      <w:r w:rsidR="003511DC">
        <w:rPr>
          <w:rFonts w:hint="eastAsia"/>
        </w:rPr>
        <w:t>).</w:t>
      </w:r>
      <w:r w:rsidR="003511DC">
        <w:rPr>
          <w:rFonts w:hint="eastAsia"/>
        </w:rPr>
        <w:t>删除</w:t>
      </w:r>
      <w:r w:rsidR="003511DC">
        <w:rPr>
          <w:rFonts w:hint="eastAsia"/>
        </w:rPr>
        <w:t>static</w:t>
      </w:r>
      <w:r w:rsidR="003511DC">
        <w:rPr>
          <w:rFonts w:hint="eastAsia"/>
        </w:rPr>
        <w:t>关键字</w:t>
      </w:r>
      <w:r w:rsidR="003511DC">
        <w:rPr>
          <w:rFonts w:hint="eastAsia"/>
        </w:rPr>
        <w:t>.</w:t>
      </w:r>
      <w:r w:rsidR="001E2592">
        <w:rPr>
          <w:rFonts w:hint="eastAsia"/>
        </w:rPr>
        <w:t>例如</w:t>
      </w:r>
      <w:r w:rsidR="001E2592">
        <w:rPr>
          <w:rFonts w:hint="eastAsia"/>
        </w:rPr>
        <w:t>,</w:t>
      </w:r>
      <w:r w:rsidR="001E2592" w:rsidRPr="006528FD">
        <w:t>p</w:t>
      </w:r>
      <w:r w:rsidR="001E2592">
        <w:t xml:space="preserve">ublic </w:t>
      </w:r>
      <w:r w:rsidR="001E2592">
        <w:rPr>
          <w:rFonts w:hint="eastAsia"/>
        </w:rPr>
        <w:t xml:space="preserve">static </w:t>
      </w:r>
      <w:r w:rsidR="001E2592">
        <w:t xml:space="preserve">synchronized void </w:t>
      </w:r>
      <w:r w:rsidR="001E2592">
        <w:rPr>
          <w:rFonts w:hint="eastAsia"/>
        </w:rPr>
        <w:t>b</w:t>
      </w:r>
      <w:r w:rsidR="001E2592">
        <w:t>Method(){…</w:t>
      </w:r>
      <w:r w:rsidR="001E2592" w:rsidRPr="006528FD">
        <w:t>}</w:t>
      </w:r>
      <w:r w:rsidR="001E2592">
        <w:rPr>
          <w:rFonts w:hint="eastAsia"/>
        </w:rPr>
        <w:t>修改为</w:t>
      </w:r>
      <w:r w:rsidR="001E2592">
        <w:t>publi</w:t>
      </w:r>
      <w:r w:rsidR="001E2592">
        <w:rPr>
          <w:rFonts w:hint="eastAsia"/>
        </w:rPr>
        <w:t xml:space="preserve">c </w:t>
      </w:r>
      <w:r w:rsidR="001E2592">
        <w:t xml:space="preserve">synchronized void </w:t>
      </w:r>
      <w:r w:rsidR="001E2592">
        <w:rPr>
          <w:rFonts w:hint="eastAsia"/>
        </w:rPr>
        <w:t>b</w:t>
      </w:r>
      <w:r w:rsidR="001E2592">
        <w:t>Method(){…</w:t>
      </w:r>
      <w:r w:rsidR="001E2592" w:rsidRPr="006528FD">
        <w:t>}</w:t>
      </w:r>
      <w:r w:rsidR="001E2592">
        <w:rPr>
          <w:rFonts w:hint="eastAsia"/>
        </w:rPr>
        <w:t>.</w:t>
      </w:r>
    </w:p>
    <w:p w14:paraId="4BBB60AB" w14:textId="77777777" w:rsidR="0018260D" w:rsidRDefault="0018260D" w:rsidP="003511DC">
      <w:pPr>
        <w:pStyle w:val="a0"/>
        <w:ind w:firstLineChars="0" w:firstLine="0"/>
        <w:jc w:val="left"/>
      </w:pPr>
      <w:r>
        <w:rPr>
          <w:rFonts w:hint="eastAsia"/>
        </w:rPr>
        <w:tab/>
        <w:t>(</w:t>
      </w:r>
      <w:r w:rsidR="00D9475E">
        <w:rPr>
          <w:rFonts w:hint="eastAsia"/>
        </w:rPr>
        <w:t>15</w:t>
      </w:r>
      <w:r>
        <w:rPr>
          <w:rFonts w:hint="eastAsia"/>
        </w:rPr>
        <w:t>)</w:t>
      </w:r>
      <w:r w:rsidR="007545EB">
        <w:rPr>
          <w:rFonts w:hint="eastAsia"/>
        </w:rPr>
        <w:t xml:space="preserve"> </w:t>
      </w:r>
      <w:r>
        <w:rPr>
          <w:rFonts w:hint="eastAsia"/>
        </w:rPr>
        <w:t>ASK</w:t>
      </w:r>
      <w:r w:rsidR="00F4683A">
        <w:rPr>
          <w:rFonts w:hint="eastAsia"/>
        </w:rPr>
        <w:t>(Add Synchronized</w:t>
      </w:r>
      <w:r w:rsidR="00F4683A">
        <w:t xml:space="preserve"> </w:t>
      </w:r>
      <w:r w:rsidR="00F4683A">
        <w:rPr>
          <w:rFonts w:hint="eastAsia"/>
        </w:rPr>
        <w:t>Keyword</w:t>
      </w:r>
      <w:r w:rsidR="00F4683A">
        <w:t xml:space="preserve"> </w:t>
      </w:r>
      <w:r w:rsidR="00F4683A">
        <w:rPr>
          <w:rFonts w:hint="eastAsia"/>
        </w:rPr>
        <w:t>from</w:t>
      </w:r>
      <w:r w:rsidR="00F4683A">
        <w:t xml:space="preserve"> Method</w:t>
      </w:r>
      <w:r w:rsidR="00F4683A">
        <w:rPr>
          <w:rFonts w:hint="eastAsia"/>
        </w:rPr>
        <w:t>).</w:t>
      </w:r>
      <w:r w:rsidR="00F4683A">
        <w:rPr>
          <w:rFonts w:hint="eastAsia"/>
        </w:rPr>
        <w:t>添加</w:t>
      </w:r>
      <w:r w:rsidR="00F4683A">
        <w:rPr>
          <w:rFonts w:hint="eastAsia"/>
        </w:rPr>
        <w:t>synchronized</w:t>
      </w:r>
      <w:r w:rsidR="00F4683A">
        <w:rPr>
          <w:rFonts w:hint="eastAsia"/>
        </w:rPr>
        <w:t>关键字</w:t>
      </w:r>
      <w:r w:rsidR="00F4683A">
        <w:rPr>
          <w:rFonts w:hint="eastAsia"/>
        </w:rPr>
        <w:t>.</w:t>
      </w:r>
      <w:r w:rsidR="00F4683A">
        <w:rPr>
          <w:rFonts w:hint="eastAsia"/>
        </w:rPr>
        <w:t>例如</w:t>
      </w:r>
      <w:r w:rsidR="00F4683A">
        <w:rPr>
          <w:rFonts w:hint="eastAsia"/>
        </w:rPr>
        <w:t>,public void cMethod(){</w:t>
      </w:r>
      <w:r w:rsidR="00F4683A">
        <w:t>…</w:t>
      </w:r>
      <w:r w:rsidR="00F4683A">
        <w:rPr>
          <w:rFonts w:hint="eastAsia"/>
        </w:rPr>
        <w:t>}</w:t>
      </w:r>
      <w:r w:rsidR="00F4683A">
        <w:rPr>
          <w:rFonts w:hint="eastAsia"/>
        </w:rPr>
        <w:t>修改为</w:t>
      </w:r>
      <w:r w:rsidR="00F4683A">
        <w:rPr>
          <w:rFonts w:hint="eastAsia"/>
        </w:rPr>
        <w:t>public synchronized void cMethod(){</w:t>
      </w:r>
      <w:r w:rsidR="00F4683A">
        <w:t>…</w:t>
      </w:r>
      <w:r w:rsidR="00F4683A">
        <w:rPr>
          <w:rFonts w:hint="eastAsia"/>
        </w:rPr>
        <w:t>}.</w:t>
      </w:r>
    </w:p>
    <w:p w14:paraId="6E78601A" w14:textId="77777777" w:rsidR="003511DC" w:rsidRDefault="00D9475E" w:rsidP="003511DC">
      <w:pPr>
        <w:pStyle w:val="a0"/>
        <w:ind w:firstLineChars="0" w:firstLine="0"/>
        <w:jc w:val="left"/>
      </w:pPr>
      <w:r>
        <w:rPr>
          <w:rFonts w:hint="eastAsia"/>
        </w:rPr>
        <w:tab/>
        <w:t>(16</w:t>
      </w:r>
      <w:r w:rsidR="003511DC">
        <w:rPr>
          <w:rFonts w:hint="eastAsia"/>
        </w:rPr>
        <w:t>)</w:t>
      </w:r>
      <w:r w:rsidR="007545EB">
        <w:rPr>
          <w:rFonts w:hint="eastAsia"/>
        </w:rPr>
        <w:t xml:space="preserve"> </w:t>
      </w:r>
      <w:r w:rsidR="003511DC">
        <w:rPr>
          <w:rFonts w:hint="eastAsia"/>
        </w:rPr>
        <w:t>RSK(Remove</w:t>
      </w:r>
      <w:r w:rsidR="003511DC">
        <w:t xml:space="preserve"> </w:t>
      </w:r>
      <w:r w:rsidR="003511DC">
        <w:rPr>
          <w:rFonts w:hint="eastAsia"/>
        </w:rPr>
        <w:t>Synchronized</w:t>
      </w:r>
      <w:r w:rsidR="003511DC">
        <w:t xml:space="preserve"> </w:t>
      </w:r>
      <w:r w:rsidR="003511DC">
        <w:rPr>
          <w:rFonts w:hint="eastAsia"/>
        </w:rPr>
        <w:t>Keyword</w:t>
      </w:r>
      <w:r w:rsidR="003511DC">
        <w:t xml:space="preserve"> </w:t>
      </w:r>
      <w:r w:rsidR="003511DC">
        <w:rPr>
          <w:rFonts w:hint="eastAsia"/>
        </w:rPr>
        <w:t>from</w:t>
      </w:r>
      <w:r w:rsidR="003511DC">
        <w:t xml:space="preserve"> Method</w:t>
      </w:r>
      <w:r w:rsidR="003511DC">
        <w:rPr>
          <w:rFonts w:hint="eastAsia"/>
        </w:rPr>
        <w:t>).</w:t>
      </w:r>
      <w:r w:rsidR="003511DC">
        <w:rPr>
          <w:rFonts w:hint="eastAsia"/>
        </w:rPr>
        <w:t>删除方法定义里的</w:t>
      </w:r>
      <w:r w:rsidR="003511DC">
        <w:rPr>
          <w:rFonts w:hint="eastAsia"/>
        </w:rPr>
        <w:t>synchronized</w:t>
      </w:r>
      <w:r w:rsidR="003511DC">
        <w:rPr>
          <w:rFonts w:hint="eastAsia"/>
        </w:rPr>
        <w:t>关键字</w:t>
      </w:r>
      <w:r w:rsidR="003511DC">
        <w:rPr>
          <w:rFonts w:hint="eastAsia"/>
        </w:rPr>
        <w:t>.</w:t>
      </w:r>
      <w:r w:rsidR="00F4683A">
        <w:rPr>
          <w:rFonts w:hint="eastAsia"/>
        </w:rPr>
        <w:t>例如</w:t>
      </w:r>
      <w:r w:rsidR="00F4683A">
        <w:rPr>
          <w:rFonts w:hint="eastAsia"/>
        </w:rPr>
        <w:t>,public void synchronized dMethod(){</w:t>
      </w:r>
      <w:r w:rsidR="00F4683A">
        <w:t>…</w:t>
      </w:r>
      <w:r w:rsidR="00F4683A">
        <w:rPr>
          <w:rFonts w:hint="eastAsia"/>
        </w:rPr>
        <w:t>}</w:t>
      </w:r>
      <w:r w:rsidR="00F4683A">
        <w:rPr>
          <w:rFonts w:hint="eastAsia"/>
        </w:rPr>
        <w:t>修改为</w:t>
      </w:r>
      <w:r w:rsidR="00F4683A">
        <w:rPr>
          <w:rFonts w:hint="eastAsia"/>
        </w:rPr>
        <w:t>public void dMethod(){</w:t>
      </w:r>
      <w:r w:rsidR="00F4683A">
        <w:t>…</w:t>
      </w:r>
      <w:r w:rsidR="00F4683A">
        <w:rPr>
          <w:rFonts w:hint="eastAsia"/>
        </w:rPr>
        <w:t>}.</w:t>
      </w:r>
    </w:p>
    <w:p w14:paraId="1B0BB970" w14:textId="77777777" w:rsidR="00355FE4" w:rsidRDefault="00D9475E" w:rsidP="006500A4">
      <w:pPr>
        <w:pStyle w:val="a0"/>
        <w:ind w:firstLineChars="0" w:firstLine="0"/>
        <w:jc w:val="left"/>
      </w:pPr>
      <w:r>
        <w:rPr>
          <w:rFonts w:hint="eastAsia"/>
        </w:rPr>
        <w:tab/>
        <w:t>(17</w:t>
      </w:r>
      <w:r w:rsidR="003511DC">
        <w:rPr>
          <w:rFonts w:hint="eastAsia"/>
        </w:rPr>
        <w:t>)</w:t>
      </w:r>
      <w:r w:rsidR="007545EB">
        <w:rPr>
          <w:rFonts w:hint="eastAsia"/>
        </w:rPr>
        <w:t xml:space="preserve"> </w:t>
      </w:r>
      <w:r w:rsidR="003511DC">
        <w:rPr>
          <w:rFonts w:hint="eastAsia"/>
        </w:rPr>
        <w:t>RSB(Remove</w:t>
      </w:r>
      <w:r w:rsidR="003511DC">
        <w:t xml:space="preserve"> </w:t>
      </w:r>
      <w:r w:rsidR="003511DC">
        <w:rPr>
          <w:rFonts w:hint="eastAsia"/>
        </w:rPr>
        <w:t>Synchronized</w:t>
      </w:r>
      <w:r w:rsidR="003511DC">
        <w:t xml:space="preserve"> </w:t>
      </w:r>
      <w:r w:rsidR="003511DC">
        <w:rPr>
          <w:rFonts w:hint="eastAsia"/>
        </w:rPr>
        <w:t>Block).</w:t>
      </w:r>
      <w:r w:rsidR="003511DC">
        <w:rPr>
          <w:rFonts w:hint="eastAsia"/>
        </w:rPr>
        <w:t>将</w:t>
      </w:r>
      <w:r w:rsidR="003511DC">
        <w:rPr>
          <w:rFonts w:hint="eastAsia"/>
        </w:rPr>
        <w:t>synchronized</w:t>
      </w:r>
      <w:r w:rsidR="003511DC">
        <w:rPr>
          <w:rFonts w:hint="eastAsia"/>
        </w:rPr>
        <w:t>代码块内的语句提取出来</w:t>
      </w:r>
      <w:r w:rsidR="003511DC">
        <w:rPr>
          <w:rFonts w:hint="eastAsia"/>
        </w:rPr>
        <w:t>,</w:t>
      </w:r>
      <w:r w:rsidR="003511DC">
        <w:rPr>
          <w:rFonts w:hint="eastAsia"/>
        </w:rPr>
        <w:t>使其不再被保护</w:t>
      </w:r>
      <w:r w:rsidR="003511DC">
        <w:rPr>
          <w:rFonts w:hint="eastAsia"/>
        </w:rPr>
        <w:t>.</w:t>
      </w:r>
    </w:p>
    <w:p w14:paraId="2BD5B80F" w14:textId="77777777" w:rsidR="003511DC" w:rsidRDefault="00D9475E" w:rsidP="006500A4">
      <w:pPr>
        <w:pStyle w:val="a0"/>
        <w:ind w:firstLine="372"/>
        <w:jc w:val="left"/>
      </w:pPr>
      <w:r>
        <w:rPr>
          <w:rFonts w:hint="eastAsia"/>
        </w:rPr>
        <w:t>(18</w:t>
      </w:r>
      <w:r w:rsidR="003511DC">
        <w:rPr>
          <w:rFonts w:hint="eastAsia"/>
        </w:rPr>
        <w:t>)</w:t>
      </w:r>
      <w:r w:rsidR="007545EB">
        <w:rPr>
          <w:rFonts w:hint="eastAsia"/>
        </w:rPr>
        <w:t xml:space="preserve"> </w:t>
      </w:r>
      <w:r w:rsidR="003511DC">
        <w:rPr>
          <w:rFonts w:hint="eastAsia"/>
        </w:rPr>
        <w:t>RVK(Remove</w:t>
      </w:r>
      <w:r w:rsidR="003511DC">
        <w:t xml:space="preserve"> </w:t>
      </w:r>
      <w:r w:rsidR="003511DC">
        <w:rPr>
          <w:rFonts w:hint="eastAsia"/>
        </w:rPr>
        <w:t>Volatile</w:t>
      </w:r>
      <w:r w:rsidR="003511DC">
        <w:t xml:space="preserve"> </w:t>
      </w:r>
      <w:r w:rsidR="003511DC">
        <w:rPr>
          <w:rFonts w:hint="eastAsia"/>
        </w:rPr>
        <w:t>Keyword).</w:t>
      </w:r>
      <w:r w:rsidR="003511DC">
        <w:rPr>
          <w:rFonts w:hint="eastAsia"/>
        </w:rPr>
        <w:t>删除变量定义时的</w:t>
      </w:r>
      <w:r w:rsidR="003511DC">
        <w:rPr>
          <w:rFonts w:hint="eastAsia"/>
        </w:rPr>
        <w:t>volatile</w:t>
      </w:r>
      <w:r w:rsidR="003511DC">
        <w:rPr>
          <w:rFonts w:hint="eastAsia"/>
        </w:rPr>
        <w:t>关键字</w:t>
      </w:r>
      <w:r w:rsidR="003511DC">
        <w:rPr>
          <w:rFonts w:hint="eastAsia"/>
        </w:rPr>
        <w:t>.</w:t>
      </w:r>
      <w:r>
        <w:rPr>
          <w:rFonts w:hint="eastAsia"/>
        </w:rPr>
        <w:t>例如</w:t>
      </w:r>
      <w:r>
        <w:rPr>
          <w:rFonts w:hint="eastAsia"/>
        </w:rPr>
        <w:t>,</w:t>
      </w:r>
      <w:r>
        <w:t>vo</w:t>
      </w:r>
      <w:r w:rsidRPr="00D9475E">
        <w:t>l</w:t>
      </w:r>
      <w:r>
        <w:t>atil</w:t>
      </w:r>
      <w:r w:rsidRPr="00D9475E">
        <w:t>e long x</w:t>
      </w:r>
      <w:r>
        <w:rPr>
          <w:rFonts w:hint="eastAsia"/>
        </w:rPr>
        <w:t>替换为</w:t>
      </w:r>
      <w:r>
        <w:rPr>
          <w:rFonts w:hint="eastAsia"/>
        </w:rPr>
        <w:t>long x.</w:t>
      </w:r>
    </w:p>
    <w:p w14:paraId="4102DE08" w14:textId="77777777" w:rsidR="003511DC" w:rsidRDefault="00D9475E" w:rsidP="006500A4">
      <w:pPr>
        <w:pStyle w:val="a0"/>
        <w:ind w:firstLineChars="0" w:firstLine="0"/>
        <w:jc w:val="left"/>
      </w:pPr>
      <w:r>
        <w:rPr>
          <w:rFonts w:hint="eastAsia"/>
        </w:rPr>
        <w:tab/>
        <w:t>(19</w:t>
      </w:r>
      <w:r w:rsidR="003511DC">
        <w:rPr>
          <w:rFonts w:hint="eastAsia"/>
        </w:rPr>
        <w:t>)</w:t>
      </w:r>
      <w:r w:rsidR="007545EB">
        <w:rPr>
          <w:rFonts w:hint="eastAsia"/>
        </w:rPr>
        <w:t xml:space="preserve"> </w:t>
      </w:r>
      <w:r w:rsidR="003511DC">
        <w:rPr>
          <w:rFonts w:hint="eastAsia"/>
        </w:rPr>
        <w:t>RFU(</w:t>
      </w:r>
      <w:r w:rsidR="003511DC" w:rsidRPr="00056F67">
        <w:t>Remove Finally Around Unlock</w:t>
      </w:r>
      <w:r w:rsidR="003511DC">
        <w:rPr>
          <w:rFonts w:hint="eastAsia"/>
        </w:rPr>
        <w:t>).</w:t>
      </w:r>
      <w:r w:rsidR="003511DC">
        <w:rPr>
          <w:rFonts w:hint="eastAsia"/>
        </w:rPr>
        <w:t>如果</w:t>
      </w:r>
      <w:r w:rsidR="003511DC">
        <w:rPr>
          <w:rFonts w:hint="eastAsia"/>
        </w:rPr>
        <w:t>finally</w:t>
      </w:r>
      <w:r w:rsidR="003511DC">
        <w:rPr>
          <w:rFonts w:hint="eastAsia"/>
        </w:rPr>
        <w:t>代码块内存在</w:t>
      </w:r>
      <w:r w:rsidR="003511DC">
        <w:rPr>
          <w:rFonts w:hint="eastAsia"/>
        </w:rPr>
        <w:t>unlock</w:t>
      </w:r>
      <w:r w:rsidR="003511DC">
        <w:t>()</w:t>
      </w:r>
      <w:r w:rsidR="003511DC">
        <w:rPr>
          <w:rFonts w:hint="eastAsia"/>
        </w:rPr>
        <w:t>方法</w:t>
      </w:r>
      <w:r w:rsidR="003511DC">
        <w:rPr>
          <w:rFonts w:hint="eastAsia"/>
        </w:rPr>
        <w:t>,</w:t>
      </w:r>
      <w:r w:rsidR="003511DC">
        <w:rPr>
          <w:rFonts w:hint="eastAsia"/>
        </w:rPr>
        <w:t>则将</w:t>
      </w:r>
      <w:r w:rsidR="003511DC">
        <w:rPr>
          <w:rFonts w:hint="eastAsia"/>
        </w:rPr>
        <w:t>finally</w:t>
      </w:r>
      <w:r w:rsidR="003511DC">
        <w:rPr>
          <w:rFonts w:hint="eastAsia"/>
        </w:rPr>
        <w:t>代码块内的语句提取出来</w:t>
      </w:r>
      <w:r w:rsidR="003511DC">
        <w:rPr>
          <w:rFonts w:hint="eastAsia"/>
        </w:rPr>
        <w:t>,</w:t>
      </w:r>
      <w:r w:rsidR="003511DC">
        <w:rPr>
          <w:rFonts w:hint="eastAsia"/>
        </w:rPr>
        <w:t>并删除</w:t>
      </w:r>
      <w:r w:rsidR="003511DC">
        <w:rPr>
          <w:rFonts w:hint="eastAsia"/>
        </w:rPr>
        <w:t>finally</w:t>
      </w:r>
      <w:r w:rsidR="003511DC">
        <w:rPr>
          <w:rFonts w:hint="eastAsia"/>
        </w:rPr>
        <w:t>代码块</w:t>
      </w:r>
      <w:r w:rsidR="003511DC">
        <w:rPr>
          <w:rFonts w:hint="eastAsia"/>
        </w:rPr>
        <w:t>.</w:t>
      </w:r>
    </w:p>
    <w:p w14:paraId="260CB6CB" w14:textId="77777777" w:rsidR="003511DC" w:rsidRDefault="00D9475E" w:rsidP="006500A4">
      <w:pPr>
        <w:pStyle w:val="a0"/>
        <w:ind w:firstLine="372"/>
        <w:jc w:val="left"/>
      </w:pPr>
      <w:r>
        <w:rPr>
          <w:rFonts w:hint="eastAsia"/>
        </w:rPr>
        <w:t>(20</w:t>
      </w:r>
      <w:r w:rsidR="003511DC">
        <w:rPr>
          <w:rFonts w:hint="eastAsia"/>
        </w:rPr>
        <w:t>)</w:t>
      </w:r>
      <w:r w:rsidR="007545EB">
        <w:rPr>
          <w:rFonts w:hint="eastAsia"/>
        </w:rPr>
        <w:t xml:space="preserve"> </w:t>
      </w:r>
      <w:r w:rsidR="003511DC">
        <w:rPr>
          <w:rFonts w:hint="eastAsia"/>
        </w:rPr>
        <w:t>RXO(</w:t>
      </w:r>
      <w:r w:rsidR="003511DC" w:rsidRPr="002215DE">
        <w:t>Replace One Concurrency Mechanism-X with Another</w:t>
      </w:r>
      <w:r w:rsidR="003511DC">
        <w:rPr>
          <w:rFonts w:hint="eastAsia"/>
        </w:rPr>
        <w:t>).</w:t>
      </w:r>
      <w:r w:rsidR="003511DC">
        <w:rPr>
          <w:rFonts w:hint="eastAsia"/>
        </w:rPr>
        <w:t>当存在两个使用相同并发机制的实例化对象时</w:t>
      </w:r>
      <w:r w:rsidR="003511DC">
        <w:rPr>
          <w:rFonts w:hint="eastAsia"/>
        </w:rPr>
        <w:t>,</w:t>
      </w:r>
      <w:r w:rsidR="003511DC">
        <w:rPr>
          <w:rFonts w:hint="eastAsia"/>
        </w:rPr>
        <w:t>将这两个对象进行交换</w:t>
      </w:r>
      <w:r>
        <w:rPr>
          <w:rFonts w:hint="eastAsia"/>
        </w:rPr>
        <w:t>.</w:t>
      </w:r>
    </w:p>
    <w:p w14:paraId="50CD5413" w14:textId="77777777" w:rsidR="00D5757A" w:rsidRDefault="00D9475E" w:rsidP="006500A4">
      <w:pPr>
        <w:pStyle w:val="a0"/>
        <w:ind w:firstLineChars="0" w:firstLine="0"/>
        <w:jc w:val="left"/>
      </w:pPr>
      <w:r>
        <w:rPr>
          <w:rFonts w:hint="eastAsia"/>
        </w:rPr>
        <w:tab/>
        <w:t>(21</w:t>
      </w:r>
      <w:r w:rsidR="003511DC">
        <w:rPr>
          <w:rFonts w:hint="eastAsia"/>
        </w:rPr>
        <w:t>)</w:t>
      </w:r>
      <w:r w:rsidR="007545EB">
        <w:rPr>
          <w:rFonts w:hint="eastAsia"/>
        </w:rPr>
        <w:t xml:space="preserve"> </w:t>
      </w:r>
      <w:r w:rsidR="003511DC">
        <w:rPr>
          <w:rFonts w:hint="eastAsia"/>
        </w:rPr>
        <w:t>EELO(</w:t>
      </w:r>
      <w:r w:rsidR="003511DC" w:rsidRPr="00056F67">
        <w:t>Exchange Explicit Lock Object</w:t>
      </w:r>
      <w:r w:rsidR="003511DC">
        <w:rPr>
          <w:rFonts w:hint="eastAsia"/>
        </w:rPr>
        <w:t>).</w:t>
      </w:r>
      <w:r>
        <w:rPr>
          <w:rFonts w:hint="eastAsia"/>
        </w:rPr>
        <w:t>交换两个显示锁对象</w:t>
      </w:r>
      <w:r>
        <w:rPr>
          <w:rFonts w:hint="eastAsia"/>
        </w:rPr>
        <w:t>.</w:t>
      </w:r>
    </w:p>
    <w:p w14:paraId="701F3DEF" w14:textId="77777777" w:rsidR="003511DC" w:rsidRDefault="00D9475E" w:rsidP="00967E91">
      <w:pPr>
        <w:pStyle w:val="a0"/>
        <w:ind w:firstLineChars="207" w:firstLine="385"/>
        <w:jc w:val="left"/>
      </w:pPr>
      <w:r>
        <w:rPr>
          <w:rFonts w:hint="eastAsia"/>
        </w:rPr>
        <w:t>(22</w:t>
      </w:r>
      <w:r w:rsidR="003511DC">
        <w:rPr>
          <w:rFonts w:hint="eastAsia"/>
        </w:rPr>
        <w:t>)</w:t>
      </w:r>
      <w:r w:rsidR="007545EB">
        <w:rPr>
          <w:rFonts w:hint="eastAsia"/>
        </w:rPr>
        <w:t xml:space="preserve"> </w:t>
      </w:r>
      <w:r w:rsidR="003511DC">
        <w:rPr>
          <w:rFonts w:hint="eastAsia"/>
        </w:rPr>
        <w:t>SHCR(</w:t>
      </w:r>
      <w:r w:rsidR="003511DC" w:rsidRPr="007253AB">
        <w:t>Shift Critical Region</w:t>
      </w:r>
      <w:r w:rsidR="003511DC">
        <w:rPr>
          <w:rFonts w:hint="eastAsia"/>
        </w:rPr>
        <w:t>).</w:t>
      </w:r>
      <w:r w:rsidR="003511DC">
        <w:rPr>
          <w:rFonts w:hint="eastAsia"/>
        </w:rPr>
        <w:t>移动临界区</w:t>
      </w:r>
      <w:r w:rsidR="003511DC">
        <w:rPr>
          <w:rFonts w:hint="eastAsia"/>
        </w:rPr>
        <w:t>.</w:t>
      </w:r>
      <w:r w:rsidR="00812C33">
        <w:rPr>
          <w:rFonts w:hint="eastAsia"/>
        </w:rPr>
        <w:t>即</w:t>
      </w:r>
      <w:r w:rsidR="00EB33F7">
        <w:rPr>
          <w:rFonts w:hint="eastAsia"/>
        </w:rPr>
        <w:t>向上或向下移动临界区代码块</w:t>
      </w:r>
      <w:r w:rsidR="00EB33F7">
        <w:rPr>
          <w:rFonts w:hint="eastAsia"/>
        </w:rPr>
        <w:t>.</w:t>
      </w:r>
    </w:p>
    <w:p w14:paraId="7997DC47" w14:textId="77777777" w:rsidR="003511DC" w:rsidRDefault="00D9475E" w:rsidP="003511DC">
      <w:pPr>
        <w:pStyle w:val="a0"/>
        <w:ind w:firstLineChars="0" w:firstLine="0"/>
        <w:jc w:val="left"/>
      </w:pPr>
      <w:r>
        <w:rPr>
          <w:rFonts w:hint="eastAsia"/>
        </w:rPr>
        <w:tab/>
        <w:t>(23</w:t>
      </w:r>
      <w:r w:rsidR="003511DC">
        <w:rPr>
          <w:rFonts w:hint="eastAsia"/>
        </w:rPr>
        <w:t>)</w:t>
      </w:r>
      <w:r w:rsidR="007545EB">
        <w:rPr>
          <w:rFonts w:hint="eastAsia"/>
        </w:rPr>
        <w:t xml:space="preserve"> </w:t>
      </w:r>
      <w:r w:rsidR="003511DC">
        <w:rPr>
          <w:rFonts w:hint="eastAsia"/>
        </w:rPr>
        <w:t>EXCR(</w:t>
      </w:r>
      <w:r w:rsidR="003511DC">
        <w:t>Expand</w:t>
      </w:r>
      <w:r w:rsidR="003511DC" w:rsidRPr="007C6D59">
        <w:t xml:space="preserve"> Critical Region</w:t>
      </w:r>
      <w:r w:rsidR="003511DC">
        <w:rPr>
          <w:rFonts w:hint="eastAsia"/>
        </w:rPr>
        <w:t>).</w:t>
      </w:r>
      <w:r w:rsidR="003511DC">
        <w:rPr>
          <w:rFonts w:hint="eastAsia"/>
        </w:rPr>
        <w:t>扩展临界区</w:t>
      </w:r>
      <w:r w:rsidR="003511DC">
        <w:rPr>
          <w:rFonts w:hint="eastAsia"/>
        </w:rPr>
        <w:t>.</w:t>
      </w:r>
      <w:r w:rsidR="00812C33">
        <w:rPr>
          <w:rFonts w:hint="eastAsia"/>
        </w:rPr>
        <w:t>即</w:t>
      </w:r>
      <w:r w:rsidR="00EB33F7">
        <w:rPr>
          <w:rFonts w:hint="eastAsia"/>
        </w:rPr>
        <w:t>将临界区的语句之上或之下的语句包括到临界区</w:t>
      </w:r>
      <w:r w:rsidR="00EB33F7">
        <w:rPr>
          <w:rFonts w:hint="eastAsia"/>
        </w:rPr>
        <w:t>.</w:t>
      </w:r>
    </w:p>
    <w:p w14:paraId="51EA83B5" w14:textId="77777777" w:rsidR="003511DC" w:rsidRDefault="00D9475E" w:rsidP="003511DC">
      <w:pPr>
        <w:pStyle w:val="a0"/>
        <w:ind w:firstLineChars="0" w:firstLine="0"/>
        <w:jc w:val="left"/>
      </w:pPr>
      <w:r>
        <w:rPr>
          <w:rFonts w:hint="eastAsia"/>
        </w:rPr>
        <w:tab/>
        <w:t>(24</w:t>
      </w:r>
      <w:r w:rsidR="003511DC">
        <w:rPr>
          <w:rFonts w:hint="eastAsia"/>
        </w:rPr>
        <w:t>)</w:t>
      </w:r>
      <w:r w:rsidR="007545EB">
        <w:rPr>
          <w:rFonts w:hint="eastAsia"/>
        </w:rPr>
        <w:t xml:space="preserve"> </w:t>
      </w:r>
      <w:r w:rsidR="003511DC">
        <w:rPr>
          <w:rFonts w:hint="eastAsia"/>
        </w:rPr>
        <w:t>SKCR(</w:t>
      </w:r>
      <w:r w:rsidR="003511DC">
        <w:t>Shrink</w:t>
      </w:r>
      <w:r w:rsidR="003511DC" w:rsidRPr="007C6D59">
        <w:t xml:space="preserve"> Critical Region</w:t>
      </w:r>
      <w:r w:rsidR="003511DC">
        <w:rPr>
          <w:rFonts w:hint="eastAsia"/>
        </w:rPr>
        <w:t>).</w:t>
      </w:r>
      <w:r w:rsidR="003511DC">
        <w:rPr>
          <w:rFonts w:hint="eastAsia"/>
        </w:rPr>
        <w:t>收缩临界区</w:t>
      </w:r>
      <w:r w:rsidR="00EB33F7">
        <w:rPr>
          <w:rFonts w:hint="eastAsia"/>
        </w:rPr>
        <w:t>.</w:t>
      </w:r>
      <w:r w:rsidR="00812C33">
        <w:rPr>
          <w:rFonts w:hint="eastAsia"/>
        </w:rPr>
        <w:t>即</w:t>
      </w:r>
      <w:r w:rsidR="00EB33F7">
        <w:rPr>
          <w:rFonts w:hint="eastAsia"/>
        </w:rPr>
        <w:t>将临界区内部需要同步的语句移动到临界区以外</w:t>
      </w:r>
      <w:r w:rsidR="00EB33F7">
        <w:rPr>
          <w:rFonts w:hint="eastAsia"/>
        </w:rPr>
        <w:t>.</w:t>
      </w:r>
    </w:p>
    <w:p w14:paraId="2CCB9098" w14:textId="77777777" w:rsidR="003511DC" w:rsidRDefault="00D9475E" w:rsidP="00076431">
      <w:pPr>
        <w:pStyle w:val="a0"/>
        <w:spacing w:afterLines="50" w:after="142"/>
        <w:ind w:firstLineChars="0" w:firstLine="0"/>
        <w:jc w:val="left"/>
      </w:pPr>
      <w:r>
        <w:rPr>
          <w:rFonts w:hint="eastAsia"/>
        </w:rPr>
        <w:tab/>
        <w:t>(25</w:t>
      </w:r>
      <w:r w:rsidR="003511DC">
        <w:rPr>
          <w:rFonts w:hint="eastAsia"/>
        </w:rPr>
        <w:t>)</w:t>
      </w:r>
      <w:r w:rsidR="007545EB">
        <w:rPr>
          <w:rFonts w:hint="eastAsia"/>
        </w:rPr>
        <w:t xml:space="preserve"> </w:t>
      </w:r>
      <w:r w:rsidR="003511DC">
        <w:rPr>
          <w:rFonts w:hint="eastAsia"/>
        </w:rPr>
        <w:t>SPCR(</w:t>
      </w:r>
      <w:r w:rsidR="003511DC">
        <w:t>Split</w:t>
      </w:r>
      <w:r w:rsidR="003511DC" w:rsidRPr="007C6D59">
        <w:t xml:space="preserve"> Critical Region</w:t>
      </w:r>
      <w:r w:rsidR="003511DC">
        <w:rPr>
          <w:rFonts w:hint="eastAsia"/>
        </w:rPr>
        <w:t>).</w:t>
      </w:r>
      <w:r w:rsidR="003511DC">
        <w:rPr>
          <w:rFonts w:hint="eastAsia"/>
        </w:rPr>
        <w:t>拆分临界区</w:t>
      </w:r>
      <w:r w:rsidR="003511DC">
        <w:rPr>
          <w:rFonts w:hint="eastAsia"/>
        </w:rPr>
        <w:t>.</w:t>
      </w:r>
      <w:r w:rsidR="00812C33">
        <w:rPr>
          <w:rFonts w:hint="eastAsia"/>
        </w:rPr>
        <w:t>即将一个临界区拆分为两个独立的临界区</w:t>
      </w:r>
      <w:r w:rsidR="00812C33">
        <w:rPr>
          <w:rFonts w:hint="eastAsia"/>
        </w:rPr>
        <w:t>.</w:t>
      </w:r>
    </w:p>
    <w:p w14:paraId="1876E8E5" w14:textId="77777777" w:rsidR="00E30151" w:rsidRDefault="005C1188" w:rsidP="009D63B6">
      <w:pPr>
        <w:pStyle w:val="2"/>
        <w:spacing w:before="71" w:after="71"/>
      </w:pPr>
      <w:r>
        <w:rPr>
          <w:rFonts w:hint="eastAsia"/>
        </w:rPr>
        <w:t>工具</w:t>
      </w:r>
      <w:r w:rsidR="00D64E1F">
        <w:rPr>
          <w:rFonts w:hint="eastAsia"/>
        </w:rPr>
        <w:t>演示</w:t>
      </w:r>
    </w:p>
    <w:p w14:paraId="24D14C38" w14:textId="77777777"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Pr>
          <w:rFonts w:hint="eastAsia"/>
        </w:rPr>
        <w:t>8</w:t>
      </w:r>
      <w:r>
        <w:rPr>
          <w:rFonts w:hint="eastAsia"/>
        </w:rPr>
        <w:t>展示了工具各个模块的界面</w:t>
      </w:r>
      <w:r>
        <w:rPr>
          <w:rFonts w:hint="eastAsia"/>
        </w:rPr>
        <w:t>.</w:t>
      </w:r>
      <w:r>
        <w:rPr>
          <w:rFonts w:hint="eastAsia"/>
        </w:rPr>
        <w:t>在图</w:t>
      </w:r>
      <w:r>
        <w:rPr>
          <w:rFonts w:hint="eastAsia"/>
        </w:rPr>
        <w:t>8(a)</w:t>
      </w:r>
      <w:r>
        <w:rPr>
          <w:rFonts w:hint="eastAsia"/>
        </w:rPr>
        <w:t>中</w:t>
      </w:r>
      <w:r>
        <w:rPr>
          <w:rFonts w:hint="eastAsia"/>
        </w:rPr>
        <w:t>,</w:t>
      </w:r>
      <w:r>
        <w:rPr>
          <w:rFonts w:hint="eastAsia"/>
        </w:rPr>
        <w:t>界面左侧列出了所有待测</w:t>
      </w:r>
      <w:r>
        <w:rPr>
          <w:rFonts w:hint="eastAsia"/>
        </w:rPr>
        <w:lastRenderedPageBreak/>
        <w:t>程序</w:t>
      </w:r>
      <w:r>
        <w:rPr>
          <w:rFonts w:hint="eastAsia"/>
        </w:rPr>
        <w:t>,</w:t>
      </w:r>
      <w:r>
        <w:rPr>
          <w:rFonts w:hint="eastAsia"/>
        </w:rPr>
        <w:t>首先测试人员选择需要生成变异体的待测程序</w:t>
      </w:r>
      <w:r>
        <w:rPr>
          <w:rFonts w:hint="eastAsia"/>
        </w:rPr>
        <w:t>,</w:t>
      </w:r>
      <w:r>
        <w:rPr>
          <w:rFonts w:hint="eastAsia"/>
        </w:rPr>
        <w:t>图中以实验对象</w:t>
      </w:r>
      <w:r>
        <w:rPr>
          <w:rFonts w:hint="eastAsia"/>
        </w:rPr>
        <w:t>Bin</w:t>
      </w:r>
      <w:r>
        <w:rPr>
          <w:rFonts w:hint="eastAsia"/>
        </w:rPr>
        <w:t>程序为例</w:t>
      </w:r>
      <w:r>
        <w:rPr>
          <w:rFonts w:hint="eastAsia"/>
        </w:rPr>
        <w:t>.</w:t>
      </w:r>
      <w:r>
        <w:rPr>
          <w:rFonts w:hint="eastAsia"/>
        </w:rPr>
        <w:t>然后选择界面右侧显示的变异算子</w:t>
      </w:r>
      <w:r>
        <w:rPr>
          <w:rFonts w:hint="eastAsia"/>
        </w:rPr>
        <w:t>,</w:t>
      </w:r>
      <w:r>
        <w:rPr>
          <w:rFonts w:hint="eastAsia"/>
        </w:rPr>
        <w:t>其中最左侧为</w:t>
      </w:r>
      <w:r>
        <w:rPr>
          <w:rFonts w:hint="eastAsia"/>
        </w:rPr>
        <w:t>1</w:t>
      </w:r>
      <w:r>
        <w:t>9</w:t>
      </w:r>
      <w:r>
        <w:rPr>
          <w:rFonts w:hint="eastAsia"/>
        </w:rPr>
        <w:t>个方法级别变异算子</w:t>
      </w:r>
      <w:r>
        <w:rPr>
          <w:rFonts w:hint="eastAsia"/>
        </w:rPr>
        <w:t>,</w:t>
      </w:r>
      <w:r>
        <w:rPr>
          <w:rFonts w:hint="eastAsia"/>
        </w:rPr>
        <w:t>中间为</w:t>
      </w:r>
      <w:r>
        <w:rPr>
          <w:rFonts w:hint="eastAsia"/>
        </w:rPr>
        <w:t>2</w:t>
      </w:r>
      <w:r>
        <w:t>8</w:t>
      </w:r>
      <w:r>
        <w:rPr>
          <w:rFonts w:hint="eastAsia"/>
        </w:rPr>
        <w:t>个类级别变异算子</w:t>
      </w:r>
      <w:r>
        <w:rPr>
          <w:rFonts w:hint="eastAsia"/>
        </w:rPr>
        <w:t>,</w:t>
      </w:r>
      <w:r>
        <w:rPr>
          <w:rFonts w:hint="eastAsia"/>
        </w:rPr>
        <w:t>最右侧列出了</w:t>
      </w:r>
      <w:r>
        <w:rPr>
          <w:rFonts w:hint="eastAsia"/>
        </w:rPr>
        <w:t>B</w:t>
      </w:r>
      <w:r>
        <w:t>ra</w:t>
      </w:r>
      <w:r>
        <w:rPr>
          <w:rFonts w:hint="eastAsia"/>
        </w:rPr>
        <w:t>bury</w:t>
      </w:r>
      <w:r>
        <w:rPr>
          <w:rFonts w:hint="eastAsia"/>
        </w:rPr>
        <w:t>等人提出的</w:t>
      </w:r>
      <w:r>
        <w:rPr>
          <w:rFonts w:hint="eastAsia"/>
        </w:rPr>
        <w:t>2</w:t>
      </w:r>
      <w:r>
        <w:t>5</w:t>
      </w:r>
      <w:r>
        <w:rPr>
          <w:rFonts w:hint="eastAsia"/>
        </w:rPr>
        <w:t>个并发级别变异算子</w:t>
      </w:r>
      <w:r>
        <w:rPr>
          <w:rFonts w:hint="eastAsia"/>
        </w:rPr>
        <w:t>.</w:t>
      </w:r>
      <w:r>
        <w:rPr>
          <w:rFonts w:hint="eastAsia"/>
        </w:rPr>
        <w:t>最后</w:t>
      </w:r>
      <w:r>
        <w:rPr>
          <w:rFonts w:hint="eastAsia"/>
        </w:rPr>
        <w:t>,</w:t>
      </w:r>
      <w:r>
        <w:rPr>
          <w:rFonts w:hint="eastAsia"/>
        </w:rPr>
        <w:t>测试人员需要点击最下方黄色的“</w:t>
      </w:r>
      <w:r>
        <w:rPr>
          <w:rFonts w:hint="eastAsia"/>
        </w:rPr>
        <w:t>Generate</w:t>
      </w:r>
      <w:r>
        <w:rPr>
          <w:rFonts w:hint="eastAsia"/>
        </w:rPr>
        <w:t>”按钮然后等待系统完成变异体生成工作</w:t>
      </w:r>
      <w:r>
        <w:rPr>
          <w:rFonts w:hint="eastAsia"/>
        </w:rPr>
        <w:t>,</w:t>
      </w:r>
      <w:r>
        <w:rPr>
          <w:rFonts w:hint="eastAsia"/>
        </w:rPr>
        <w:t>系统会依次读取选择的待测程序</w:t>
      </w:r>
      <w:r>
        <w:rPr>
          <w:rFonts w:hint="eastAsia"/>
        </w:rPr>
        <w:t>,</w:t>
      </w:r>
      <w:r>
        <w:rPr>
          <w:rFonts w:hint="eastAsia"/>
        </w:rPr>
        <w:t>为每个待测程序生成相应的元对象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14:paraId="0C65CE93" w14:textId="77777777" w:rsidR="001D52DE" w:rsidRDefault="00FA1427" w:rsidP="002838C1">
      <w:pPr>
        <w:pStyle w:val="a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Pr>
          <w:rFonts w:hint="eastAsia"/>
        </w:rPr>
        <w:t>查看方法变异体、类变异体和并发变异体的界面分别如图</w:t>
      </w:r>
      <w:r>
        <w:rPr>
          <w:rFonts w:hint="eastAsia"/>
        </w:rPr>
        <w:t>8(b),(c),(d)</w:t>
      </w:r>
      <w:r>
        <w:rPr>
          <w:rFonts w:hint="eastAsia"/>
        </w:rPr>
        <w:t>所示</w:t>
      </w:r>
      <w:r>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执行变异体的功能</w:t>
      </w:r>
      <w:r>
        <w:rPr>
          <w:rFonts w:hint="eastAsia"/>
        </w:rPr>
        <w:t>,</w:t>
      </w:r>
      <w:r>
        <w:rPr>
          <w:rFonts w:hint="eastAsia"/>
        </w:rPr>
        <w:t>通过选择测试用例执行生成的变异体</w:t>
      </w:r>
      <w:r>
        <w:rPr>
          <w:rFonts w:hint="eastAsia"/>
        </w:rPr>
        <w:t>,</w:t>
      </w:r>
      <w:r>
        <w:rPr>
          <w:rFonts w:hint="eastAsia"/>
        </w:rPr>
        <w:t>最终得到测试结果</w:t>
      </w:r>
      <w:r>
        <w:rPr>
          <w:rFonts w:hint="eastAsia"/>
        </w:rPr>
        <w:t>.</w:t>
      </w:r>
    </w:p>
    <w:p w14:paraId="38B282CB" w14:textId="77777777" w:rsidR="0068576C" w:rsidRDefault="0068576C" w:rsidP="00076431">
      <w:pPr>
        <w:pStyle w:val="a0"/>
        <w:spacing w:beforeLines="50" w:before="142"/>
        <w:ind w:firstLine="372"/>
        <w:jc w:val="center"/>
      </w:pPr>
    </w:p>
    <w:p w14:paraId="335071B9" w14:textId="77777777" w:rsidR="0068576C" w:rsidRDefault="0068576C" w:rsidP="00076431">
      <w:pPr>
        <w:pStyle w:val="a0"/>
        <w:spacing w:beforeLines="50" w:before="142"/>
        <w:ind w:firstLine="372"/>
        <w:jc w:val="center"/>
      </w:pPr>
    </w:p>
    <w:p w14:paraId="3027A717" w14:textId="77777777" w:rsidR="0068576C" w:rsidRDefault="0068576C" w:rsidP="00076431">
      <w:pPr>
        <w:pStyle w:val="a0"/>
        <w:spacing w:beforeLines="50" w:before="142"/>
        <w:ind w:firstLine="372"/>
        <w:jc w:val="center"/>
      </w:pPr>
    </w:p>
    <w:p w14:paraId="7C41F1DF" w14:textId="77777777" w:rsidR="0068576C" w:rsidRDefault="0068576C" w:rsidP="00076431">
      <w:pPr>
        <w:pStyle w:val="a0"/>
        <w:spacing w:beforeLines="50" w:before="142"/>
        <w:ind w:firstLine="372"/>
        <w:jc w:val="center"/>
      </w:pPr>
    </w:p>
    <w:p w14:paraId="08E8F406" w14:textId="77777777" w:rsidR="0068576C" w:rsidRDefault="00F65B7C" w:rsidP="00076431">
      <w:pPr>
        <w:pStyle w:val="a0"/>
        <w:spacing w:beforeLines="50" w:before="142"/>
        <w:ind w:firstLine="372"/>
        <w:jc w:val="center"/>
      </w:pPr>
      <w:r>
        <w:rPr>
          <w:noProof/>
        </w:rPr>
        <w:pict w14:anchorId="191E9F27">
          <v:shape id="_x0000_s1079" type="#_x0000_t202" style="position:absolute;left:0;text-align:left;margin-left:37.55pt;margin-top:-2.7pt;width:377.5pt;height:228.95pt;z-index:251679744" strokecolor="black [3213]" strokeweight=".2pt">
            <v:textbox style="mso-next-textbox:#_x0000_s1079">
              <w:txbxContent>
                <w:p w14:paraId="01B8EA14" w14:textId="77777777" w:rsidR="008971B1" w:rsidRDefault="008971B1" w:rsidP="007253B8">
                  <w:pPr>
                    <w:spacing w:afterLines="30" w:after="85"/>
                    <w:jc w:val="center"/>
                  </w:pPr>
                  <w:r>
                    <w:rPr>
                      <w:rFonts w:hint="eastAsia"/>
                      <w:noProof/>
                    </w:rPr>
                    <w:drawing>
                      <wp:inline distT="0" distB="0" distL="0" distR="0" wp14:anchorId="2B18BFC7" wp14:editId="6F81F0C9">
                        <wp:extent cx="2187398" cy="1208599"/>
                        <wp:effectExtent l="19050" t="0" r="3352" b="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189286" cy="1209642"/>
                                </a:xfrm>
                                <a:prstGeom prst="rect">
                                  <a:avLst/>
                                </a:prstGeom>
                                <a:noFill/>
                                <a:ln w="9525">
                                  <a:noFill/>
                                  <a:miter lim="800000"/>
                                  <a:headEnd/>
                                  <a:tailEnd/>
                                </a:ln>
                              </pic:spPr>
                            </pic:pic>
                          </a:graphicData>
                        </a:graphic>
                      </wp:inline>
                    </w:drawing>
                  </w:r>
                  <w:r>
                    <w:rPr>
                      <w:rFonts w:hint="eastAsia"/>
                    </w:rPr>
                    <w:t xml:space="preserve"> </w:t>
                  </w:r>
                  <w:r w:rsidRPr="00796684">
                    <w:rPr>
                      <w:noProof/>
                    </w:rPr>
                    <w:drawing>
                      <wp:inline distT="0" distB="0" distL="0" distR="0" wp14:anchorId="66FF3166" wp14:editId="671702EC">
                        <wp:extent cx="2239120" cy="1206562"/>
                        <wp:effectExtent l="19050" t="0" r="878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250445" cy="1212664"/>
                                </a:xfrm>
                                <a:prstGeom prst="rect">
                                  <a:avLst/>
                                </a:prstGeom>
                                <a:noFill/>
                                <a:ln w="9525">
                                  <a:noFill/>
                                  <a:miter lim="800000"/>
                                  <a:headEnd/>
                                  <a:tailEnd/>
                                </a:ln>
                              </pic:spPr>
                            </pic:pic>
                          </a:graphicData>
                        </a:graphic>
                      </wp:inline>
                    </w:drawing>
                  </w:r>
                </w:p>
                <w:p w14:paraId="2DF8A768" w14:textId="77777777" w:rsidR="008971B1" w:rsidRDefault="008971B1" w:rsidP="00076431">
                  <w:pPr>
                    <w:spacing w:afterLines="30" w:after="85"/>
                    <w:ind w:firstLineChars="500" w:firstLine="930"/>
                  </w:pPr>
                  <w:r w:rsidRPr="00684C56">
                    <w:rPr>
                      <w:rFonts w:ascii="Times New Roman" w:eastAsia="宋体" w:hAnsi="Times New Roman" w:cs="Times New Roman"/>
                      <w:sz w:val="18"/>
                      <w:szCs w:val="18"/>
                    </w:rPr>
                    <w:t>(a) C</w:t>
                  </w:r>
                  <w:r>
                    <w:rPr>
                      <w:rFonts w:ascii="Times New Roman" w:eastAsia="宋体" w:hAnsi="Times New Roman" w:cs="Times New Roman"/>
                      <w:sz w:val="18"/>
                      <w:szCs w:val="18"/>
                    </w:rPr>
                    <w:t>MuJava</w:t>
                  </w:r>
                  <w:r w:rsidRPr="00684C56">
                    <w:rPr>
                      <w:rFonts w:ascii="Times New Roman" w:eastAsia="宋体" w:hAnsi="宋体" w:cs="Times New Roman"/>
                      <w:sz w:val="18"/>
                      <w:szCs w:val="18"/>
                    </w:rPr>
                    <w:t>主界面</w:t>
                  </w:r>
                  <w:r>
                    <w:rPr>
                      <w:rFonts w:ascii="Times New Roman" w:eastAsia="宋体" w:hAnsi="宋体" w:cs="Times New Roman" w:hint="eastAsia"/>
                      <w:sz w:val="18"/>
                      <w:szCs w:val="18"/>
                    </w:rPr>
                    <w:t xml:space="preserve">                                      </w:t>
                  </w:r>
                  <w:r w:rsidRPr="00684C56">
                    <w:rPr>
                      <w:rFonts w:ascii="Times New Roman" w:eastAsia="宋体" w:hAnsi="Times New Roman" w:cs="Times New Roman"/>
                      <w:sz w:val="18"/>
                      <w:szCs w:val="18"/>
                    </w:rPr>
                    <w:t xml:space="preserve">(b) </w:t>
                  </w:r>
                  <w:r w:rsidRPr="00684C56">
                    <w:rPr>
                      <w:rFonts w:ascii="Times New Roman" w:eastAsia="宋体" w:hAnsi="宋体" w:cs="Times New Roman"/>
                      <w:sz w:val="18"/>
                      <w:szCs w:val="18"/>
                    </w:rPr>
                    <w:t>方法变异体查看界面</w:t>
                  </w:r>
                </w:p>
                <w:p w14:paraId="373B05B8" w14:textId="77777777" w:rsidR="008971B1" w:rsidRPr="0068576C" w:rsidRDefault="008971B1" w:rsidP="00076431">
                  <w:pPr>
                    <w:spacing w:afterLines="30" w:after="85"/>
                    <w:jc w:val="center"/>
                  </w:pPr>
                  <w:r w:rsidRPr="00796684">
                    <w:rPr>
                      <w:rFonts w:ascii="宋体" w:eastAsia="宋体" w:hAnsi="宋体" w:hint="eastAsia"/>
                      <w:noProof/>
                      <w:sz w:val="18"/>
                      <w:szCs w:val="18"/>
                    </w:rPr>
                    <w:drawing>
                      <wp:inline distT="0" distB="0" distL="0" distR="0" wp14:anchorId="78D81503" wp14:editId="14AB08E8">
                        <wp:extent cx="2185698" cy="1168841"/>
                        <wp:effectExtent l="19050" t="0" r="5052"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2194516" cy="1173557"/>
                                </a:xfrm>
                                <a:prstGeom prst="rect">
                                  <a:avLst/>
                                </a:prstGeom>
                                <a:noFill/>
                                <a:ln w="9525">
                                  <a:noFill/>
                                  <a:miter lim="800000"/>
                                  <a:headEnd/>
                                  <a:tailEnd/>
                                </a:ln>
                              </pic:spPr>
                            </pic:pic>
                          </a:graphicData>
                        </a:graphic>
                      </wp:inline>
                    </w:drawing>
                  </w:r>
                  <w:r>
                    <w:rPr>
                      <w:rFonts w:hint="eastAsia"/>
                    </w:rPr>
                    <w:t xml:space="preserve"> </w:t>
                  </w:r>
                  <w:r w:rsidRPr="00796684">
                    <w:rPr>
                      <w:rFonts w:ascii="宋体" w:eastAsia="宋体" w:hAnsi="宋体"/>
                      <w:noProof/>
                      <w:sz w:val="18"/>
                      <w:szCs w:val="18"/>
                    </w:rPr>
                    <w:drawing>
                      <wp:inline distT="0" distB="0" distL="0" distR="0" wp14:anchorId="008166A8" wp14:editId="7F4BDB3F">
                        <wp:extent cx="2214963" cy="1168841"/>
                        <wp:effectExtent l="19050" t="0" r="0" b="0"/>
                        <wp:docPr id="16"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221071" cy="1172064"/>
                                </a:xfrm>
                                <a:prstGeom prst="rect">
                                  <a:avLst/>
                                </a:prstGeom>
                                <a:noFill/>
                                <a:ln w="9525">
                                  <a:noFill/>
                                  <a:miter lim="800000"/>
                                  <a:headEnd/>
                                  <a:tailEnd/>
                                </a:ln>
                              </pic:spPr>
                            </pic:pic>
                          </a:graphicData>
                        </a:graphic>
                      </wp:inline>
                    </w:drawing>
                  </w:r>
                </w:p>
                <w:p w14:paraId="6E573284" w14:textId="77777777" w:rsidR="008971B1" w:rsidRPr="00684C56" w:rsidRDefault="008971B1" w:rsidP="003D0CDE">
                  <w:pPr>
                    <w:spacing w:after="0"/>
                    <w:ind w:firstLineChars="500" w:firstLine="930"/>
                    <w:rPr>
                      <w:rFonts w:ascii="Times New Roman" w:eastAsia="宋体" w:hAnsi="Times New Roman" w:cs="Times New Roman"/>
                      <w:sz w:val="18"/>
                      <w:szCs w:val="18"/>
                    </w:rPr>
                  </w:pPr>
                  <w:r w:rsidRPr="00684C56">
                    <w:rPr>
                      <w:rFonts w:ascii="Times New Roman" w:eastAsia="宋体" w:hAnsi="Times New Roman" w:cs="Times New Roman"/>
                      <w:sz w:val="18"/>
                      <w:szCs w:val="18"/>
                    </w:rPr>
                    <w:t xml:space="preserve">(c) </w:t>
                  </w:r>
                  <w:r w:rsidRPr="00684C56">
                    <w:rPr>
                      <w:rFonts w:ascii="Times New Roman" w:eastAsia="宋体" w:hAnsi="宋体" w:cs="Times New Roman"/>
                      <w:sz w:val="18"/>
                      <w:szCs w:val="18"/>
                    </w:rPr>
                    <w:t>类变异体查看界面</w:t>
                  </w:r>
                  <w:r w:rsidRPr="00684C56">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sidRPr="00684C56">
                    <w:rPr>
                      <w:rFonts w:ascii="Times New Roman" w:eastAsia="宋体" w:hAnsi="Times New Roman" w:cs="Times New Roman"/>
                      <w:sz w:val="18"/>
                      <w:szCs w:val="18"/>
                    </w:rPr>
                    <w:t xml:space="preserve">(d) </w:t>
                  </w:r>
                  <w:r w:rsidRPr="00684C56">
                    <w:rPr>
                      <w:rFonts w:ascii="Times New Roman" w:eastAsia="宋体" w:hAnsi="宋体" w:cs="Times New Roman"/>
                      <w:sz w:val="18"/>
                      <w:szCs w:val="18"/>
                    </w:rPr>
                    <w:t>并发变异体查看界面</w:t>
                  </w:r>
                </w:p>
              </w:txbxContent>
            </v:textbox>
          </v:shape>
        </w:pict>
      </w:r>
    </w:p>
    <w:p w14:paraId="6BE62EF8" w14:textId="77777777" w:rsidR="00ED7BC4" w:rsidRDefault="00ED7BC4" w:rsidP="00076431">
      <w:pPr>
        <w:pStyle w:val="a0"/>
        <w:spacing w:beforeLines="50" w:before="142"/>
        <w:ind w:firstLine="372"/>
        <w:jc w:val="center"/>
      </w:pPr>
    </w:p>
    <w:p w14:paraId="78A4C10C" w14:textId="77777777" w:rsidR="00ED7BC4" w:rsidRDefault="00ED7BC4" w:rsidP="00076431">
      <w:pPr>
        <w:pStyle w:val="a0"/>
        <w:spacing w:beforeLines="50" w:before="142"/>
        <w:ind w:firstLine="372"/>
        <w:jc w:val="center"/>
      </w:pPr>
    </w:p>
    <w:p w14:paraId="638EEB5C" w14:textId="77777777" w:rsidR="00ED7BC4" w:rsidRDefault="00ED7BC4" w:rsidP="00076431">
      <w:pPr>
        <w:pStyle w:val="a0"/>
        <w:spacing w:beforeLines="50" w:before="142"/>
        <w:ind w:firstLine="372"/>
        <w:jc w:val="center"/>
      </w:pPr>
    </w:p>
    <w:p w14:paraId="7CE807F4" w14:textId="77777777" w:rsidR="00ED7BC4" w:rsidRDefault="00ED7BC4" w:rsidP="00076431">
      <w:pPr>
        <w:pStyle w:val="a0"/>
        <w:spacing w:beforeLines="50" w:before="142"/>
        <w:ind w:firstLine="372"/>
        <w:jc w:val="center"/>
      </w:pPr>
    </w:p>
    <w:p w14:paraId="6C860C2E" w14:textId="77777777" w:rsidR="00ED7BC4" w:rsidRDefault="00ED7BC4" w:rsidP="00076431">
      <w:pPr>
        <w:pStyle w:val="a0"/>
        <w:spacing w:beforeLines="50" w:before="142"/>
        <w:ind w:firstLine="372"/>
        <w:jc w:val="center"/>
      </w:pPr>
    </w:p>
    <w:p w14:paraId="6D8E3A51" w14:textId="77777777" w:rsidR="00F42569" w:rsidRDefault="00F42569" w:rsidP="00076431">
      <w:pPr>
        <w:pStyle w:val="a0"/>
        <w:spacing w:beforeLines="50" w:before="142"/>
        <w:ind w:firstLineChars="0" w:firstLine="0"/>
      </w:pPr>
    </w:p>
    <w:p w14:paraId="04602E24" w14:textId="77777777" w:rsidR="007253B8" w:rsidRDefault="007253B8" w:rsidP="00076431">
      <w:pPr>
        <w:pStyle w:val="a0"/>
        <w:spacing w:beforeLines="50" w:before="142"/>
        <w:ind w:firstLineChars="0" w:firstLine="0"/>
      </w:pPr>
    </w:p>
    <w:p w14:paraId="78D6C02A" w14:textId="77777777" w:rsidR="007253B8" w:rsidRDefault="007253B8" w:rsidP="00076431">
      <w:pPr>
        <w:pStyle w:val="a0"/>
        <w:spacing w:beforeLines="50" w:before="142"/>
        <w:ind w:firstLineChars="0" w:firstLine="0"/>
      </w:pPr>
    </w:p>
    <w:p w14:paraId="61970816" w14:textId="77777777" w:rsidR="007253B8" w:rsidRDefault="007253B8" w:rsidP="00076431">
      <w:pPr>
        <w:pStyle w:val="a0"/>
        <w:spacing w:beforeLines="50" w:before="142"/>
        <w:ind w:firstLineChars="0" w:firstLine="0"/>
      </w:pPr>
    </w:p>
    <w:p w14:paraId="7A1E2581" w14:textId="77777777" w:rsidR="007253B8" w:rsidRDefault="007253B8" w:rsidP="00076431">
      <w:pPr>
        <w:pStyle w:val="a0"/>
        <w:spacing w:beforeLines="50" w:before="142"/>
        <w:ind w:firstLineChars="0" w:firstLine="0"/>
      </w:pPr>
    </w:p>
    <w:p w14:paraId="7191CD2E" w14:textId="77777777" w:rsidR="00F560F9" w:rsidRDefault="00F560F9" w:rsidP="00076431">
      <w:pPr>
        <w:pStyle w:val="a0"/>
        <w:spacing w:beforeLines="50" w:before="142"/>
        <w:ind w:firstLine="372"/>
        <w:jc w:val="center"/>
      </w:pPr>
      <w:r>
        <w:t>F</w:t>
      </w:r>
      <w:r w:rsidR="004A3A90">
        <w:rPr>
          <w:rFonts w:hint="eastAsia"/>
        </w:rPr>
        <w:t>ig.8 GUI of C</w:t>
      </w:r>
      <w:r w:rsidR="00B36D94">
        <w:rPr>
          <w:rFonts w:hint="eastAsia"/>
        </w:rPr>
        <w:t>MuJava</w:t>
      </w:r>
    </w:p>
    <w:p w14:paraId="01795FB7" w14:textId="77777777" w:rsidR="00795075" w:rsidRDefault="00F560F9" w:rsidP="00076431">
      <w:pPr>
        <w:pStyle w:val="a0"/>
        <w:spacing w:afterLines="50" w:after="142"/>
        <w:ind w:firstLine="372"/>
        <w:jc w:val="center"/>
      </w:pPr>
      <w:r>
        <w:rPr>
          <w:rFonts w:hint="eastAsia"/>
        </w:rPr>
        <w:t>图</w:t>
      </w:r>
      <w:r w:rsidR="004A3A90">
        <w:rPr>
          <w:rFonts w:hint="eastAsia"/>
        </w:rPr>
        <w:t>8 C</w:t>
      </w:r>
      <w:r w:rsidR="00B36D94">
        <w:rPr>
          <w:rFonts w:hint="eastAsia"/>
        </w:rPr>
        <w:t>MuJav</w:t>
      </w:r>
      <w:commentRangeStart w:id="54"/>
      <w:r w:rsidR="00B36D94">
        <w:rPr>
          <w:rFonts w:hint="eastAsia"/>
        </w:rPr>
        <w:t>a</w:t>
      </w:r>
      <w:r>
        <w:rPr>
          <w:rFonts w:hint="eastAsia"/>
        </w:rPr>
        <w:t>界面</w:t>
      </w:r>
      <w:commentRangeEnd w:id="54"/>
      <w:r w:rsidR="00CA3373">
        <w:rPr>
          <w:rStyle w:val="af3"/>
          <w:rFonts w:ascii="Tahoma" w:eastAsia="微软雅黑" w:hAnsi="Tahoma" w:cstheme="minorBidi"/>
          <w:kern w:val="0"/>
        </w:rPr>
        <w:commentReference w:id="54"/>
      </w:r>
    </w:p>
    <w:p w14:paraId="2859A8A7" w14:textId="77777777" w:rsidR="001D52DE" w:rsidRDefault="001D52DE" w:rsidP="001D52DE">
      <w:pPr>
        <w:pStyle w:val="1"/>
      </w:pPr>
      <w:r>
        <w:rPr>
          <w:rFonts w:hint="eastAsia"/>
        </w:rPr>
        <w:t>经验研究</w:t>
      </w:r>
    </w:p>
    <w:p w14:paraId="12A7D8DA" w14:textId="77777777"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14:paraId="4C36DB6E" w14:textId="77777777" w:rsidR="001D52DE" w:rsidRDefault="001D52DE" w:rsidP="001D52DE">
      <w:pPr>
        <w:pStyle w:val="2"/>
        <w:spacing w:before="71" w:after="71"/>
      </w:pPr>
      <w:r>
        <w:rPr>
          <w:rFonts w:hint="eastAsia"/>
        </w:rPr>
        <w:t>研究问题</w:t>
      </w:r>
    </w:p>
    <w:p w14:paraId="6F8CDDF1" w14:textId="77777777"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14:paraId="1F5ECC13" w14:textId="77777777" w:rsidR="00CA3373" w:rsidRDefault="001D52DE" w:rsidP="001D52DE">
      <w:pPr>
        <w:pStyle w:val="a0"/>
        <w:numPr>
          <w:ilvl w:val="0"/>
          <w:numId w:val="11"/>
        </w:numPr>
        <w:ind w:firstLineChars="0"/>
        <w:rPr>
          <w:ins w:id="55" w:author="sca" w:date="2019-04-13T12:07:00Z"/>
        </w:rPr>
      </w:pPr>
      <w:r>
        <w:rPr>
          <w:rFonts w:hint="eastAsia"/>
        </w:rPr>
        <w:t>使用</w:t>
      </w:r>
      <w:r>
        <w:rPr>
          <w:rFonts w:hint="eastAsia"/>
        </w:rPr>
        <w:t>C</w:t>
      </w:r>
      <w:r w:rsidR="00B36D94">
        <w:rPr>
          <w:rFonts w:hint="eastAsia"/>
        </w:rPr>
        <w:t>MuJava</w:t>
      </w:r>
      <w:r>
        <w:rPr>
          <w:rFonts w:hint="eastAsia"/>
        </w:rPr>
        <w:t>工具是否能够提高生成并发变异体的正确率</w:t>
      </w:r>
      <w:r>
        <w:rPr>
          <w:rFonts w:hint="eastAsia"/>
        </w:rPr>
        <w:t>?</w:t>
      </w:r>
    </w:p>
    <w:p w14:paraId="0A2B59F2" w14:textId="12C7C108" w:rsidR="001D52DE" w:rsidRDefault="001D52DE">
      <w:pPr>
        <w:pStyle w:val="a0"/>
        <w:ind w:firstLine="372"/>
        <w:pPrChange w:id="56" w:author="sca" w:date="2019-04-13T12:07:00Z">
          <w:pPr>
            <w:pStyle w:val="a0"/>
            <w:numPr>
              <w:numId w:val="11"/>
            </w:numPr>
            <w:ind w:left="972" w:firstLineChars="0" w:hanging="600"/>
          </w:pPr>
        </w:pPrChange>
      </w:pPr>
      <w:r>
        <w:rPr>
          <w:rFonts w:hint="eastAsia"/>
        </w:rPr>
        <w:t>使用一些被广泛使用的并发程序来进行实验</w:t>
      </w:r>
      <w:r>
        <w:rPr>
          <w:rFonts w:hint="eastAsia"/>
        </w:rPr>
        <w:t>,</w:t>
      </w:r>
      <w:r>
        <w:rPr>
          <w:rFonts w:hint="eastAsia"/>
        </w:rPr>
        <w:t>验证</w:t>
      </w:r>
      <w:r>
        <w:rPr>
          <w:rFonts w:hint="eastAsia"/>
        </w:rPr>
        <w:t>C</w:t>
      </w:r>
      <w:r w:rsidR="00B36D94">
        <w:rPr>
          <w:rFonts w:hint="eastAsia"/>
        </w:rPr>
        <w:t>MuJava</w:t>
      </w:r>
      <w:r>
        <w:rPr>
          <w:rFonts w:hint="eastAsia"/>
        </w:rPr>
        <w:t>是否能够识别程序内部所有的并发机</w:t>
      </w:r>
      <w:r>
        <w:rPr>
          <w:rFonts w:hint="eastAsia"/>
        </w:rPr>
        <w:lastRenderedPageBreak/>
        <w:t>制并生成正确的并发变异体</w:t>
      </w:r>
      <w:r>
        <w:rPr>
          <w:rFonts w:hint="eastAsia"/>
        </w:rPr>
        <w:t>,</w:t>
      </w:r>
      <w:r>
        <w:rPr>
          <w:rFonts w:hint="eastAsia"/>
        </w:rPr>
        <w:t>然后计算正确率</w:t>
      </w:r>
      <w:r>
        <w:rPr>
          <w:rFonts w:hint="eastAsia"/>
        </w:rPr>
        <w:t>,</w:t>
      </w:r>
      <w:r>
        <w:rPr>
          <w:rFonts w:hint="eastAsia"/>
        </w:rPr>
        <w:t>将实验结果和人工生成的并发变异体的正确率进行对比分析</w:t>
      </w:r>
      <w:r>
        <w:rPr>
          <w:rFonts w:hint="eastAsia"/>
        </w:rPr>
        <w:t>,</w:t>
      </w:r>
      <w:r>
        <w:rPr>
          <w:rFonts w:hint="eastAsia"/>
        </w:rPr>
        <w:t>评估工具是否提高了正确率</w:t>
      </w:r>
      <w:r>
        <w:rPr>
          <w:rFonts w:hint="eastAsia"/>
        </w:rPr>
        <w:t>.</w:t>
      </w:r>
    </w:p>
    <w:p w14:paraId="2CC2BC7E" w14:textId="77777777" w:rsidR="00CA3373" w:rsidRDefault="001D52DE" w:rsidP="00CA3373">
      <w:pPr>
        <w:pStyle w:val="a0"/>
        <w:numPr>
          <w:ilvl w:val="0"/>
          <w:numId w:val="11"/>
        </w:numPr>
        <w:ind w:firstLineChars="0"/>
        <w:rPr>
          <w:ins w:id="57" w:author="sca" w:date="2019-04-13T12:07:00Z"/>
        </w:rPr>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14:paraId="3C2641E7" w14:textId="45C5ED2A" w:rsidR="001D52DE" w:rsidRDefault="001D52DE">
      <w:pPr>
        <w:pStyle w:val="a0"/>
        <w:ind w:firstLineChars="0"/>
        <w:pPrChange w:id="58" w:author="sca" w:date="2019-04-13T12:07:00Z">
          <w:pPr>
            <w:pStyle w:val="a0"/>
            <w:numPr>
              <w:numId w:val="11"/>
            </w:numPr>
            <w:ind w:left="972" w:firstLineChars="0" w:hanging="600"/>
          </w:pPr>
        </w:pPrChange>
      </w:pPr>
      <w:r>
        <w:rPr>
          <w:rFonts w:hint="eastAsia"/>
        </w:rPr>
        <w:t>首先分析并发程序内部所使用的并发机制确定程序理论上应该生成的并发变异体的数量</w:t>
      </w:r>
      <w:r>
        <w:rPr>
          <w:rFonts w:hint="eastAsia"/>
        </w:rPr>
        <w:t>,</w:t>
      </w:r>
      <w:r>
        <w:rPr>
          <w:rFonts w:hint="eastAsia"/>
        </w:rPr>
        <w:t>将工具生成的变异体和人工生成的变异体数量分别与理论数量进行对比分析</w:t>
      </w:r>
      <w:r>
        <w:rPr>
          <w:rFonts w:hint="eastAsia"/>
        </w:rPr>
        <w:t>,</w:t>
      </w:r>
      <w:r>
        <w:rPr>
          <w:rFonts w:hint="eastAsia"/>
        </w:rPr>
        <w:t>评估工具生成变异体是否提高了完备性</w:t>
      </w:r>
      <w:r>
        <w:rPr>
          <w:rFonts w:hint="eastAsia"/>
        </w:rPr>
        <w:t>.</w:t>
      </w:r>
    </w:p>
    <w:p w14:paraId="5528315C" w14:textId="77777777" w:rsidR="00CA3373" w:rsidRDefault="001D52DE" w:rsidP="001B7E93">
      <w:pPr>
        <w:pStyle w:val="a0"/>
        <w:numPr>
          <w:ilvl w:val="0"/>
          <w:numId w:val="11"/>
        </w:numPr>
        <w:ind w:left="975" w:firstLineChars="0" w:hanging="601"/>
        <w:rPr>
          <w:ins w:id="59" w:author="sca" w:date="2019-04-13T12:07:00Z"/>
        </w:rPr>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14:paraId="22BAFC1C" w14:textId="01FA6CBE" w:rsidR="001D52DE" w:rsidRPr="00FA1427" w:rsidRDefault="001D52DE">
      <w:pPr>
        <w:pStyle w:val="a0"/>
        <w:ind w:firstLineChars="0"/>
        <w:pPrChange w:id="60" w:author="sca" w:date="2019-04-13T12:07:00Z">
          <w:pPr>
            <w:pStyle w:val="a0"/>
            <w:numPr>
              <w:numId w:val="11"/>
            </w:numPr>
            <w:ind w:left="975" w:firstLineChars="0" w:hanging="601"/>
          </w:pPr>
        </w:pPrChange>
      </w:pPr>
      <w:r>
        <w:rPr>
          <w:rFonts w:hint="eastAsia"/>
        </w:rPr>
        <w:t>记录工具生成所有并发变异体所需要的时间</w:t>
      </w:r>
      <w:r>
        <w:rPr>
          <w:rFonts w:hint="eastAsia"/>
        </w:rPr>
        <w:t>,</w:t>
      </w:r>
      <w:r>
        <w:rPr>
          <w:rFonts w:hint="eastAsia"/>
        </w:rPr>
        <w:t>然后将实验结果和人工生成并发变异体需要的时间进行对比分析</w:t>
      </w:r>
      <w:r>
        <w:rPr>
          <w:rFonts w:hint="eastAsia"/>
        </w:rPr>
        <w:t>,</w:t>
      </w:r>
      <w:r>
        <w:rPr>
          <w:rFonts w:hint="eastAsia"/>
        </w:rPr>
        <w:t>评估工具的运行效率</w:t>
      </w:r>
      <w:r>
        <w:rPr>
          <w:rFonts w:hint="eastAsia"/>
        </w:rPr>
        <w:t>.</w:t>
      </w:r>
    </w:p>
    <w:p w14:paraId="7A6672B2" w14:textId="77777777" w:rsidR="009203D7" w:rsidRDefault="009203D7" w:rsidP="009203D7">
      <w:pPr>
        <w:pStyle w:val="2"/>
        <w:spacing w:before="71" w:after="71"/>
      </w:pPr>
      <w:r>
        <w:rPr>
          <w:rFonts w:hint="eastAsia"/>
        </w:rPr>
        <w:t>实验</w:t>
      </w:r>
      <w:r w:rsidR="00EE4ACB">
        <w:rPr>
          <w:rFonts w:hint="eastAsia"/>
        </w:rPr>
        <w:t>对象</w:t>
      </w:r>
    </w:p>
    <w:p w14:paraId="474AFD2A" w14:textId="77777777"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ThreadID(TID)</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FineGrainedHeap(FGH)</w:t>
      </w:r>
      <w:r w:rsidR="00AB2DDA" w:rsidRPr="00AB2DDA">
        <w:rPr>
          <w:rFonts w:hint="eastAsia"/>
          <w:vertAlign w:val="superscript"/>
        </w:rPr>
        <w:t xml:space="preserve"> </w:t>
      </w:r>
      <w:r w:rsidR="00AB2DDA">
        <w:rPr>
          <w:rFonts w:hint="eastAsia"/>
          <w:vertAlign w:val="superscript"/>
        </w:rPr>
        <w:t>[</w:t>
      </w:r>
      <w:r w:rsidR="00673123">
        <w:rPr>
          <w:rFonts w:hint="eastAsia"/>
          <w:vertAlign w:val="superscript"/>
        </w:rPr>
        <w:t>12</w:t>
      </w:r>
      <w:r w:rsidR="00AB2DDA">
        <w:rPr>
          <w:rFonts w:hint="eastAsia"/>
          <w:vertAlign w:val="superscript"/>
        </w:rPr>
        <w:t>]</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6A3F6B">
        <w:rPr>
          <w:rFonts w:hint="eastAsia"/>
        </w:rPr>
        <w:t>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673123">
        <w:rPr>
          <w:rFonts w:hint="eastAsia"/>
          <w:vertAlign w:val="superscript"/>
        </w:rPr>
        <w:t>[13</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14:paraId="22DF20AE" w14:textId="77777777" w:rsidR="005E0280" w:rsidRDefault="00BF7D4D" w:rsidP="00076431">
      <w:pPr>
        <w:pStyle w:val="a0"/>
        <w:spacing w:beforeLines="30" w:before="85"/>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14:paraId="64F586AE" w14:textId="77777777" w:rsidR="0034527A" w:rsidRDefault="0034527A" w:rsidP="00076431">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w:t>
      </w:r>
      <w:commentRangeStart w:id="61"/>
      <w:r>
        <w:rPr>
          <w:rFonts w:ascii="黑体" w:eastAsia="黑体" w:hAnsi="黑体" w:hint="eastAsia"/>
        </w:rPr>
        <w:t>验对象</w:t>
      </w:r>
      <w:r w:rsidR="00EE4ACB">
        <w:rPr>
          <w:rFonts w:ascii="黑体" w:eastAsia="黑体" w:hAnsi="黑体" w:hint="eastAsia"/>
        </w:rPr>
        <w:t>信息</w:t>
      </w:r>
      <w:commentRangeEnd w:id="61"/>
      <w:r w:rsidR="00CA3373">
        <w:rPr>
          <w:rStyle w:val="af3"/>
          <w:rFonts w:ascii="Tahoma" w:eastAsia="微软雅黑" w:hAnsi="Tahoma" w:cstheme="minorBidi"/>
          <w:kern w:val="0"/>
        </w:rPr>
        <w:commentReference w:id="61"/>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614"/>
        <w:gridCol w:w="2551"/>
        <w:gridCol w:w="993"/>
        <w:gridCol w:w="3023"/>
      </w:tblGrid>
      <w:tr w:rsidR="0034527A" w:rsidRPr="00EC29EE" w14:paraId="4A26DEFE" w14:textId="77777777" w:rsidTr="00016362">
        <w:trPr>
          <w:jc w:val="center"/>
        </w:trPr>
        <w:tc>
          <w:tcPr>
            <w:tcW w:w="614" w:type="dxa"/>
            <w:tcBorders>
              <w:left w:val="single" w:sz="4" w:space="0" w:color="FFFFFF" w:themeColor="background1"/>
            </w:tcBorders>
          </w:tcPr>
          <w:p w14:paraId="3A3CA863"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14:paraId="4414BC60"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14:paraId="6A8B839E"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14:paraId="05452EF3" w14:textId="77777777"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w:t>
            </w:r>
            <w:r w:rsidR="000F6855">
              <w:rPr>
                <w:rFonts w:hAnsi="宋体" w:cs="Times New Roman" w:hint="eastAsia"/>
                <w:sz w:val="18"/>
                <w:szCs w:val="18"/>
              </w:rPr>
              <w:t>并发</w:t>
            </w:r>
            <w:r w:rsidRPr="0034527A">
              <w:rPr>
                <w:rFonts w:hAnsi="宋体" w:cs="Times New Roman"/>
                <w:sz w:val="18"/>
                <w:szCs w:val="18"/>
              </w:rPr>
              <w:t>变异算子</w:t>
            </w:r>
          </w:p>
        </w:tc>
      </w:tr>
      <w:tr w:rsidR="0034527A" w:rsidRPr="00EC29EE" w14:paraId="60E8EEA5" w14:textId="77777777" w:rsidTr="001F5A68">
        <w:trPr>
          <w:trHeight w:val="327"/>
          <w:jc w:val="center"/>
        </w:trPr>
        <w:tc>
          <w:tcPr>
            <w:tcW w:w="614" w:type="dxa"/>
            <w:tcBorders>
              <w:left w:val="single" w:sz="4" w:space="0" w:color="FFFFFF" w:themeColor="background1"/>
              <w:bottom w:val="single" w:sz="4" w:space="0" w:color="auto"/>
            </w:tcBorders>
          </w:tcPr>
          <w:p w14:paraId="5045916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auto"/>
            </w:tcBorders>
            <w:shd w:val="clear" w:color="auto" w:fill="auto"/>
          </w:tcPr>
          <w:p w14:paraId="17E7580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auto"/>
            </w:tcBorders>
            <w:shd w:val="clear" w:color="auto" w:fill="auto"/>
          </w:tcPr>
          <w:p w14:paraId="212824C9"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auto"/>
              <w:right w:val="single" w:sz="4" w:space="0" w:color="FFFFFF" w:themeColor="background1"/>
            </w:tcBorders>
            <w:shd w:val="clear" w:color="auto" w:fill="auto"/>
          </w:tcPr>
          <w:p w14:paraId="1C18079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14:paraId="4B3E7EEB"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63181D4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auto"/>
              <w:bottom w:val="single" w:sz="4" w:space="0" w:color="auto"/>
            </w:tcBorders>
            <w:shd w:val="clear" w:color="auto" w:fill="auto"/>
          </w:tcPr>
          <w:p w14:paraId="2F276DB4"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auto"/>
              <w:bottom w:val="single" w:sz="4" w:space="0" w:color="auto"/>
            </w:tcBorders>
            <w:shd w:val="clear" w:color="auto" w:fill="auto"/>
          </w:tcPr>
          <w:p w14:paraId="16A86E7B"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auto"/>
              <w:bottom w:val="single" w:sz="4" w:space="0" w:color="auto"/>
              <w:right w:val="single" w:sz="4" w:space="0" w:color="FFFFFF" w:themeColor="background1"/>
            </w:tcBorders>
            <w:shd w:val="clear" w:color="auto" w:fill="auto"/>
          </w:tcPr>
          <w:p w14:paraId="56A32139"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14:paraId="0B7D86F1"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3797D6D6"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auto"/>
              <w:bottom w:val="single" w:sz="4" w:space="0" w:color="auto"/>
            </w:tcBorders>
            <w:shd w:val="clear" w:color="auto" w:fill="auto"/>
          </w:tcPr>
          <w:p w14:paraId="5719A4E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auto"/>
              <w:bottom w:val="single" w:sz="4" w:space="0" w:color="auto"/>
            </w:tcBorders>
            <w:shd w:val="clear" w:color="auto" w:fill="auto"/>
          </w:tcPr>
          <w:p w14:paraId="0DD952D3"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auto"/>
              <w:bottom w:val="single" w:sz="4" w:space="0" w:color="auto"/>
              <w:right w:val="single" w:sz="4" w:space="0" w:color="FFFFFF" w:themeColor="background1"/>
            </w:tcBorders>
            <w:shd w:val="clear" w:color="auto" w:fill="auto"/>
          </w:tcPr>
          <w:p w14:paraId="654B0EA4"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14:paraId="75917BAA"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69AE8B76"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auto"/>
              <w:bottom w:val="single" w:sz="4" w:space="0" w:color="auto"/>
            </w:tcBorders>
            <w:shd w:val="clear" w:color="auto" w:fill="auto"/>
          </w:tcPr>
          <w:p w14:paraId="68292BBF"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auto"/>
              <w:bottom w:val="single" w:sz="4" w:space="0" w:color="auto"/>
            </w:tcBorders>
            <w:shd w:val="clear" w:color="auto" w:fill="auto"/>
          </w:tcPr>
          <w:p w14:paraId="0E801E39"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auto"/>
              <w:bottom w:val="single" w:sz="4" w:space="0" w:color="auto"/>
              <w:right w:val="single" w:sz="4" w:space="0" w:color="FFFFFF" w:themeColor="background1"/>
            </w:tcBorders>
            <w:shd w:val="clear" w:color="auto" w:fill="auto"/>
          </w:tcPr>
          <w:p w14:paraId="64143065"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713A51" w:rsidRPr="00EC29EE" w14:paraId="6DD21A02"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694214F4" w14:textId="77777777" w:rsidR="00713A51" w:rsidRPr="0034527A" w:rsidRDefault="00713A51" w:rsidP="00713A51">
            <w:pPr>
              <w:pStyle w:val="b0"/>
              <w:spacing w:before="28" w:after="28"/>
              <w:ind w:firstLineChars="0" w:firstLine="0"/>
              <w:rPr>
                <w:rFonts w:cs="Times New Roman"/>
                <w:sz w:val="18"/>
                <w:szCs w:val="18"/>
              </w:rPr>
            </w:pPr>
            <w:r>
              <w:rPr>
                <w:rFonts w:cs="Times New Roman" w:hint="eastAsia"/>
                <w:sz w:val="18"/>
                <w:szCs w:val="18"/>
              </w:rPr>
              <w:t>5</w:t>
            </w:r>
          </w:p>
        </w:tc>
        <w:tc>
          <w:tcPr>
            <w:tcW w:w="2551" w:type="dxa"/>
            <w:tcBorders>
              <w:top w:val="single" w:sz="4" w:space="0" w:color="auto"/>
              <w:bottom w:val="single" w:sz="4" w:space="0" w:color="auto"/>
            </w:tcBorders>
            <w:shd w:val="clear" w:color="auto" w:fill="auto"/>
          </w:tcPr>
          <w:p w14:paraId="272AB992"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auto"/>
              <w:bottom w:val="single" w:sz="4" w:space="0" w:color="auto"/>
            </w:tcBorders>
            <w:shd w:val="clear" w:color="auto" w:fill="auto"/>
          </w:tcPr>
          <w:p w14:paraId="2D1DE337"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auto"/>
              <w:bottom w:val="single" w:sz="4" w:space="0" w:color="auto"/>
              <w:right w:val="single" w:sz="4" w:space="0" w:color="FFFFFF" w:themeColor="background1"/>
            </w:tcBorders>
            <w:shd w:val="clear" w:color="auto" w:fill="auto"/>
          </w:tcPr>
          <w:p w14:paraId="6EA29243" w14:textId="77777777" w:rsidR="00713A51" w:rsidRPr="0034527A" w:rsidRDefault="00713A51" w:rsidP="00713A51">
            <w:pPr>
              <w:pStyle w:val="b0"/>
              <w:spacing w:before="28" w:after="28"/>
              <w:ind w:firstLineChars="0" w:firstLine="0"/>
              <w:rPr>
                <w:rFonts w:cs="Times New Roman"/>
                <w:sz w:val="18"/>
                <w:szCs w:val="18"/>
              </w:rPr>
            </w:pPr>
            <w:r w:rsidRPr="0034527A">
              <w:rPr>
                <w:rFonts w:cs="Times New Roman"/>
                <w:sz w:val="18"/>
                <w:szCs w:val="18"/>
              </w:rPr>
              <w:t>EELO, ELPA, RCXC</w:t>
            </w:r>
            <w:r>
              <w:rPr>
                <w:rFonts w:cs="Times New Roman" w:hint="eastAsia"/>
                <w:sz w:val="18"/>
                <w:szCs w:val="18"/>
              </w:rPr>
              <w:t xml:space="preserve">, </w:t>
            </w:r>
            <w:r w:rsidRPr="0034527A">
              <w:rPr>
                <w:rFonts w:cs="Times New Roman"/>
                <w:sz w:val="18"/>
                <w:szCs w:val="18"/>
              </w:rPr>
              <w:t>RVK, RXO</w:t>
            </w:r>
          </w:p>
        </w:tc>
      </w:tr>
      <w:tr w:rsidR="0034527A" w:rsidRPr="00EC29EE" w14:paraId="39DE7223" w14:textId="77777777" w:rsidTr="00077DFF">
        <w:trPr>
          <w:jc w:val="center"/>
        </w:trPr>
        <w:tc>
          <w:tcPr>
            <w:tcW w:w="614" w:type="dxa"/>
            <w:tcBorders>
              <w:top w:val="single" w:sz="4" w:space="0" w:color="auto"/>
              <w:left w:val="single" w:sz="4" w:space="0" w:color="FFFFFF" w:themeColor="background1"/>
              <w:bottom w:val="single" w:sz="4" w:space="0" w:color="auto"/>
            </w:tcBorders>
          </w:tcPr>
          <w:p w14:paraId="303CC0BA" w14:textId="77777777" w:rsidR="0034527A" w:rsidRPr="0034527A" w:rsidRDefault="00713A51" w:rsidP="0034527A">
            <w:pPr>
              <w:pStyle w:val="b0"/>
              <w:spacing w:before="28" w:after="28"/>
              <w:ind w:firstLineChars="0" w:firstLine="0"/>
              <w:rPr>
                <w:rFonts w:cs="Times New Roman"/>
                <w:sz w:val="18"/>
                <w:szCs w:val="18"/>
              </w:rPr>
            </w:pPr>
            <w:r>
              <w:rPr>
                <w:rFonts w:cs="Times New Roman" w:hint="eastAsia"/>
                <w:sz w:val="18"/>
                <w:szCs w:val="18"/>
              </w:rPr>
              <w:t>6</w:t>
            </w:r>
          </w:p>
        </w:tc>
        <w:tc>
          <w:tcPr>
            <w:tcW w:w="2551" w:type="dxa"/>
            <w:tcBorders>
              <w:top w:val="single" w:sz="4" w:space="0" w:color="auto"/>
              <w:bottom w:val="single" w:sz="4" w:space="0" w:color="auto"/>
            </w:tcBorders>
            <w:shd w:val="clear" w:color="auto" w:fill="auto"/>
          </w:tcPr>
          <w:p w14:paraId="25BA7F1B" w14:textId="77777777" w:rsidR="00F32955"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auto"/>
              <w:bottom w:val="single" w:sz="4" w:space="0" w:color="auto"/>
            </w:tcBorders>
            <w:shd w:val="clear" w:color="auto" w:fill="auto"/>
          </w:tcPr>
          <w:p w14:paraId="7EAAF8FC" w14:textId="77777777" w:rsidR="0034527A" w:rsidRPr="0034527A" w:rsidRDefault="00F32955" w:rsidP="0034527A">
            <w:pPr>
              <w:pStyle w:val="b0"/>
              <w:spacing w:before="28" w:after="28"/>
              <w:ind w:firstLineChars="0" w:firstLine="0"/>
              <w:rPr>
                <w:rFonts w:cs="Times New Roman"/>
                <w:sz w:val="18"/>
                <w:szCs w:val="18"/>
              </w:rPr>
            </w:pPr>
            <w:r>
              <w:rPr>
                <w:rFonts w:cs="Times New Roman" w:hint="eastAsia"/>
                <w:sz w:val="18"/>
                <w:szCs w:val="18"/>
              </w:rPr>
              <w:t>617</w:t>
            </w:r>
          </w:p>
        </w:tc>
        <w:tc>
          <w:tcPr>
            <w:tcW w:w="3023" w:type="dxa"/>
            <w:tcBorders>
              <w:top w:val="single" w:sz="4" w:space="0" w:color="auto"/>
              <w:bottom w:val="single" w:sz="4" w:space="0" w:color="auto"/>
              <w:right w:val="single" w:sz="4" w:space="0" w:color="FFFFFF" w:themeColor="background1"/>
            </w:tcBorders>
            <w:shd w:val="clear" w:color="auto" w:fill="auto"/>
          </w:tcPr>
          <w:p w14:paraId="001ED503" w14:textId="77777777" w:rsidR="0034527A" w:rsidRPr="0034527A" w:rsidRDefault="00F32955"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14:paraId="687959EE" w14:textId="77777777" w:rsidTr="00077DFF">
        <w:trPr>
          <w:jc w:val="center"/>
        </w:trPr>
        <w:tc>
          <w:tcPr>
            <w:tcW w:w="614" w:type="dxa"/>
            <w:tcBorders>
              <w:top w:val="single" w:sz="4" w:space="0" w:color="auto"/>
              <w:left w:val="single" w:sz="4" w:space="0" w:color="FFFFFF" w:themeColor="background1"/>
            </w:tcBorders>
          </w:tcPr>
          <w:p w14:paraId="25CD7C57"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auto"/>
            </w:tcBorders>
            <w:shd w:val="clear" w:color="auto" w:fill="auto"/>
          </w:tcPr>
          <w:p w14:paraId="5727CC61"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auto"/>
            </w:tcBorders>
            <w:shd w:val="clear" w:color="auto" w:fill="auto"/>
          </w:tcPr>
          <w:p w14:paraId="2CD8769D"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auto"/>
              <w:right w:val="single" w:sz="4" w:space="0" w:color="FFFFFF" w:themeColor="background1"/>
            </w:tcBorders>
            <w:shd w:val="clear" w:color="auto" w:fill="auto"/>
          </w:tcPr>
          <w:p w14:paraId="074B228E" w14:textId="77777777"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14:paraId="127BF015" w14:textId="041916D2" w:rsidR="0013069B" w:rsidRDefault="00CA3373" w:rsidP="009203D7">
      <w:pPr>
        <w:pStyle w:val="2"/>
        <w:spacing w:before="71" w:after="71"/>
      </w:pPr>
      <w:ins w:id="62" w:author="sca" w:date="2019-04-13T12:07:00Z">
        <w:r>
          <w:rPr>
            <w:rFonts w:hint="eastAsia"/>
          </w:rPr>
          <w:t>度量指标</w:t>
        </w:r>
      </w:ins>
      <w:del w:id="63" w:author="sca" w:date="2019-04-13T12:07:00Z">
        <w:r w:rsidR="00ED7878" w:rsidDel="00CA3373">
          <w:rPr>
            <w:rFonts w:hint="eastAsia"/>
          </w:rPr>
          <w:delText>变量</w:delText>
        </w:r>
      </w:del>
    </w:p>
    <w:p w14:paraId="37B60955" w14:textId="518D1B9A" w:rsidR="0013069B" w:rsidRDefault="009C0B0B">
      <w:pPr>
        <w:pStyle w:val="a0"/>
        <w:ind w:left="732" w:firstLineChars="0" w:firstLine="0"/>
        <w:pPrChange w:id="64" w:author="sca" w:date="2019-04-13T12:07:00Z">
          <w:pPr>
            <w:pStyle w:val="a0"/>
            <w:numPr>
              <w:numId w:val="14"/>
            </w:numPr>
            <w:ind w:left="732" w:firstLineChars="0" w:hanging="360"/>
          </w:pPr>
        </w:pPrChange>
      </w:pPr>
      <w:del w:id="65" w:author="sca" w:date="2019-04-13T12:07:00Z">
        <w:r w:rsidDel="00CA3373">
          <w:rPr>
            <w:rFonts w:hint="eastAsia"/>
          </w:rPr>
          <w:delText>自变量</w:delText>
        </w:r>
      </w:del>
    </w:p>
    <w:p w14:paraId="5D90C217" w14:textId="77777777" w:rsidR="0013069B" w:rsidRDefault="0013069B" w:rsidP="0013069B">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14:paraId="1572DFBF" w14:textId="77777777" w:rsidR="0013069B" w:rsidRPr="0013069B" w:rsidRDefault="009C0B0B">
      <w:pPr>
        <w:pStyle w:val="a0"/>
        <w:ind w:left="732" w:firstLineChars="0" w:firstLine="0"/>
        <w:pPrChange w:id="66" w:author="sca" w:date="2019-04-13T12:08:00Z">
          <w:pPr>
            <w:pStyle w:val="a0"/>
            <w:numPr>
              <w:numId w:val="14"/>
            </w:numPr>
            <w:ind w:left="732" w:firstLineChars="0" w:hanging="360"/>
          </w:pPr>
        </w:pPrChange>
      </w:pPr>
      <w:del w:id="67" w:author="sca" w:date="2019-04-13T12:08:00Z">
        <w:r w:rsidDel="00CA3373">
          <w:rPr>
            <w:rFonts w:hint="eastAsia"/>
          </w:rPr>
          <w:delText>因变量</w:delText>
        </w:r>
      </w:del>
    </w:p>
    <w:p w14:paraId="72FE71BC" w14:textId="77777777"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14:paraId="265E20DA" w14:textId="77777777" w:rsidR="0013069B" w:rsidRDefault="0013069B"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Pr>
          <w:rFonts w:hint="eastAsia"/>
        </w:rPr>
        <w:t xml:space="preserve"> (5).</w:t>
      </w:r>
    </w:p>
    <w:p w14:paraId="041EFFE0" w14:textId="77777777" w:rsidR="0013069B" w:rsidRDefault="0013069B" w:rsidP="0013069B">
      <w:pPr>
        <w:pStyle w:val="a0"/>
        <w:ind w:firstLine="372"/>
      </w:pPr>
      <w:r>
        <w:rPr>
          <w:rFonts w:hint="eastAsia"/>
        </w:rPr>
        <w:lastRenderedPageBreak/>
        <w:t>采用统计生成并发变异体的数量的方法来评估生成并发变异体的完备性</w:t>
      </w:r>
      <w:r>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Pr>
          <w:rFonts w:hint="eastAsia"/>
        </w:rPr>
        <w:t>生成的所有正确的并发变异体数量</w:t>
      </w:r>
      <w:r>
        <w:rPr>
          <w:rFonts w:hint="eastAsia"/>
        </w:rPr>
        <w:t>,</w:t>
      </w:r>
      <w:r>
        <w:rPr>
          <w:rFonts w:hint="eastAsia"/>
        </w:rPr>
        <w:t>并与待测程序</w:t>
      </w:r>
      <w:r w:rsidR="0069182F">
        <w:rPr>
          <w:rFonts w:hint="eastAsia"/>
        </w:rPr>
        <w:t>理论上</w:t>
      </w:r>
      <w:r>
        <w:rPr>
          <w:rFonts w:hint="eastAsia"/>
        </w:rPr>
        <w:t>可能生成的并发变异体数量进行对比</w:t>
      </w:r>
      <w:r>
        <w:rPr>
          <w:rFonts w:hint="eastAsia"/>
        </w:rPr>
        <w:t>,</w:t>
      </w:r>
      <w:r w:rsidR="008C38F1">
        <w:rPr>
          <w:rFonts w:hint="eastAsia"/>
        </w:rPr>
        <w:t>判断两种方式</w:t>
      </w:r>
      <w:r>
        <w:rPr>
          <w:rFonts w:hint="eastAsia"/>
        </w:rPr>
        <w:t>是否能够正确地识别出程序里所有的可变异点并生成相应的并发变异体</w:t>
      </w:r>
      <w:r w:rsidR="008C38F1">
        <w:rPr>
          <w:rFonts w:hint="eastAsia"/>
        </w:rPr>
        <w:t>并进行比较</w:t>
      </w:r>
      <w:r>
        <w:rPr>
          <w:rFonts w:hint="eastAsia"/>
        </w:rPr>
        <w:t>.</w:t>
      </w:r>
    </w:p>
    <w:p w14:paraId="344ADC17" w14:textId="77777777"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14:paraId="36EA1C2C" w14:textId="77777777" w:rsidR="009203D7" w:rsidRDefault="001F623E" w:rsidP="009203D7">
      <w:pPr>
        <w:pStyle w:val="2"/>
        <w:spacing w:before="71" w:after="71"/>
      </w:pPr>
      <w:r>
        <w:rPr>
          <w:rFonts w:hint="eastAsia"/>
        </w:rPr>
        <w:t>实验设置</w:t>
      </w:r>
    </w:p>
    <w:p w14:paraId="4E479834" w14:textId="77777777" w:rsidR="001F623E" w:rsidRDefault="001F623E" w:rsidP="00CA1932">
      <w:pPr>
        <w:pStyle w:val="a0"/>
        <w:numPr>
          <w:ilvl w:val="0"/>
          <w:numId w:val="15"/>
        </w:numPr>
        <w:ind w:firstLineChars="0"/>
      </w:pPr>
      <w:r>
        <w:rPr>
          <w:rFonts w:hint="eastAsia"/>
        </w:rPr>
        <w:t>实验环境</w:t>
      </w:r>
    </w:p>
    <w:p w14:paraId="2BA6E306" w14:textId="77777777"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14:paraId="3C6038BE" w14:textId="77777777" w:rsidR="006A3F6B" w:rsidRPr="001F623E" w:rsidRDefault="006A3F6B" w:rsidP="006A3F6B">
      <w:pPr>
        <w:pStyle w:val="a0"/>
        <w:numPr>
          <w:ilvl w:val="0"/>
          <w:numId w:val="15"/>
        </w:numPr>
        <w:ind w:firstLineChars="0"/>
      </w:pPr>
      <w:r>
        <w:rPr>
          <w:rFonts w:hint="eastAsia"/>
        </w:rPr>
        <w:t>实验步骤</w:t>
      </w:r>
    </w:p>
    <w:p w14:paraId="526DA983" w14:textId="77777777"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14:paraId="540CF449" w14:textId="77777777"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14:paraId="10046B5D" w14:textId="77777777"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14:paraId="14979645" w14:textId="77777777"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14:paraId="166C937C" w14:textId="77777777"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14:paraId="5E62BB49" w14:textId="77777777"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14:paraId="0CB7C50D" w14:textId="77777777"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w:t>
      </w:r>
      <w:r w:rsidR="00B36D94">
        <w:rPr>
          <w:rFonts w:hint="eastAsia"/>
        </w:rPr>
        <w:t>MuJava</w:t>
      </w:r>
      <w:r>
        <w:rPr>
          <w:rFonts w:hint="eastAsia"/>
        </w:rPr>
        <w:t>和测试人员生成并发变异体的数量和正确率</w:t>
      </w:r>
      <w:r>
        <w:rPr>
          <w:rFonts w:hint="eastAsia"/>
        </w:rPr>
        <w:t>.</w:t>
      </w:r>
    </w:p>
    <w:p w14:paraId="010F3BEC" w14:textId="77777777" w:rsidR="001E70F2" w:rsidRDefault="001E70F2" w:rsidP="003806B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14:paraId="407A890D" w14:textId="77777777" w:rsidR="00B32BD7"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1E70F2">
        <w:rPr>
          <w:rFonts w:hint="eastAsia"/>
        </w:rPr>
        <w:t>生成并发变异体的正确率、完备性和效率的作用</w:t>
      </w:r>
      <w:r w:rsidR="001E70F2">
        <w:rPr>
          <w:rFonts w:hint="eastAsia"/>
        </w:rPr>
        <w:t>.</w:t>
      </w:r>
    </w:p>
    <w:p w14:paraId="37E89A08" w14:textId="28BFDE6E" w:rsidR="004A3414" w:rsidDel="00CA3373" w:rsidRDefault="004A3414" w:rsidP="004A3414">
      <w:pPr>
        <w:pStyle w:val="1"/>
        <w:rPr>
          <w:del w:id="68" w:author="sca" w:date="2019-04-13T12:08:00Z"/>
        </w:rPr>
      </w:pPr>
      <w:del w:id="69" w:author="sca" w:date="2019-04-13T12:08:00Z">
        <w:r w:rsidDel="00CA3373">
          <w:rPr>
            <w:rFonts w:hint="eastAsia"/>
          </w:rPr>
          <w:delText>有效性威胁</w:delText>
        </w:r>
      </w:del>
    </w:p>
    <w:p w14:paraId="7169EFD5" w14:textId="63C4F61B" w:rsidR="004A3414" w:rsidDel="00CA3373" w:rsidRDefault="004A3414" w:rsidP="004A3414">
      <w:pPr>
        <w:pStyle w:val="a0"/>
        <w:ind w:firstLine="372"/>
        <w:rPr>
          <w:del w:id="70" w:author="sca" w:date="2019-04-13T12:08:00Z"/>
          <w:szCs w:val="18"/>
        </w:rPr>
      </w:pPr>
      <w:commentRangeStart w:id="71"/>
      <w:r>
        <w:rPr>
          <w:rFonts w:hint="eastAsia"/>
        </w:rPr>
        <w:t>经验研究采</w:t>
      </w:r>
      <w:commentRangeEnd w:id="71"/>
      <w:r w:rsidR="00CA3373">
        <w:rPr>
          <w:rStyle w:val="af3"/>
          <w:rFonts w:ascii="Tahoma" w:eastAsia="微软雅黑" w:hAnsi="Tahoma" w:cstheme="minorBidi"/>
          <w:kern w:val="0"/>
        </w:rPr>
        <w:commentReference w:id="71"/>
      </w:r>
      <w:r>
        <w:rPr>
          <w:rFonts w:hint="eastAsia"/>
        </w:rPr>
        <w:t>用的实验对象的正确性对实验结果有关键的影响</w:t>
      </w:r>
      <w:r>
        <w:rPr>
          <w:rFonts w:hint="eastAsia"/>
        </w:rPr>
        <w:t>.</w:t>
      </w:r>
      <w:r>
        <w:rPr>
          <w:rFonts w:hint="eastAsia"/>
        </w:rPr>
        <w:t>对于实验对象中</w:t>
      </w:r>
      <w:r>
        <w:rPr>
          <w:rFonts w:hint="eastAsia"/>
        </w:rPr>
        <w:t>Bin</w:t>
      </w:r>
      <w:r>
        <w:rPr>
          <w:rFonts w:hint="eastAsia"/>
        </w:rPr>
        <w:t>、</w:t>
      </w:r>
      <w:r>
        <w:rPr>
          <w:rFonts w:hint="eastAsia"/>
        </w:rPr>
        <w:t>ThreadID</w:t>
      </w:r>
      <w:r>
        <w:rPr>
          <w:rFonts w:hint="eastAsia"/>
        </w:rPr>
        <w:t>和</w:t>
      </w:r>
      <w:r w:rsidRPr="0034527A">
        <w:rPr>
          <w:szCs w:val="18"/>
        </w:rPr>
        <w:t>FineGrainedHeap</w:t>
      </w:r>
      <w:r>
        <w:rPr>
          <w:rFonts w:hint="eastAsia"/>
          <w:szCs w:val="18"/>
        </w:rPr>
        <w:t>三个程序</w:t>
      </w:r>
      <w:r>
        <w:rPr>
          <w:rFonts w:hint="eastAsia"/>
          <w:szCs w:val="18"/>
        </w:rPr>
        <w:t>,</w:t>
      </w:r>
      <w:r>
        <w:rPr>
          <w:rFonts w:hint="eastAsia"/>
          <w:szCs w:val="18"/>
        </w:rPr>
        <w:t>课题组已经应用其做了大量相关实验</w:t>
      </w:r>
      <w:r>
        <w:rPr>
          <w:rFonts w:hint="eastAsia"/>
          <w:szCs w:val="18"/>
        </w:rPr>
        <w:t>,</w:t>
      </w:r>
      <w:r>
        <w:rPr>
          <w:rFonts w:hint="eastAsia"/>
          <w:szCs w:val="18"/>
        </w:rPr>
        <w:t>能够保证程序的正确性和代表性</w:t>
      </w:r>
      <w:r>
        <w:rPr>
          <w:rFonts w:hint="eastAsia"/>
          <w:szCs w:val="18"/>
        </w:rPr>
        <w:t>.</w:t>
      </w:r>
    </w:p>
    <w:p w14:paraId="0822B0CC" w14:textId="77777777" w:rsidR="004A3414" w:rsidRPr="00D52A50" w:rsidRDefault="004A3414" w:rsidP="004A3414">
      <w:pPr>
        <w:pStyle w:val="a0"/>
        <w:ind w:firstLine="372"/>
      </w:pPr>
      <w:r>
        <w:rPr>
          <w:rFonts w:hint="eastAsia"/>
        </w:rPr>
        <w:t>为了使实验更具说服力我们采用了对比试验的方法</w:t>
      </w:r>
      <w:r>
        <w:rPr>
          <w:rFonts w:hint="eastAsia"/>
        </w:rPr>
        <w:t>.</w:t>
      </w:r>
      <w:r>
        <w:rPr>
          <w:rFonts w:hint="eastAsia"/>
        </w:rPr>
        <w:t>对于研究过程中统计数据的正确性</w:t>
      </w:r>
      <w:r>
        <w:rPr>
          <w:rFonts w:hint="eastAsia"/>
        </w:rPr>
        <w:t>,</w:t>
      </w:r>
      <w:r>
        <w:rPr>
          <w:rFonts w:hint="eastAsia"/>
        </w:rPr>
        <w:t>实验中采用多次实验并求平均值的方法加以保证</w:t>
      </w:r>
      <w:r>
        <w:rPr>
          <w:rFonts w:hint="eastAsia"/>
        </w:rPr>
        <w:t>.</w:t>
      </w:r>
    </w:p>
    <w:p w14:paraId="35E543AC" w14:textId="77777777" w:rsidR="008B769C" w:rsidRDefault="008B769C" w:rsidP="004B08FD">
      <w:pPr>
        <w:pStyle w:val="1"/>
      </w:pPr>
      <w:r>
        <w:rPr>
          <w:rFonts w:hint="eastAsia"/>
        </w:rPr>
        <w:t>实验结果与</w:t>
      </w:r>
      <w:commentRangeStart w:id="72"/>
      <w:r>
        <w:rPr>
          <w:rFonts w:hint="eastAsia"/>
        </w:rPr>
        <w:t>分析</w:t>
      </w:r>
      <w:commentRangeEnd w:id="72"/>
      <w:r w:rsidR="00CA3373">
        <w:rPr>
          <w:rStyle w:val="af3"/>
          <w:rFonts w:ascii="Tahoma" w:eastAsia="微软雅黑" w:hAnsi="Tahoma" w:cstheme="minorBidi"/>
        </w:rPr>
        <w:commentReference w:id="72"/>
      </w:r>
    </w:p>
    <w:p w14:paraId="3761F4DA" w14:textId="77777777" w:rsidR="00C12E50" w:rsidRDefault="003E2E65" w:rsidP="008B5F9B">
      <w:pPr>
        <w:pStyle w:val="a0"/>
        <w:ind w:firstLine="372"/>
      </w:pPr>
      <w:r>
        <w:rPr>
          <w:rFonts w:hint="eastAsia"/>
        </w:rPr>
        <w:t>表</w:t>
      </w:r>
      <w:r w:rsidR="00BF7D4D">
        <w:rPr>
          <w:rFonts w:hint="eastAsia"/>
        </w:rPr>
        <w:t>3</w:t>
      </w:r>
      <w:r>
        <w:rPr>
          <w:rFonts w:hint="eastAsia"/>
        </w:rPr>
        <w:t>列出了测试人员和</w:t>
      </w:r>
      <w:r>
        <w:rPr>
          <w:rFonts w:hint="eastAsia"/>
        </w:rPr>
        <w:t>C</w:t>
      </w:r>
      <w:r w:rsidR="00B36D94">
        <w:rPr>
          <w:rFonts w:hint="eastAsia"/>
        </w:rPr>
        <w:t>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E4E86">
        <w:rPr>
          <w:rFonts w:hint="eastAsia"/>
        </w:rPr>
        <w:t>4</w:t>
      </w:r>
      <w:r w:rsidR="00156F1E">
        <w:rPr>
          <w:rFonts w:hint="eastAsia"/>
        </w:rPr>
        <w:t>总结了</w:t>
      </w:r>
      <w:r w:rsidR="006D24F8">
        <w:rPr>
          <w:rFonts w:hint="eastAsia"/>
        </w:rPr>
        <w:t>两种方式生成并发变异体的数量</w:t>
      </w:r>
      <w:r w:rsidR="006D24F8">
        <w:rPr>
          <w:rFonts w:hint="eastAsia"/>
        </w:rPr>
        <w:t>.</w:t>
      </w:r>
    </w:p>
    <w:p w14:paraId="43FB2118" w14:textId="77777777" w:rsidR="008D3F84" w:rsidRDefault="00BF7D4D" w:rsidP="00076431">
      <w:pPr>
        <w:pStyle w:val="a0"/>
        <w:spacing w:beforeLines="30" w:before="85"/>
        <w:ind w:firstLine="373"/>
        <w:jc w:val="center"/>
      </w:pPr>
      <w:r>
        <w:rPr>
          <w:rFonts w:hint="eastAsia"/>
          <w:b/>
        </w:rPr>
        <w:t>Table 3</w:t>
      </w:r>
      <w:r w:rsidR="008D3F84">
        <w:rPr>
          <w:rFonts w:hint="eastAsia"/>
          <w:b/>
        </w:rPr>
        <w:t xml:space="preserve"> </w:t>
      </w:r>
      <w:r w:rsidR="00D03A33">
        <w:t xml:space="preserve">Correct rate of </w:t>
      </w:r>
      <w:r w:rsidR="008D3F84" w:rsidRPr="008D3F84">
        <w:t xml:space="preserve">concurrent </w:t>
      </w:r>
      <w:commentRangeStart w:id="73"/>
      <w:r w:rsidR="008D3F84">
        <w:rPr>
          <w:rFonts w:hint="eastAsia"/>
        </w:rPr>
        <w:t>mutants</w:t>
      </w:r>
      <w:commentRangeEnd w:id="73"/>
      <w:r w:rsidR="00CA3373">
        <w:rPr>
          <w:rStyle w:val="af3"/>
          <w:rFonts w:ascii="Tahoma" w:eastAsia="微软雅黑" w:hAnsi="Tahoma" w:cstheme="minorBidi"/>
          <w:kern w:val="0"/>
        </w:rPr>
        <w:commentReference w:id="73"/>
      </w:r>
    </w:p>
    <w:p w14:paraId="14315DA7" w14:textId="77777777" w:rsidR="008D3F84" w:rsidRDefault="008D3F84" w:rsidP="00076431">
      <w:pPr>
        <w:pStyle w:val="a0"/>
        <w:spacing w:afterLines="20" w:after="57"/>
        <w:ind w:firstLine="372"/>
        <w:jc w:val="center"/>
        <w:rPr>
          <w:rFonts w:ascii="宋体" w:hAnsi="宋体"/>
        </w:rPr>
      </w:pPr>
      <w:r>
        <w:rPr>
          <w:rFonts w:ascii="黑体" w:eastAsia="黑体" w:hAnsi="黑体" w:hint="eastAsia"/>
        </w:rPr>
        <w:t>表</w:t>
      </w:r>
      <w:r w:rsidR="00BF7D4D">
        <w:rPr>
          <w:rFonts w:ascii="黑体" w:eastAsia="黑体" w:hAnsi="黑体" w:hint="eastAsia"/>
        </w:rPr>
        <w:t>3</w:t>
      </w:r>
      <w:r>
        <w:rPr>
          <w:rFonts w:ascii="黑体" w:eastAsia="黑体" w:hAnsi="黑体" w:hint="eastAsia"/>
        </w:rPr>
        <w:t xml:space="preserve"> 生成并发变异体正确率</w:t>
      </w:r>
    </w:p>
    <w:tbl>
      <w:tblPr>
        <w:tblStyle w:val="af0"/>
        <w:tblW w:w="0" w:type="auto"/>
        <w:tblInd w:w="392" w:type="dxa"/>
        <w:tblLayout w:type="fixed"/>
        <w:tblLook w:val="04A0" w:firstRow="1" w:lastRow="0" w:firstColumn="1" w:lastColumn="0" w:noHBand="0" w:noVBand="1"/>
      </w:tblPr>
      <w:tblGrid>
        <w:gridCol w:w="1843"/>
        <w:gridCol w:w="850"/>
        <w:gridCol w:w="851"/>
        <w:gridCol w:w="850"/>
        <w:gridCol w:w="851"/>
        <w:gridCol w:w="850"/>
        <w:gridCol w:w="851"/>
        <w:gridCol w:w="850"/>
      </w:tblGrid>
      <w:tr w:rsidR="00156F1E" w14:paraId="3AFC2015" w14:textId="77777777" w:rsidTr="00713A51">
        <w:tc>
          <w:tcPr>
            <w:tcW w:w="1843" w:type="dxa"/>
            <w:tcBorders>
              <w:left w:val="single" w:sz="4" w:space="0" w:color="FFFFFF" w:themeColor="background1"/>
            </w:tcBorders>
          </w:tcPr>
          <w:p w14:paraId="44E29188" w14:textId="77777777" w:rsidR="00F01499" w:rsidRDefault="00F01499" w:rsidP="00713A51">
            <w:pPr>
              <w:pStyle w:val="a0"/>
              <w:ind w:firstLineChars="0" w:firstLine="0"/>
            </w:pPr>
            <w:r>
              <w:rPr>
                <w:rFonts w:hint="eastAsia"/>
              </w:rPr>
              <w:lastRenderedPageBreak/>
              <w:t>生成</w:t>
            </w:r>
            <w:r w:rsidR="006D24F8">
              <w:rPr>
                <w:rFonts w:hint="eastAsia"/>
              </w:rPr>
              <w:t>变异体</w:t>
            </w:r>
            <w:r>
              <w:rPr>
                <w:rFonts w:hint="eastAsia"/>
              </w:rPr>
              <w:t>的对象</w:t>
            </w:r>
          </w:p>
        </w:tc>
        <w:tc>
          <w:tcPr>
            <w:tcW w:w="850" w:type="dxa"/>
            <w:vAlign w:val="center"/>
          </w:tcPr>
          <w:p w14:paraId="42F5DB48" w14:textId="77777777" w:rsidR="008D3F84" w:rsidRDefault="00F32955" w:rsidP="00A44F4D">
            <w:pPr>
              <w:pStyle w:val="a0"/>
              <w:ind w:firstLineChars="0" w:firstLine="0"/>
              <w:jc w:val="center"/>
            </w:pPr>
            <w:r>
              <w:rPr>
                <w:rFonts w:hint="eastAsia"/>
              </w:rPr>
              <w:t>Bin</w:t>
            </w:r>
          </w:p>
        </w:tc>
        <w:tc>
          <w:tcPr>
            <w:tcW w:w="851" w:type="dxa"/>
            <w:vAlign w:val="center"/>
          </w:tcPr>
          <w:p w14:paraId="6CEA40EE" w14:textId="77777777" w:rsidR="008D3F84" w:rsidRDefault="001B63E1" w:rsidP="00A44F4D">
            <w:pPr>
              <w:pStyle w:val="a0"/>
              <w:ind w:firstLineChars="0" w:firstLine="0"/>
              <w:jc w:val="center"/>
            </w:pPr>
            <w:r>
              <w:rPr>
                <w:rFonts w:hint="eastAsia"/>
              </w:rPr>
              <w:t>TID</w:t>
            </w:r>
          </w:p>
        </w:tc>
        <w:tc>
          <w:tcPr>
            <w:tcW w:w="850" w:type="dxa"/>
            <w:vAlign w:val="center"/>
          </w:tcPr>
          <w:p w14:paraId="71C9DA40" w14:textId="77777777" w:rsidR="008D3F84" w:rsidRDefault="001B63E1" w:rsidP="00A44F4D">
            <w:pPr>
              <w:pStyle w:val="a0"/>
              <w:ind w:firstLineChars="0" w:firstLine="0"/>
              <w:jc w:val="center"/>
            </w:pPr>
            <w:r>
              <w:rPr>
                <w:rFonts w:hint="eastAsia"/>
              </w:rPr>
              <w:t>FGH</w:t>
            </w:r>
          </w:p>
        </w:tc>
        <w:tc>
          <w:tcPr>
            <w:tcW w:w="851" w:type="dxa"/>
            <w:vAlign w:val="center"/>
          </w:tcPr>
          <w:p w14:paraId="67C6C9C0" w14:textId="77777777" w:rsidR="008D3F84" w:rsidRDefault="001B63E1" w:rsidP="00A44F4D">
            <w:pPr>
              <w:pStyle w:val="a0"/>
              <w:ind w:firstLineChars="0" w:firstLine="0"/>
              <w:jc w:val="center"/>
            </w:pPr>
            <w:r>
              <w:rPr>
                <w:rFonts w:hint="eastAsia"/>
              </w:rPr>
              <w:t>SSE</w:t>
            </w:r>
          </w:p>
        </w:tc>
        <w:tc>
          <w:tcPr>
            <w:tcW w:w="850" w:type="dxa"/>
            <w:vAlign w:val="center"/>
          </w:tcPr>
          <w:p w14:paraId="5036B85F" w14:textId="77777777" w:rsidR="008D3F84" w:rsidRDefault="001B63E1" w:rsidP="00A44F4D">
            <w:pPr>
              <w:pStyle w:val="a0"/>
              <w:ind w:firstLineChars="0" w:firstLine="0"/>
              <w:jc w:val="center"/>
            </w:pPr>
            <w:r>
              <w:rPr>
                <w:rFonts w:hint="eastAsia"/>
              </w:rPr>
              <w:t>TFT</w:t>
            </w:r>
          </w:p>
        </w:tc>
        <w:tc>
          <w:tcPr>
            <w:tcW w:w="851" w:type="dxa"/>
            <w:vAlign w:val="center"/>
          </w:tcPr>
          <w:p w14:paraId="5E4BE462" w14:textId="77777777" w:rsidR="008D3F84" w:rsidRDefault="001B63E1" w:rsidP="00A44F4D">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20857592" w14:textId="77777777" w:rsidR="008D3F84" w:rsidRDefault="001B63E1" w:rsidP="00A44F4D">
            <w:pPr>
              <w:pStyle w:val="a0"/>
              <w:ind w:firstLineChars="0" w:firstLine="0"/>
              <w:jc w:val="center"/>
            </w:pPr>
            <w:r>
              <w:rPr>
                <w:rFonts w:hint="eastAsia"/>
              </w:rPr>
              <w:t>JM</w:t>
            </w:r>
          </w:p>
        </w:tc>
      </w:tr>
      <w:tr w:rsidR="00156F1E" w14:paraId="51E33557" w14:textId="77777777" w:rsidTr="00713A51">
        <w:tc>
          <w:tcPr>
            <w:tcW w:w="1843" w:type="dxa"/>
            <w:tcBorders>
              <w:left w:val="single" w:sz="4" w:space="0" w:color="FFFFFF" w:themeColor="background1"/>
              <w:bottom w:val="single" w:sz="4" w:space="0" w:color="FFFFFF" w:themeColor="background1"/>
              <w:right w:val="single" w:sz="4" w:space="0" w:color="FFFFFF" w:themeColor="background1"/>
            </w:tcBorders>
          </w:tcPr>
          <w:p w14:paraId="75678863" w14:textId="77777777"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FE8381A"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ABCF3E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DE65A3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79207DC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6E86D85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46259A21"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B96C3D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3F61B5CD" w14:textId="77777777" w:rsidTr="00713A51">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4823395" w14:textId="77777777"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01A0F6"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388E24B"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5E4AC9"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67DE74"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CDF56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4BAA8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D92B5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6C630245" w14:textId="77777777" w:rsidTr="00713A51">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884EAB" w14:textId="77777777"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EBDC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02617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61EF9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315A22"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5BA1D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5DA17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08D1BD"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3E01EC8A" w14:textId="77777777" w:rsidTr="00713A51">
        <w:trPr>
          <w:trHeight w:val="1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5AFD44" w14:textId="77777777"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B2D84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61F9C3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B9D3C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FF8B8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97D5D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F45EBF"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E388C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3C6759C9" w14:textId="77777777" w:rsidTr="00713A51">
        <w:tc>
          <w:tcPr>
            <w:tcW w:w="1843" w:type="dxa"/>
            <w:tcBorders>
              <w:top w:val="single" w:sz="4" w:space="0" w:color="FFFFFF" w:themeColor="background1"/>
              <w:left w:val="single" w:sz="4" w:space="0" w:color="FFFFFF" w:themeColor="background1"/>
              <w:right w:val="single" w:sz="4" w:space="0" w:color="FFFFFF" w:themeColor="background1"/>
            </w:tcBorders>
          </w:tcPr>
          <w:p w14:paraId="6ADC4C36" w14:textId="77777777"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2064AAE8"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50FD405A"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E9A8DC5"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A3D8693"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5607E3C"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31D78C8E"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3537E560" w14:textId="77777777"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14:paraId="234A9E76" w14:textId="77777777" w:rsidTr="00713A51">
        <w:tc>
          <w:tcPr>
            <w:tcW w:w="1843" w:type="dxa"/>
            <w:tcBorders>
              <w:left w:val="single" w:sz="4" w:space="0" w:color="FFFFFF" w:themeColor="background1"/>
              <w:right w:val="single" w:sz="4" w:space="0" w:color="FFFFFF" w:themeColor="background1"/>
            </w:tcBorders>
          </w:tcPr>
          <w:p w14:paraId="63EC398D" w14:textId="77777777" w:rsidR="00156F1E" w:rsidRDefault="00156F1E" w:rsidP="008D3F84">
            <w:pPr>
              <w:pStyle w:val="a0"/>
              <w:ind w:firstLineChars="0" w:firstLine="0"/>
              <w:jc w:val="center"/>
            </w:pPr>
            <w:r>
              <w:rPr>
                <w:rFonts w:hint="eastAsia"/>
              </w:rPr>
              <w:t>C</w:t>
            </w:r>
            <w:r w:rsidR="00B36D94">
              <w:rPr>
                <w:rFonts w:hint="eastAsia"/>
              </w:rPr>
              <w:t>MuJava</w:t>
            </w:r>
          </w:p>
        </w:tc>
        <w:tc>
          <w:tcPr>
            <w:tcW w:w="850" w:type="dxa"/>
            <w:tcBorders>
              <w:left w:val="single" w:sz="4" w:space="0" w:color="FFFFFF" w:themeColor="background1"/>
              <w:right w:val="single" w:sz="4" w:space="0" w:color="FFFFFF" w:themeColor="background1"/>
            </w:tcBorders>
          </w:tcPr>
          <w:p w14:paraId="7868C5A3"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6673023D"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6529BA18"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0CD5260E"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682199CF"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14:paraId="6C169946"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14:paraId="3A031508" w14:textId="77777777"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14:paraId="00ADE472" w14:textId="77777777" w:rsidR="00CA5B01" w:rsidRDefault="00CA5B01" w:rsidP="00076431">
      <w:pPr>
        <w:pStyle w:val="a0"/>
        <w:spacing w:beforeLines="50" w:before="142"/>
        <w:ind w:firstLine="372"/>
      </w:pPr>
      <w:r>
        <w:rPr>
          <w:rFonts w:hint="eastAsia"/>
        </w:rPr>
        <w:t>从表</w:t>
      </w:r>
      <w:r>
        <w:rPr>
          <w:rFonts w:hint="eastAsia"/>
        </w:rPr>
        <w:t>3</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部分测试人员会生成了一些语法错误的变异体</w:t>
      </w:r>
      <w:r>
        <w:rPr>
          <w:rFonts w:hint="eastAsia"/>
        </w:rPr>
        <w:t>.</w:t>
      </w:r>
      <w:r>
        <w:rPr>
          <w:rFonts w:hint="eastAsia"/>
        </w:rPr>
        <w:t>目前几个程序产生的错误变异体都是</w:t>
      </w:r>
      <w:r>
        <w:rPr>
          <w:rFonts w:hint="eastAsia"/>
        </w:rPr>
        <w:t>RCXC(</w:t>
      </w:r>
      <w:r>
        <w:rPr>
          <w:rFonts w:hint="eastAsia"/>
        </w:rPr>
        <w:t>删除并发方法调用</w:t>
      </w:r>
      <w:r>
        <w:rPr>
          <w:rFonts w:hint="eastAsia"/>
        </w:rPr>
        <w:t>)</w:t>
      </w:r>
      <w:r>
        <w:rPr>
          <w:rFonts w:hint="eastAsia"/>
        </w:rPr>
        <w:t>变异算子定义的变异体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Pr>
          <w:rFonts w:hint="eastAsia"/>
        </w:rPr>
        <w:t>为了保证</w:t>
      </w:r>
      <w:r>
        <w:rPr>
          <w:rFonts w:hint="eastAsia"/>
        </w:rPr>
        <w:t>C</w:t>
      </w:r>
      <w:r w:rsidR="00B36D94">
        <w:rPr>
          <w:rFonts w:hint="eastAsia"/>
        </w:rPr>
        <w:t>MuJava</w:t>
      </w:r>
      <w:r>
        <w:rPr>
          <w:rFonts w:hint="eastAsia"/>
        </w:rPr>
        <w:t>生成的变异体不存在语法错误而导致无法运行的情况</w:t>
      </w:r>
      <w:r>
        <w:rPr>
          <w:rFonts w:hint="eastAsia"/>
        </w:rPr>
        <w:t>,C</w:t>
      </w:r>
      <w:r w:rsidR="00B36D94">
        <w:rPr>
          <w:rFonts w:hint="eastAsia"/>
        </w:rPr>
        <w:t>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w:t>
      </w:r>
      <w:r w:rsidR="00B36D94">
        <w:rPr>
          <w:rFonts w:hint="eastAsia"/>
        </w:rPr>
        <w:t>MuJava</w:t>
      </w:r>
      <w:r>
        <w:rPr>
          <w:rFonts w:hint="eastAsia"/>
        </w:rPr>
        <w:t>生成变异体的正确率都为</w:t>
      </w:r>
      <w:r>
        <w:rPr>
          <w:rFonts w:hint="eastAsia"/>
        </w:rPr>
        <w:t>1</w:t>
      </w:r>
      <w:r>
        <w:t>00</w:t>
      </w:r>
      <w:r>
        <w:rPr>
          <w:rFonts w:hint="eastAsia"/>
        </w:rPr>
        <w:t>%.</w:t>
      </w:r>
    </w:p>
    <w:p w14:paraId="2A219925" w14:textId="77777777" w:rsidR="00380E0A" w:rsidRDefault="00380E0A" w:rsidP="00CA5B01">
      <w:pPr>
        <w:pStyle w:val="a0"/>
        <w:ind w:firstLine="372"/>
        <w:jc w:val="left"/>
      </w:pPr>
      <w:r>
        <w:rPr>
          <w:rFonts w:hint="eastAsia"/>
        </w:rPr>
        <w:t>图</w:t>
      </w:r>
      <w:r>
        <w:rPr>
          <w:rFonts w:hint="eastAsia"/>
        </w:rPr>
        <w:t>9</w:t>
      </w:r>
      <w:r>
        <w:rPr>
          <w:rFonts w:hint="eastAsia"/>
        </w:rPr>
        <w:t>是测试人员和</w:t>
      </w:r>
      <w:r>
        <w:rPr>
          <w:rFonts w:hint="eastAsia"/>
        </w:rPr>
        <w:t>C</w:t>
      </w:r>
      <w:r w:rsidR="00B36D94">
        <w:rPr>
          <w:rFonts w:hint="eastAsia"/>
        </w:rPr>
        <w:t>MuJava</w:t>
      </w:r>
      <w:r>
        <w:rPr>
          <w:rFonts w:hint="eastAsia"/>
        </w:rPr>
        <w:t>生成变异体的正确率对比图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纵轴表示生成变异体的正确率</w:t>
      </w:r>
      <w:r>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如</w:t>
      </w:r>
      <w:r>
        <w:rPr>
          <w:rFonts w:hint="eastAsia"/>
        </w:rPr>
        <w:t>ThreadID),</w:t>
      </w:r>
      <w:r>
        <w:rPr>
          <w:rFonts w:hint="eastAsia"/>
        </w:rPr>
        <w:t>正确率的提高程度更为显著</w:t>
      </w:r>
      <w:r>
        <w:rPr>
          <w:rFonts w:hint="eastAsia"/>
        </w:rPr>
        <w:t>.</w:t>
      </w:r>
    </w:p>
    <w:p w14:paraId="65FCEEF7" w14:textId="77777777" w:rsidR="00380E0A" w:rsidRPr="00CA5B01" w:rsidRDefault="00380E0A" w:rsidP="00CA5B01">
      <w:pPr>
        <w:pStyle w:val="a0"/>
        <w:ind w:firstLine="372"/>
      </w:pPr>
      <w:r>
        <w:rPr>
          <w:rFonts w:hint="eastAsia"/>
        </w:rPr>
        <w:t>从表</w:t>
      </w:r>
      <w:r>
        <w:rPr>
          <w:rFonts w:hint="eastAsia"/>
        </w:rPr>
        <w:t>4</w:t>
      </w:r>
      <w:r>
        <w:rPr>
          <w:rFonts w:hint="eastAsia"/>
        </w:rPr>
        <w:t>中可以看出</w:t>
      </w:r>
      <w:r>
        <w:rPr>
          <w:rFonts w:hint="eastAsia"/>
        </w:rPr>
        <w:t>,</w:t>
      </w:r>
      <w:r w:rsidRPr="0012561B">
        <w:rPr>
          <w:rFonts w:hint="eastAsia"/>
        </w:rPr>
        <w:t>针对第一个比较简单的并发程序所有的测试人员和</w:t>
      </w:r>
      <w:r w:rsidRPr="0012561B">
        <w:rPr>
          <w:rFonts w:hint="eastAsia"/>
        </w:rPr>
        <w:t>C</w:t>
      </w:r>
      <w:r w:rsidR="00B36D94">
        <w:rPr>
          <w:rFonts w:hint="eastAsia"/>
        </w:rPr>
        <w:t>MuJava</w:t>
      </w:r>
      <w:r>
        <w:rPr>
          <w:rFonts w:hint="eastAsia"/>
        </w:rPr>
        <w:t>都能够正确识别里面的并发机制并生成所有的并发变异体</w:t>
      </w:r>
      <w:r>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Pr>
          <w:rFonts w:hint="eastAsia"/>
        </w:rPr>
        <w:t>.</w:t>
      </w:r>
      <w:r>
        <w:rPr>
          <w:rFonts w:hint="eastAsia"/>
        </w:rPr>
        <w:t>图</w:t>
      </w:r>
      <w:r>
        <w:rPr>
          <w:rFonts w:hint="eastAsia"/>
        </w:rPr>
        <w:t>10</w:t>
      </w:r>
      <w:r>
        <w:rPr>
          <w:rFonts w:hint="eastAsia"/>
        </w:rPr>
        <w:t>是测试人员和</w:t>
      </w:r>
      <w:r>
        <w:rPr>
          <w:rFonts w:hint="eastAsia"/>
        </w:rPr>
        <w:t>C</w:t>
      </w:r>
      <w:r w:rsidR="00B36D94">
        <w:rPr>
          <w:rFonts w:hint="eastAsia"/>
        </w:rPr>
        <w:t>MuJava</w:t>
      </w:r>
      <w:r>
        <w:rPr>
          <w:rFonts w:hint="eastAsia"/>
        </w:rPr>
        <w:t>生成并发变异体的数量对比图</w:t>
      </w:r>
      <w:r>
        <w:rPr>
          <w:rFonts w:hint="eastAsia"/>
        </w:rPr>
        <w:t>.</w:t>
      </w:r>
    </w:p>
    <w:p w14:paraId="33686CDC" w14:textId="77777777" w:rsidR="005A4716" w:rsidRDefault="005A4716" w:rsidP="00076431">
      <w:pPr>
        <w:pStyle w:val="a0"/>
        <w:spacing w:beforeLines="30" w:before="85"/>
        <w:ind w:firstLine="373"/>
        <w:jc w:val="center"/>
      </w:pPr>
      <w:r>
        <w:rPr>
          <w:rFonts w:hint="eastAsia"/>
          <w:b/>
        </w:rPr>
        <w:t xml:space="preserve">Table 4 </w:t>
      </w:r>
      <w:r>
        <w:rPr>
          <w:rFonts w:hint="eastAsia"/>
        </w:rPr>
        <w:t>Number</w:t>
      </w:r>
      <w:r>
        <w:t xml:space="preserve"> of</w:t>
      </w:r>
      <w:r w:rsidRPr="008D3F84">
        <w:t xml:space="preserve"> concurrent </w:t>
      </w:r>
      <w:r>
        <w:rPr>
          <w:rFonts w:hint="eastAsia"/>
        </w:rPr>
        <w:t>mutants</w:t>
      </w:r>
    </w:p>
    <w:p w14:paraId="4824FE1A" w14:textId="77777777" w:rsidR="005A4716" w:rsidRDefault="005A4716" w:rsidP="00076431">
      <w:pPr>
        <w:pStyle w:val="a0"/>
        <w:spacing w:afterLines="20" w:after="57"/>
        <w:ind w:firstLine="372"/>
        <w:jc w:val="center"/>
        <w:rPr>
          <w:rFonts w:ascii="黑体" w:eastAsia="黑体" w:hAnsi="黑体"/>
        </w:rPr>
      </w:pPr>
      <w:r>
        <w:rPr>
          <w:rFonts w:ascii="黑体" w:eastAsia="黑体" w:hAnsi="黑体" w:hint="eastAsia"/>
        </w:rPr>
        <w:tab/>
        <w:t>表4 生成并</w:t>
      </w:r>
      <w:commentRangeStart w:id="74"/>
      <w:r>
        <w:rPr>
          <w:rFonts w:ascii="黑体" w:eastAsia="黑体" w:hAnsi="黑体" w:hint="eastAsia"/>
        </w:rPr>
        <w:t>发变异体数量(个)</w:t>
      </w:r>
      <w:commentRangeEnd w:id="74"/>
      <w:r w:rsidR="00CA3373">
        <w:rPr>
          <w:rStyle w:val="af3"/>
          <w:rFonts w:ascii="Tahoma" w:eastAsia="微软雅黑" w:hAnsi="Tahoma" w:cstheme="minorBidi"/>
          <w:kern w:val="0"/>
        </w:rPr>
        <w:commentReference w:id="74"/>
      </w:r>
    </w:p>
    <w:tbl>
      <w:tblPr>
        <w:tblStyle w:val="af0"/>
        <w:tblW w:w="0" w:type="auto"/>
        <w:tblInd w:w="392" w:type="dxa"/>
        <w:tblLook w:val="04A0" w:firstRow="1" w:lastRow="0" w:firstColumn="1" w:lastColumn="0" w:noHBand="0" w:noVBand="1"/>
      </w:tblPr>
      <w:tblGrid>
        <w:gridCol w:w="1843"/>
        <w:gridCol w:w="850"/>
        <w:gridCol w:w="851"/>
        <w:gridCol w:w="850"/>
        <w:gridCol w:w="851"/>
        <w:gridCol w:w="850"/>
        <w:gridCol w:w="851"/>
        <w:gridCol w:w="850"/>
      </w:tblGrid>
      <w:tr w:rsidR="005A4716" w14:paraId="03D29446" w14:textId="77777777" w:rsidTr="00FA601C">
        <w:tc>
          <w:tcPr>
            <w:tcW w:w="1843" w:type="dxa"/>
            <w:tcBorders>
              <w:left w:val="single" w:sz="4" w:space="0" w:color="FFFFFF" w:themeColor="background1"/>
            </w:tcBorders>
          </w:tcPr>
          <w:p w14:paraId="4E34FE8A" w14:textId="77777777" w:rsidR="005A4716" w:rsidRDefault="005A4716" w:rsidP="00FA601C">
            <w:pPr>
              <w:pStyle w:val="a0"/>
              <w:ind w:firstLineChars="0" w:firstLine="0"/>
            </w:pPr>
            <w:r>
              <w:rPr>
                <w:rFonts w:hint="eastAsia"/>
              </w:rPr>
              <w:t>生成变异体的对象</w:t>
            </w:r>
          </w:p>
        </w:tc>
        <w:tc>
          <w:tcPr>
            <w:tcW w:w="850" w:type="dxa"/>
            <w:vAlign w:val="center"/>
          </w:tcPr>
          <w:p w14:paraId="6215DED4" w14:textId="77777777" w:rsidR="005A4716" w:rsidRDefault="005A4716" w:rsidP="00FA601C">
            <w:pPr>
              <w:pStyle w:val="a0"/>
              <w:ind w:firstLineChars="0" w:firstLine="0"/>
              <w:jc w:val="center"/>
            </w:pPr>
            <w:r>
              <w:rPr>
                <w:rFonts w:hint="eastAsia"/>
              </w:rPr>
              <w:t>Bin</w:t>
            </w:r>
          </w:p>
        </w:tc>
        <w:tc>
          <w:tcPr>
            <w:tcW w:w="851" w:type="dxa"/>
            <w:vAlign w:val="center"/>
          </w:tcPr>
          <w:p w14:paraId="7C125E07" w14:textId="77777777" w:rsidR="005A4716" w:rsidRDefault="005A4716" w:rsidP="00FA601C">
            <w:pPr>
              <w:pStyle w:val="a0"/>
              <w:ind w:firstLineChars="0" w:firstLine="0"/>
              <w:jc w:val="center"/>
            </w:pPr>
            <w:r>
              <w:rPr>
                <w:rFonts w:hint="eastAsia"/>
              </w:rPr>
              <w:t>TID</w:t>
            </w:r>
          </w:p>
        </w:tc>
        <w:tc>
          <w:tcPr>
            <w:tcW w:w="850" w:type="dxa"/>
            <w:vAlign w:val="center"/>
          </w:tcPr>
          <w:p w14:paraId="67AE2BC6" w14:textId="77777777" w:rsidR="005A4716" w:rsidRDefault="005A4716" w:rsidP="00FA601C">
            <w:pPr>
              <w:pStyle w:val="a0"/>
              <w:ind w:firstLineChars="0" w:firstLine="0"/>
              <w:jc w:val="center"/>
            </w:pPr>
            <w:r>
              <w:rPr>
                <w:rFonts w:hint="eastAsia"/>
              </w:rPr>
              <w:t>FGH</w:t>
            </w:r>
          </w:p>
        </w:tc>
        <w:tc>
          <w:tcPr>
            <w:tcW w:w="851" w:type="dxa"/>
            <w:vAlign w:val="center"/>
          </w:tcPr>
          <w:p w14:paraId="1FD2473D" w14:textId="77777777" w:rsidR="005A4716" w:rsidRDefault="005A4716" w:rsidP="00FA601C">
            <w:pPr>
              <w:pStyle w:val="a0"/>
              <w:ind w:firstLineChars="0" w:firstLine="0"/>
              <w:jc w:val="center"/>
            </w:pPr>
            <w:r>
              <w:rPr>
                <w:rFonts w:hint="eastAsia"/>
              </w:rPr>
              <w:t>SSE</w:t>
            </w:r>
          </w:p>
        </w:tc>
        <w:tc>
          <w:tcPr>
            <w:tcW w:w="850" w:type="dxa"/>
            <w:vAlign w:val="center"/>
          </w:tcPr>
          <w:p w14:paraId="6103AFBF" w14:textId="77777777" w:rsidR="005A4716" w:rsidRDefault="005A4716" w:rsidP="00FA601C">
            <w:pPr>
              <w:pStyle w:val="a0"/>
              <w:ind w:firstLineChars="0" w:firstLine="0"/>
              <w:jc w:val="center"/>
            </w:pPr>
            <w:r>
              <w:rPr>
                <w:rFonts w:hint="eastAsia"/>
              </w:rPr>
              <w:t>TFT</w:t>
            </w:r>
          </w:p>
        </w:tc>
        <w:tc>
          <w:tcPr>
            <w:tcW w:w="851" w:type="dxa"/>
            <w:vAlign w:val="center"/>
          </w:tcPr>
          <w:p w14:paraId="657A2241" w14:textId="77777777" w:rsidR="005A4716" w:rsidRDefault="005A4716" w:rsidP="00FA601C">
            <w:pPr>
              <w:pStyle w:val="a0"/>
              <w:ind w:firstLineChars="0" w:firstLine="0"/>
              <w:jc w:val="center"/>
            </w:pPr>
            <w:r>
              <w:rPr>
                <w:rFonts w:hint="eastAsia"/>
              </w:rPr>
              <w:t>LOAVL</w:t>
            </w:r>
          </w:p>
        </w:tc>
        <w:tc>
          <w:tcPr>
            <w:tcW w:w="850" w:type="dxa"/>
            <w:tcBorders>
              <w:right w:val="single" w:sz="4" w:space="0" w:color="FFFFFF" w:themeColor="background1"/>
            </w:tcBorders>
            <w:vAlign w:val="center"/>
          </w:tcPr>
          <w:p w14:paraId="1980F8B9" w14:textId="77777777" w:rsidR="005A4716" w:rsidRDefault="005A4716" w:rsidP="00FA601C">
            <w:pPr>
              <w:pStyle w:val="a0"/>
              <w:ind w:firstLineChars="0" w:firstLine="0"/>
              <w:jc w:val="center"/>
            </w:pPr>
            <w:r>
              <w:rPr>
                <w:rFonts w:hint="eastAsia"/>
              </w:rPr>
              <w:t>JM</w:t>
            </w:r>
          </w:p>
        </w:tc>
      </w:tr>
      <w:tr w:rsidR="005A4716" w14:paraId="495572D9" w14:textId="77777777" w:rsidTr="00FA601C">
        <w:tc>
          <w:tcPr>
            <w:tcW w:w="1843" w:type="dxa"/>
            <w:tcBorders>
              <w:left w:val="single" w:sz="4" w:space="0" w:color="FFFFFF" w:themeColor="background1"/>
              <w:bottom w:val="single" w:sz="4" w:space="0" w:color="FFFFFF" w:themeColor="background1"/>
              <w:right w:val="single" w:sz="4" w:space="0" w:color="FFFFFF" w:themeColor="background1"/>
            </w:tcBorders>
          </w:tcPr>
          <w:p w14:paraId="408EE459" w14:textId="77777777" w:rsidR="005A4716" w:rsidRDefault="005A4716" w:rsidP="00FA601C">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44DAF689" w14:textId="77777777" w:rsidR="005A4716" w:rsidRPr="00D03A33" w:rsidRDefault="005A4716" w:rsidP="005A4716">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1F30B53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2AA4075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71B9AB8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7AF74D7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7C6390D7"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12B87461"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5A4716" w14:paraId="479A8424" w14:textId="77777777" w:rsidTr="00FA601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23BEDA" w14:textId="77777777" w:rsidR="005A4716" w:rsidRDefault="005A4716" w:rsidP="00FA601C">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5DB118"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5FE85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605C5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C36B8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018998"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08346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CE54DD"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5A4716" w14:paraId="30E4AA27" w14:textId="77777777" w:rsidTr="00FA601C">
        <w:trPr>
          <w:trHeight w:val="20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CC3B76" w14:textId="77777777" w:rsidR="005A4716" w:rsidRDefault="005A4716" w:rsidP="00FA601C">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11E44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02DE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9E896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09357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5E1C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C3D30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82B84A"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1A674D0B" w14:textId="77777777" w:rsidTr="00FA601C">
        <w:trPr>
          <w:trHeight w:val="220"/>
        </w:trPr>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6067A5" w14:textId="77777777" w:rsidR="005A4716" w:rsidRDefault="005A4716" w:rsidP="00FA601C">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74F7BD"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50DC7C"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275E2F"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550273"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4BB34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32A22F4"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8BDB43"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5A4716" w14:paraId="49C5A45B" w14:textId="77777777" w:rsidTr="00FA601C">
        <w:tc>
          <w:tcPr>
            <w:tcW w:w="1843" w:type="dxa"/>
            <w:tcBorders>
              <w:top w:val="single" w:sz="4" w:space="0" w:color="FFFFFF" w:themeColor="background1"/>
              <w:left w:val="single" w:sz="4" w:space="0" w:color="FFFFFF" w:themeColor="background1"/>
              <w:right w:val="single" w:sz="4" w:space="0" w:color="FFFFFF" w:themeColor="background1"/>
            </w:tcBorders>
          </w:tcPr>
          <w:p w14:paraId="08035F37" w14:textId="77777777" w:rsidR="005A4716" w:rsidRDefault="005A4716" w:rsidP="00FA601C">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046867A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345CF44B"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D14A26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4BA8573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14269932"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27CFE031"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6CD88726"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5A4716" w14:paraId="09BAD1D7" w14:textId="77777777" w:rsidTr="00FA601C">
        <w:tc>
          <w:tcPr>
            <w:tcW w:w="1843" w:type="dxa"/>
            <w:tcBorders>
              <w:left w:val="single" w:sz="4" w:space="0" w:color="FFFFFF" w:themeColor="background1"/>
              <w:right w:val="single" w:sz="4" w:space="0" w:color="FFFFFF" w:themeColor="background1"/>
            </w:tcBorders>
          </w:tcPr>
          <w:p w14:paraId="3E3F1219" w14:textId="77777777" w:rsidR="005A4716" w:rsidRDefault="005A4716" w:rsidP="00FA601C">
            <w:pPr>
              <w:pStyle w:val="a0"/>
              <w:ind w:firstLineChars="0" w:firstLine="0"/>
              <w:jc w:val="center"/>
            </w:pPr>
            <w:r>
              <w:rPr>
                <w:rFonts w:hint="eastAsia"/>
              </w:rPr>
              <w:t>C</w:t>
            </w:r>
            <w:r w:rsidR="00B36D94">
              <w:rPr>
                <w:rFonts w:hint="eastAsia"/>
              </w:rPr>
              <w:t>MuJava</w:t>
            </w:r>
          </w:p>
        </w:tc>
        <w:tc>
          <w:tcPr>
            <w:tcW w:w="850" w:type="dxa"/>
            <w:tcBorders>
              <w:left w:val="single" w:sz="4" w:space="0" w:color="FFFFFF" w:themeColor="background1"/>
              <w:right w:val="single" w:sz="4" w:space="0" w:color="FFFFFF" w:themeColor="background1"/>
            </w:tcBorders>
          </w:tcPr>
          <w:p w14:paraId="14A61729"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14:paraId="42D33DB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14:paraId="3CF34356"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14:paraId="5B6B1A6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14:paraId="36DFB070"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14:paraId="3E80912E" w14:textId="77777777" w:rsidR="005A4716" w:rsidRPr="00D03A33" w:rsidRDefault="005A4716" w:rsidP="005A4716">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14:paraId="654E590A" w14:textId="77777777" w:rsidR="005A4716" w:rsidRPr="00D03A33" w:rsidRDefault="005A4716" w:rsidP="005A4716">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14:paraId="5F10EC96" w14:textId="77777777" w:rsidR="00A72780" w:rsidRDefault="00A72780" w:rsidP="00076431">
      <w:pPr>
        <w:pStyle w:val="a0"/>
        <w:spacing w:beforeLines="50" w:before="142"/>
        <w:ind w:firstLine="372"/>
        <w:jc w:val="left"/>
      </w:pPr>
      <w:r>
        <w:rPr>
          <w:rFonts w:hint="eastAsia"/>
        </w:rPr>
        <w:t>由于生成并发变异体是一个比较枯燥和耗时的工作</w:t>
      </w:r>
      <w:r>
        <w:rPr>
          <w:rFonts w:hint="eastAsia"/>
        </w:rPr>
        <w:t>,</w:t>
      </w:r>
      <w:r w:rsidR="004D0740">
        <w:rPr>
          <w:rFonts w:hint="eastAsia"/>
        </w:rPr>
        <w:t>主要就是依据</w:t>
      </w:r>
      <w:r>
        <w:rPr>
          <w:rFonts w:hint="eastAsia"/>
        </w:rPr>
        <w:t>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w:t>
      </w:r>
      <w:r>
        <w:rPr>
          <w:rFonts w:hint="eastAsia"/>
        </w:rPr>
        <w:t>C</w:t>
      </w:r>
      <w:r w:rsidR="00B36D94">
        <w:rPr>
          <w:rFonts w:hint="eastAsia"/>
        </w:rPr>
        <w:t>MuJava</w:t>
      </w:r>
      <w:r w:rsidR="004D0740">
        <w:rPr>
          <w:rFonts w:hint="eastAsia"/>
        </w:rPr>
        <w:t>在生成变异体的过程中保持稳定不会出现遗漏变异体的问题</w:t>
      </w:r>
      <w:r w:rsidR="004D0740">
        <w:rPr>
          <w:rFonts w:hint="eastAsia"/>
        </w:rPr>
        <w:t>.</w:t>
      </w:r>
    </w:p>
    <w:p w14:paraId="27511B46" w14:textId="77777777" w:rsidR="00BB68BE" w:rsidRDefault="00F65B7C" w:rsidP="00076431">
      <w:pPr>
        <w:pStyle w:val="a0"/>
        <w:spacing w:beforeLines="50" w:before="142" w:afterLines="50" w:after="142"/>
        <w:ind w:firstLineChars="107" w:firstLine="199"/>
      </w:pPr>
      <w:r>
        <w:rPr>
          <w:noProof/>
        </w:rPr>
        <w:pict w14:anchorId="46CC5264">
          <v:shape id="_x0000_s1045" type="#_x0000_t202" style="position:absolute;left:0;text-align:left;margin-left:16.4pt;margin-top:.3pt;width:200.1pt;height:184.85pt;z-index:251669504" strokecolor="white [3212]">
            <v:textbox style="mso-next-textbox:#_x0000_s1045">
              <w:txbxContent>
                <w:p w14:paraId="22738CA5" w14:textId="77777777" w:rsidR="008971B1" w:rsidRDefault="008971B1" w:rsidP="00BB68BE">
                  <w:pPr>
                    <w:pStyle w:val="a0"/>
                    <w:ind w:firstLine="432"/>
                  </w:pPr>
                  <w:r w:rsidRPr="00E55B7F">
                    <w:rPr>
                      <w:rFonts w:asciiTheme="minorHAnsi" w:eastAsiaTheme="minorEastAsia" w:hAnsiTheme="minorHAnsi" w:cstheme="minorBidi"/>
                      <w:kern w:val="0"/>
                      <w:sz w:val="21"/>
                      <w:szCs w:val="22"/>
                    </w:rPr>
                    <w:object w:dxaOrig="4676" w:dyaOrig="3892" w14:anchorId="1C270424">
                      <v:shape id="_x0000_i1030" type="#_x0000_t75" style="width:141.5pt;height:118.6pt" o:ole="">
                        <v:imagedata r:id="rId18" o:title=""/>
                      </v:shape>
                      <o:OLEObject Type="Embed" ProgID="Origin95.Graph" ShapeID="_x0000_i1030" DrawAspect="Content" ObjectID="_1616668997" r:id="rId19"/>
                    </w:object>
                  </w:r>
                </w:p>
                <w:p w14:paraId="45E759AD" w14:textId="77777777" w:rsidR="008971B1" w:rsidRDefault="008971B1" w:rsidP="00076431">
                  <w:pPr>
                    <w:pStyle w:val="a0"/>
                    <w:spacing w:beforeLines="50" w:before="142"/>
                    <w:ind w:firstLine="372"/>
                    <w:jc w:val="center"/>
                  </w:pPr>
                  <w:r>
                    <w:t>F</w:t>
                  </w:r>
                  <w:r>
                    <w:rPr>
                      <w:rFonts w:hint="eastAsia"/>
                    </w:rPr>
                    <w:t xml:space="preserve">ig.9 </w:t>
                  </w:r>
                  <w:r w:rsidRPr="00B66498">
                    <w:t>Correct rate compari</w:t>
                  </w:r>
                  <w:r>
                    <w:t xml:space="preserve">son chart of concurrent </w:t>
                  </w:r>
                  <w:r>
                    <w:rPr>
                      <w:rFonts w:hint="eastAsia"/>
                    </w:rPr>
                    <w:t>mutants</w:t>
                  </w:r>
                </w:p>
                <w:p w14:paraId="5768237A" w14:textId="77777777" w:rsidR="008971B1" w:rsidRDefault="008971B1" w:rsidP="00FA7400">
                  <w:pPr>
                    <w:pStyle w:val="a0"/>
                    <w:ind w:firstLine="372"/>
                    <w:jc w:val="center"/>
                  </w:pPr>
                  <w:r>
                    <w:rPr>
                      <w:rFonts w:hint="eastAsia"/>
                    </w:rPr>
                    <w:t>图</w:t>
                  </w:r>
                  <w:r>
                    <w:rPr>
                      <w:rFonts w:hint="eastAsia"/>
                    </w:rPr>
                    <w:t xml:space="preserve">9 </w:t>
                  </w:r>
                  <w:r>
                    <w:rPr>
                      <w:rFonts w:hint="eastAsia"/>
                    </w:rPr>
                    <w:t>并发变异体正确率对比图</w:t>
                  </w:r>
                </w:p>
                <w:p w14:paraId="5125F329" w14:textId="77777777" w:rsidR="008971B1" w:rsidRDefault="008971B1"/>
              </w:txbxContent>
            </v:textbox>
          </v:shape>
        </w:pict>
      </w:r>
      <w:r>
        <w:rPr>
          <w:noProof/>
        </w:rPr>
        <w:pict w14:anchorId="27819B26">
          <v:shape id="_x0000_s1046" type="#_x0000_t202" style="position:absolute;left:0;text-align:left;margin-left:224.45pt;margin-top:.3pt;width:204.35pt;height:184.85pt;z-index:251670528" strokecolor="white [3212]">
            <v:textbox style="mso-next-textbox:#_x0000_s1046">
              <w:txbxContent>
                <w:p w14:paraId="49E7DB20" w14:textId="77777777" w:rsidR="008971B1" w:rsidRDefault="008971B1" w:rsidP="00CB29A9">
                  <w:pPr>
                    <w:pStyle w:val="a0"/>
                    <w:ind w:firstLineChars="142" w:firstLine="307"/>
                  </w:pPr>
                  <w:r w:rsidRPr="00E55B7F">
                    <w:rPr>
                      <w:rFonts w:asciiTheme="minorHAnsi" w:eastAsiaTheme="minorEastAsia" w:hAnsiTheme="minorHAnsi" w:cstheme="minorBidi"/>
                      <w:kern w:val="0"/>
                      <w:sz w:val="21"/>
                      <w:szCs w:val="22"/>
                    </w:rPr>
                    <w:object w:dxaOrig="4614" w:dyaOrig="3892" w14:anchorId="1FD688A9">
                      <v:shape id="_x0000_i1031" type="#_x0000_t75" style="width:145.65pt;height:122.75pt" o:ole="">
                        <v:imagedata r:id="rId20" o:title=""/>
                      </v:shape>
                      <o:OLEObject Type="Embed" ProgID="Origin95.Graph" ShapeID="_x0000_i1031" DrawAspect="Content" ObjectID="_1616668998" r:id="rId21"/>
                    </w:object>
                  </w:r>
                </w:p>
                <w:p w14:paraId="5ECE37C2" w14:textId="77777777" w:rsidR="008971B1" w:rsidRDefault="008971B1" w:rsidP="00076431">
                  <w:pPr>
                    <w:pStyle w:val="a0"/>
                    <w:spacing w:beforeLines="50" w:before="142"/>
                    <w:ind w:firstLine="372"/>
                    <w:jc w:val="center"/>
                  </w:pPr>
                  <w:r>
                    <w:t>F</w:t>
                  </w:r>
                  <w:r>
                    <w:rPr>
                      <w:rFonts w:hint="eastAsia"/>
                    </w:rPr>
                    <w:t>ig.10 Number comparison chart of concurrent mutants</w:t>
                  </w:r>
                </w:p>
                <w:p w14:paraId="283E0537" w14:textId="77777777" w:rsidR="008971B1" w:rsidRDefault="008971B1" w:rsidP="00FA7400">
                  <w:pPr>
                    <w:pStyle w:val="a0"/>
                    <w:ind w:firstLine="372"/>
                    <w:jc w:val="center"/>
                  </w:pPr>
                  <w:r>
                    <w:rPr>
                      <w:rFonts w:hint="eastAsia"/>
                    </w:rPr>
                    <w:t>图</w:t>
                  </w:r>
                  <w:r>
                    <w:rPr>
                      <w:rFonts w:hint="eastAsia"/>
                    </w:rPr>
                    <w:t xml:space="preserve">10  </w:t>
                  </w:r>
                  <w:r>
                    <w:rPr>
                      <w:rFonts w:hint="eastAsia"/>
                    </w:rPr>
                    <w:t>并发变异体的数量对比图</w:t>
                  </w:r>
                </w:p>
                <w:p w14:paraId="6E5ACC7E" w14:textId="77777777" w:rsidR="008971B1" w:rsidRDefault="008971B1"/>
              </w:txbxContent>
            </v:textbox>
          </v:shape>
        </w:pict>
      </w:r>
    </w:p>
    <w:p w14:paraId="6D900BAB" w14:textId="77777777" w:rsidR="00BB68BE" w:rsidRDefault="00BB68BE" w:rsidP="00076431">
      <w:pPr>
        <w:pStyle w:val="a0"/>
        <w:spacing w:beforeLines="50" w:before="142"/>
        <w:ind w:firstLine="372"/>
      </w:pPr>
    </w:p>
    <w:p w14:paraId="4A1C84A6" w14:textId="77777777" w:rsidR="00BB68BE" w:rsidRDefault="00BB68BE" w:rsidP="00076431">
      <w:pPr>
        <w:pStyle w:val="a0"/>
        <w:spacing w:beforeLines="50" w:before="142"/>
        <w:ind w:firstLineChars="0" w:firstLine="0"/>
      </w:pPr>
    </w:p>
    <w:p w14:paraId="4319B2F0" w14:textId="77777777" w:rsidR="00BB68BE" w:rsidRDefault="00BB68BE" w:rsidP="00076431">
      <w:pPr>
        <w:pStyle w:val="a0"/>
        <w:spacing w:beforeLines="50" w:before="142"/>
        <w:ind w:firstLine="372"/>
      </w:pPr>
    </w:p>
    <w:p w14:paraId="4BF28AD6" w14:textId="77777777" w:rsidR="00BB68BE" w:rsidRDefault="00BB68BE" w:rsidP="00F77AA0">
      <w:pPr>
        <w:pStyle w:val="a0"/>
        <w:ind w:firstLine="372"/>
        <w:jc w:val="left"/>
      </w:pPr>
    </w:p>
    <w:p w14:paraId="32C511EE" w14:textId="77777777" w:rsidR="00BB68BE" w:rsidRDefault="00BB68BE" w:rsidP="00F77AA0">
      <w:pPr>
        <w:pStyle w:val="a0"/>
        <w:ind w:firstLine="372"/>
        <w:jc w:val="left"/>
      </w:pPr>
    </w:p>
    <w:p w14:paraId="4D4D974D" w14:textId="77777777" w:rsidR="00E51502" w:rsidRDefault="00E51502" w:rsidP="00076431">
      <w:pPr>
        <w:pStyle w:val="a0"/>
        <w:spacing w:beforeLines="30" w:before="85"/>
        <w:ind w:firstLine="373"/>
        <w:jc w:val="center"/>
        <w:rPr>
          <w:b/>
        </w:rPr>
      </w:pPr>
    </w:p>
    <w:p w14:paraId="34B23586" w14:textId="77777777" w:rsidR="00AC1008" w:rsidRDefault="00AC1008" w:rsidP="00076431">
      <w:pPr>
        <w:pStyle w:val="a0"/>
        <w:spacing w:beforeLines="50" w:before="142"/>
        <w:ind w:firstLine="372"/>
        <w:jc w:val="left"/>
      </w:pPr>
    </w:p>
    <w:p w14:paraId="33BC1346" w14:textId="77777777" w:rsidR="007B5152" w:rsidRDefault="007B5152" w:rsidP="005A4716">
      <w:pPr>
        <w:pStyle w:val="a0"/>
        <w:ind w:firstLine="372"/>
        <w:jc w:val="left"/>
      </w:pPr>
    </w:p>
    <w:p w14:paraId="513C23BE" w14:textId="77777777" w:rsidR="007B5152" w:rsidRDefault="007B5152" w:rsidP="005A4716">
      <w:pPr>
        <w:pStyle w:val="a0"/>
        <w:ind w:firstLine="372"/>
        <w:jc w:val="left"/>
      </w:pPr>
    </w:p>
    <w:p w14:paraId="0B341C86" w14:textId="77777777" w:rsidR="00677D23" w:rsidRPr="00CA5B01" w:rsidRDefault="00CA5B01" w:rsidP="001D0906">
      <w:pPr>
        <w:pStyle w:val="a0"/>
        <w:spacing w:beforeLines="50" w:before="142"/>
        <w:ind w:firstLine="372"/>
        <w:jc w:val="left"/>
      </w:pPr>
      <w:r>
        <w:rPr>
          <w:rFonts w:hint="eastAsia"/>
        </w:rPr>
        <w:t>表</w:t>
      </w:r>
      <w:r>
        <w:rPr>
          <w:rFonts w:hint="eastAsia"/>
        </w:rPr>
        <w:t>5</w:t>
      </w:r>
      <w:r>
        <w:rPr>
          <w:rFonts w:hint="eastAsia"/>
        </w:rPr>
        <w:t>列出了</w:t>
      </w:r>
      <w:r>
        <w:rPr>
          <w:rFonts w:hint="eastAsia"/>
        </w:rPr>
        <w:t>5</w:t>
      </w:r>
      <w:r>
        <w:rPr>
          <w:rFonts w:hint="eastAsia"/>
        </w:rPr>
        <w:t>个测试人员针对不同待测程序生成并发变异体所使用的时间数据</w:t>
      </w:r>
      <w:r>
        <w:rPr>
          <w:rFonts w:hint="eastAsia"/>
        </w:rPr>
        <w:t>,</w:t>
      </w:r>
      <w:r>
        <w:rPr>
          <w:rFonts w:hint="eastAsia"/>
        </w:rPr>
        <w:t>从表</w:t>
      </w:r>
      <w:r>
        <w:rPr>
          <w:rFonts w:hint="eastAsia"/>
        </w:rPr>
        <w:t>5</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Pr>
          <w:rFonts w:hint="eastAsia"/>
        </w:rPr>
        <w:t>表</w:t>
      </w:r>
      <w:r>
        <w:rPr>
          <w:rFonts w:hint="eastAsia"/>
        </w:rPr>
        <w:t>6</w:t>
      </w:r>
      <w:r>
        <w:rPr>
          <w:rFonts w:hint="eastAsia"/>
        </w:rPr>
        <w:t>列出了</w:t>
      </w:r>
      <w:r>
        <w:rPr>
          <w:rFonts w:hint="eastAsia"/>
        </w:rPr>
        <w:t>C</w:t>
      </w:r>
      <w:r w:rsidR="00B36D94">
        <w:rPr>
          <w:rFonts w:hint="eastAsia"/>
        </w:rPr>
        <w:t>MuJava</w:t>
      </w:r>
      <w:r>
        <w:rPr>
          <w:rFonts w:hint="eastAsia"/>
        </w:rPr>
        <w:t>生成并发变异体所需要消耗的时间</w:t>
      </w:r>
      <w:r>
        <w:rPr>
          <w:rFonts w:hint="eastAsia"/>
        </w:rPr>
        <w:t>,</w:t>
      </w:r>
      <w:r>
        <w:rPr>
          <w:rFonts w:hint="eastAsia"/>
        </w:rPr>
        <w:t>由于工具所需要消耗的时间与计算机系统的资源分配有一定的关系</w:t>
      </w:r>
      <w:r>
        <w:rPr>
          <w:rFonts w:hint="eastAsia"/>
        </w:rPr>
        <w:t>,</w:t>
      </w:r>
      <w:r>
        <w:rPr>
          <w:rFonts w:hint="eastAsia"/>
        </w:rPr>
        <w:t>为了让实验数据更加合理</w:t>
      </w:r>
      <w:r>
        <w:rPr>
          <w:rFonts w:hint="eastAsia"/>
        </w:rPr>
        <w:t>,</w:t>
      </w:r>
      <w:r>
        <w:rPr>
          <w:rFonts w:hint="eastAsia"/>
        </w:rPr>
        <w:t>针对每一个待测并发程序都进行了</w:t>
      </w:r>
      <w:r>
        <w:rPr>
          <w:rFonts w:hint="eastAsia"/>
        </w:rPr>
        <w:t>5</w:t>
      </w:r>
      <w:r>
        <w:rPr>
          <w:rFonts w:hint="eastAsia"/>
        </w:rPr>
        <w:t>次实验并记录每一次实验的用时</w:t>
      </w:r>
      <w:r>
        <w:rPr>
          <w:rFonts w:hint="eastAsia"/>
        </w:rPr>
        <w:t>.</w:t>
      </w:r>
      <w:r>
        <w:rPr>
          <w:rFonts w:hint="eastAsia"/>
        </w:rPr>
        <w:t>从表中可以看出</w:t>
      </w:r>
      <w:r>
        <w:rPr>
          <w:rFonts w:hint="eastAsia"/>
        </w:rPr>
        <w:t>,</w:t>
      </w:r>
      <w:r>
        <w:rPr>
          <w:rFonts w:hint="eastAsia"/>
        </w:rPr>
        <w:t>随着待测程序的复杂度增加工具所需要的时间也逐渐增加</w:t>
      </w:r>
      <w:r>
        <w:rPr>
          <w:rFonts w:hint="eastAsia"/>
        </w:rPr>
        <w:t>,</w:t>
      </w:r>
      <w:r>
        <w:rPr>
          <w:rFonts w:hint="eastAsia"/>
        </w:rPr>
        <w:t>而且每一次所需要的时间之间也有一定的差距</w:t>
      </w:r>
      <w:r>
        <w:rPr>
          <w:rFonts w:hint="eastAsia"/>
        </w:rPr>
        <w:t>.</w:t>
      </w:r>
    </w:p>
    <w:p w14:paraId="6936F4C1" w14:textId="77777777" w:rsidR="005C470F" w:rsidRDefault="00BF7D4D" w:rsidP="00076431">
      <w:pPr>
        <w:pStyle w:val="a0"/>
        <w:spacing w:beforeLines="30" w:before="85"/>
        <w:ind w:firstLine="373"/>
        <w:jc w:val="center"/>
      </w:pPr>
      <w:r>
        <w:rPr>
          <w:rFonts w:hint="eastAsia"/>
          <w:b/>
        </w:rPr>
        <w:t>Table 5</w:t>
      </w:r>
      <w:r w:rsidR="005C470F">
        <w:rPr>
          <w:rFonts w:hint="eastAsia"/>
          <w:b/>
        </w:rPr>
        <w:t xml:space="preserve"> </w:t>
      </w:r>
      <w:r w:rsidR="005C470F">
        <w:rPr>
          <w:rFonts w:hint="eastAsia"/>
        </w:rPr>
        <w:t>Time for testers to generate concurrent mutants(second)</w:t>
      </w:r>
    </w:p>
    <w:p w14:paraId="7C58732A" w14:textId="77777777" w:rsidR="005C470F" w:rsidRDefault="005C470F" w:rsidP="00076431">
      <w:pPr>
        <w:pStyle w:val="a0"/>
        <w:spacing w:afterLines="20" w:after="57"/>
        <w:ind w:firstLine="372"/>
        <w:jc w:val="center"/>
      </w:pPr>
      <w:r>
        <w:rPr>
          <w:rFonts w:ascii="黑体" w:eastAsia="黑体" w:hAnsi="黑体" w:hint="eastAsia"/>
        </w:rPr>
        <w:t>表</w:t>
      </w:r>
      <w:r w:rsidR="00BF7D4D">
        <w:rPr>
          <w:rFonts w:ascii="黑体" w:eastAsia="黑体" w:hAnsi="黑体" w:hint="eastAsia"/>
        </w:rPr>
        <w:t>5</w:t>
      </w:r>
      <w:r>
        <w:rPr>
          <w:rFonts w:hint="eastAsia"/>
        </w:rPr>
        <w:t>测试人员生成并发</w:t>
      </w:r>
      <w:commentRangeStart w:id="75"/>
      <w:r>
        <w:rPr>
          <w:rFonts w:hint="eastAsia"/>
        </w:rPr>
        <w:t>变异体用时</w:t>
      </w:r>
      <w:r>
        <w:rPr>
          <w:rFonts w:hint="eastAsia"/>
        </w:rPr>
        <w:t>(</w:t>
      </w:r>
      <w:r>
        <w:rPr>
          <w:rFonts w:hint="eastAsia"/>
        </w:rPr>
        <w:t>秒</w:t>
      </w:r>
      <w:r>
        <w:rPr>
          <w:rFonts w:hint="eastAsia"/>
        </w:rPr>
        <w:t>)</w:t>
      </w:r>
      <w:commentRangeEnd w:id="75"/>
      <w:r w:rsidR="00CA3373">
        <w:rPr>
          <w:rStyle w:val="af3"/>
          <w:rFonts w:ascii="Tahoma" w:eastAsia="微软雅黑" w:hAnsi="Tahoma" w:cstheme="minorBidi"/>
          <w:kern w:val="0"/>
        </w:rPr>
        <w:commentReference w:id="75"/>
      </w:r>
    </w:p>
    <w:tbl>
      <w:tblPr>
        <w:tblW w:w="71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9"/>
        <w:gridCol w:w="992"/>
        <w:gridCol w:w="992"/>
        <w:gridCol w:w="851"/>
        <w:gridCol w:w="850"/>
        <w:gridCol w:w="851"/>
        <w:gridCol w:w="850"/>
        <w:gridCol w:w="851"/>
      </w:tblGrid>
      <w:tr w:rsidR="00173321" w:rsidRPr="002574DF" w14:paraId="48F27C9F" w14:textId="77777777" w:rsidTr="00173321">
        <w:trPr>
          <w:trHeight w:val="205"/>
          <w:jc w:val="center"/>
        </w:trPr>
        <w:tc>
          <w:tcPr>
            <w:tcW w:w="959" w:type="dxa"/>
            <w:shd w:val="clear" w:color="auto" w:fill="auto"/>
          </w:tcPr>
          <w:p w14:paraId="68471767" w14:textId="77777777" w:rsidR="00173321" w:rsidRPr="005C470F" w:rsidRDefault="00173321" w:rsidP="00173321">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vAlign w:val="center"/>
          </w:tcPr>
          <w:p w14:paraId="0A59C215" w14:textId="77777777" w:rsidR="00173321" w:rsidRDefault="00173321" w:rsidP="006055A7">
            <w:pPr>
              <w:pStyle w:val="a0"/>
              <w:ind w:firstLineChars="0" w:firstLine="0"/>
              <w:jc w:val="center"/>
            </w:pPr>
            <w:r>
              <w:rPr>
                <w:rFonts w:hint="eastAsia"/>
              </w:rPr>
              <w:t>Bin</w:t>
            </w:r>
          </w:p>
        </w:tc>
        <w:tc>
          <w:tcPr>
            <w:tcW w:w="992" w:type="dxa"/>
            <w:shd w:val="clear" w:color="auto" w:fill="auto"/>
            <w:vAlign w:val="center"/>
          </w:tcPr>
          <w:p w14:paraId="3077562E" w14:textId="77777777" w:rsidR="00173321" w:rsidRDefault="00173321" w:rsidP="006055A7">
            <w:pPr>
              <w:pStyle w:val="a0"/>
              <w:ind w:firstLineChars="0" w:firstLine="0"/>
              <w:jc w:val="center"/>
            </w:pPr>
            <w:r>
              <w:rPr>
                <w:rFonts w:hint="eastAsia"/>
              </w:rPr>
              <w:t>TID</w:t>
            </w:r>
          </w:p>
        </w:tc>
        <w:tc>
          <w:tcPr>
            <w:tcW w:w="851" w:type="dxa"/>
            <w:shd w:val="clear" w:color="auto" w:fill="auto"/>
            <w:vAlign w:val="center"/>
          </w:tcPr>
          <w:p w14:paraId="6D31DF2D" w14:textId="77777777" w:rsidR="00173321" w:rsidRDefault="00173321" w:rsidP="006055A7">
            <w:pPr>
              <w:pStyle w:val="a0"/>
              <w:ind w:firstLineChars="0" w:firstLine="0"/>
              <w:jc w:val="center"/>
            </w:pPr>
            <w:r>
              <w:rPr>
                <w:rFonts w:hint="eastAsia"/>
              </w:rPr>
              <w:t>FGH</w:t>
            </w:r>
          </w:p>
        </w:tc>
        <w:tc>
          <w:tcPr>
            <w:tcW w:w="850" w:type="dxa"/>
            <w:shd w:val="clear" w:color="auto" w:fill="auto"/>
            <w:vAlign w:val="center"/>
          </w:tcPr>
          <w:p w14:paraId="2D4BB197" w14:textId="77777777" w:rsidR="00173321" w:rsidRDefault="00173321" w:rsidP="006055A7">
            <w:pPr>
              <w:pStyle w:val="a0"/>
              <w:ind w:firstLineChars="0" w:firstLine="0"/>
              <w:jc w:val="center"/>
            </w:pPr>
            <w:r>
              <w:rPr>
                <w:rFonts w:hint="eastAsia"/>
              </w:rPr>
              <w:t>SSE</w:t>
            </w:r>
          </w:p>
        </w:tc>
        <w:tc>
          <w:tcPr>
            <w:tcW w:w="851" w:type="dxa"/>
            <w:shd w:val="clear" w:color="auto" w:fill="auto"/>
            <w:vAlign w:val="center"/>
          </w:tcPr>
          <w:p w14:paraId="4BE8CB97" w14:textId="77777777" w:rsidR="00173321" w:rsidRDefault="00173321" w:rsidP="006055A7">
            <w:pPr>
              <w:pStyle w:val="a0"/>
              <w:ind w:firstLineChars="0" w:firstLine="0"/>
              <w:jc w:val="center"/>
            </w:pPr>
            <w:r>
              <w:rPr>
                <w:rFonts w:hint="eastAsia"/>
              </w:rPr>
              <w:t>TFT</w:t>
            </w:r>
          </w:p>
        </w:tc>
        <w:tc>
          <w:tcPr>
            <w:tcW w:w="850" w:type="dxa"/>
            <w:vAlign w:val="center"/>
          </w:tcPr>
          <w:p w14:paraId="3CD7429D" w14:textId="77777777" w:rsidR="00173321" w:rsidRDefault="00173321" w:rsidP="006055A7">
            <w:pPr>
              <w:pStyle w:val="a0"/>
              <w:ind w:firstLineChars="0" w:firstLine="0"/>
              <w:jc w:val="center"/>
            </w:pPr>
            <w:r>
              <w:rPr>
                <w:rFonts w:hint="eastAsia"/>
              </w:rPr>
              <w:t>LOAVL</w:t>
            </w:r>
          </w:p>
        </w:tc>
        <w:tc>
          <w:tcPr>
            <w:tcW w:w="851" w:type="dxa"/>
            <w:shd w:val="clear" w:color="auto" w:fill="auto"/>
            <w:vAlign w:val="center"/>
          </w:tcPr>
          <w:p w14:paraId="292343F3" w14:textId="77777777" w:rsidR="00173321" w:rsidRDefault="00173321" w:rsidP="006055A7">
            <w:pPr>
              <w:pStyle w:val="a0"/>
              <w:ind w:firstLineChars="0" w:firstLine="0"/>
              <w:jc w:val="center"/>
            </w:pPr>
            <w:r>
              <w:rPr>
                <w:rFonts w:hint="eastAsia"/>
              </w:rPr>
              <w:t>JM</w:t>
            </w:r>
          </w:p>
        </w:tc>
      </w:tr>
      <w:tr w:rsidR="005C470F" w:rsidRPr="002574DF" w14:paraId="08784522" w14:textId="77777777"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9A3B43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384523E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4F8030A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3D79D0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1AF38D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3A250F5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14:paraId="3AC93D2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14:paraId="553C619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14:paraId="02E6950A"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00DF1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17ABED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F6DC0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56491D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E3B2C4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F1FB8A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CA6E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D9CC96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14:paraId="1FAD98E8" w14:textId="77777777"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2F04B6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78A16D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79B5E8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E86E0E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76FA331"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0D4400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9335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B2398E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14:paraId="175FC7E8" w14:textId="77777777"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61CFBEB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9D55D4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68805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90FE30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184FBC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5BAD2C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35414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1516665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14:paraId="480D75B0" w14:textId="77777777" w:rsidTr="005C470F">
        <w:trPr>
          <w:jc w:val="center"/>
        </w:trPr>
        <w:tc>
          <w:tcPr>
            <w:tcW w:w="959" w:type="dxa"/>
            <w:tcBorders>
              <w:top w:val="single" w:sz="4" w:space="0" w:color="FFFFFF" w:themeColor="background1"/>
              <w:right w:val="single" w:sz="4" w:space="0" w:color="FFFFFF" w:themeColor="background1"/>
            </w:tcBorders>
            <w:shd w:val="clear" w:color="auto" w:fill="auto"/>
          </w:tcPr>
          <w:p w14:paraId="5084D5A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1304BD9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7E8EDA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DF18C7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36A75E1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DD0971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14:paraId="5641B3FC"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14:paraId="31A2A7D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14:paraId="4768BC93" w14:textId="77777777" w:rsidR="005C470F" w:rsidRDefault="00BF7D4D" w:rsidP="00076431">
      <w:pPr>
        <w:pStyle w:val="a0"/>
        <w:spacing w:beforeLines="30" w:before="85"/>
        <w:ind w:firstLine="373"/>
        <w:jc w:val="center"/>
      </w:pPr>
      <w:r>
        <w:rPr>
          <w:rFonts w:hint="eastAsia"/>
          <w:b/>
        </w:rPr>
        <w:t>Table 6</w:t>
      </w:r>
      <w:r w:rsidR="005C470F">
        <w:rPr>
          <w:rFonts w:hint="eastAsia"/>
          <w:b/>
        </w:rPr>
        <w:t xml:space="preserve"> </w:t>
      </w:r>
      <w:r w:rsidR="004A3A90">
        <w:rPr>
          <w:rFonts w:hint="eastAsia"/>
        </w:rPr>
        <w:t>Time for C</w:t>
      </w:r>
      <w:r w:rsidR="00B36D94">
        <w:rPr>
          <w:rFonts w:hint="eastAsia"/>
        </w:rPr>
        <w:t>MuJava</w:t>
      </w:r>
      <w:r w:rsidR="005C470F">
        <w:rPr>
          <w:rFonts w:hint="eastAsia"/>
        </w:rPr>
        <w:t xml:space="preserve"> to generate concurrent mutants</w:t>
      </w:r>
      <w:r w:rsidR="00A1554C">
        <w:t xml:space="preserve"> </w:t>
      </w:r>
      <w:r w:rsidR="005C470F">
        <w:rPr>
          <w:rFonts w:hint="eastAsia"/>
        </w:rPr>
        <w:t>(second)</w:t>
      </w:r>
    </w:p>
    <w:p w14:paraId="181732DD" w14:textId="77777777" w:rsidR="005C470F" w:rsidRDefault="005C470F" w:rsidP="00076431">
      <w:pPr>
        <w:pStyle w:val="a0"/>
        <w:spacing w:afterLines="20" w:after="57"/>
        <w:ind w:firstLine="372"/>
        <w:jc w:val="center"/>
      </w:pPr>
      <w:r>
        <w:rPr>
          <w:rFonts w:ascii="黑体" w:eastAsia="黑体" w:hAnsi="黑体" w:hint="eastAsia"/>
        </w:rPr>
        <w:t>表</w:t>
      </w:r>
      <w:r w:rsidR="00BF7D4D">
        <w:rPr>
          <w:rFonts w:ascii="黑体" w:eastAsia="黑体" w:hAnsi="黑体" w:hint="eastAsia"/>
        </w:rPr>
        <w:t>6</w:t>
      </w:r>
      <w:r>
        <w:rPr>
          <w:rFonts w:ascii="黑体" w:eastAsia="黑体" w:hAnsi="黑体" w:hint="eastAsia"/>
        </w:rPr>
        <w:t xml:space="preserve"> </w:t>
      </w:r>
      <w:r w:rsidR="004A3A90">
        <w:rPr>
          <w:rFonts w:hint="eastAsia"/>
        </w:rPr>
        <w:t>C</w:t>
      </w:r>
      <w:r w:rsidR="00B36D94">
        <w:rPr>
          <w:rFonts w:hint="eastAsia"/>
        </w:rPr>
        <w:t>MuJava</w:t>
      </w:r>
      <w:r>
        <w:rPr>
          <w:rFonts w:hint="eastAsia"/>
        </w:rPr>
        <w:t>生成并发变</w:t>
      </w:r>
      <w:commentRangeStart w:id="76"/>
      <w:r>
        <w:rPr>
          <w:rFonts w:hint="eastAsia"/>
        </w:rPr>
        <w:t>异体用时</w:t>
      </w:r>
      <w:r>
        <w:rPr>
          <w:rFonts w:hint="eastAsia"/>
        </w:rPr>
        <w:t>(</w:t>
      </w:r>
      <w:r>
        <w:rPr>
          <w:rFonts w:hint="eastAsia"/>
        </w:rPr>
        <w:t>秒</w:t>
      </w:r>
      <w:r>
        <w:rPr>
          <w:rFonts w:hint="eastAsia"/>
        </w:rPr>
        <w:t>)</w:t>
      </w:r>
      <w:commentRangeEnd w:id="76"/>
      <w:r w:rsidR="00CA3373">
        <w:rPr>
          <w:rStyle w:val="af3"/>
          <w:rFonts w:ascii="Tahoma" w:eastAsia="微软雅黑" w:hAnsi="Tahoma" w:cstheme="minorBidi"/>
          <w:kern w:val="0"/>
        </w:rPr>
        <w:commentReference w:id="76"/>
      </w:r>
    </w:p>
    <w:tbl>
      <w:tblPr>
        <w:tblW w:w="6912"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43"/>
        <w:gridCol w:w="966"/>
        <w:gridCol w:w="851"/>
        <w:gridCol w:w="850"/>
        <w:gridCol w:w="851"/>
        <w:gridCol w:w="850"/>
        <w:gridCol w:w="851"/>
        <w:gridCol w:w="850"/>
      </w:tblGrid>
      <w:tr w:rsidR="002175E2" w:rsidRPr="002B4C89" w14:paraId="63DB239A" w14:textId="77777777" w:rsidTr="006055A7">
        <w:trPr>
          <w:trHeight w:val="203"/>
          <w:jc w:val="center"/>
        </w:trPr>
        <w:tc>
          <w:tcPr>
            <w:tcW w:w="843" w:type="dxa"/>
            <w:shd w:val="clear" w:color="auto" w:fill="auto"/>
          </w:tcPr>
          <w:p w14:paraId="4D070B7F" w14:textId="77777777" w:rsidR="002175E2" w:rsidRPr="005C470F" w:rsidRDefault="002175E2" w:rsidP="002175E2">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vAlign w:val="center"/>
          </w:tcPr>
          <w:p w14:paraId="2250DE5B" w14:textId="77777777" w:rsidR="002175E2" w:rsidRDefault="002175E2" w:rsidP="006055A7">
            <w:pPr>
              <w:pStyle w:val="a0"/>
              <w:ind w:firstLineChars="0" w:firstLine="0"/>
              <w:jc w:val="center"/>
            </w:pPr>
            <w:r>
              <w:rPr>
                <w:rFonts w:hint="eastAsia"/>
              </w:rPr>
              <w:t>Bin</w:t>
            </w:r>
          </w:p>
        </w:tc>
        <w:tc>
          <w:tcPr>
            <w:tcW w:w="851" w:type="dxa"/>
            <w:shd w:val="clear" w:color="auto" w:fill="auto"/>
            <w:vAlign w:val="center"/>
          </w:tcPr>
          <w:p w14:paraId="136F0D06" w14:textId="77777777" w:rsidR="002175E2" w:rsidRDefault="002175E2" w:rsidP="006055A7">
            <w:pPr>
              <w:pStyle w:val="a0"/>
              <w:ind w:firstLineChars="0" w:firstLine="0"/>
              <w:jc w:val="center"/>
            </w:pPr>
            <w:r>
              <w:rPr>
                <w:rFonts w:hint="eastAsia"/>
              </w:rPr>
              <w:t>TID</w:t>
            </w:r>
          </w:p>
        </w:tc>
        <w:tc>
          <w:tcPr>
            <w:tcW w:w="850" w:type="dxa"/>
            <w:shd w:val="clear" w:color="auto" w:fill="auto"/>
            <w:vAlign w:val="center"/>
          </w:tcPr>
          <w:p w14:paraId="265348FE" w14:textId="77777777" w:rsidR="002175E2" w:rsidRDefault="002175E2" w:rsidP="006055A7">
            <w:pPr>
              <w:pStyle w:val="a0"/>
              <w:ind w:firstLineChars="0" w:firstLine="0"/>
              <w:jc w:val="center"/>
            </w:pPr>
            <w:r>
              <w:rPr>
                <w:rFonts w:hint="eastAsia"/>
              </w:rPr>
              <w:t>FGH</w:t>
            </w:r>
          </w:p>
        </w:tc>
        <w:tc>
          <w:tcPr>
            <w:tcW w:w="851" w:type="dxa"/>
            <w:shd w:val="clear" w:color="auto" w:fill="auto"/>
            <w:vAlign w:val="center"/>
          </w:tcPr>
          <w:p w14:paraId="6423F962" w14:textId="77777777" w:rsidR="002175E2" w:rsidRDefault="002175E2" w:rsidP="006055A7">
            <w:pPr>
              <w:pStyle w:val="a0"/>
              <w:ind w:firstLineChars="0" w:firstLine="0"/>
              <w:jc w:val="center"/>
            </w:pPr>
            <w:r>
              <w:rPr>
                <w:rFonts w:hint="eastAsia"/>
              </w:rPr>
              <w:t>SSE</w:t>
            </w:r>
          </w:p>
        </w:tc>
        <w:tc>
          <w:tcPr>
            <w:tcW w:w="850" w:type="dxa"/>
            <w:shd w:val="clear" w:color="auto" w:fill="auto"/>
            <w:vAlign w:val="center"/>
          </w:tcPr>
          <w:p w14:paraId="53231EE2" w14:textId="77777777" w:rsidR="002175E2" w:rsidRDefault="002175E2" w:rsidP="006055A7">
            <w:pPr>
              <w:pStyle w:val="a0"/>
              <w:ind w:firstLineChars="0" w:firstLine="0"/>
              <w:jc w:val="center"/>
            </w:pPr>
            <w:r>
              <w:rPr>
                <w:rFonts w:hint="eastAsia"/>
              </w:rPr>
              <w:t>TFT</w:t>
            </w:r>
          </w:p>
        </w:tc>
        <w:tc>
          <w:tcPr>
            <w:tcW w:w="851" w:type="dxa"/>
            <w:vAlign w:val="center"/>
          </w:tcPr>
          <w:p w14:paraId="0564AEBA" w14:textId="77777777" w:rsidR="002175E2" w:rsidRDefault="002175E2" w:rsidP="006055A7">
            <w:pPr>
              <w:pStyle w:val="a0"/>
              <w:ind w:firstLineChars="0" w:firstLine="0"/>
              <w:jc w:val="center"/>
            </w:pPr>
            <w:r>
              <w:rPr>
                <w:rFonts w:hint="eastAsia"/>
              </w:rPr>
              <w:t>LOAVL</w:t>
            </w:r>
          </w:p>
        </w:tc>
        <w:tc>
          <w:tcPr>
            <w:tcW w:w="850" w:type="dxa"/>
            <w:shd w:val="clear" w:color="auto" w:fill="auto"/>
            <w:vAlign w:val="center"/>
          </w:tcPr>
          <w:p w14:paraId="028FDB42" w14:textId="77777777" w:rsidR="002175E2" w:rsidRDefault="002175E2" w:rsidP="006055A7">
            <w:pPr>
              <w:pStyle w:val="a0"/>
              <w:ind w:firstLineChars="0" w:firstLine="0"/>
              <w:jc w:val="center"/>
            </w:pPr>
            <w:r>
              <w:rPr>
                <w:rFonts w:hint="eastAsia"/>
              </w:rPr>
              <w:t>JM</w:t>
            </w:r>
          </w:p>
        </w:tc>
      </w:tr>
      <w:tr w:rsidR="005C470F" w:rsidRPr="002B4C89" w14:paraId="156950D9" w14:textId="77777777" w:rsidTr="00095975">
        <w:trPr>
          <w:jc w:val="center"/>
        </w:trPr>
        <w:tc>
          <w:tcPr>
            <w:tcW w:w="843" w:type="dxa"/>
            <w:tcBorders>
              <w:bottom w:val="single" w:sz="4" w:space="0" w:color="FFFFFF" w:themeColor="background1"/>
              <w:right w:val="single" w:sz="4" w:space="0" w:color="FFFFFF" w:themeColor="background1"/>
            </w:tcBorders>
            <w:shd w:val="clear" w:color="auto" w:fill="auto"/>
          </w:tcPr>
          <w:p w14:paraId="68F1C6B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E61C11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273A2C7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7DC863C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0BA9FE34"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14:paraId="1389CA1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14:paraId="281991F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14:paraId="7802905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14:paraId="09A1ECA9"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044F617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45BA4E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AD2A12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D7DA15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7A3AC1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D0F048B"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2E15D3"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7708048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14:paraId="4115B62D"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2400C59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CA8320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B94150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F7894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559690A"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021F8A1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0145B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3EDD0BA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14:paraId="4D1F8583" w14:textId="77777777"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78FABD6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64014B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366BE3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79C1DB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B2DF316"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CD396DE"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4F9080"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3674DC7"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14:paraId="084115A8" w14:textId="77777777" w:rsidTr="00095975">
        <w:trPr>
          <w:jc w:val="center"/>
        </w:trPr>
        <w:tc>
          <w:tcPr>
            <w:tcW w:w="843" w:type="dxa"/>
            <w:tcBorders>
              <w:top w:val="single" w:sz="4" w:space="0" w:color="FFFFFF" w:themeColor="background1"/>
              <w:right w:val="single" w:sz="4" w:space="0" w:color="FFFFFF" w:themeColor="background1"/>
            </w:tcBorders>
            <w:shd w:val="clear" w:color="auto" w:fill="auto"/>
          </w:tcPr>
          <w:p w14:paraId="4D51D199"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6E2C0B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407CFB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B7C7BD"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77682F8"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88B0762"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14:paraId="38A729A5"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14:paraId="7FF5801F" w14:textId="77777777"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14:paraId="43E89331" w14:textId="77777777" w:rsidR="002D4F91" w:rsidRPr="00A11E42" w:rsidRDefault="002D4F91" w:rsidP="002D4F91">
      <w:pPr>
        <w:pStyle w:val="a0"/>
        <w:tabs>
          <w:tab w:val="clear" w:pos="357"/>
        </w:tabs>
        <w:ind w:firstLine="372"/>
        <w:jc w:val="center"/>
      </w:pPr>
    </w:p>
    <w:p w14:paraId="4C638B61" w14:textId="77777777" w:rsidR="002D4F91" w:rsidRPr="009B6524" w:rsidRDefault="00B36D94" w:rsidP="002D4F91">
      <w:pPr>
        <w:pStyle w:val="a0"/>
        <w:ind w:firstLineChars="0" w:firstLine="0"/>
        <w:jc w:val="center"/>
      </w:pPr>
      <w:r w:rsidRPr="006502D6">
        <w:rPr>
          <w:rFonts w:asciiTheme="minorHAnsi" w:eastAsiaTheme="minorEastAsia" w:hAnsiTheme="minorHAnsi" w:cstheme="minorBidi"/>
          <w:kern w:val="0"/>
          <w:sz w:val="21"/>
          <w:szCs w:val="22"/>
        </w:rPr>
        <w:object w:dxaOrig="4841" w:dyaOrig="2832" w14:anchorId="3229CBF5">
          <v:shape id="_x0000_i1025" type="#_x0000_t75" style="width:235.55pt;height:136.9pt" o:ole="">
            <v:imagedata r:id="rId22" o:title=""/>
          </v:shape>
          <o:OLEObject Type="Embed" ProgID="Origin50.Graph" ShapeID="_x0000_i1025" DrawAspect="Content" ObjectID="_1616668996" r:id="rId23"/>
        </w:object>
      </w:r>
    </w:p>
    <w:p w14:paraId="21E6D425" w14:textId="77777777" w:rsidR="00095975" w:rsidRDefault="00095975" w:rsidP="00076431">
      <w:pPr>
        <w:pStyle w:val="a0"/>
        <w:spacing w:beforeLines="30" w:before="85"/>
        <w:ind w:firstLine="372"/>
        <w:jc w:val="center"/>
      </w:pPr>
      <w:r>
        <w:rPr>
          <w:rFonts w:hint="eastAsia"/>
        </w:rPr>
        <w:t>Fig.</w:t>
      </w:r>
      <w:r w:rsidR="006B4FB1">
        <w:rPr>
          <w:rFonts w:hint="eastAsia"/>
        </w:rPr>
        <w:t>11</w:t>
      </w:r>
      <w:r w:rsidR="00B36D94">
        <w:rPr>
          <w:rFonts w:hint="eastAsia"/>
        </w:rPr>
        <w:t xml:space="preserve"> Comparison box plot of experimental data</w:t>
      </w:r>
    </w:p>
    <w:p w14:paraId="2F6542FE" w14:textId="77777777" w:rsidR="005E0280" w:rsidRDefault="00095975" w:rsidP="00076431">
      <w:pPr>
        <w:pStyle w:val="a0"/>
        <w:spacing w:afterLines="50" w:after="142"/>
        <w:ind w:firstLine="372"/>
        <w:jc w:val="center"/>
      </w:pPr>
      <w:r>
        <w:rPr>
          <w:rFonts w:hint="eastAsia"/>
        </w:rPr>
        <w:t>图</w:t>
      </w:r>
      <w:r w:rsidR="006B4FB1">
        <w:rPr>
          <w:rFonts w:hint="eastAsia"/>
        </w:rPr>
        <w:t>11</w:t>
      </w:r>
      <w:r>
        <w:rPr>
          <w:rFonts w:hint="eastAsia"/>
        </w:rPr>
        <w:t xml:space="preserve">  </w:t>
      </w:r>
      <w:r w:rsidR="00B36D94">
        <w:rPr>
          <w:rFonts w:hint="eastAsia"/>
        </w:rPr>
        <w:t>实验数据对</w:t>
      </w:r>
      <w:commentRangeStart w:id="77"/>
      <w:r w:rsidR="00B36D94">
        <w:rPr>
          <w:rFonts w:hint="eastAsia"/>
        </w:rPr>
        <w:t>比</w:t>
      </w:r>
      <w:r w:rsidR="00913742">
        <w:rPr>
          <w:rFonts w:hint="eastAsia"/>
        </w:rPr>
        <w:t>盒图</w:t>
      </w:r>
      <w:commentRangeEnd w:id="77"/>
      <w:r w:rsidR="00CA3373">
        <w:rPr>
          <w:rStyle w:val="af3"/>
          <w:rFonts w:ascii="Tahoma" w:eastAsia="微软雅黑" w:hAnsi="Tahoma" w:cstheme="minorBidi"/>
          <w:kern w:val="0"/>
        </w:rPr>
        <w:commentReference w:id="77"/>
      </w:r>
    </w:p>
    <w:p w14:paraId="5AC7E2EA" w14:textId="77777777" w:rsidR="00CA5B01" w:rsidRDefault="00CA5B01" w:rsidP="00076431">
      <w:pPr>
        <w:pStyle w:val="a0"/>
        <w:tabs>
          <w:tab w:val="clear" w:pos="357"/>
        </w:tabs>
        <w:spacing w:beforeLines="50" w:before="142"/>
        <w:ind w:firstLine="372"/>
        <w:jc w:val="left"/>
      </w:pPr>
      <w:r>
        <w:rPr>
          <w:rFonts w:hint="eastAsia"/>
        </w:rPr>
        <w:t>从表中可以明显的看出</w:t>
      </w:r>
      <w:r>
        <w:rPr>
          <w:rFonts w:hint="eastAsia"/>
        </w:rPr>
        <w:t>C</w:t>
      </w:r>
      <w:r w:rsidR="00B36D94">
        <w:rPr>
          <w:rFonts w:hint="eastAsia"/>
        </w:rPr>
        <w:t>MuJava</w:t>
      </w:r>
      <w:r>
        <w:rPr>
          <w:rFonts w:hint="eastAsia"/>
        </w:rPr>
        <w:t>生成并发变异体的效率更高</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B36D94">
        <w:rPr>
          <w:rFonts w:hint="eastAsia"/>
        </w:rPr>
        <w:t>MuJava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w:t>
      </w:r>
      <w:r w:rsidR="00B36D94">
        <w:rPr>
          <w:rFonts w:hint="eastAsia"/>
        </w:rPr>
        <w:t>MuJava</w:t>
      </w:r>
      <w:r>
        <w:rPr>
          <w:rFonts w:hint="eastAsia"/>
        </w:rPr>
        <w:t>的耗时差距越来越大</w:t>
      </w:r>
      <w:r>
        <w:rPr>
          <w:rFonts w:hint="eastAsia"/>
        </w:rPr>
        <w:t>.</w:t>
      </w:r>
      <w:r>
        <w:rPr>
          <w:rFonts w:hint="eastAsia"/>
        </w:rPr>
        <w:t>为了清楚地看出每次实验结果的波动情况</w:t>
      </w:r>
      <w:r>
        <w:rPr>
          <w:rFonts w:hint="eastAsia"/>
        </w:rPr>
        <w:t>,</w:t>
      </w:r>
      <w:r>
        <w:rPr>
          <w:rFonts w:hint="eastAsia"/>
        </w:rPr>
        <w:t>我们应用公式</w:t>
      </w:r>
      <w:r>
        <w:rPr>
          <w:rFonts w:hint="eastAsia"/>
        </w:rPr>
        <w:t>(6)</w:t>
      </w:r>
      <w:r>
        <w:rPr>
          <w:rFonts w:hint="eastAsia"/>
        </w:rPr>
        <w:t>对两种方式生成并发变异体的用时数据做了标准化处理</w:t>
      </w:r>
      <w:r>
        <w:rPr>
          <w:rFonts w:hint="eastAsia"/>
        </w:rPr>
        <w:t>,</w:t>
      </w:r>
      <w:r>
        <w:rPr>
          <w:rFonts w:hint="eastAsia"/>
        </w:rPr>
        <w:t>其中</w:t>
      </w:r>
      <w:r>
        <w:rPr>
          <w:rFonts w:hint="eastAsia"/>
        </w:rPr>
        <w:t>x</w:t>
      </w:r>
      <w:r>
        <w:rPr>
          <w:rFonts w:hint="eastAsia"/>
        </w:rPr>
        <w:t>是生成每个实验对象的所有并发变异体的时间值</w:t>
      </w:r>
      <w:r>
        <w:rPr>
          <w:rFonts w:hint="eastAsia"/>
        </w:rPr>
        <w:t>,min</w:t>
      </w:r>
      <w:r>
        <w:rPr>
          <w:rFonts w:hint="eastAsia"/>
        </w:rPr>
        <w:t>和</w:t>
      </w:r>
      <w:r>
        <w:rPr>
          <w:rFonts w:hint="eastAsia"/>
        </w:rPr>
        <w:t>max</w:t>
      </w:r>
      <w:r>
        <w:rPr>
          <w:rFonts w:hint="eastAsia"/>
        </w:rPr>
        <w:t>分别对应</w:t>
      </w:r>
      <w:r w:rsidR="0073535E">
        <w:rPr>
          <w:rFonts w:hint="eastAsia"/>
        </w:rPr>
        <w:t>所用时间的</w:t>
      </w:r>
      <w:r>
        <w:rPr>
          <w:rFonts w:hint="eastAsia"/>
        </w:rPr>
        <w:t>最小值和最大值</w:t>
      </w:r>
      <w:r>
        <w:rPr>
          <w:rFonts w:hint="eastAsia"/>
        </w:rPr>
        <w:t>,</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oMath>
      <w:r>
        <w:rPr>
          <w:rFonts w:hint="eastAsia"/>
        </w:rPr>
        <w:t>表示标准化后的值</w:t>
      </w:r>
      <w:r>
        <w:rPr>
          <w:rFonts w:hint="eastAsia"/>
        </w:rPr>
        <w:t>.</w:t>
      </w:r>
      <w:r w:rsidRPr="00095975">
        <w:rPr>
          <w:rFonts w:hint="eastAsia"/>
        </w:rPr>
        <w:t>图</w:t>
      </w:r>
      <w:r>
        <w:rPr>
          <w:rFonts w:hint="eastAsia"/>
        </w:rPr>
        <w:t>11</w:t>
      </w:r>
      <w:r>
        <w:rPr>
          <w:rFonts w:hint="eastAsia"/>
        </w:rPr>
        <w:t>为处理后的数据对比盒图</w:t>
      </w:r>
      <w:r>
        <w:rPr>
          <w:rFonts w:hint="eastAsia"/>
        </w:rPr>
        <w:t>,</w:t>
      </w:r>
      <w:r>
        <w:rPr>
          <w:rFonts w:hint="eastAsia"/>
        </w:rPr>
        <w:t>横轴表示两种变异体生成方式下的</w:t>
      </w:r>
      <w:r>
        <w:rPr>
          <w:rFonts w:hint="eastAsia"/>
        </w:rPr>
        <w:t>7</w:t>
      </w:r>
      <w:r>
        <w:rPr>
          <w:rFonts w:hint="eastAsia"/>
        </w:rPr>
        <w:t>个实验对象</w:t>
      </w:r>
      <w:r>
        <w:rPr>
          <w:rFonts w:hint="eastAsia"/>
        </w:rPr>
        <w:t>,</w:t>
      </w:r>
      <w:r>
        <w:rPr>
          <w:rFonts w:hint="eastAsia"/>
        </w:rPr>
        <w:t>纵轴表示实验所用时间标准化后的值</w:t>
      </w:r>
      <w:r>
        <w:rPr>
          <w:rFonts w:hint="eastAsia"/>
        </w:rPr>
        <w:t>.</w:t>
      </w:r>
      <w:r>
        <w:rPr>
          <w:rFonts w:hint="eastAsia"/>
        </w:rPr>
        <w:t>从图中可以</w:t>
      </w:r>
      <w:r w:rsidRPr="00095975">
        <w:rPr>
          <w:rFonts w:hint="eastAsia"/>
        </w:rPr>
        <w:t>看出</w:t>
      </w:r>
      <w:r w:rsidRPr="00095975">
        <w:rPr>
          <w:rFonts w:hint="eastAsia"/>
        </w:rPr>
        <w:t>C</w:t>
      </w:r>
      <w:r w:rsidR="00B36D94">
        <w:rPr>
          <w:rFonts w:hint="eastAsia"/>
        </w:rPr>
        <w:t>MuJava</w:t>
      </w:r>
      <w:r>
        <w:rPr>
          <w:rFonts w:hint="eastAsia"/>
        </w:rPr>
        <w:t>生成并发变异体需要的时间相比人工生成的方式更加稳定</w:t>
      </w:r>
      <w:r>
        <w:rPr>
          <w:rFonts w:hint="eastAsia"/>
        </w:rPr>
        <w:t>.</w:t>
      </w:r>
      <w:r>
        <w:rPr>
          <w:rFonts w:hint="eastAsia"/>
        </w:rPr>
        <w:t>因此</w:t>
      </w:r>
      <w:r w:rsidRPr="00095975">
        <w:rPr>
          <w:rFonts w:hint="eastAsia"/>
        </w:rPr>
        <w:t>使用</w:t>
      </w:r>
      <w:r w:rsidRPr="00095975">
        <w:rPr>
          <w:rFonts w:hint="eastAsia"/>
        </w:rPr>
        <w:t>C</w:t>
      </w:r>
      <w:r w:rsidR="00B36D94">
        <w:rPr>
          <w:rFonts w:hint="eastAsia"/>
        </w:rPr>
        <w:t>MuJava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14:paraId="41590047" w14:textId="77777777" w:rsidR="00CA5B01" w:rsidRDefault="00F65B7C" w:rsidP="00CA5B01">
      <w:pPr>
        <w:pStyle w:val="a0"/>
        <w:ind w:firstLine="372"/>
        <w:jc w:val="center"/>
      </w:pPr>
      <m:oMath>
        <m:sSup>
          <m:sSupPr>
            <m:ctrlPr>
              <w:rPr>
                <w:rFonts w:ascii="Cambria Math" w:hAnsi="Cambria Math"/>
              </w:rPr>
            </m:ctrlPr>
          </m:sSupPr>
          <m:e>
            <m:r>
              <m:rPr>
                <m:sty m:val="p"/>
              </m:rPr>
              <w:rPr>
                <w:rFonts w:ascii="Cambria Math"/>
              </w:rPr>
              <m:t>x</m:t>
            </m:r>
          </m:e>
          <m:sup>
            <m:r>
              <m:rPr>
                <m:sty m:val="p"/>
              </m:rPr>
              <w:rPr>
                <w:rFonts w:hAnsi="Cambria Math"/>
              </w:rPr>
              <m:t>*</m:t>
            </m:r>
          </m:sup>
        </m:sSup>
        <m:r>
          <m:rPr>
            <m:sty m:val="p"/>
          </m:rPr>
          <w:rPr>
            <w:rFonts w:ascii="Cambria Math"/>
          </w:rPr>
          <m:t>=</m:t>
        </m:r>
        <m:f>
          <m:fPr>
            <m:ctrlPr>
              <w:rPr>
                <w:rFonts w:ascii="Cambria Math" w:hAnsi="Cambria Math"/>
              </w:rPr>
            </m:ctrlPr>
          </m:fPr>
          <m:num>
            <m:r>
              <m:rPr>
                <m:sty m:val="p"/>
              </m:rPr>
              <w:rPr>
                <w:rFonts w:ascii="Cambria Math"/>
              </w:rPr>
              <m:t>x</m:t>
            </m:r>
            <m:r>
              <m:rPr>
                <m:sty m:val="p"/>
              </m:rPr>
              <w:rPr>
                <w:rFonts w:ascii="Cambria Math" w:hAnsi="Cambria Math"/>
              </w:rPr>
              <m:t>-</m:t>
            </m:r>
            <m:r>
              <m:rPr>
                <m:sty m:val="p"/>
              </m:rPr>
              <w:rPr>
                <w:rFonts w:ascii="Cambria Math"/>
              </w:rPr>
              <m:t>min</m:t>
            </m:r>
          </m:num>
          <m:den>
            <m:r>
              <m:rPr>
                <m:sty m:val="p"/>
              </m:rPr>
              <w:rPr>
                <w:rFonts w:ascii="Cambria Math"/>
              </w:rPr>
              <m:t>max</m:t>
            </m:r>
            <m:r>
              <m:rPr>
                <m:sty m:val="p"/>
              </m:rPr>
              <w:rPr>
                <w:rFonts w:ascii="Cambria Math" w:hAnsi="Cambria Math"/>
              </w:rPr>
              <m:t>-</m:t>
            </m:r>
            <m:r>
              <m:rPr>
                <m:sty m:val="p"/>
              </m:rPr>
              <w:rPr>
                <w:rFonts w:ascii="Cambria Math"/>
              </w:rPr>
              <m:t>min</m:t>
            </m:r>
          </m:den>
        </m:f>
      </m:oMath>
      <w:r w:rsidR="00CA5B01">
        <w:rPr>
          <w:rFonts w:hint="eastAsia"/>
        </w:rPr>
        <w:t xml:space="preserve">             (6).</w:t>
      </w:r>
    </w:p>
    <w:p w14:paraId="0E6C7265" w14:textId="77777777" w:rsidR="00AD0DD5" w:rsidRDefault="00AD0DD5" w:rsidP="00AD0DD5">
      <w:pPr>
        <w:pStyle w:val="a0"/>
        <w:ind w:firstLine="372"/>
        <w:jc w:val="left"/>
      </w:pPr>
      <w:r>
        <w:rPr>
          <w:rFonts w:hint="eastAsia"/>
        </w:rPr>
        <w:t>通过使用几个实际的并发程序对人工和</w:t>
      </w:r>
      <w:r>
        <w:rPr>
          <w:rFonts w:hint="eastAsia"/>
        </w:rPr>
        <w:t>C</w:t>
      </w:r>
      <w:r w:rsidR="00B36D94">
        <w:rPr>
          <w:rFonts w:hint="eastAsia"/>
        </w:rPr>
        <w:t>MuJava</w:t>
      </w:r>
      <w:r>
        <w:rPr>
          <w:rFonts w:hint="eastAsia"/>
        </w:rPr>
        <w:t>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w:t>
      </w:r>
      <w:r w:rsidR="00B36D94">
        <w:rPr>
          <w:rFonts w:hint="eastAsia"/>
        </w:rPr>
        <w:t>MuJava</w:t>
      </w:r>
      <w:r w:rsidR="0073535E">
        <w:rPr>
          <w:rFonts w:hint="eastAsia"/>
        </w:rPr>
        <w:t>可以显著地提高</w:t>
      </w:r>
      <w:r>
        <w:rPr>
          <w:rFonts w:hint="eastAsia"/>
        </w:rPr>
        <w:t>面向</w:t>
      </w:r>
      <w:r>
        <w:rPr>
          <w:rFonts w:hint="eastAsia"/>
        </w:rPr>
        <w:t>Java</w:t>
      </w:r>
      <w:r>
        <w:rPr>
          <w:rFonts w:hint="eastAsia"/>
        </w:rPr>
        <w:t>应用程序的并发变异测试自动化程度</w:t>
      </w:r>
      <w:r>
        <w:rPr>
          <w:rFonts w:hint="eastAsia"/>
        </w:rPr>
        <w:t>,</w:t>
      </w:r>
      <w:r>
        <w:rPr>
          <w:rFonts w:hint="eastAsia"/>
        </w:rPr>
        <w:t>降低测试资源的开销和提高生成并发变异体的效率</w:t>
      </w:r>
      <w:r>
        <w:rPr>
          <w:rFonts w:hint="eastAsia"/>
        </w:rPr>
        <w:t>.</w:t>
      </w:r>
    </w:p>
    <w:p w14:paraId="716D54EB" w14:textId="77777777"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可以将生成效率平均提</w:t>
      </w:r>
      <w:r w:rsidR="0073535E">
        <w:rPr>
          <w:rFonts w:hint="eastAsia"/>
        </w:rPr>
        <w:t>高</w:t>
      </w:r>
      <w:r w:rsidR="00C76EA3">
        <w:rPr>
          <w:rFonts w:hint="eastAsia"/>
        </w:rPr>
        <w:t>约</w:t>
      </w:r>
      <w:r w:rsidR="00C76EA3">
        <w:rPr>
          <w:rFonts w:hint="eastAsia"/>
        </w:rPr>
        <w:t>5</w:t>
      </w:r>
      <w:r w:rsidR="00C76EA3">
        <w:t>700</w:t>
      </w:r>
      <w:r w:rsidR="00C76EA3">
        <w:rPr>
          <w:rFonts w:hint="eastAsia"/>
        </w:rPr>
        <w:t>倍</w:t>
      </w:r>
      <w:r w:rsidR="00C76EA3">
        <w:rPr>
          <w:rFonts w:hint="eastAsia"/>
        </w:rPr>
        <w:t>.C</w:t>
      </w:r>
      <w:r w:rsidR="00B36D94">
        <w:rPr>
          <w:rFonts w:hint="eastAsia"/>
        </w:rPr>
        <w:t>MuJava</w:t>
      </w:r>
      <w:r w:rsidR="00C76EA3">
        <w:rPr>
          <w:rFonts w:hint="eastAsia"/>
        </w:rPr>
        <w:t>极大地提</w:t>
      </w:r>
      <w:r w:rsidR="0073535E">
        <w:rPr>
          <w:rFonts w:hint="eastAsia"/>
        </w:rPr>
        <w:t>高</w:t>
      </w:r>
      <w:r w:rsidR="00C76EA3">
        <w:rPr>
          <w:rFonts w:hint="eastAsia"/>
        </w:rPr>
        <w:t>了并发变异体生成的自动化程度</w:t>
      </w:r>
      <w:r w:rsidR="00C76EA3">
        <w:rPr>
          <w:rFonts w:hint="eastAsia"/>
        </w:rPr>
        <w:t>,</w:t>
      </w:r>
      <w:r w:rsidR="00C76EA3">
        <w:rPr>
          <w:rFonts w:hint="eastAsia"/>
        </w:rPr>
        <w:t>大幅提</w:t>
      </w:r>
      <w:r w:rsidR="0073535E">
        <w:rPr>
          <w:rFonts w:hint="eastAsia"/>
        </w:rPr>
        <w:t>高</w:t>
      </w:r>
      <w:r w:rsidR="00C76EA3">
        <w:rPr>
          <w:rFonts w:hint="eastAsia"/>
        </w:rPr>
        <w:t>了生成并发变异体的效率</w:t>
      </w:r>
      <w:r w:rsidR="00C76EA3">
        <w:rPr>
          <w:rFonts w:hint="eastAsia"/>
        </w:rPr>
        <w:t>.</w:t>
      </w:r>
    </w:p>
    <w:p w14:paraId="0A5FBF79" w14:textId="77777777" w:rsidR="00C76EA3"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w:t>
      </w:r>
      <w:r w:rsidR="00B36D94">
        <w:rPr>
          <w:rFonts w:hint="eastAsia"/>
        </w:rPr>
        <w:t>MuJava</w:t>
      </w:r>
      <w:r>
        <w:rPr>
          <w:rFonts w:hint="eastAsia"/>
        </w:rPr>
        <w:t>可以显著地提高生成并发变异体的正确性、完备性和效率</w:t>
      </w:r>
      <w:r>
        <w:rPr>
          <w:rFonts w:hint="eastAsia"/>
        </w:rPr>
        <w:t>.</w:t>
      </w:r>
    </w:p>
    <w:p w14:paraId="1641416D" w14:textId="77777777" w:rsidR="004A3DBC" w:rsidRDefault="004A3DBC" w:rsidP="004A3DBC">
      <w:pPr>
        <w:pStyle w:val="1"/>
      </w:pPr>
      <w:r>
        <w:rPr>
          <w:rFonts w:hint="eastAsia"/>
        </w:rPr>
        <w:t>相关工作</w:t>
      </w:r>
    </w:p>
    <w:p w14:paraId="6077BC7A" w14:textId="77777777"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B60BA4">
        <w:rPr>
          <w:rFonts w:hint="eastAsia"/>
          <w:vertAlign w:val="superscript"/>
        </w:rPr>
        <w:t>[14]</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F0A08">
        <w:rPr>
          <w:rFonts w:hint="eastAsia"/>
          <w:vertAlign w:val="superscript"/>
        </w:rPr>
        <w:t>7,11,15,16,17,18</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B20A72">
        <w:rPr>
          <w:rFonts w:hint="eastAsia"/>
          <w:vertAlign w:val="superscript"/>
        </w:rPr>
        <w:t>[4,20</w:t>
      </w:r>
      <w:r w:rsidR="00C27E97">
        <w:rPr>
          <w:rFonts w:hint="eastAsia"/>
          <w:vertAlign w:val="superscript"/>
        </w:rPr>
        <w:t>,25</w:t>
      </w:r>
      <w:r w:rsidR="00C708CF">
        <w:rPr>
          <w:rFonts w:hint="eastAsia"/>
          <w:vertAlign w:val="superscript"/>
        </w:rPr>
        <w:t>]</w:t>
      </w:r>
      <w:r w:rsidR="00820F31">
        <w:rPr>
          <w:rFonts w:hint="eastAsia"/>
        </w:rPr>
        <w:t>,</w:t>
      </w:r>
      <w:r w:rsidR="00820F31">
        <w:rPr>
          <w:rFonts w:hint="eastAsia"/>
        </w:rPr>
        <w:t>变异算子的选择</w:t>
      </w:r>
      <w:r w:rsidR="00820F31">
        <w:rPr>
          <w:rFonts w:hint="eastAsia"/>
        </w:rPr>
        <w:t>,</w:t>
      </w:r>
      <w:r w:rsidR="00820F31">
        <w:rPr>
          <w:rFonts w:hint="eastAsia"/>
        </w:rPr>
        <w:t>以及变异测试技术优化</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14:paraId="6C8671E7" w14:textId="02CE7AEF" w:rsidR="007A2413" w:rsidRDefault="002346DB" w:rsidP="0091129D">
      <w:pPr>
        <w:pStyle w:val="a0"/>
        <w:ind w:firstLine="372"/>
      </w:pPr>
      <w:r>
        <w:rPr>
          <w:rFonts w:hint="eastAsia"/>
        </w:rPr>
        <w:lastRenderedPageBreak/>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880FAB">
        <w:rPr>
          <w:rFonts w:hint="eastAsia"/>
          <w:vertAlign w:val="superscript"/>
        </w:rPr>
        <w:t>15</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sidR="00880FAB">
        <w:rPr>
          <w:rFonts w:hint="eastAsia"/>
          <w:vertAlign w:val="superscript"/>
        </w:rPr>
        <w:t>16</w:t>
      </w:r>
      <w:r w:rsidRPr="001D2CF1">
        <w:rPr>
          <w:vertAlign w:val="superscript"/>
        </w:rPr>
        <w:t>]</w:t>
      </w:r>
      <w:r>
        <w:rPr>
          <w:rFonts w:hint="eastAsia"/>
        </w:rPr>
        <w:t>.B</w:t>
      </w:r>
      <w:r>
        <w:t>ra</w:t>
      </w:r>
      <w:r>
        <w:rPr>
          <w:rFonts w:hint="eastAsia"/>
        </w:rPr>
        <w:t>bury</w:t>
      </w:r>
      <w:r>
        <w:rPr>
          <w:rFonts w:hint="eastAsia"/>
        </w:rPr>
        <w:t>等人</w:t>
      </w:r>
      <w:r w:rsidR="00B82BCD" w:rsidRPr="001D2CF1">
        <w:rPr>
          <w:vertAlign w:val="superscript"/>
        </w:rPr>
        <w:t>[</w:t>
      </w:r>
      <w:r w:rsidR="00B82BCD">
        <w:rPr>
          <w:rFonts w:hint="eastAsia"/>
          <w:vertAlign w:val="superscript"/>
        </w:rPr>
        <w:t>7</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del w:id="78" w:author="sca" w:date="2019-04-13T12:16:00Z">
        <w:r w:rsidRPr="00416A8F" w:rsidDel="00304854">
          <w:rPr>
            <w:rFonts w:hint="eastAsia"/>
          </w:rPr>
          <w:delText>个</w:delText>
        </w:r>
      </w:del>
      <w:ins w:id="79" w:author="sca" w:date="2019-04-13T12:16:00Z">
        <w:r w:rsidR="00304854">
          <w:rPr>
            <w:rFonts w:hint="eastAsia"/>
          </w:rPr>
          <w:t>种</w:t>
        </w:r>
      </w:ins>
      <w:r w:rsidRPr="00416A8F">
        <w:rPr>
          <w:rFonts w:hint="eastAsia"/>
        </w:rPr>
        <w:t>并发变异算子</w:t>
      </w:r>
      <w:r>
        <w:rPr>
          <w:rFonts w:hint="eastAsia"/>
        </w:rPr>
        <w:t>.</w:t>
      </w:r>
      <w:del w:id="80" w:author="sca" w:date="2019-04-13T12:16:00Z">
        <w:r w:rsidDel="00304854">
          <w:rPr>
            <w:rFonts w:hint="eastAsia"/>
          </w:rPr>
          <w:delText>Leon</w:delText>
        </w:r>
      </w:del>
      <w:r>
        <w:t xml:space="preserve"> Wu</w:t>
      </w:r>
      <w:r>
        <w:rPr>
          <w:rFonts w:hint="eastAsia"/>
        </w:rPr>
        <w:t>和</w:t>
      </w:r>
      <w:del w:id="81" w:author="sca" w:date="2019-04-13T12:16:00Z">
        <w:r w:rsidDel="00304854">
          <w:rPr>
            <w:rFonts w:hint="eastAsia"/>
          </w:rPr>
          <w:delText>Gail</w:delText>
        </w:r>
        <w:r w:rsidDel="00304854">
          <w:delText xml:space="preserve"> </w:delText>
        </w:r>
      </w:del>
      <w:r>
        <w:rPr>
          <w:rFonts w:hint="eastAsia"/>
        </w:rPr>
        <w:t>Kaiser</w:t>
      </w:r>
      <w:del w:id="82" w:author="sca" w:date="2019-04-13T12:16:00Z">
        <w:r w:rsidDel="00304854">
          <w:rPr>
            <w:rFonts w:hint="eastAsia"/>
          </w:rPr>
          <w:delText>在分析了这些并发变异算子后</w:delText>
        </w:r>
        <w:r w:rsidDel="00304854">
          <w:rPr>
            <w:rFonts w:hint="eastAsia"/>
          </w:rPr>
          <w:delText>,</w:delText>
        </w:r>
      </w:del>
      <w:r>
        <w:rPr>
          <w:rFonts w:hint="eastAsia"/>
        </w:rPr>
        <w:t>认为已有的并发变异算子无法生成某些并发变异体</w:t>
      </w:r>
      <w:ins w:id="83" w:author="sca" w:date="2019-04-13T12:16:00Z">
        <w:r w:rsidR="00304854">
          <w:rPr>
            <w:rFonts w:hint="eastAsia"/>
          </w:rPr>
          <w:t>，</w:t>
        </w:r>
      </w:ins>
      <w:del w:id="84" w:author="sca" w:date="2019-04-13T12:16:00Z">
        <w:r w:rsidDel="00304854">
          <w:rPr>
            <w:rFonts w:hint="eastAsia"/>
          </w:rPr>
          <w:delText>.</w:delText>
        </w:r>
        <w:r w:rsidDel="00304854">
          <w:rPr>
            <w:rFonts w:hint="eastAsia"/>
          </w:rPr>
          <w:delText>他们</w:delText>
        </w:r>
      </w:del>
      <w:r>
        <w:rPr>
          <w:rFonts w:hint="eastAsia"/>
        </w:rPr>
        <w:t>对已有的变异算子进行组合得到了</w:t>
      </w:r>
      <w:r>
        <w:rPr>
          <w:rFonts w:hint="eastAsia"/>
        </w:rPr>
        <w:t>6</w:t>
      </w:r>
      <w:ins w:id="85" w:author="sca" w:date="2019-04-13T12:17:00Z">
        <w:r w:rsidR="00304854">
          <w:rPr>
            <w:rFonts w:hint="eastAsia"/>
          </w:rPr>
          <w:t>种</w:t>
        </w:r>
      </w:ins>
      <w:del w:id="86" w:author="sca" w:date="2019-04-13T12:16:00Z">
        <w:r w:rsidDel="00304854">
          <w:rPr>
            <w:rFonts w:hint="eastAsia"/>
          </w:rPr>
          <w:delText>个</w:delText>
        </w:r>
      </w:del>
      <w:r>
        <w:rPr>
          <w:rFonts w:hint="eastAsia"/>
        </w:rPr>
        <w:t>新的并发变异算子</w:t>
      </w:r>
      <w:r>
        <w:rPr>
          <w:rFonts w:hint="eastAsia"/>
        </w:rPr>
        <w:t>,</w:t>
      </w:r>
      <w:del w:id="87" w:author="sca" w:date="2019-04-13T12:17:00Z">
        <w:r w:rsidDel="00304854">
          <w:rPr>
            <w:rFonts w:hint="eastAsia"/>
          </w:rPr>
          <w:delText>并根据</w:delText>
        </w:r>
      </w:del>
      <w:ins w:id="88" w:author="sca" w:date="2019-04-13T12:17:00Z">
        <w:r w:rsidR="00304854">
          <w:rPr>
            <w:rFonts w:hint="eastAsia"/>
          </w:rPr>
          <w:t>将</w:t>
        </w:r>
      </w:ins>
      <w:r>
        <w:rPr>
          <w:rFonts w:hint="eastAsia"/>
        </w:rPr>
        <w:t>这些并发变异算子</w:t>
      </w:r>
      <w:del w:id="89" w:author="sca" w:date="2019-04-13T12:17:00Z">
        <w:r w:rsidDel="00304854">
          <w:rPr>
            <w:rFonts w:hint="eastAsia"/>
          </w:rPr>
          <w:delText>的特点</w:delText>
        </w:r>
      </w:del>
      <w:r>
        <w:rPr>
          <w:rFonts w:hint="eastAsia"/>
        </w:rPr>
        <w:t>分成了</w:t>
      </w:r>
      <w:del w:id="90" w:author="sca" w:date="2019-04-13T12:17:00Z">
        <w:r w:rsidDel="00304854">
          <w:rPr>
            <w:rFonts w:hint="eastAsia"/>
          </w:rPr>
          <w:delText>针对</w:delText>
        </w:r>
      </w:del>
      <w:r>
        <w:rPr>
          <w:rFonts w:hint="eastAsia"/>
        </w:rPr>
        <w:t>同步方法和</w:t>
      </w:r>
      <w:del w:id="91" w:author="sca" w:date="2019-04-13T12:17:00Z">
        <w:r w:rsidDel="00304854">
          <w:rPr>
            <w:rFonts w:hint="eastAsia"/>
          </w:rPr>
          <w:delText>针对</w:delText>
        </w:r>
      </w:del>
      <w:r>
        <w:rPr>
          <w:rFonts w:hint="eastAsia"/>
        </w:rPr>
        <w:t>同步代码块两类</w:t>
      </w:r>
      <w:r>
        <w:rPr>
          <w:vertAlign w:val="superscript"/>
        </w:rPr>
        <w:t>[</w:t>
      </w:r>
      <w:r w:rsidR="00880FAB">
        <w:rPr>
          <w:rFonts w:hint="eastAsia"/>
          <w:vertAlign w:val="superscript"/>
        </w:rPr>
        <w:t>17</w:t>
      </w:r>
      <w:r w:rsidRPr="00454A48">
        <w:rPr>
          <w:vertAlign w:val="superscript"/>
        </w:rPr>
        <w:t>]</w:t>
      </w:r>
      <w:r>
        <w:rPr>
          <w:rFonts w:hint="eastAsia"/>
        </w:rPr>
        <w:t>.</w:t>
      </w:r>
      <w:r w:rsidR="00440340">
        <w:rPr>
          <w:rFonts w:hint="eastAsia"/>
        </w:rPr>
        <w:t>Milos Gligoric</w:t>
      </w:r>
      <w:r w:rsidR="00440340">
        <w:rPr>
          <w:rFonts w:hint="eastAsia"/>
        </w:rPr>
        <w:t>等人在实验过程中提出了</w:t>
      </w:r>
      <w:r w:rsidR="00440340">
        <w:rPr>
          <w:rFonts w:hint="eastAsia"/>
        </w:rPr>
        <w:t>3</w:t>
      </w:r>
      <w:r w:rsidR="00440340">
        <w:rPr>
          <w:rFonts w:hint="eastAsia"/>
        </w:rPr>
        <w:t>种新的并发变异算子</w:t>
      </w:r>
      <w:r w:rsidR="00880FAB">
        <w:rPr>
          <w:rFonts w:hint="eastAsia"/>
          <w:vertAlign w:val="superscript"/>
        </w:rPr>
        <w:t>[21</w:t>
      </w:r>
      <w:r w:rsidR="00960D7B">
        <w:rPr>
          <w:rFonts w:hint="eastAsia"/>
          <w:vertAlign w:val="superscript"/>
        </w:rPr>
        <w:t>]</w:t>
      </w:r>
      <w:r w:rsidR="00960D7B">
        <w:rPr>
          <w:rFonts w:hint="eastAsia"/>
        </w:rPr>
        <w:t>,</w:t>
      </w:r>
      <w:r w:rsidR="00960D7B">
        <w:rPr>
          <w:rFonts w:hint="eastAsia"/>
        </w:rPr>
        <w:t>并结合</w:t>
      </w:r>
      <w:r w:rsidR="00960D7B">
        <w:rPr>
          <w:rFonts w:hint="eastAsia"/>
        </w:rPr>
        <w:t>Brabury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14:paraId="7CCCA619" w14:textId="77777777"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B60BA4">
        <w:rPr>
          <w:rFonts w:hint="eastAsia"/>
          <w:vertAlign w:val="superscript"/>
        </w:rPr>
        <w:t>14</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103FAA">
        <w:rPr>
          <w:rFonts w:hint="eastAsia"/>
          <w:vertAlign w:val="superscript"/>
        </w:rPr>
        <w:t>4</w:t>
      </w:r>
      <w:r w:rsidR="00D220D7">
        <w:rPr>
          <w:rFonts w:hint="eastAsia"/>
          <w:vertAlign w:val="superscript"/>
        </w:rPr>
        <w:t>,</w:t>
      </w:r>
      <w:r w:rsidR="00103FAA">
        <w:rPr>
          <w:rFonts w:hint="eastAsia"/>
          <w:vertAlign w:val="superscript"/>
        </w:rPr>
        <w:t>5</w:t>
      </w:r>
      <w:r w:rsidR="003C1696">
        <w:rPr>
          <w:rFonts w:hint="eastAsia"/>
          <w:vertAlign w:val="superscript"/>
        </w:rPr>
        <w:t>,</w:t>
      </w:r>
      <w:r w:rsidR="00103FAA">
        <w:rPr>
          <w:rFonts w:hint="eastAsia"/>
          <w:vertAlign w:val="superscript"/>
        </w:rPr>
        <w:t>6</w:t>
      </w:r>
      <w:r w:rsidR="00D220D7">
        <w:rPr>
          <w:rFonts w:hint="eastAsia"/>
          <w:vertAlign w:val="superscript"/>
        </w:rPr>
        <w:t>]</w:t>
      </w:r>
      <w:r w:rsidR="00D220D7">
        <w:rPr>
          <w:rFonts w:hint="eastAsia"/>
        </w:rPr>
        <w:t>.</w:t>
      </w:r>
      <w:r w:rsidR="00B36D94">
        <w:rPr>
          <w:rFonts w:hint="eastAsia"/>
        </w:rPr>
        <w:t>MuJava</w:t>
      </w:r>
      <w:r w:rsidR="00194791" w:rsidRPr="001F7146">
        <w:rPr>
          <w:rFonts w:hint="eastAsia"/>
          <w:vertAlign w:val="superscript"/>
        </w:rPr>
        <w:t>[</w:t>
      </w:r>
      <w:r w:rsidR="00103FAA">
        <w:rPr>
          <w:rFonts w:hint="eastAsia"/>
          <w:vertAlign w:val="superscript"/>
        </w:rPr>
        <w:t>4</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880FAB">
        <w:rPr>
          <w:rFonts w:hint="eastAsia"/>
          <w:vertAlign w:val="superscript"/>
        </w:rPr>
        <w:t>[4,11</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sidR="00200620" w:rsidRPr="001F7146">
        <w:rPr>
          <w:rFonts w:hint="eastAsia"/>
          <w:vertAlign w:val="superscript"/>
        </w:rPr>
        <w:t>[</w:t>
      </w:r>
      <w:r w:rsidR="00103FAA">
        <w:rPr>
          <w:rFonts w:hint="eastAsia"/>
          <w:vertAlign w:val="superscript"/>
        </w:rPr>
        <w:t>5</w:t>
      </w:r>
      <w:r w:rsidR="00200620" w:rsidRPr="001F7146">
        <w:rPr>
          <w:rFonts w:hint="eastAsia"/>
          <w:vertAlign w:val="superscript"/>
        </w:rPr>
        <w:t>]</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3C1696">
        <w:rPr>
          <w:rFonts w:hint="eastAsia"/>
          <w:vertAlign w:val="superscript"/>
        </w:rPr>
        <w:t>[</w:t>
      </w:r>
      <w:r w:rsidR="00103FAA">
        <w:rPr>
          <w:rFonts w:hint="eastAsia"/>
          <w:vertAlign w:val="superscript"/>
        </w:rPr>
        <w:t>6</w:t>
      </w:r>
      <w:r w:rsidR="003C1696">
        <w:rPr>
          <w:rFonts w:hint="eastAsia"/>
          <w:vertAlign w:val="superscript"/>
        </w:rPr>
        <w:t>]</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仅提供传统的方法级别的变异</w:t>
      </w:r>
      <w:r w:rsidR="00994E8A">
        <w:rPr>
          <w:rFonts w:hint="eastAsia"/>
        </w:rPr>
        <w:t>.</w:t>
      </w:r>
      <w:r w:rsidR="00DE1EB3">
        <w:rPr>
          <w:rFonts w:hint="eastAsia"/>
        </w:rPr>
        <w:t>目前已有的面向并发程序的变异工具</w:t>
      </w:r>
      <w:r w:rsidR="00CC0AD7">
        <w:rPr>
          <w:rFonts w:hint="eastAsia"/>
          <w:vertAlign w:val="superscript"/>
        </w:rPr>
        <w:t>[22,23,24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567840">
        <w:rPr>
          <w:rFonts w:hint="eastAsia"/>
        </w:rPr>
        <w:t>Para</w:t>
      </w:r>
      <w:r w:rsidR="00200620">
        <w:t>µ</w:t>
      </w:r>
      <w:r w:rsidR="00CC0AD7">
        <w:rPr>
          <w:rFonts w:hint="eastAsia"/>
          <w:vertAlign w:val="superscript"/>
        </w:rPr>
        <w:t>[24</w:t>
      </w:r>
      <w:r w:rsidR="00200620">
        <w:rPr>
          <w:rFonts w:hint="eastAsia"/>
          <w:vertAlign w:val="superscript"/>
        </w:rPr>
        <w:t>]</w:t>
      </w:r>
      <w:r w:rsidR="00200620">
        <w:rPr>
          <w:rFonts w:hint="eastAsia"/>
        </w:rPr>
        <w:t>是一个支持并发变异体生成的工具</w:t>
      </w:r>
      <w:r w:rsidR="00200620">
        <w:rPr>
          <w:rFonts w:hint="eastAsia"/>
        </w:rPr>
        <w:t>,</w:t>
      </w:r>
      <w:r w:rsidR="008F4AEE">
        <w:rPr>
          <w:rFonts w:hint="eastAsia"/>
        </w:rPr>
        <w:t>但是该工具的研究</w:t>
      </w:r>
      <w:r w:rsidR="00784039">
        <w:rPr>
          <w:rFonts w:hint="eastAsia"/>
        </w:rPr>
        <w:t>仍</w:t>
      </w:r>
      <w:r w:rsidR="008F4AEE">
        <w:rPr>
          <w:rFonts w:hint="eastAsia"/>
        </w:rPr>
        <w:t>处于初级阶段</w:t>
      </w:r>
      <w:r w:rsidR="008F4AEE">
        <w:rPr>
          <w:rFonts w:hint="eastAsia"/>
        </w:rPr>
        <w:t>,</w:t>
      </w:r>
      <w:r w:rsidR="008F4AEE">
        <w:rPr>
          <w:rFonts w:hint="eastAsia"/>
        </w:rPr>
        <w:t>仅实现了</w:t>
      </w:r>
      <w:r w:rsidR="008F4AEE">
        <w:rPr>
          <w:rFonts w:hint="eastAsia"/>
        </w:rPr>
        <w:t>2</w:t>
      </w:r>
      <w:r w:rsidR="008F4AEE">
        <w:rPr>
          <w:rFonts w:hint="eastAsia"/>
        </w:rPr>
        <w:t>个类级别变异算子和</w:t>
      </w:r>
      <w:r w:rsidR="008F4AEE">
        <w:rPr>
          <w:rFonts w:hint="eastAsia"/>
        </w:rPr>
        <w:t>3</w:t>
      </w:r>
      <w:r w:rsidR="008F4AEE">
        <w:rPr>
          <w:rFonts w:hint="eastAsia"/>
        </w:rPr>
        <w:t>个并发变异算子</w:t>
      </w:r>
      <w:r w:rsidR="008F4AEE">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CC0AD7">
        <w:rPr>
          <w:rFonts w:hint="eastAsia"/>
          <w:vertAlign w:val="superscript"/>
        </w:rPr>
        <w:t>[21</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14:paraId="520CFE99" w14:textId="77777777" w:rsidR="004F2004" w:rsidRDefault="000B6AC4" w:rsidP="000B6AC4">
      <w:pPr>
        <w:pStyle w:val="1"/>
      </w:pPr>
      <w:r>
        <w:rPr>
          <w:rFonts w:hint="eastAsia"/>
        </w:rPr>
        <w:t>总结</w:t>
      </w:r>
    </w:p>
    <w:p w14:paraId="5790149D" w14:textId="77777777" w:rsidR="004F2004" w:rsidRDefault="00597385" w:rsidP="004F2004">
      <w:pPr>
        <w:pStyle w:val="a0"/>
        <w:ind w:firstLine="372"/>
      </w:pPr>
      <w:r>
        <w:rPr>
          <w:rFonts w:hint="eastAsia"/>
        </w:rPr>
        <w:t>变异测试是一种可以</w:t>
      </w:r>
      <w:r w:rsidR="001D2BAA">
        <w:rPr>
          <w:rFonts w:hint="eastAsia"/>
        </w:rPr>
        <w:t>评估测试用例集的充分性与测试技术的有效性</w:t>
      </w:r>
      <w:r>
        <w:rPr>
          <w:rFonts w:hint="eastAsia"/>
        </w:rPr>
        <w:t>的技术</w:t>
      </w:r>
      <w:r w:rsidR="001D2BAA">
        <w:rPr>
          <w:rFonts w:hint="eastAsia"/>
        </w:rPr>
        <w:t>.</w:t>
      </w:r>
      <w:r w:rsidR="001D2BAA">
        <w:rPr>
          <w:rFonts w:hint="eastAsia"/>
        </w:rPr>
        <w:t>并发变异测试是基于并发故障的变异测试技术</w:t>
      </w:r>
      <w:r w:rsidR="001D2BAA">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sidR="003A47BE">
        <w:rPr>
          <w:rFonts w:hint="eastAsia"/>
        </w:rPr>
        <w:t>另外利用</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Pr>
          <w:rFonts w:hint="eastAsia"/>
        </w:rPr>
        <w:t>生成并发变异体</w:t>
      </w:r>
      <w:r w:rsidR="00EF0D6D">
        <w:rPr>
          <w:rFonts w:hint="eastAsia"/>
        </w:rPr>
        <w:t>的</w:t>
      </w:r>
      <w:r>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14:paraId="4D73AD7E" w14:textId="77777777" w:rsidR="004F2004" w:rsidRPr="004F2004" w:rsidRDefault="00597385" w:rsidP="000B6AC4">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14:paraId="69D3882C" w14:textId="77777777" w:rsidR="004A3DBC" w:rsidRPr="004A3DBC" w:rsidRDefault="004A3DBC" w:rsidP="004A3DBC">
      <w:pPr>
        <w:pStyle w:val="a0"/>
        <w:ind w:firstLineChars="0" w:firstLine="0"/>
      </w:pPr>
    </w:p>
    <w:p w14:paraId="731BF22C" w14:textId="77777777" w:rsidR="004A3DBC" w:rsidRPr="004A3DBC" w:rsidRDefault="004A3DBC" w:rsidP="004A3DBC">
      <w:pPr>
        <w:pStyle w:val="a0"/>
        <w:ind w:firstLineChars="0" w:firstLine="0"/>
      </w:pPr>
    </w:p>
    <w:p w14:paraId="12267B4C" w14:textId="77777777" w:rsidR="004A3DBC" w:rsidRPr="004A3DBC" w:rsidRDefault="004A3DBC" w:rsidP="004A3DBC">
      <w:pPr>
        <w:pStyle w:val="a0"/>
        <w:ind w:firstLineChars="0" w:firstLine="0"/>
      </w:pPr>
    </w:p>
    <w:p w14:paraId="6954C914" w14:textId="77777777" w:rsidR="004A3DBC" w:rsidRPr="004A3DBC" w:rsidRDefault="004A3DBC" w:rsidP="004A3DBC">
      <w:pPr>
        <w:pStyle w:val="a0"/>
        <w:ind w:firstLineChars="0" w:firstLine="0"/>
      </w:pPr>
    </w:p>
    <w:p w14:paraId="74B3067D" w14:textId="77777777" w:rsidR="0086418A" w:rsidRDefault="0086418A" w:rsidP="0086418A">
      <w:pPr>
        <w:pStyle w:val="Reference"/>
        <w:rPr>
          <w:b w:val="0"/>
          <w:bCs/>
          <w:color w:val="000000"/>
        </w:rPr>
      </w:pPr>
      <w:r>
        <w:rPr>
          <w:color w:val="000000"/>
        </w:rPr>
        <w:lastRenderedPageBreak/>
        <w:t>References</w:t>
      </w:r>
      <w:r>
        <w:rPr>
          <w:b w:val="0"/>
          <w:bCs/>
          <w:color w:val="000000"/>
        </w:rPr>
        <w:t>:</w:t>
      </w:r>
    </w:p>
    <w:p w14:paraId="130CDDC7" w14:textId="77777777" w:rsidR="00873A03" w:rsidRDefault="00E07F05" w:rsidP="0086418A">
      <w:pPr>
        <w:pStyle w:val="TextofReference1"/>
        <w:spacing w:line="256" w:lineRule="exact"/>
        <w:ind w:left="420" w:hanging="23"/>
      </w:pPr>
      <w:r w:rsidRPr="00E07F05">
        <w:t xml:space="preserve">Bianchi FA, Margara A, Pezze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sidR="00A3571D">
        <w:rPr>
          <w:rFonts w:hint="eastAsia"/>
        </w:rPr>
        <w:t>IEEE Trans.</w:t>
      </w:r>
      <w:r w:rsidR="000C2968">
        <w:rPr>
          <w:rFonts w:hint="eastAsia"/>
        </w:rPr>
        <w:t xml:space="preserve"> on Software Engineering. </w:t>
      </w:r>
      <w:r w:rsidRPr="00E07F05">
        <w:t>2018</w:t>
      </w:r>
      <w:r w:rsidR="000C2968">
        <w:rPr>
          <w:rFonts w:hint="eastAsia"/>
        </w:rPr>
        <w:t>, 44(8): 747-783</w:t>
      </w:r>
      <w:r w:rsidRPr="00E07F05">
        <w:t>.</w:t>
      </w:r>
      <w:r w:rsidR="00873A03">
        <w:rPr>
          <w:rFonts w:hint="eastAsia"/>
        </w:rPr>
        <w:t xml:space="preserve"> </w:t>
      </w:r>
    </w:p>
    <w:p w14:paraId="6FA4D236" w14:textId="77777777" w:rsidR="00277448" w:rsidRDefault="00277448"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sidR="00F33000">
        <w:rPr>
          <w:rFonts w:hint="eastAsia"/>
        </w:rPr>
        <w:t xml:space="preserve">IEEE </w:t>
      </w:r>
      <w:r w:rsidRPr="00855936">
        <w:t>Computer, 1978, 11(4):</w:t>
      </w:r>
      <w:r w:rsidR="002617F2">
        <w:rPr>
          <w:rFonts w:hint="eastAsia"/>
        </w:rPr>
        <w:t xml:space="preserve"> </w:t>
      </w:r>
      <w:r w:rsidRPr="00855936">
        <w:t>34-41</w:t>
      </w:r>
      <w:r>
        <w:rPr>
          <w:rFonts w:hint="eastAsia"/>
        </w:rPr>
        <w:t>.</w:t>
      </w:r>
    </w:p>
    <w:p w14:paraId="2121674B" w14:textId="77777777" w:rsidR="00393A5D" w:rsidRDefault="00715336" w:rsidP="0086418A">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r w:rsidR="00393A5D">
        <w:rPr>
          <w:rFonts w:hint="eastAsia"/>
        </w:rPr>
        <w:t>.</w:t>
      </w:r>
    </w:p>
    <w:p w14:paraId="19845D86" w14:textId="77777777" w:rsidR="00E379A2" w:rsidRDefault="00E379A2" w:rsidP="0086418A">
      <w:pPr>
        <w:pStyle w:val="TextofReference1"/>
        <w:spacing w:line="256" w:lineRule="exact"/>
        <w:ind w:left="420" w:hanging="23"/>
      </w:pPr>
      <w:r>
        <w:t>Ma Y</w:t>
      </w:r>
      <w:r w:rsidRPr="00B039DE">
        <w:t>S</w:t>
      </w:r>
      <w:r>
        <w:t>, Offutt AJ, Kwon Y</w:t>
      </w:r>
      <w:r w:rsidRPr="00B039DE">
        <w:t xml:space="preserve">R. </w:t>
      </w:r>
      <w:r w:rsidR="00B36D94">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92" w:name="OLE_LINK6"/>
      <w:bookmarkStart w:id="93" w:name="OLE_LINK7"/>
      <w:r w:rsidRPr="00B039DE">
        <w:t>Software Testing Verification and Reliability</w:t>
      </w:r>
      <w:bookmarkEnd w:id="92"/>
      <w:bookmarkEnd w:id="93"/>
      <w:r w:rsidRPr="00B039DE">
        <w:t>, 2005, 15(2): 97-133</w:t>
      </w:r>
      <w:r>
        <w:rPr>
          <w:rFonts w:hint="eastAsia"/>
        </w:rPr>
        <w:t>.</w:t>
      </w:r>
    </w:p>
    <w:p w14:paraId="060496C7" w14:textId="77777777" w:rsidR="00A242FE" w:rsidRDefault="00A242FE" w:rsidP="0086418A">
      <w:pPr>
        <w:pStyle w:val="TextofReference1"/>
        <w:spacing w:line="256" w:lineRule="exact"/>
        <w:ind w:left="420" w:hanging="23"/>
      </w:pPr>
      <w:r w:rsidRPr="00B039DE">
        <w:t xml:space="preserve">Schuler D, Zeller A. </w:t>
      </w:r>
      <w:bookmarkStart w:id="94" w:name="OLE_LINK8"/>
      <w:bookmarkStart w:id="95" w:name="OLE_LINK9"/>
      <w:bookmarkStart w:id="96"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94"/>
      <w:bookmarkEnd w:id="95"/>
      <w:bookmarkEnd w:id="96"/>
      <w:r w:rsidR="00A3571D">
        <w:t>. In: Proc</w:t>
      </w:r>
      <w:r w:rsidR="00A3571D">
        <w:rPr>
          <w:rFonts w:hint="eastAsia"/>
        </w:rPr>
        <w:t>.</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rsidR="00E04B23">
        <w:rPr>
          <w:rFonts w:hint="eastAsia"/>
        </w:rPr>
        <w:t xml:space="preserve"> </w:t>
      </w:r>
      <w:r w:rsidR="00E04B23">
        <w:t>(</w:t>
      </w:r>
      <w:r w:rsidR="00E04B23">
        <w:rPr>
          <w:rFonts w:hint="eastAsia"/>
        </w:rPr>
        <w:t>ESEC</w:t>
      </w:r>
      <w:r w:rsidR="00E04B23">
        <w:t>/FSE 2009)</w:t>
      </w:r>
      <w:r w:rsidRPr="00B039DE">
        <w:t>. ACM</w:t>
      </w:r>
      <w:r>
        <w:t xml:space="preserve"> Press</w:t>
      </w:r>
      <w:r w:rsidRPr="00B039DE">
        <w:t>, 2009: 297-298</w:t>
      </w:r>
      <w:r>
        <w:rPr>
          <w:rFonts w:hint="eastAsia"/>
        </w:rPr>
        <w:t>.</w:t>
      </w:r>
    </w:p>
    <w:p w14:paraId="79191380" w14:textId="77777777" w:rsidR="00A242FE" w:rsidRDefault="00A242FE" w:rsidP="0086418A">
      <w:pPr>
        <w:pStyle w:val="TextofReference1"/>
        <w:spacing w:line="256" w:lineRule="exact"/>
        <w:ind w:left="420" w:hanging="23"/>
      </w:pPr>
      <w:r>
        <w:rPr>
          <w:rFonts w:hint="eastAsia"/>
        </w:rPr>
        <w:t>Irvine SA, Pavlinic T, Trigg L, Cleary JG, Inglis S, Utting M. Jumble java byte code to measure the effectiveness of unit tests</w:t>
      </w:r>
      <w:r w:rsidR="00A3571D">
        <w:t>. In: Proc</w:t>
      </w:r>
      <w:r w:rsidR="00A3571D">
        <w:rPr>
          <w:rFonts w:hint="eastAsia"/>
        </w:rPr>
        <w:t>.</w:t>
      </w:r>
      <w:r>
        <w:rPr>
          <w:rFonts w:hint="eastAsia"/>
        </w:rPr>
        <w:t xml:space="preserve"> of the Testing: Academic and Industrial Conference Practice and Research Techniques </w:t>
      </w:r>
      <w:r>
        <w:t>–</w:t>
      </w:r>
      <w:r>
        <w:rPr>
          <w:rFonts w:hint="eastAsia"/>
        </w:rPr>
        <w:t xml:space="preserve"> MUTATION. IEEE Computer Society. 2007: 169-175.</w:t>
      </w:r>
    </w:p>
    <w:p w14:paraId="520E1314" w14:textId="77777777" w:rsidR="00A242FE" w:rsidRDefault="00A242FE"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rsidR="00A3571D">
        <w:t>. In: Proc</w:t>
      </w:r>
      <w:r w:rsidR="00A3571D">
        <w:rPr>
          <w:rFonts w:hint="eastAsia"/>
        </w:rPr>
        <w:t>.</w:t>
      </w:r>
      <w:r w:rsidRPr="00B039DE">
        <w:t xml:space="preserve"> of the 2</w:t>
      </w:r>
      <w:r>
        <w:rPr>
          <w:rFonts w:hint="eastAsia"/>
        </w:rPr>
        <w:t>th</w:t>
      </w:r>
      <w:r w:rsidRPr="00B039DE">
        <w:t xml:space="preserve"> Workshop on Mutation Analysis</w:t>
      </w:r>
      <w:r>
        <w:t xml:space="preserve">, Co-located with the IEEE International </w:t>
      </w:r>
      <w:r w:rsidRPr="00420FE0">
        <w:t>Symposium on Software Reliability Engineering (ISSRE</w:t>
      </w:r>
      <w:r>
        <w:t xml:space="preserve"> 2006</w:t>
      </w:r>
      <w:r w:rsidRPr="00420FE0">
        <w:t>)</w:t>
      </w:r>
      <w:r w:rsidRPr="00B039DE">
        <w:t>. 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14:paraId="00FED098" w14:textId="77777777" w:rsidR="00994817" w:rsidRDefault="00994817" w:rsidP="0086418A">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w:t>
      </w:r>
      <w:r w:rsidR="00A3571D">
        <w:t>. In: Proc</w:t>
      </w:r>
      <w:r w:rsidR="00A3571D">
        <w:rPr>
          <w:rFonts w:hint="eastAsia"/>
        </w:rPr>
        <w:t>.</w:t>
      </w:r>
      <w:r>
        <w:t xml:space="preserve"> of </w:t>
      </w:r>
      <w:r w:rsidRPr="00A51817">
        <w:t xml:space="preserve">ACM </w:t>
      </w:r>
      <w:r>
        <w:t>SIGSOFT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sidR="008B61CB">
        <w:rPr>
          <w:rFonts w:hint="eastAsia"/>
        </w:rPr>
        <w:t>.</w:t>
      </w:r>
    </w:p>
    <w:p w14:paraId="4A950107" w14:textId="77777777"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w:t>
      </w:r>
      <w:r w:rsidR="00E04B23">
        <w:rPr>
          <w:rFonts w:hint="eastAsia"/>
        </w:rPr>
        <w:t xml:space="preserve"> </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14:paraId="51555105" w14:textId="77777777" w:rsidR="00F6658C" w:rsidRDefault="00F6658C" w:rsidP="0086418A">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14:paraId="51120C33" w14:textId="77777777" w:rsidR="008B61CB" w:rsidRDefault="008B61CB" w:rsidP="0086418A">
      <w:pPr>
        <w:pStyle w:val="TextofReference1"/>
        <w:spacing w:line="256" w:lineRule="exact"/>
        <w:ind w:left="420" w:hanging="23"/>
      </w:pPr>
      <w:r>
        <w:t>Offutt J, Ma YS, Kwon YR</w:t>
      </w:r>
      <w:r w:rsidRPr="00B325B9">
        <w:t xml:space="preserve">. The </w:t>
      </w:r>
      <w:r>
        <w:t xml:space="preserve">class-level mutants of </w:t>
      </w:r>
      <w:r w:rsidR="00B36D94">
        <w:t>MuJava</w:t>
      </w:r>
      <w:r w:rsidR="00A3571D">
        <w:t>. In: Proc</w:t>
      </w:r>
      <w:r w:rsidR="00A3571D">
        <w:rPr>
          <w:rFonts w:hint="eastAsia"/>
        </w:rPr>
        <w:t>.</w:t>
      </w:r>
      <w:r>
        <w:rPr>
          <w:rFonts w:hint="eastAsia"/>
        </w:rPr>
        <w:t xml:space="preserve"> of </w:t>
      </w:r>
      <w:r w:rsidRPr="00B325B9">
        <w:t>International Workshop on Automation of Software Test. ACM</w:t>
      </w:r>
      <w:r>
        <w:rPr>
          <w:rFonts w:hint="eastAsia"/>
        </w:rPr>
        <w:t xml:space="preserve"> press</w:t>
      </w:r>
      <w:r w:rsidRPr="00B325B9">
        <w:t>, 2006</w:t>
      </w:r>
      <w:r>
        <w:rPr>
          <w:rFonts w:hint="eastAsia"/>
        </w:rPr>
        <w:t>: 78-84.</w:t>
      </w:r>
    </w:p>
    <w:p w14:paraId="3C6AE322" w14:textId="77777777" w:rsidR="0001396D" w:rsidRDefault="0001396D" w:rsidP="0086418A">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14:paraId="6B986AB0" w14:textId="77777777" w:rsidR="00673123" w:rsidRDefault="00673123" w:rsidP="0086418A">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w:t>
      </w:r>
      <w:r w:rsidR="00A3571D">
        <w:t>. In: Proc</w:t>
      </w:r>
      <w:r w:rsidR="00A3571D">
        <w:rPr>
          <w:rFonts w:hint="eastAsia"/>
        </w:rPr>
        <w:t>.</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14:paraId="5141CBE3" w14:textId="77777777" w:rsidR="00F36ECB" w:rsidRDefault="00F36ECB" w:rsidP="0086418A">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14:paraId="6437974F" w14:textId="77777777"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97"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97"/>
      <w:r w:rsidR="00A3571D">
        <w:t>. In: Proc</w:t>
      </w:r>
      <w:r w:rsidR="00A3571D">
        <w:rPr>
          <w:rFonts w:hint="eastAsia"/>
        </w:rPr>
        <w:t>.</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14:paraId="43B4955B" w14:textId="77777777" w:rsidR="008C2D36" w:rsidRDefault="008C2D36" w:rsidP="00AF0A08">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rsidR="003314A7">
        <w:t>. In: Proc</w:t>
      </w:r>
      <w:r w:rsidR="003314A7">
        <w:rPr>
          <w:rFonts w:hint="eastAsia"/>
        </w:rPr>
        <w:t>.</w:t>
      </w:r>
      <w:r>
        <w:t xml:space="preserve"> of the International Parallel and Distributed Processing Symposium (PDPS 2003). </w:t>
      </w:r>
      <w:r w:rsidRPr="005B06C8">
        <w:t>IEEE Computer Society</w:t>
      </w:r>
      <w:r>
        <w:t>, 2003: 286-292</w:t>
      </w:r>
      <w:r>
        <w:rPr>
          <w:rFonts w:hint="eastAsia"/>
        </w:rPr>
        <w:t>.</w:t>
      </w:r>
    </w:p>
    <w:p w14:paraId="01D28DDE" w14:textId="77777777"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w:t>
      </w:r>
      <w:r w:rsidR="00A3571D">
        <w:t>. In: Proc</w:t>
      </w:r>
      <w:r w:rsidR="00A3571D">
        <w:rPr>
          <w:rFonts w:hint="eastAsia"/>
        </w:rPr>
        <w:t>.</w:t>
      </w:r>
      <w:r w:rsidRPr="002153E2">
        <w:t xml:space="preserve">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14:paraId="05992DE8" w14:textId="77777777" w:rsidR="00E03E0A" w:rsidRDefault="00AF0A08" w:rsidP="0086418A">
      <w:pPr>
        <w:pStyle w:val="TextofReference1"/>
        <w:spacing w:line="256" w:lineRule="exact"/>
        <w:ind w:left="420" w:hanging="23"/>
      </w:pPr>
      <w:r>
        <w:rPr>
          <w:rFonts w:hint="eastAsia"/>
        </w:rPr>
        <w:t>Ma YS, Kwon YR, Offutt J. Inter-class mutation operators for java</w:t>
      </w:r>
      <w:r w:rsidR="00A3571D">
        <w:t>. In: Proc</w:t>
      </w:r>
      <w:r w:rsidR="00A3571D">
        <w:rPr>
          <w:rFonts w:hint="eastAsia"/>
        </w:rPr>
        <w:t>.</w:t>
      </w:r>
      <w:r>
        <w:rPr>
          <w:rFonts w:hint="eastAsia"/>
        </w:rPr>
        <w:t xml:space="preserve"> of International Symposium on Software Reliability Engineering. IEEE, 2002: 352-366.</w:t>
      </w:r>
    </w:p>
    <w:p w14:paraId="6082CFDC" w14:textId="77777777"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14:paraId="156D0CB2" w14:textId="77777777" w:rsidR="00E03E0A" w:rsidRDefault="00AF0A08" w:rsidP="0086418A">
      <w:pPr>
        <w:pStyle w:val="TextofReference1"/>
        <w:spacing w:line="256" w:lineRule="exact"/>
        <w:ind w:left="420" w:hanging="23"/>
      </w:pPr>
      <w:r w:rsidRPr="00AF0A08">
        <w:t>Delgado-Pérez</w:t>
      </w:r>
      <w:r>
        <w:rPr>
          <w:rFonts w:hint="eastAsia"/>
        </w:rPr>
        <w:t xml:space="preserve"> P</w:t>
      </w:r>
      <w:r w:rsidR="00B20A72">
        <w:t xml:space="preserve">, Medina-Bulo I, Palomo-Lozano F, </w:t>
      </w:r>
      <w:r w:rsidR="00B20A72" w:rsidRPr="00B20A72">
        <w:t>García-Domínguez</w:t>
      </w:r>
      <w:r w:rsidR="00B20A72">
        <w:rPr>
          <w:rFonts w:hint="eastAsia"/>
        </w:rPr>
        <w:t xml:space="preserve"> A, </w:t>
      </w:r>
      <w:r w:rsidR="00B20A72" w:rsidRPr="00B20A72">
        <w:t>Domínguez-Jiménez</w:t>
      </w:r>
      <w:r w:rsidR="00B20A72">
        <w:rPr>
          <w:rFonts w:hint="eastAsia"/>
        </w:rPr>
        <w:t xml:space="preserve"> JJ</w:t>
      </w:r>
      <w:r w:rsidR="00B20A72">
        <w:t xml:space="preserve">. Assessment of </w:t>
      </w:r>
      <w:r w:rsidR="00B20A72">
        <w:rPr>
          <w:rFonts w:hint="eastAsia"/>
        </w:rPr>
        <w:t>c</w:t>
      </w:r>
      <w:r w:rsidR="00B20A72">
        <w:t xml:space="preserve">lass </w:t>
      </w:r>
      <w:r w:rsidR="00B20A72">
        <w:rPr>
          <w:rFonts w:hint="eastAsia"/>
        </w:rPr>
        <w:t>m</w:t>
      </w:r>
      <w:r w:rsidR="00B20A72">
        <w:t xml:space="preserve">utation </w:t>
      </w:r>
      <w:r w:rsidR="00B20A72">
        <w:rPr>
          <w:rFonts w:hint="eastAsia"/>
        </w:rPr>
        <w:t>o</w:t>
      </w:r>
      <w:r w:rsidRPr="00AF0A08">
        <w:t>p</w:t>
      </w:r>
      <w:r w:rsidR="00B20A72">
        <w:t xml:space="preserve">erators for C++ with the </w:t>
      </w:r>
      <w:r w:rsidR="00B20A72">
        <w:rPr>
          <w:rFonts w:hint="eastAsia"/>
        </w:rPr>
        <w:t>m</w:t>
      </w:r>
      <w:r w:rsidR="00B20A72">
        <w:t>u</w:t>
      </w:r>
      <w:r w:rsidR="00B20A72">
        <w:rPr>
          <w:rFonts w:hint="eastAsia"/>
        </w:rPr>
        <w:t>cpp</w:t>
      </w:r>
      <w:r w:rsidR="00B20A72">
        <w:t xml:space="preserve"> </w:t>
      </w:r>
      <w:r w:rsidR="00B20A72">
        <w:rPr>
          <w:rFonts w:hint="eastAsia"/>
        </w:rPr>
        <w:t>m</w:t>
      </w:r>
      <w:r w:rsidR="00B20A72">
        <w:t xml:space="preserve">utation </w:t>
      </w:r>
      <w:r w:rsidR="00B20A72">
        <w:rPr>
          <w:rFonts w:hint="eastAsia"/>
        </w:rPr>
        <w:t>s</w:t>
      </w:r>
      <w:r w:rsidR="00B20A72">
        <w:t>ystem</w:t>
      </w:r>
      <w:r w:rsidRPr="00AF0A08">
        <w:t>. Information and Software Technology, 2017, 81:</w:t>
      </w:r>
      <w:r w:rsidR="00C13645">
        <w:rPr>
          <w:rFonts w:hint="eastAsia"/>
        </w:rPr>
        <w:t xml:space="preserve"> </w:t>
      </w:r>
      <w:r w:rsidRPr="00AF0A08">
        <w:t>169–184.</w:t>
      </w:r>
    </w:p>
    <w:p w14:paraId="138CD4CB" w14:textId="77777777" w:rsidR="00880FAB" w:rsidRDefault="00880FAB" w:rsidP="0086418A">
      <w:pPr>
        <w:pStyle w:val="TextofReference1"/>
        <w:spacing w:line="256" w:lineRule="exact"/>
        <w:ind w:left="420" w:hanging="23"/>
      </w:pPr>
      <w:r>
        <w:rPr>
          <w:rFonts w:hint="eastAsia"/>
        </w:rPr>
        <w:lastRenderedPageBreak/>
        <w:t>Gligoric M, Zhang L, Pereira C, Pokam G. Selective mutation testing for concurrent code</w:t>
      </w:r>
      <w:r w:rsidR="00A3571D">
        <w:t>. In: Proc</w:t>
      </w:r>
      <w:r w:rsidR="00A3571D">
        <w:rPr>
          <w:rFonts w:hint="eastAsia"/>
        </w:rPr>
        <w:t>.</w:t>
      </w:r>
      <w:r>
        <w:rPr>
          <w:rFonts w:hint="eastAsia"/>
        </w:rPr>
        <w:t xml:space="preserve"> of the 2013 International Symposium on Software Testing and Analysis. ACM Press, 2013: 224-234.</w:t>
      </w:r>
    </w:p>
    <w:p w14:paraId="1CCC3834" w14:textId="77777777" w:rsidR="00CC0AD7" w:rsidRDefault="00CC0AD7" w:rsidP="0086418A">
      <w:pPr>
        <w:pStyle w:val="TextofReference1"/>
        <w:spacing w:line="256" w:lineRule="exact"/>
        <w:ind w:left="420" w:hanging="23"/>
      </w:pPr>
      <w:r>
        <w:rPr>
          <w:rFonts w:hint="eastAsia"/>
        </w:rPr>
        <w:t>Bradbury JS, Cordy JR, Dingel J. Comparative asscessment of testing and model checking using program mutation</w:t>
      </w:r>
      <w:r w:rsidR="00A3571D">
        <w:t>. In: Proc</w:t>
      </w:r>
      <w:r w:rsidR="00A3571D">
        <w:rPr>
          <w:rFonts w:hint="eastAsia"/>
        </w:rPr>
        <w:t>.</w:t>
      </w:r>
      <w:r>
        <w:rPr>
          <w:rFonts w:hint="eastAsia"/>
        </w:rPr>
        <w:t xml:space="preserve"> of Testing: Academic &amp; Industrial Conference Practice &amp; Research Techniques-mutation. IEEE Computer Society, 2007: 210-219.</w:t>
      </w:r>
    </w:p>
    <w:p w14:paraId="6194EF2A" w14:textId="77777777" w:rsidR="00CC0AD7" w:rsidRDefault="00CC0AD7" w:rsidP="0086418A">
      <w:pPr>
        <w:pStyle w:val="TextofReference1"/>
        <w:spacing w:line="256" w:lineRule="exact"/>
        <w:ind w:left="420" w:hanging="23"/>
      </w:pPr>
      <w:r>
        <w:rPr>
          <w:rFonts w:hint="eastAsia"/>
        </w:rPr>
        <w:t>Cligoric M, Jagannath V, Marinov D. MutMut: Efficient exploration for mutation testing of multithreaded code</w:t>
      </w:r>
      <w:r w:rsidR="00A3571D">
        <w:t>. In: Proc</w:t>
      </w:r>
      <w:r w:rsidR="00A3571D">
        <w:rPr>
          <w:rFonts w:hint="eastAsia"/>
        </w:rPr>
        <w:t>.</w:t>
      </w:r>
      <w:r>
        <w:rPr>
          <w:rFonts w:hint="eastAsia"/>
        </w:rPr>
        <w:t xml:space="preserve"> of the third International Conference on Software Testing. IEEE Press, 2010: 55-64.</w:t>
      </w:r>
    </w:p>
    <w:p w14:paraId="29A81B04" w14:textId="77777777" w:rsidR="00CC0AD7" w:rsidRDefault="00CC0AD7" w:rsidP="0086418A">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rsidR="00A3571D">
        <w:t>. In: Proc</w:t>
      </w:r>
      <w:r w:rsidR="00A3571D">
        <w:rPr>
          <w:rFonts w:hint="eastAsia"/>
        </w:rPr>
        <w:t>.</w:t>
      </w:r>
      <w:r>
        <w:rPr>
          <w:rFonts w:hint="eastAsia"/>
        </w:rPr>
        <w:t xml:space="preserve"> of IEEE fourth Internation Conference on Software Testing. IEEE Press, 2011: 351-356.</w:t>
      </w:r>
    </w:p>
    <w:p w14:paraId="31212C7D" w14:textId="77777777" w:rsidR="00C27E97" w:rsidRDefault="00C27E97" w:rsidP="0086418A">
      <w:pPr>
        <w:pStyle w:val="TextofReference1"/>
        <w:spacing w:line="256" w:lineRule="exact"/>
        <w:ind w:left="420" w:hanging="23"/>
      </w:pPr>
      <w:r>
        <w:rPr>
          <w:rFonts w:hint="eastAsia"/>
        </w:rPr>
        <w:t>Kusao M, Wanng C. Ccmutator: A mutation generator for concurrency constructs in multithreaded C/C++ applications</w:t>
      </w:r>
      <w:r w:rsidR="00A3571D">
        <w:t>. In: Proc</w:t>
      </w:r>
      <w:r w:rsidR="00A3571D">
        <w:rPr>
          <w:rFonts w:hint="eastAsia"/>
        </w:rPr>
        <w:t>.</w:t>
      </w:r>
      <w:r>
        <w:rPr>
          <w:rFonts w:hint="eastAsia"/>
        </w:rPr>
        <w:t xml:space="preserve"> of the 28th IEEE/ACM International Conference on Automated Softwafre Engineering. 2013: 722-725.</w:t>
      </w:r>
    </w:p>
    <w:p w14:paraId="60B48E8D" w14:textId="77777777" w:rsidR="006E584F" w:rsidRDefault="006E584F" w:rsidP="0086418A">
      <w:pPr>
        <w:pStyle w:val="TextofReference1"/>
        <w:spacing w:line="256" w:lineRule="exact"/>
        <w:ind w:left="420" w:hanging="23"/>
      </w:pPr>
      <w:r>
        <w:rPr>
          <w:rFonts w:hint="eastAsia"/>
        </w:rPr>
        <w:t xml:space="preserve">Morell LJ. A theory of fault based testing. </w:t>
      </w:r>
      <w:r w:rsidR="0029034F">
        <w:rPr>
          <w:rFonts w:hint="eastAsia"/>
        </w:rPr>
        <w:t>IEEE T</w:t>
      </w:r>
      <w:r>
        <w:rPr>
          <w:rFonts w:hint="eastAsia"/>
        </w:rPr>
        <w:t>rans.</w:t>
      </w:r>
      <w:r w:rsidR="0029034F">
        <w:rPr>
          <w:rFonts w:hint="eastAsia"/>
        </w:rPr>
        <w:t xml:space="preserve"> on So</w:t>
      </w:r>
      <w:r w:rsidR="00903675">
        <w:rPr>
          <w:rFonts w:hint="eastAsia"/>
        </w:rPr>
        <w:t>ftware Engineering. 1990, 16(8):</w:t>
      </w:r>
      <w:r w:rsidR="0029034F">
        <w:rPr>
          <w:rFonts w:hint="eastAsia"/>
        </w:rPr>
        <w:t xml:space="preserve"> 844-857.</w:t>
      </w:r>
    </w:p>
    <w:p w14:paraId="09CD9A95" w14:textId="77777777" w:rsidR="009C7C5E" w:rsidRDefault="005077C5" w:rsidP="0086418A">
      <w:pPr>
        <w:pStyle w:val="TextofReference1"/>
        <w:spacing w:line="256" w:lineRule="exact"/>
        <w:ind w:left="420" w:hanging="23"/>
      </w:pPr>
      <w:r>
        <w:t>Sun CA, Wang G</w:t>
      </w:r>
      <w:r w:rsidRPr="005077C5">
        <w:t xml:space="preserve">, Cai </w:t>
      </w:r>
      <w:r>
        <w:t xml:space="preserve">KY, </w:t>
      </w:r>
      <w:r>
        <w:rPr>
          <w:rFonts w:hint="eastAsia"/>
        </w:rPr>
        <w:t>Chen TY</w:t>
      </w:r>
      <w:r>
        <w:t xml:space="preserve">. Distribution-Aware </w:t>
      </w:r>
      <w:r>
        <w:rPr>
          <w:rFonts w:hint="eastAsia"/>
        </w:rPr>
        <w:t>m</w:t>
      </w:r>
      <w:r>
        <w:t xml:space="preserve">utation </w:t>
      </w:r>
      <w:r>
        <w:rPr>
          <w:rFonts w:hint="eastAsia"/>
        </w:rPr>
        <w:t>a</w:t>
      </w:r>
      <w:r>
        <w:t>nalysis. In: Proc</w:t>
      </w:r>
      <w:r>
        <w:rPr>
          <w:rFonts w:hint="eastAsia"/>
        </w:rPr>
        <w:t xml:space="preserve">. of </w:t>
      </w:r>
      <w:r w:rsidRPr="005077C5">
        <w:t>IEEE Computer Software &amp; Applications Conference Workshops. IEEE Computer Society, 2012</w:t>
      </w:r>
      <w:r w:rsidR="00903675">
        <w:rPr>
          <w:rFonts w:hint="eastAsia"/>
        </w:rPr>
        <w:t>:</w:t>
      </w:r>
      <w:r>
        <w:rPr>
          <w:rFonts w:hint="eastAsia"/>
        </w:rPr>
        <w:t xml:space="preserve"> 170-175</w:t>
      </w:r>
      <w:r w:rsidRPr="005077C5">
        <w:t>.</w:t>
      </w:r>
    </w:p>
    <w:p w14:paraId="2FAFF410" w14:textId="77777777" w:rsidR="00903675" w:rsidRDefault="0078509F" w:rsidP="0086418A">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14:paraId="0C32CA8E" w14:textId="77777777" w:rsidR="009F12D4" w:rsidRDefault="009F12D4" w:rsidP="0086418A">
      <w:pPr>
        <w:pStyle w:val="TextofReference1"/>
        <w:spacing w:line="256" w:lineRule="exact"/>
        <w:ind w:left="420" w:hanging="23"/>
      </w:pPr>
      <w:bookmarkStart w:id="98" w:name="OLE_LINK43"/>
      <w:bookmarkStart w:id="99" w:name="OLE_LINK44"/>
      <w:r>
        <w:t xml:space="preserve">Lipton </w:t>
      </w:r>
      <w:bookmarkEnd w:id="98"/>
      <w:bookmarkEnd w:id="99"/>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14:paraId="13915AAB" w14:textId="77777777" w:rsidR="009F12D4" w:rsidRDefault="009F12D4" w:rsidP="0086418A">
      <w:pPr>
        <w:pStyle w:val="TextofReference1"/>
        <w:spacing w:line="256" w:lineRule="exact"/>
        <w:ind w:left="420" w:hanging="23"/>
      </w:pPr>
      <w:bookmarkStart w:id="100" w:name="OLE_LINK45"/>
      <w:r w:rsidRPr="00CA15F3">
        <w:t xml:space="preserve">Lamport </w:t>
      </w:r>
      <w:bookmarkEnd w:id="100"/>
      <w:r w:rsidRPr="00CA15F3">
        <w:t xml:space="preserve">L. </w:t>
      </w:r>
      <w:bookmarkStart w:id="101" w:name="OLE_LINK4"/>
      <w:r w:rsidRPr="00CA15F3">
        <w:t>Time, clocks, and the ordering of events in a distributed system</w:t>
      </w:r>
      <w:bookmarkEnd w:id="101"/>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14:paraId="4A50049F" w14:textId="77777777" w:rsidR="00183717" w:rsidRDefault="00183717" w:rsidP="0086418A">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sidR="005E62D0">
        <w:rPr>
          <w:rFonts w:hint="eastAsia"/>
        </w:rPr>
        <w:t xml:space="preserve">. </w:t>
      </w:r>
      <w:bookmarkStart w:id="102" w:name="OLE_LINK21"/>
      <w:r w:rsidR="005E62D0">
        <w:t>In: Proc</w:t>
      </w:r>
      <w:r w:rsidR="005E62D0">
        <w:rPr>
          <w:rFonts w:hint="eastAsia"/>
        </w:rPr>
        <w:t>. of</w:t>
      </w:r>
      <w:r>
        <w:t xml:space="preserve"> </w:t>
      </w:r>
      <w:r w:rsidRPr="002C37AC">
        <w:t>International Test</w:t>
      </w:r>
      <w:r>
        <w:t xml:space="preserve"> Conference</w:t>
      </w:r>
      <w:bookmarkEnd w:id="102"/>
      <w:r>
        <w:t>(ITC 1993).</w:t>
      </w:r>
      <w:r w:rsidRPr="002C37AC">
        <w:t xml:space="preserve"> IEEE</w:t>
      </w:r>
      <w:r>
        <w:t xml:space="preserve"> Computer Society</w:t>
      </w:r>
      <w:r w:rsidRPr="002C37AC">
        <w:t>, 1993: 845-853</w:t>
      </w:r>
      <w:r>
        <w:rPr>
          <w:rFonts w:hint="eastAsia"/>
        </w:rPr>
        <w:t>.</w:t>
      </w:r>
    </w:p>
    <w:p w14:paraId="7ACE31EF" w14:textId="77777777" w:rsidR="005E62D0" w:rsidRPr="00E557F9" w:rsidRDefault="005E62D0" w:rsidP="0086418A">
      <w:pPr>
        <w:pStyle w:val="TextofReference1"/>
        <w:spacing w:line="256" w:lineRule="exact"/>
        <w:ind w:left="420" w:hanging="23"/>
        <w:rPr>
          <w:sz w:val="18"/>
          <w:szCs w:val="18"/>
        </w:rPr>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In: Proc</w:t>
      </w:r>
      <w:r>
        <w:rPr>
          <w:rFonts w:hint="eastAsia"/>
        </w:rPr>
        <w:t>. of</w:t>
      </w:r>
      <w:r w:rsidRPr="005E62D0">
        <w:t xml:space="preserve"> </w:t>
      </w:r>
      <w:r w:rsidR="008109AE">
        <w:rPr>
          <w:rFonts w:hint="eastAsia"/>
        </w:rPr>
        <w:t xml:space="preserve">17th </w:t>
      </w:r>
      <w:r w:rsidRPr="005E62D0">
        <w:t>International Symposium on Parallel &amp; Distributed Processing</w:t>
      </w:r>
      <w:r w:rsidR="008109AE">
        <w:rPr>
          <w:rFonts w:hint="eastAsia"/>
        </w:rPr>
        <w:t>(IPDPS 2003)</w:t>
      </w:r>
      <w:r w:rsidRPr="005E62D0">
        <w:t xml:space="preserve">. IEEE Computer Society, </w:t>
      </w:r>
      <w:r w:rsidRPr="00F112E3">
        <w:rPr>
          <w:szCs w:val="15"/>
        </w:rPr>
        <w:t>2003</w:t>
      </w:r>
      <w:r w:rsidR="008109AE" w:rsidRPr="00F112E3">
        <w:rPr>
          <w:rFonts w:hint="eastAsia"/>
          <w:szCs w:val="15"/>
        </w:rPr>
        <w:t xml:space="preserve">: </w:t>
      </w:r>
      <w:r w:rsidR="008109AE" w:rsidRPr="00F112E3">
        <w:rPr>
          <w:color w:val="000000"/>
          <w:szCs w:val="15"/>
          <w:shd w:val="clear" w:color="auto" w:fill="FFFFFF"/>
        </w:rPr>
        <w:t>286.2</w:t>
      </w:r>
      <w:r w:rsidRPr="00F112E3">
        <w:rPr>
          <w:szCs w:val="15"/>
        </w:rPr>
        <w:t>.</w:t>
      </w:r>
    </w:p>
    <w:p w14:paraId="535E866C" w14:textId="77777777" w:rsidR="00175370" w:rsidRPr="002D50CA" w:rsidRDefault="00E557F9" w:rsidP="00175370">
      <w:pPr>
        <w:pStyle w:val="TextofReference1"/>
        <w:spacing w:line="256" w:lineRule="exact"/>
        <w:ind w:left="420" w:hanging="23"/>
        <w:rPr>
          <w:sz w:val="18"/>
          <w:szCs w:val="18"/>
        </w:rPr>
      </w:pPr>
      <w:r>
        <w:rPr>
          <w:rFonts w:hint="eastAsia"/>
        </w:rPr>
        <w:t>Sun CA, Wang G.</w:t>
      </w:r>
      <w:r w:rsidRPr="00903675">
        <w:rPr>
          <w:rFonts w:hint="eastAsia"/>
        </w:rPr>
        <w:t xml:space="preserve"> </w:t>
      </w:r>
      <w:r w:rsidR="00B36D94">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Pr="00903675">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Pr>
          <w:rFonts w:hint="eastAsia"/>
        </w:rPr>
        <w:t>, 2014, 51(4): 874-881(</w:t>
      </w:r>
      <w:r>
        <w:rPr>
          <w:rFonts w:ascii="TimesNewRomanPSMT" w:hAnsi="TimesNewRomanPSMT" w:cs="TimesNewRomanPSMT"/>
          <w:szCs w:val="15"/>
        </w:rPr>
        <w:t>in Chinese with English abstract</w:t>
      </w:r>
      <w:r>
        <w:rPr>
          <w:rFonts w:hint="eastAsia"/>
        </w:rPr>
        <w:t>).</w:t>
      </w:r>
    </w:p>
    <w:p w14:paraId="6C57CCF3" w14:textId="77777777" w:rsidR="002D50CA" w:rsidRPr="002D50CA" w:rsidRDefault="002D50CA" w:rsidP="00175370">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In: Proc.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sidR="0057629E">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14:paraId="7F5E7FCF" w14:textId="77777777" w:rsidR="008A1FC8" w:rsidRDefault="00175370" w:rsidP="008A1FC8">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w:t>
      </w:r>
      <w:r w:rsidR="008A1FC8">
        <w:rPr>
          <w:rFonts w:hint="eastAsia"/>
        </w:rPr>
        <w:t>ournal of Advanced Computer Science and Applications, 2016, 7(4): 88-92.</w:t>
      </w:r>
    </w:p>
    <w:p w14:paraId="675A1A03" w14:textId="77777777" w:rsidR="00BF3ABB" w:rsidRDefault="008A1FC8" w:rsidP="002D50CA">
      <w:pPr>
        <w:pStyle w:val="TextofReference1"/>
        <w:spacing w:line="256" w:lineRule="exact"/>
        <w:ind w:left="420" w:hanging="23"/>
        <w:rPr>
          <w:sz w:val="18"/>
          <w:szCs w:val="18"/>
        </w:rPr>
      </w:pPr>
      <w:r>
        <w:rPr>
          <w:szCs w:val="15"/>
        </w:rPr>
        <w:t>Masood A, Bhatti R, Ghafoor A,</w:t>
      </w:r>
      <w:r w:rsidR="00A93A1A">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w:t>
      </w:r>
      <w:r w:rsidRPr="008A1FC8">
        <w:rPr>
          <w:szCs w:val="15"/>
        </w:rPr>
        <w:t xml:space="preserve"> on Software Engineering, 2009, 35(5)</w:t>
      </w:r>
      <w:r>
        <w:rPr>
          <w:rFonts w:hint="eastAsia"/>
          <w:szCs w:val="15"/>
        </w:rPr>
        <w:t xml:space="preserve">: </w:t>
      </w:r>
      <w:r w:rsidR="00A93A1A">
        <w:rPr>
          <w:rFonts w:hint="eastAsia"/>
          <w:szCs w:val="15"/>
        </w:rPr>
        <w:t>654-668</w:t>
      </w:r>
      <w:r w:rsidRPr="008A1FC8">
        <w:rPr>
          <w:sz w:val="18"/>
          <w:szCs w:val="18"/>
        </w:rPr>
        <w:t>.</w:t>
      </w:r>
    </w:p>
    <w:p w14:paraId="06A4E200" w14:textId="77777777" w:rsidR="002D50CA" w:rsidRPr="0040149C" w:rsidRDefault="00FB6515" w:rsidP="002D50CA">
      <w:pPr>
        <w:pStyle w:val="TextofReference1"/>
        <w:spacing w:line="256" w:lineRule="exact"/>
        <w:ind w:left="420" w:hanging="23"/>
        <w:rPr>
          <w:szCs w:val="15"/>
        </w:rPr>
      </w:pPr>
      <w:r>
        <w:rPr>
          <w:rFonts w:eastAsia="微软雅黑"/>
          <w:color w:val="000000"/>
          <w:szCs w:val="15"/>
          <w:shd w:val="clear" w:color="auto" w:fill="FFFFFF"/>
        </w:rPr>
        <w:t>Kim S</w:t>
      </w:r>
      <w:r w:rsidR="0040149C">
        <w:rPr>
          <w:rFonts w:eastAsia="微软雅黑"/>
          <w:color w:val="000000"/>
          <w:szCs w:val="15"/>
          <w:shd w:val="clear" w:color="auto" w:fill="FFFFFF"/>
        </w:rPr>
        <w:t>W</w:t>
      </w:r>
      <w:r w:rsidR="0040149C" w:rsidRPr="0040149C">
        <w:rPr>
          <w:rFonts w:eastAsia="微软雅黑"/>
          <w:color w:val="000000"/>
          <w:szCs w:val="15"/>
          <w:shd w:val="clear" w:color="auto" w:fill="FFFFFF"/>
        </w:rPr>
        <w:t>, Ma Y</w:t>
      </w:r>
      <w:r w:rsidR="0040149C">
        <w:rPr>
          <w:rFonts w:eastAsia="微软雅黑"/>
          <w:color w:val="000000"/>
          <w:szCs w:val="15"/>
          <w:shd w:val="clear" w:color="auto" w:fill="FFFFFF"/>
        </w:rPr>
        <w:t>S, Kwon YR</w:t>
      </w:r>
      <w:r w:rsidR="0040149C" w:rsidRPr="0040149C">
        <w:rPr>
          <w:rFonts w:eastAsia="微软雅黑"/>
          <w:color w:val="000000"/>
          <w:szCs w:val="15"/>
          <w:shd w:val="clear" w:color="auto" w:fill="FFFFFF"/>
        </w:rPr>
        <w:t xml:space="preserve">. Combining weak and strong </w:t>
      </w:r>
      <w:r w:rsidR="0040149C">
        <w:rPr>
          <w:rFonts w:eastAsia="微软雅黑"/>
          <w:color w:val="000000"/>
          <w:szCs w:val="15"/>
          <w:shd w:val="clear" w:color="auto" w:fill="FFFFFF"/>
        </w:rPr>
        <w:t xml:space="preserve">mutation for a noninterpretive </w:t>
      </w:r>
      <w:r w:rsidR="0040149C">
        <w:rPr>
          <w:rFonts w:eastAsia="微软雅黑" w:hint="eastAsia"/>
          <w:color w:val="000000"/>
          <w:szCs w:val="15"/>
          <w:shd w:val="clear" w:color="auto" w:fill="FFFFFF"/>
        </w:rPr>
        <w:t>j</w:t>
      </w:r>
      <w:r w:rsidR="0040149C">
        <w:rPr>
          <w:rFonts w:eastAsia="微软雅黑"/>
          <w:color w:val="000000"/>
          <w:szCs w:val="15"/>
          <w:shd w:val="clear" w:color="auto" w:fill="FFFFFF"/>
        </w:rPr>
        <w:t>ava mutation system</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Software Testin</w:t>
      </w:r>
      <w:r w:rsidR="0040149C">
        <w:rPr>
          <w:rFonts w:eastAsia="微软雅黑"/>
          <w:color w:val="000000"/>
          <w:szCs w:val="15"/>
          <w:shd w:val="clear" w:color="auto" w:fill="FFFFFF"/>
        </w:rPr>
        <w:t>g, Verification and Reliability</w:t>
      </w:r>
      <w:r w:rsidR="0040149C">
        <w:rPr>
          <w:rFonts w:eastAsia="微软雅黑" w:hint="eastAsia"/>
          <w:color w:val="000000"/>
          <w:szCs w:val="15"/>
          <w:shd w:val="clear" w:color="auto" w:fill="FFFFFF"/>
        </w:rPr>
        <w:t>.</w:t>
      </w:r>
      <w:r w:rsidR="0040149C" w:rsidRPr="0040149C">
        <w:rPr>
          <w:rFonts w:eastAsia="微软雅黑"/>
          <w:color w:val="000000"/>
          <w:szCs w:val="15"/>
          <w:shd w:val="clear" w:color="auto" w:fill="FFFFFF"/>
        </w:rPr>
        <w:t xml:space="preserve"> 2013, 23(8):</w:t>
      </w:r>
      <w:r w:rsidR="0040149C">
        <w:rPr>
          <w:rFonts w:eastAsia="微软雅黑" w:hint="eastAsia"/>
          <w:color w:val="000000"/>
          <w:szCs w:val="15"/>
          <w:shd w:val="clear" w:color="auto" w:fill="FFFFFF"/>
        </w:rPr>
        <w:t xml:space="preserve"> 647-668</w:t>
      </w:r>
      <w:r w:rsidR="0040149C" w:rsidRPr="0040149C">
        <w:rPr>
          <w:rFonts w:eastAsia="微软雅黑"/>
          <w:color w:val="000000"/>
          <w:szCs w:val="15"/>
          <w:shd w:val="clear" w:color="auto" w:fill="FFFFFF"/>
        </w:rPr>
        <w:t>.</w:t>
      </w:r>
    </w:p>
    <w:p w14:paraId="7E7EC59B" w14:textId="77777777" w:rsidR="00D679F9" w:rsidRDefault="00D679F9" w:rsidP="00C27E97">
      <w:pPr>
        <w:pStyle w:val="TextofReference1"/>
        <w:numPr>
          <w:ilvl w:val="0"/>
          <w:numId w:val="0"/>
        </w:numPr>
        <w:spacing w:line="256" w:lineRule="exact"/>
      </w:pPr>
    </w:p>
    <w:p w14:paraId="606FC092" w14:textId="77777777" w:rsidR="0086418A" w:rsidRDefault="0086418A" w:rsidP="0086418A">
      <w:pPr>
        <w:pStyle w:val="ad"/>
      </w:pPr>
      <w:r>
        <w:rPr>
          <w:rFonts w:hint="eastAsia"/>
        </w:rPr>
        <w:t>附中文参考文献</w:t>
      </w:r>
      <w:r>
        <w:t>:</w:t>
      </w:r>
    </w:p>
    <w:p w14:paraId="3A3B8538" w14:textId="77777777" w:rsidR="00715336" w:rsidRPr="00E04B23" w:rsidRDefault="00715336" w:rsidP="00715336">
      <w:pPr>
        <w:pStyle w:val="Textof"/>
        <w:spacing w:after="0" w:line="256" w:lineRule="exact"/>
        <w:ind w:leftChars="76" w:left="447" w:hangingChars="176" w:hanging="275"/>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277448" w:rsidRPr="00E04B23">
        <w:rPr>
          <w:rFonts w:ascii="Times New Roman" w:eastAsia="宋体" w:hAnsi="Times New Roman" w:cs="Times New Roman"/>
          <w:sz w:val="15"/>
          <w:szCs w:val="15"/>
        </w:rPr>
        <w:t>3</w:t>
      </w:r>
      <w:r w:rsidRPr="00E04B23">
        <w:rPr>
          <w:rFonts w:ascii="Times New Roman" w:eastAsia="宋体" w:hAnsi="Times New Roman" w:cs="Times New Roman"/>
          <w:sz w:val="15"/>
          <w:szCs w:val="15"/>
        </w:rPr>
        <w:t xml:space="preserve">] </w:t>
      </w:r>
      <w:r w:rsidRPr="00E04B23">
        <w:rPr>
          <w:rFonts w:ascii="Times New Roman" w:eastAsia="宋体" w:hAnsi="宋体" w:cs="Times New Roman"/>
          <w:sz w:val="15"/>
          <w:szCs w:val="15"/>
        </w:rPr>
        <w:t>陈翔</w:t>
      </w:r>
      <w:r w:rsidR="00E04B23"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顾庆</w:t>
      </w:r>
      <w:r w:rsidR="00E04B23">
        <w:rPr>
          <w:rFonts w:ascii="Times New Roman" w:eastAsia="宋体" w:hAnsi="Times New Roman" w:cs="Times New Roman" w:hint="eastAsia"/>
          <w:sz w:val="15"/>
          <w:szCs w:val="15"/>
        </w:rPr>
        <w:t>.</w:t>
      </w:r>
      <w:r w:rsidRPr="00E04B23">
        <w:rPr>
          <w:rFonts w:ascii="Times New Roman" w:eastAsia="宋体" w:hAnsi="宋体" w:cs="Times New Roman"/>
          <w:sz w:val="15"/>
          <w:szCs w:val="15"/>
        </w:rPr>
        <w:t>变异测试</w:t>
      </w:r>
      <w:r w:rsidR="00E04B23">
        <w:rPr>
          <w:rFonts w:ascii="Times New Roman" w:eastAsia="宋体" w:hAnsi="Times New Roman" w:cs="Times New Roman"/>
          <w:sz w:val="15"/>
          <w:szCs w:val="15"/>
        </w:rPr>
        <w:t>:</w:t>
      </w:r>
      <w:r w:rsidR="00E04B23">
        <w:rPr>
          <w:rFonts w:ascii="Times New Roman" w:eastAsia="宋体" w:hAnsi="宋体" w:cs="Times New Roman"/>
          <w:sz w:val="15"/>
          <w:szCs w:val="15"/>
        </w:rPr>
        <w:t>原理</w:t>
      </w:r>
      <w:r w:rsidR="00E04B23">
        <w:rPr>
          <w:rFonts w:ascii="Times New Roman" w:eastAsia="宋体" w:hAnsi="宋体" w:cs="Times New Roman" w:hint="eastAsia"/>
          <w:sz w:val="15"/>
          <w:szCs w:val="15"/>
        </w:rPr>
        <w:t>、</w:t>
      </w:r>
      <w:r w:rsidRPr="00E04B23">
        <w:rPr>
          <w:rFonts w:ascii="Times New Roman" w:eastAsia="宋体" w:hAnsi="宋体" w:cs="Times New Roman"/>
          <w:sz w:val="15"/>
          <w:szCs w:val="15"/>
        </w:rPr>
        <w:t>优化、和应用</w:t>
      </w:r>
      <w:r w:rsidRPr="00E04B23">
        <w:rPr>
          <w:rFonts w:ascii="Times New Roman" w:eastAsia="宋体" w:hAnsi="Times New Roman" w:cs="Times New Roman"/>
          <w:sz w:val="15"/>
          <w:szCs w:val="15"/>
        </w:rPr>
        <w:t>.</w:t>
      </w:r>
      <w:r w:rsidRPr="00E04B23">
        <w:rPr>
          <w:rFonts w:ascii="Times New Roman" w:eastAsia="宋体" w:hAnsi="宋体" w:cs="Times New Roman"/>
          <w:sz w:val="15"/>
          <w:szCs w:val="15"/>
        </w:rPr>
        <w:t>计算机科学与探索</w:t>
      </w:r>
      <w:r w:rsidR="00E04B23">
        <w:rPr>
          <w:rFonts w:ascii="Times New Roman" w:eastAsia="宋体" w:hAnsi="Times New Roman" w:cs="Times New Roman"/>
          <w:sz w:val="15"/>
          <w:szCs w:val="15"/>
        </w:rPr>
        <w:t>,2012,6(12):</w:t>
      </w:r>
      <w:r w:rsidRPr="00E04B23">
        <w:rPr>
          <w:rFonts w:ascii="Times New Roman" w:eastAsia="宋体" w:hAnsi="Times New Roman" w:cs="Times New Roman"/>
          <w:sz w:val="15"/>
          <w:szCs w:val="15"/>
        </w:rPr>
        <w:t>1057-1075.</w:t>
      </w:r>
    </w:p>
    <w:p w14:paraId="18728991" w14:textId="77777777" w:rsidR="00BF3ABB" w:rsidRDefault="00BF3ABB" w:rsidP="007E74BA">
      <w:pPr>
        <w:pStyle w:val="Textof"/>
        <w:spacing w:after="0" w:line="256" w:lineRule="exact"/>
        <w:ind w:leftChars="76" w:left="431" w:hangingChars="166" w:hanging="259"/>
        <w:rPr>
          <w:rFonts w:ascii="Times New Roman" w:eastAsia="宋体" w:hAnsi="Times New Roman" w:cs="Times New Roman"/>
          <w:sz w:val="15"/>
          <w:szCs w:val="15"/>
        </w:rPr>
      </w:pPr>
      <w:r w:rsidRPr="00E04B23">
        <w:rPr>
          <w:rFonts w:ascii="Times New Roman" w:eastAsia="宋体" w:hAnsi="Times New Roman" w:cs="Times New Roman"/>
          <w:sz w:val="15"/>
          <w:szCs w:val="15"/>
        </w:rPr>
        <w:t>[</w:t>
      </w:r>
      <w:r w:rsidR="006B423C" w:rsidRPr="00E04B23">
        <w:rPr>
          <w:rFonts w:ascii="Times New Roman" w:eastAsia="宋体" w:hAnsi="Times New Roman" w:cs="Times New Roman"/>
          <w:sz w:val="15"/>
          <w:szCs w:val="15"/>
        </w:rPr>
        <w:t>9</w:t>
      </w:r>
      <w:r w:rsidR="00DA2FA6" w:rsidRPr="00E04B23">
        <w:rPr>
          <w:rFonts w:ascii="Times New Roman" w:eastAsia="宋体" w:hAnsi="Times New Roman" w:cs="Times New Roman"/>
          <w:sz w:val="15"/>
          <w:szCs w:val="15"/>
        </w:rPr>
        <w:t xml:space="preserve">] </w:t>
      </w:r>
      <w:r w:rsidR="00DA2FA6" w:rsidRPr="00E04B23">
        <w:rPr>
          <w:rFonts w:ascii="Times New Roman" w:eastAsia="宋体" w:hAnsi="宋体" w:cs="Times New Roman"/>
          <w:sz w:val="15"/>
          <w:szCs w:val="15"/>
        </w:rPr>
        <w:t>吴俞伯</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郭俊霞</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李征</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赵瑞莲</w:t>
      </w:r>
      <w:r w:rsidR="00E04B23">
        <w:rPr>
          <w:rFonts w:ascii="Times New Roman" w:eastAsia="宋体" w:hAnsi="Times New Roman" w:cs="Times New Roman"/>
          <w:sz w:val="15"/>
          <w:szCs w:val="15"/>
        </w:rPr>
        <w:t>.</w:t>
      </w:r>
      <w:r w:rsidRPr="00E04B23">
        <w:rPr>
          <w:rFonts w:ascii="Times New Roman" w:eastAsia="宋体" w:hAnsi="宋体" w:cs="Times New Roman"/>
          <w:sz w:val="15"/>
          <w:szCs w:val="15"/>
        </w:rPr>
        <w:t>基于并发程序数据竞争故障的变异策略</w:t>
      </w:r>
      <w:r w:rsidR="00E04B23">
        <w:rPr>
          <w:rFonts w:ascii="Times New Roman" w:eastAsia="宋体" w:hAnsi="Times New Roman" w:cs="Times New Roman"/>
          <w:sz w:val="15"/>
          <w:szCs w:val="15"/>
        </w:rPr>
        <w:t>.</w:t>
      </w:r>
      <w:r w:rsidR="00DA2FA6" w:rsidRPr="00E04B23">
        <w:rPr>
          <w:rFonts w:ascii="Times New Roman" w:eastAsia="宋体" w:hAnsi="宋体" w:cs="Times New Roman"/>
          <w:sz w:val="15"/>
          <w:szCs w:val="15"/>
        </w:rPr>
        <w:t>计算机应用</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2016</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36</w:t>
      </w:r>
      <w:r w:rsidR="00DA2FA6" w:rsidRP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11</w:t>
      </w:r>
      <w:r w:rsidR="00E04B23">
        <w:rPr>
          <w:rFonts w:ascii="Times New Roman" w:eastAsia="宋体" w:hAnsi="Times New Roman" w:cs="Times New Roman"/>
          <w:sz w:val="15"/>
          <w:szCs w:val="15"/>
        </w:rPr>
        <w:t>):</w:t>
      </w:r>
      <w:r w:rsidRPr="00E04B23">
        <w:rPr>
          <w:rFonts w:ascii="Times New Roman" w:eastAsia="宋体" w:hAnsi="Times New Roman" w:cs="Times New Roman"/>
          <w:sz w:val="15"/>
          <w:szCs w:val="15"/>
        </w:rPr>
        <w:t>3170-3177</w:t>
      </w:r>
      <w:r w:rsidR="00E04B23">
        <w:rPr>
          <w:rFonts w:ascii="Times New Roman" w:eastAsia="宋体" w:hAnsi="Times New Roman" w:cs="Times New Roman" w:hint="eastAsia"/>
          <w:sz w:val="15"/>
          <w:szCs w:val="15"/>
        </w:rPr>
        <w:t>,3195</w:t>
      </w:r>
      <w:r w:rsidR="00DA2FA6" w:rsidRPr="00E04B23">
        <w:rPr>
          <w:rFonts w:ascii="Times New Roman" w:eastAsia="宋体" w:hAnsi="Times New Roman" w:cs="Times New Roman"/>
          <w:sz w:val="15"/>
          <w:szCs w:val="15"/>
        </w:rPr>
        <w:t>.</w:t>
      </w:r>
    </w:p>
    <w:p w14:paraId="7D143971" w14:textId="77777777" w:rsidR="00E557F9" w:rsidRPr="00E04B23" w:rsidRDefault="00E557F9" w:rsidP="00E557F9">
      <w:pPr>
        <w:pStyle w:val="Textof"/>
        <w:spacing w:after="0" w:line="256" w:lineRule="exact"/>
        <w:ind w:leftChars="76" w:left="431" w:hangingChars="166" w:hanging="259"/>
        <w:rPr>
          <w:rFonts w:ascii="Times New Roman" w:eastAsia="宋体" w:hAnsi="Times New Roman" w:cs="Times New Roman"/>
          <w:sz w:val="15"/>
          <w:szCs w:val="15"/>
        </w:rPr>
      </w:pPr>
      <w:r>
        <w:rPr>
          <w:rFonts w:ascii="Times New Roman" w:eastAsia="宋体" w:hAnsi="Times New Roman" w:cs="Times New Roman" w:hint="eastAsia"/>
          <w:sz w:val="15"/>
          <w:szCs w:val="15"/>
        </w:rPr>
        <w:t>[33]</w:t>
      </w:r>
      <w:r w:rsidRPr="007717A0">
        <w:rPr>
          <w:rFonts w:hint="eastAsia"/>
        </w:rPr>
        <w:t xml:space="preserve"> </w:t>
      </w:r>
      <w:r w:rsidRPr="007717A0">
        <w:rPr>
          <w:rFonts w:ascii="Times New Roman" w:eastAsia="宋体" w:hAnsi="Times New Roman" w:cs="Times New Roman" w:hint="eastAsia"/>
          <w:sz w:val="15"/>
          <w:szCs w:val="15"/>
        </w:rPr>
        <w:t>孙昌爱</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王冠</w:t>
      </w:r>
      <w:r>
        <w:rPr>
          <w:rFonts w:ascii="Times New Roman" w:eastAsia="宋体" w:hAnsi="Times New Roman" w:cs="Times New Roman" w:hint="eastAsia"/>
          <w:sz w:val="15"/>
          <w:szCs w:val="15"/>
        </w:rPr>
        <w:t>.</w:t>
      </w:r>
      <w:r w:rsidR="00B36D94">
        <w:rPr>
          <w:rFonts w:ascii="Times New Roman" w:eastAsia="宋体" w:hAnsi="Times New Roman" w:cs="Times New Roman" w:hint="eastAsia"/>
          <w:sz w:val="15"/>
          <w:szCs w:val="15"/>
        </w:rPr>
        <w:t>MuJava</w:t>
      </w:r>
      <w:r>
        <w:rPr>
          <w:rFonts w:ascii="Times New Roman" w:eastAsia="宋体" w:hAnsi="Times New Roman" w:cs="Times New Roman" w:hint="eastAsia"/>
          <w:sz w:val="15"/>
          <w:szCs w:val="15"/>
        </w:rPr>
        <w:t>X:</w:t>
      </w:r>
      <w:r w:rsidRPr="007717A0">
        <w:rPr>
          <w:rFonts w:ascii="Times New Roman" w:eastAsia="宋体" w:hAnsi="Times New Roman" w:cs="Times New Roman" w:hint="eastAsia"/>
          <w:sz w:val="15"/>
          <w:szCs w:val="15"/>
        </w:rPr>
        <w:t>一个支持非均匀分布的变异生成系统</w:t>
      </w:r>
      <w:r>
        <w:rPr>
          <w:rFonts w:ascii="Times New Roman" w:eastAsia="宋体" w:hAnsi="Times New Roman" w:cs="Times New Roman" w:hint="eastAsia"/>
          <w:sz w:val="15"/>
          <w:szCs w:val="15"/>
        </w:rPr>
        <w:t>.</w:t>
      </w:r>
      <w:r w:rsidRPr="007717A0">
        <w:rPr>
          <w:rFonts w:ascii="Times New Roman" w:eastAsia="宋体" w:hAnsi="Times New Roman" w:cs="Times New Roman" w:hint="eastAsia"/>
          <w:sz w:val="15"/>
          <w:szCs w:val="15"/>
        </w:rPr>
        <w:t>计算机研究与发展</w:t>
      </w:r>
      <w:r>
        <w:rPr>
          <w:rFonts w:ascii="Times New Roman" w:eastAsia="宋体" w:hAnsi="Times New Roman" w:cs="Times New Roman" w:hint="eastAsia"/>
          <w:sz w:val="15"/>
          <w:szCs w:val="15"/>
        </w:rPr>
        <w:t>,2014,</w:t>
      </w:r>
      <w:r w:rsidRPr="007717A0">
        <w:rPr>
          <w:rFonts w:ascii="Times New Roman" w:eastAsia="宋体" w:hAnsi="Times New Roman" w:cs="Times New Roman" w:hint="eastAsia"/>
          <w:sz w:val="15"/>
          <w:szCs w:val="15"/>
        </w:rPr>
        <w:t>51(4):874-881.</w:t>
      </w:r>
    </w:p>
    <w:p w14:paraId="0BECA5FB" w14:textId="77777777" w:rsidR="00E557F9" w:rsidRDefault="00E557F9" w:rsidP="007E74BA">
      <w:pPr>
        <w:pStyle w:val="Textof"/>
        <w:spacing w:after="0" w:line="256" w:lineRule="exact"/>
        <w:ind w:leftChars="76" w:left="431" w:hangingChars="166" w:hanging="259"/>
        <w:rPr>
          <w:rFonts w:ascii="Times New Roman" w:eastAsia="宋体" w:hAnsi="Times New Roman" w:cs="Times New Roman"/>
          <w:sz w:val="15"/>
          <w:szCs w:val="15"/>
        </w:rPr>
      </w:pPr>
    </w:p>
    <w:p w14:paraId="10A84077" w14:textId="77777777" w:rsidR="004358AB" w:rsidRDefault="004358AB" w:rsidP="00D31D50">
      <w:pPr>
        <w:spacing w:line="220" w:lineRule="atLeast"/>
      </w:pPr>
    </w:p>
    <w:sectPr w:rsidR="004358AB" w:rsidSect="0086418A">
      <w:headerReference w:type="even" r:id="rId24"/>
      <w:headerReference w:type="default" r:id="rId25"/>
      <w:footerReference w:type="even" r:id="rId26"/>
      <w:footerReference w:type="default" r:id="rId27"/>
      <w:footerReference w:type="first" r:id="rId28"/>
      <w:pgSz w:w="10433" w:h="14742"/>
      <w:pgMar w:top="567" w:right="822" w:bottom="1247" w:left="822" w:header="737" w:footer="567" w:gutter="0"/>
      <w:pgNumType w:start="1"/>
      <w:cols w:space="720"/>
      <w:titlePg/>
      <w:docGrid w:type="linesAndChars" w:linePitch="285" w:charSpace="122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sca" w:date="2019-04-13T13:55:00Z" w:initials="s">
    <w:p w14:paraId="65E72AB1" w14:textId="0594EA31" w:rsidR="00495541" w:rsidRDefault="00495541">
      <w:pPr>
        <w:pStyle w:val="af4"/>
      </w:pPr>
      <w:r>
        <w:rPr>
          <w:rStyle w:val="af3"/>
        </w:rPr>
        <w:annotationRef/>
      </w:r>
      <w:r>
        <w:rPr>
          <w:rFonts w:hint="eastAsia"/>
        </w:rPr>
        <w:t>通篇文字表达不够简明扼要。再改一遍后，我再修改！！</w:t>
      </w:r>
    </w:p>
  </w:comment>
  <w:comment w:id="13" w:author="sca" w:date="2019-04-13T11:40:00Z" w:initials="s">
    <w:p w14:paraId="1794605E" w14:textId="77777777" w:rsidR="008971B1" w:rsidRDefault="008971B1">
      <w:pPr>
        <w:pStyle w:val="af4"/>
      </w:pPr>
      <w:r>
        <w:rPr>
          <w:rStyle w:val="af3"/>
        </w:rPr>
        <w:annotationRef/>
      </w:r>
      <w:r>
        <w:rPr>
          <w:rFonts w:hint="eastAsia"/>
        </w:rPr>
        <w:t>中文论文的参考文献通常按照出现次序编排。</w:t>
      </w:r>
    </w:p>
    <w:p w14:paraId="3CE91F43" w14:textId="60D517FC" w:rsidR="00495541" w:rsidRDefault="00495541">
      <w:pPr>
        <w:pStyle w:val="af4"/>
        <w:rPr>
          <w:rFonts w:hint="eastAsia"/>
        </w:rPr>
      </w:pPr>
      <w:r>
        <w:rPr>
          <w:rFonts w:hint="eastAsia"/>
        </w:rPr>
        <w:t>最后统一修改！！！</w:t>
      </w:r>
      <w:bookmarkStart w:id="14" w:name="_GoBack"/>
      <w:bookmarkEnd w:id="14"/>
    </w:p>
  </w:comment>
  <w:comment w:id="41" w:author="sca" w:date="2019-04-13T11:49:00Z" w:initials="s">
    <w:p w14:paraId="3241BD7B" w14:textId="77777777" w:rsidR="00244944" w:rsidRDefault="00244944">
      <w:pPr>
        <w:pStyle w:val="af4"/>
      </w:pPr>
      <w:r>
        <w:rPr>
          <w:rStyle w:val="af3"/>
        </w:rPr>
        <w:annotationRef/>
      </w:r>
      <w:r>
        <w:rPr>
          <w:rFonts w:hint="eastAsia"/>
        </w:rPr>
        <w:t>写论文不是在写设计文档。此处应重点讨论设计思想与原则，也就是如何设计这样的系统？遵循什么原则？主要的难点是什么？</w:t>
      </w:r>
    </w:p>
    <w:p w14:paraId="73596108" w14:textId="77777777" w:rsidR="00AF04B9" w:rsidRDefault="00AF04B9">
      <w:pPr>
        <w:pStyle w:val="af4"/>
      </w:pPr>
    </w:p>
    <w:p w14:paraId="46EC7162" w14:textId="5946F84F" w:rsidR="00AF04B9" w:rsidRDefault="00AF04B9">
      <w:pPr>
        <w:pStyle w:val="af4"/>
      </w:pPr>
      <w:r>
        <w:rPr>
          <w:rFonts w:hint="eastAsia"/>
        </w:rPr>
        <w:t>可以参考我们发表在计算机学报上的</w:t>
      </w:r>
      <w:r>
        <w:rPr>
          <w:rFonts w:hint="eastAsia"/>
        </w:rPr>
        <w:t>V</w:t>
      </w:r>
      <w:r>
        <w:t>xBPEL</w:t>
      </w:r>
      <w:r>
        <w:rPr>
          <w:rFonts w:hint="eastAsia"/>
        </w:rPr>
        <w:t>eng</w:t>
      </w:r>
      <w:r>
        <w:t>ine</w:t>
      </w:r>
      <w:r>
        <w:rPr>
          <w:rFonts w:hint="eastAsia"/>
        </w:rPr>
        <w:t>论文</w:t>
      </w:r>
      <w:r w:rsidR="00332115">
        <w:rPr>
          <w:rFonts w:hint="eastAsia"/>
        </w:rPr>
        <w:t>的写法。</w:t>
      </w:r>
    </w:p>
  </w:comment>
  <w:comment w:id="42" w:author="sca" w:date="2019-04-13T11:57:00Z" w:initials="s">
    <w:p w14:paraId="60B693F8" w14:textId="3AF758AF" w:rsidR="00332115" w:rsidRDefault="00332115">
      <w:pPr>
        <w:pStyle w:val="af4"/>
      </w:pPr>
      <w:r>
        <w:rPr>
          <w:rStyle w:val="af3"/>
        </w:rPr>
        <w:annotationRef/>
      </w:r>
      <w:r>
        <w:rPr>
          <w:rFonts w:hint="eastAsia"/>
        </w:rPr>
        <w:t>什么意思？需要解释。否则，读者无法理解！</w:t>
      </w:r>
    </w:p>
  </w:comment>
  <w:comment w:id="43" w:author="sca" w:date="2019-04-13T11:54:00Z" w:initials="s">
    <w:p w14:paraId="53C68E47" w14:textId="698A2279" w:rsidR="00AF04B9" w:rsidRDefault="00AF04B9">
      <w:pPr>
        <w:pStyle w:val="af4"/>
      </w:pPr>
      <w:r>
        <w:rPr>
          <w:rStyle w:val="af3"/>
        </w:rPr>
        <w:annotationRef/>
      </w:r>
      <w:r>
        <w:rPr>
          <w:rFonts w:hint="eastAsia"/>
        </w:rPr>
        <w:t>缺少引言。</w:t>
      </w:r>
    </w:p>
  </w:comment>
  <w:comment w:id="44" w:author="sca" w:date="2019-04-13T11:56:00Z" w:initials="s">
    <w:p w14:paraId="12B0DAAD" w14:textId="19F17F8A" w:rsidR="00332115" w:rsidRDefault="00332115">
      <w:pPr>
        <w:pStyle w:val="af4"/>
      </w:pPr>
      <w:r>
        <w:rPr>
          <w:rStyle w:val="af3"/>
        </w:rPr>
        <w:annotationRef/>
      </w:r>
      <w:r>
        <w:rPr>
          <w:rFonts w:hint="eastAsia"/>
        </w:rPr>
        <w:t>意译！！！</w:t>
      </w:r>
    </w:p>
  </w:comment>
  <w:comment w:id="45" w:author="sca" w:date="2019-04-13T11:57:00Z" w:initials="s">
    <w:p w14:paraId="3E121754" w14:textId="32F563B9" w:rsidR="00332115" w:rsidRDefault="00332115">
      <w:pPr>
        <w:pStyle w:val="af4"/>
      </w:pPr>
      <w:r>
        <w:rPr>
          <w:rStyle w:val="af3"/>
        </w:rPr>
        <w:annotationRef/>
      </w:r>
      <w:r>
        <w:rPr>
          <w:rFonts w:hint="eastAsia"/>
        </w:rPr>
        <w:t>这个图的文字偏小，无法看清。</w:t>
      </w:r>
    </w:p>
  </w:comment>
  <w:comment w:id="47" w:author="sca" w:date="2019-04-13T11:58:00Z" w:initials="s">
    <w:p w14:paraId="5ACD3F8D" w14:textId="2FECC1A1" w:rsidR="00332115" w:rsidRDefault="00332115">
      <w:pPr>
        <w:pStyle w:val="af4"/>
      </w:pPr>
      <w:r>
        <w:rPr>
          <w:rStyle w:val="af3"/>
        </w:rPr>
        <w:annotationRef/>
      </w:r>
      <w:r>
        <w:rPr>
          <w:rFonts w:hint="eastAsia"/>
        </w:rPr>
        <w:t>“元变异体”是什么？需要解释。</w:t>
      </w:r>
    </w:p>
  </w:comment>
  <w:comment w:id="50" w:author="sca" w:date="2019-04-13T12:00:00Z" w:initials="s">
    <w:p w14:paraId="7682267F" w14:textId="47BFE025" w:rsidR="00332115" w:rsidRDefault="00332115">
      <w:pPr>
        <w:pStyle w:val="af4"/>
      </w:pPr>
      <w:r>
        <w:rPr>
          <w:rFonts w:hint="eastAsia"/>
        </w:rPr>
        <w:t>此处非常简单，</w:t>
      </w:r>
      <w:r>
        <w:rPr>
          <w:rStyle w:val="af3"/>
        </w:rPr>
        <w:annotationRef/>
      </w:r>
      <w:r>
        <w:rPr>
          <w:rFonts w:hint="eastAsia"/>
        </w:rPr>
        <w:t>不宜以算法的形式表达。否则，过于故弄玄虚！！！</w:t>
      </w:r>
    </w:p>
  </w:comment>
  <w:comment w:id="51" w:author="sca" w:date="2019-04-13T12:02:00Z" w:initials="s">
    <w:p w14:paraId="2706C522" w14:textId="715255BF" w:rsidR="00332115" w:rsidRDefault="00332115">
      <w:pPr>
        <w:pStyle w:val="af4"/>
      </w:pPr>
      <w:r>
        <w:rPr>
          <w:rStyle w:val="af3"/>
        </w:rPr>
        <w:annotationRef/>
      </w:r>
      <w:r>
        <w:rPr>
          <w:rFonts w:hint="eastAsia"/>
        </w:rPr>
        <w:t>同上。如此简单的步骤不宜以算法表达！！！</w:t>
      </w:r>
    </w:p>
  </w:comment>
  <w:comment w:id="52" w:author="sca" w:date="2019-04-13T12:02:00Z" w:initials="s">
    <w:p w14:paraId="18D0DEB0" w14:textId="77777777" w:rsidR="00332115" w:rsidRDefault="00332115">
      <w:pPr>
        <w:pStyle w:val="af4"/>
      </w:pPr>
      <w:r>
        <w:rPr>
          <w:rStyle w:val="af3"/>
        </w:rPr>
        <w:annotationRef/>
      </w:r>
      <w:r>
        <w:rPr>
          <w:rFonts w:hint="eastAsia"/>
        </w:rPr>
        <w:t>这部分内容应属于设计思想方面的内容。不应放在此处。</w:t>
      </w:r>
    </w:p>
    <w:p w14:paraId="1FFBC315" w14:textId="77777777" w:rsidR="00332115" w:rsidRDefault="00332115">
      <w:pPr>
        <w:pStyle w:val="af4"/>
      </w:pPr>
    </w:p>
    <w:p w14:paraId="7EB07F03" w14:textId="67683659" w:rsidR="00332115" w:rsidRDefault="00332115">
      <w:pPr>
        <w:pStyle w:val="af4"/>
      </w:pPr>
      <w:r>
        <w:rPr>
          <w:rFonts w:hint="eastAsia"/>
        </w:rPr>
        <w:t>写论文目的不是展示什么技术的应用，而是采用什么技术解决什么问题。写作的角度需要改变！！</w:t>
      </w:r>
    </w:p>
  </w:comment>
  <w:comment w:id="53" w:author="sca" w:date="2019-04-13T12:04:00Z" w:initials="s">
    <w:p w14:paraId="23F9E613" w14:textId="0C20F33E" w:rsidR="00332115" w:rsidRDefault="00332115">
      <w:pPr>
        <w:pStyle w:val="af4"/>
      </w:pPr>
      <w:r>
        <w:rPr>
          <w:rStyle w:val="af3"/>
        </w:rPr>
        <w:annotationRef/>
      </w:r>
      <w:r>
        <w:rPr>
          <w:rFonts w:hint="eastAsia"/>
        </w:rPr>
        <w:t>还是以表的形式给出吧。否则，结构不清晰。</w:t>
      </w:r>
    </w:p>
  </w:comment>
  <w:comment w:id="54" w:author="sca" w:date="2019-04-13T12:05:00Z" w:initials="s">
    <w:p w14:paraId="12F6C659" w14:textId="77777777" w:rsidR="00CA3373" w:rsidRDefault="00CA3373">
      <w:pPr>
        <w:pStyle w:val="af4"/>
      </w:pPr>
      <w:r>
        <w:rPr>
          <w:rStyle w:val="af3"/>
        </w:rPr>
        <w:annotationRef/>
      </w:r>
      <w:r>
        <w:rPr>
          <w:rFonts w:hint="eastAsia"/>
        </w:rPr>
        <w:t>应结合一个例子，以讲故事的形式展示工具的使用，而不是简单的截图。</w:t>
      </w:r>
    </w:p>
    <w:p w14:paraId="08147C69" w14:textId="1126FA58" w:rsidR="00CA3373" w:rsidRPr="00CA3373" w:rsidRDefault="00CA3373">
      <w:pPr>
        <w:pStyle w:val="af4"/>
      </w:pPr>
      <w:r>
        <w:rPr>
          <w:rFonts w:hint="eastAsia"/>
        </w:rPr>
        <w:t>此外，图中文字偏小，无法阅读！！！</w:t>
      </w:r>
    </w:p>
  </w:comment>
  <w:comment w:id="61" w:author="sca" w:date="2019-04-13T12:10:00Z" w:initials="s">
    <w:p w14:paraId="7771693A" w14:textId="5E781400" w:rsidR="00CA3373" w:rsidRDefault="00CA3373">
      <w:pPr>
        <w:pStyle w:val="af4"/>
      </w:pPr>
      <w:r>
        <w:rPr>
          <w:rStyle w:val="af3"/>
        </w:rPr>
        <w:annotationRef/>
      </w:r>
      <w:r>
        <w:rPr>
          <w:rFonts w:hint="eastAsia"/>
        </w:rPr>
        <w:t>三线表吗？格式不难看。考虑修改！</w:t>
      </w:r>
    </w:p>
  </w:comment>
  <w:comment w:id="71" w:author="sca" w:date="2019-04-13T12:08:00Z" w:initials="s">
    <w:p w14:paraId="162242FA" w14:textId="29673538" w:rsidR="00CA3373" w:rsidRDefault="00CA3373">
      <w:pPr>
        <w:pStyle w:val="af4"/>
      </w:pPr>
      <w:r>
        <w:rPr>
          <w:rStyle w:val="af3"/>
        </w:rPr>
        <w:annotationRef/>
      </w:r>
      <w:r>
        <w:rPr>
          <w:rFonts w:hint="eastAsia"/>
        </w:rPr>
        <w:t>中文论文不能照搬英文论文的写作格式。例如，中文的论文很少介绍论文的章节安排的。</w:t>
      </w:r>
    </w:p>
  </w:comment>
  <w:comment w:id="72" w:author="sca" w:date="2019-04-13T12:12:00Z" w:initials="s">
    <w:p w14:paraId="10FA3143" w14:textId="0F5A90D2" w:rsidR="00CA3373" w:rsidRDefault="00CA3373">
      <w:pPr>
        <w:pStyle w:val="af4"/>
      </w:pPr>
      <w:r>
        <w:rPr>
          <w:rStyle w:val="af3"/>
        </w:rPr>
        <w:annotationRef/>
      </w:r>
      <w:r>
        <w:rPr>
          <w:rFonts w:hint="eastAsia"/>
        </w:rPr>
        <w:t>表</w:t>
      </w:r>
      <w:r>
        <w:rPr>
          <w:rFonts w:hint="eastAsia"/>
        </w:rPr>
        <w:t>3-</w:t>
      </w:r>
      <w:r>
        <w:rPr>
          <w:rFonts w:hint="eastAsia"/>
        </w:rPr>
        <w:t>表</w:t>
      </w:r>
      <w:r>
        <w:rPr>
          <w:rFonts w:hint="eastAsia"/>
        </w:rPr>
        <w:t>6</w:t>
      </w:r>
      <w:r>
        <w:rPr>
          <w:rFonts w:hint="eastAsia"/>
        </w:rPr>
        <w:t>应转化为直方图，或者其它合适的图表达出来。读者对这些数据本身不感兴趣。我们列出这些具体的数据的目的是什么？！！</w:t>
      </w:r>
    </w:p>
  </w:comment>
  <w:comment w:id="73" w:author="sca" w:date="2019-04-13T12:11:00Z" w:initials="s">
    <w:p w14:paraId="46C0A43B" w14:textId="6015717B" w:rsidR="00CA3373" w:rsidRDefault="00CA3373">
      <w:pPr>
        <w:pStyle w:val="af4"/>
      </w:pPr>
      <w:r>
        <w:rPr>
          <w:rStyle w:val="af3"/>
        </w:rPr>
        <w:annotationRef/>
      </w:r>
      <w:r>
        <w:rPr>
          <w:rFonts w:hint="eastAsia"/>
        </w:rPr>
        <w:t>表头不规范！！！</w:t>
      </w:r>
    </w:p>
  </w:comment>
  <w:comment w:id="74" w:author="sca" w:date="2019-04-13T12:11:00Z" w:initials="s">
    <w:p w14:paraId="31AF53BA" w14:textId="5C14FD1B" w:rsidR="00CA3373" w:rsidRDefault="00CA3373">
      <w:pPr>
        <w:pStyle w:val="af4"/>
      </w:pPr>
      <w:r>
        <w:rPr>
          <w:rStyle w:val="af3"/>
        </w:rPr>
        <w:annotationRef/>
      </w:r>
      <w:r>
        <w:rPr>
          <w:rFonts w:hint="eastAsia"/>
        </w:rPr>
        <w:t>表头不规范！！！</w:t>
      </w:r>
    </w:p>
  </w:comment>
  <w:comment w:id="75" w:author="sca" w:date="2019-04-13T12:12:00Z" w:initials="s">
    <w:p w14:paraId="2C3EDF82" w14:textId="5C6EAEDD" w:rsidR="00CA3373" w:rsidRDefault="00CA3373">
      <w:pPr>
        <w:pStyle w:val="af4"/>
      </w:pPr>
      <w:r>
        <w:rPr>
          <w:rStyle w:val="af3"/>
        </w:rPr>
        <w:annotationRef/>
      </w:r>
      <w:r>
        <w:rPr>
          <w:rFonts w:hint="eastAsia"/>
        </w:rPr>
        <w:t>同上！！！</w:t>
      </w:r>
    </w:p>
  </w:comment>
  <w:comment w:id="76" w:author="sca" w:date="2019-04-13T12:12:00Z" w:initials="s">
    <w:p w14:paraId="1D373206" w14:textId="4ACF6248" w:rsidR="00CA3373" w:rsidRDefault="00CA3373">
      <w:pPr>
        <w:pStyle w:val="af4"/>
      </w:pPr>
      <w:r>
        <w:rPr>
          <w:rStyle w:val="af3"/>
        </w:rPr>
        <w:annotationRef/>
      </w:r>
      <w:r>
        <w:rPr>
          <w:rFonts w:hint="eastAsia"/>
        </w:rPr>
        <w:t>同上！！！</w:t>
      </w:r>
    </w:p>
  </w:comment>
  <w:comment w:id="77" w:author="sca" w:date="2019-04-13T12:15:00Z" w:initials="s">
    <w:p w14:paraId="20728FD9" w14:textId="6BA94F93" w:rsidR="00CA3373" w:rsidRDefault="00CA3373">
      <w:pPr>
        <w:pStyle w:val="af4"/>
      </w:pPr>
      <w:r>
        <w:rPr>
          <w:rStyle w:val="af3"/>
        </w:rPr>
        <w:annotationRef/>
      </w:r>
      <w:r>
        <w:rPr>
          <w:rFonts w:hint="eastAsia"/>
        </w:rPr>
        <w:t>这个图的文字你自己能看清楚吗？！</w:t>
      </w:r>
      <w:r w:rsidR="00304854">
        <w:rPr>
          <w:rFonts w:hint="eastAsia"/>
        </w:rPr>
        <w:t>重新绘制。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E72AB1" w15:done="0"/>
  <w15:commentEx w15:paraId="3CE91F43" w15:done="0"/>
  <w15:commentEx w15:paraId="46EC7162" w15:done="0"/>
  <w15:commentEx w15:paraId="60B693F8" w15:done="0"/>
  <w15:commentEx w15:paraId="53C68E47" w15:done="0"/>
  <w15:commentEx w15:paraId="12B0DAAD" w15:done="0"/>
  <w15:commentEx w15:paraId="3E121754" w15:done="0"/>
  <w15:commentEx w15:paraId="5ACD3F8D" w15:done="0"/>
  <w15:commentEx w15:paraId="7682267F" w15:done="0"/>
  <w15:commentEx w15:paraId="2706C522" w15:done="0"/>
  <w15:commentEx w15:paraId="7EB07F03" w15:done="0"/>
  <w15:commentEx w15:paraId="23F9E613" w15:done="0"/>
  <w15:commentEx w15:paraId="08147C69" w15:done="0"/>
  <w15:commentEx w15:paraId="7771693A" w15:done="0"/>
  <w15:commentEx w15:paraId="162242FA" w15:done="0"/>
  <w15:commentEx w15:paraId="10FA3143" w15:done="0"/>
  <w15:commentEx w15:paraId="46C0A43B" w15:done="0"/>
  <w15:commentEx w15:paraId="31AF53BA" w15:done="0"/>
  <w15:commentEx w15:paraId="2C3EDF82" w15:done="0"/>
  <w15:commentEx w15:paraId="1D373206" w15:done="0"/>
  <w15:commentEx w15:paraId="20728F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46667" w14:textId="77777777" w:rsidR="00F65B7C" w:rsidRDefault="00F65B7C" w:rsidP="0086418A">
      <w:pPr>
        <w:spacing w:after="0"/>
      </w:pPr>
      <w:r>
        <w:separator/>
      </w:r>
    </w:p>
  </w:endnote>
  <w:endnote w:type="continuationSeparator" w:id="0">
    <w:p w14:paraId="79787134" w14:textId="77777777" w:rsidR="00F65B7C" w:rsidRDefault="00F65B7C" w:rsidP="008641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7C47C" w14:textId="77777777" w:rsidR="008971B1" w:rsidRDefault="008971B1">
    <w:pPr>
      <w:pStyle w:val="a5"/>
      <w:framePr w:wrap="around" w:vAnchor="text" w:hAnchor="margin" w:xAlign="right" w:y="1"/>
    </w:pPr>
  </w:p>
  <w:p w14:paraId="78E98A4E" w14:textId="77777777" w:rsidR="008971B1" w:rsidRDefault="008971B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C5C1D" w14:textId="77777777" w:rsidR="008971B1" w:rsidRDefault="008971B1">
    <w:pPr>
      <w:pStyle w:val="a5"/>
      <w:framePr w:wrap="around" w:vAnchor="text" w:hAnchor="margin" w:xAlign="right" w:y="1"/>
    </w:pPr>
  </w:p>
  <w:p w14:paraId="6556BF44" w14:textId="77777777" w:rsidR="008971B1" w:rsidRDefault="008971B1">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91BFD" w14:textId="77777777" w:rsidR="008971B1" w:rsidRDefault="008971B1">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714F1" w14:textId="77777777" w:rsidR="00F65B7C" w:rsidRDefault="00F65B7C" w:rsidP="0086418A">
      <w:pPr>
        <w:spacing w:after="0"/>
      </w:pPr>
      <w:r>
        <w:separator/>
      </w:r>
    </w:p>
  </w:footnote>
  <w:footnote w:type="continuationSeparator" w:id="0">
    <w:p w14:paraId="244B9962" w14:textId="77777777" w:rsidR="00F65B7C" w:rsidRDefault="00F65B7C" w:rsidP="0086418A">
      <w:pPr>
        <w:spacing w:after="0"/>
      </w:pPr>
      <w:r>
        <w:continuationSeparator/>
      </w:r>
    </w:p>
  </w:footnote>
  <w:footnote w:id="1">
    <w:p w14:paraId="04BC5E6B" w14:textId="77777777" w:rsidR="008971B1" w:rsidRPr="006500A4" w:rsidRDefault="008971B1" w:rsidP="006500A4">
      <w:pPr>
        <w:pStyle w:val="a6"/>
        <w:rPr>
          <w:rFonts w:ascii="Times New Roman" w:eastAsia="宋体" w:hAnsi="宋体" w:cs="Times New Roman"/>
        </w:rPr>
      </w:pPr>
      <w:r w:rsidRPr="006500A4">
        <w:rPr>
          <w:rStyle w:val="a7"/>
          <w:rFonts w:ascii="Times New Roman" w:hAnsi="Times New Roman" w:cs="Times New Roman"/>
        </w:rPr>
        <w:footnoteRef/>
      </w:r>
      <w:r w:rsidRPr="006500A4">
        <w:rPr>
          <w:rFonts w:ascii="Times New Roman" w:eastAsia="宋体" w:hAnsi="Times New Roman" w:cs="Times New Roman"/>
        </w:rPr>
        <w:t xml:space="preserve"> </w:t>
      </w:r>
      <w:r w:rsidRPr="006500A4">
        <w:rPr>
          <w:rFonts w:ascii="Times New Roman" w:eastAsia="宋体" w:hAnsi="宋体" w:cs="Times New Roman"/>
        </w:rPr>
        <w:t>本节对部分并发变异算子给出了简单的例子</w:t>
      </w:r>
      <w:r w:rsidRPr="006500A4">
        <w:rPr>
          <w:rFonts w:ascii="Times New Roman" w:eastAsia="宋体" w:hAnsi="Times New Roman" w:cs="Times New Roman"/>
        </w:rPr>
        <w:t>,</w:t>
      </w:r>
      <w:r>
        <w:rPr>
          <w:rFonts w:ascii="Times New Roman" w:eastAsia="宋体" w:hAnsi="宋体" w:cs="Times New Roman" w:hint="eastAsia"/>
        </w:rPr>
        <w:t>详细的变异算子示例可参考</w:t>
      </w:r>
      <w:r w:rsidRPr="006500A4">
        <w:rPr>
          <w:rFonts w:ascii="Times New Roman" w:eastAsia="宋体" w:hAnsi="Times New Roman" w:cs="Times New Roman"/>
        </w:rPr>
        <w:t>Brabury</w:t>
      </w:r>
      <w:r w:rsidRPr="006500A4">
        <w:rPr>
          <w:rFonts w:ascii="Times New Roman" w:eastAsia="宋体" w:hAnsi="宋体" w:cs="Times New Roman"/>
        </w:rPr>
        <w:t>等人的技术报告</w:t>
      </w:r>
      <w:r>
        <w:rPr>
          <w:rFonts w:ascii="Times New Roman" w:eastAsia="宋体" w:hAnsi="宋体" w:cs="Times New Roman" w:hint="eastAsia"/>
          <w:vertAlign w:val="superscript"/>
        </w:rPr>
        <w:t>[28]</w:t>
      </w:r>
      <w:r>
        <w:rPr>
          <w:rFonts w:ascii="Times New Roman" w:eastAsia="宋体" w:hAnsi="宋体" w:cs="Times New Roman" w:hint="eastAsia"/>
        </w:rPr>
        <w:t>.</w:t>
      </w:r>
    </w:p>
  </w:footnote>
  <w:footnote w:id="2">
    <w:p w14:paraId="497EF321" w14:textId="77777777" w:rsidR="008971B1" w:rsidRDefault="008971B1">
      <w:pPr>
        <w:pStyle w:val="a6"/>
      </w:pPr>
      <w:r>
        <w:rPr>
          <w:rStyle w:val="a7"/>
          <w:rFonts w:hint="eastAsia"/>
        </w:rPr>
        <w:footnoteRef/>
      </w:r>
      <w:r w:rsidRPr="006500A4">
        <w:rPr>
          <w:rFonts w:ascii="Times New Roman" w:hAnsi="Times New Roman" w:cs="Times New Roman"/>
        </w:rPr>
        <w:t xml:space="preserve"> https://logging.apache.org/log4j/2.x/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F71B3" w14:textId="77777777" w:rsidR="008971B1" w:rsidRDefault="008971B1" w:rsidP="00076431">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2</w:t>
    </w:r>
    <w:r>
      <w:rPr>
        <w:noProof/>
      </w:rPr>
      <w:fldChar w:fldCharType="end"/>
    </w:r>
  </w:p>
  <w:p w14:paraId="2CE9CEC6" w14:textId="77777777" w:rsidR="008971B1" w:rsidRDefault="008971B1">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20AE4764" w14:textId="77777777" w:rsidR="008971B1" w:rsidRDefault="008971B1">
    <w:pPr>
      <w:pStyle w:val="a4"/>
      <w:tabs>
        <w:tab w:val="center" w:pos="-2184"/>
      </w:tabs>
      <w:spacing w:after="220"/>
      <w:jc w:val="left"/>
    </w:pPr>
  </w:p>
  <w:p w14:paraId="58F5896A" w14:textId="77777777" w:rsidR="008971B1" w:rsidRDefault="008971B1">
    <w:pPr>
      <w:pStyle w:val="a4"/>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0B74C" w14:textId="77777777" w:rsidR="008971B1" w:rsidRDefault="008971B1" w:rsidP="00076431">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495541">
      <w:rPr>
        <w:noProof/>
      </w:rPr>
      <w:t>6</w:t>
    </w:r>
    <w:r>
      <w:rPr>
        <w:noProof/>
      </w:rPr>
      <w:fldChar w:fldCharType="end"/>
    </w:r>
  </w:p>
  <w:p w14:paraId="3DD4A92A" w14:textId="77777777" w:rsidR="008971B1" w:rsidRDefault="008971B1">
    <w:pPr>
      <w:pStyle w:val="a4"/>
      <w:tabs>
        <w:tab w:val="right" w:pos="7632"/>
      </w:tabs>
      <w:spacing w:after="220"/>
      <w:jc w:val="both"/>
    </w:pPr>
  </w:p>
  <w:p w14:paraId="226A7FD5" w14:textId="77777777" w:rsidR="008971B1" w:rsidRDefault="008971B1">
    <w:pPr>
      <w:pStyle w:val="a4"/>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0F892E38"/>
    <w:multiLevelType w:val="hybridMultilevel"/>
    <w:tmpl w:val="BF7C8F40"/>
    <w:lvl w:ilvl="0" w:tplc="4F36525E">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15:restartNumberingAfterBreak="0">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15:restartNumberingAfterBreak="0">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15:restartNumberingAfterBreak="0">
    <w:nsid w:val="13B53C73"/>
    <w:multiLevelType w:val="hybridMultilevel"/>
    <w:tmpl w:val="AC000262"/>
    <w:lvl w:ilvl="0" w:tplc="F4B0B2A6">
      <w:start w:val="1"/>
      <w:numFmt w:val="decimal"/>
      <w:lvlText w:val="(%1)"/>
      <w:lvlJc w:val="left"/>
      <w:pPr>
        <w:ind w:left="783"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15:restartNumberingAfterBreak="0">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15:restartNumberingAfterBreak="0">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9" w15:restartNumberingAfterBreak="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1" w15:restartNumberingAfterBreak="0">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15:restartNumberingAfterBreak="0">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4"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5" w15:restartNumberingAfterBreak="0">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6" w15:restartNumberingAfterBreak="0">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15:restartNumberingAfterBreak="0">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8" w15:restartNumberingAfterBreak="0">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1" w15:restartNumberingAfterBreak="0">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2" w15:restartNumberingAfterBreak="0">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4" w15:restartNumberingAfterBreak="0">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5" w15:restartNumberingAfterBreak="0">
    <w:nsid w:val="7210101A"/>
    <w:multiLevelType w:val="hybridMultilevel"/>
    <w:tmpl w:val="9702A4F0"/>
    <w:lvl w:ilvl="0" w:tplc="CDBC5726">
      <w:start w:val="1"/>
      <w:numFmt w:val="decimal"/>
      <w:lvlText w:val="（%1）"/>
      <w:lvlJc w:val="left"/>
      <w:pPr>
        <w:ind w:left="1092" w:hanging="720"/>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2"/>
  </w:num>
  <w:num w:numId="2">
    <w:abstractNumId w:val="14"/>
  </w:num>
  <w:num w:numId="3">
    <w:abstractNumId w:val="19"/>
  </w:num>
  <w:num w:numId="4">
    <w:abstractNumId w:val="0"/>
  </w:num>
  <w:num w:numId="5">
    <w:abstractNumId w:val="12"/>
  </w:num>
  <w:num w:numId="6">
    <w:abstractNumId w:val="25"/>
  </w:num>
  <w:num w:numId="7">
    <w:abstractNumId w:val="7"/>
  </w:num>
  <w:num w:numId="8">
    <w:abstractNumId w:val="18"/>
  </w:num>
  <w:num w:numId="9">
    <w:abstractNumId w:val="4"/>
  </w:num>
  <w:num w:numId="10">
    <w:abstractNumId w:val="15"/>
  </w:num>
  <w:num w:numId="11">
    <w:abstractNumId w:val="16"/>
  </w:num>
  <w:num w:numId="12">
    <w:abstractNumId w:val="21"/>
  </w:num>
  <w:num w:numId="13">
    <w:abstractNumId w:val="22"/>
    <w:lvlOverride w:ilvl="0">
      <w:startOverride w:val="1"/>
    </w:lvlOverride>
  </w:num>
  <w:num w:numId="14">
    <w:abstractNumId w:val="20"/>
  </w:num>
  <w:num w:numId="15">
    <w:abstractNumId w:val="11"/>
  </w:num>
  <w:num w:numId="16">
    <w:abstractNumId w:val="6"/>
  </w:num>
  <w:num w:numId="17">
    <w:abstractNumId w:val="1"/>
  </w:num>
  <w:num w:numId="18">
    <w:abstractNumId w:val="10"/>
  </w:num>
  <w:num w:numId="19">
    <w:abstractNumId w:val="26"/>
  </w:num>
  <w:num w:numId="20">
    <w:abstractNumId w:val="8"/>
  </w:num>
  <w:num w:numId="21">
    <w:abstractNumId w:val="13"/>
  </w:num>
  <w:num w:numId="22">
    <w:abstractNumId w:val="2"/>
  </w:num>
  <w:num w:numId="23">
    <w:abstractNumId w:val="24"/>
  </w:num>
  <w:num w:numId="24">
    <w:abstractNumId w:val="23"/>
  </w:num>
  <w:num w:numId="25">
    <w:abstractNumId w:val="9"/>
  </w:num>
  <w:num w:numId="26">
    <w:abstractNumId w:val="17"/>
  </w:num>
  <w:num w:numId="27">
    <w:abstractNumId w:val="3"/>
  </w:num>
  <w:num w:numId="2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a">
    <w15:presenceInfo w15:providerId="None" w15:userId="s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83B"/>
    <w:rsid w:val="00040AD0"/>
    <w:rsid w:val="00040C16"/>
    <w:rsid w:val="00045BBB"/>
    <w:rsid w:val="000513BD"/>
    <w:rsid w:val="000518D4"/>
    <w:rsid w:val="0005460F"/>
    <w:rsid w:val="00054F81"/>
    <w:rsid w:val="00060655"/>
    <w:rsid w:val="000636BD"/>
    <w:rsid w:val="0006413B"/>
    <w:rsid w:val="0006557A"/>
    <w:rsid w:val="0006585F"/>
    <w:rsid w:val="00071139"/>
    <w:rsid w:val="000758F2"/>
    <w:rsid w:val="00076431"/>
    <w:rsid w:val="00077DFF"/>
    <w:rsid w:val="000809D6"/>
    <w:rsid w:val="00095975"/>
    <w:rsid w:val="000977A0"/>
    <w:rsid w:val="000A2A28"/>
    <w:rsid w:val="000A6E27"/>
    <w:rsid w:val="000B0628"/>
    <w:rsid w:val="000B52AF"/>
    <w:rsid w:val="000B53B6"/>
    <w:rsid w:val="000B6AC4"/>
    <w:rsid w:val="000B6D5B"/>
    <w:rsid w:val="000C2968"/>
    <w:rsid w:val="000C3B39"/>
    <w:rsid w:val="000C4C01"/>
    <w:rsid w:val="000C6224"/>
    <w:rsid w:val="000C7367"/>
    <w:rsid w:val="000D55FF"/>
    <w:rsid w:val="000D6FE9"/>
    <w:rsid w:val="000E49D6"/>
    <w:rsid w:val="000E5F1A"/>
    <w:rsid w:val="000E6A47"/>
    <w:rsid w:val="000E716A"/>
    <w:rsid w:val="000F0DBF"/>
    <w:rsid w:val="000F2A4B"/>
    <w:rsid w:val="000F370F"/>
    <w:rsid w:val="000F4C38"/>
    <w:rsid w:val="000F5D00"/>
    <w:rsid w:val="000F6855"/>
    <w:rsid w:val="00100BEE"/>
    <w:rsid w:val="00103FAA"/>
    <w:rsid w:val="0010673C"/>
    <w:rsid w:val="00112A7D"/>
    <w:rsid w:val="00113384"/>
    <w:rsid w:val="00113944"/>
    <w:rsid w:val="00124ADA"/>
    <w:rsid w:val="0012758E"/>
    <w:rsid w:val="001278AC"/>
    <w:rsid w:val="0013069B"/>
    <w:rsid w:val="0013341D"/>
    <w:rsid w:val="001341AA"/>
    <w:rsid w:val="001346CF"/>
    <w:rsid w:val="001355AA"/>
    <w:rsid w:val="001366DB"/>
    <w:rsid w:val="00140EE2"/>
    <w:rsid w:val="00141668"/>
    <w:rsid w:val="001440D4"/>
    <w:rsid w:val="00144A5A"/>
    <w:rsid w:val="00150AC8"/>
    <w:rsid w:val="00151264"/>
    <w:rsid w:val="0015360F"/>
    <w:rsid w:val="00156F1E"/>
    <w:rsid w:val="00157656"/>
    <w:rsid w:val="00157739"/>
    <w:rsid w:val="0016201F"/>
    <w:rsid w:val="00170B7F"/>
    <w:rsid w:val="00172DEE"/>
    <w:rsid w:val="00172F6F"/>
    <w:rsid w:val="00173189"/>
    <w:rsid w:val="00173321"/>
    <w:rsid w:val="00175370"/>
    <w:rsid w:val="00180EDD"/>
    <w:rsid w:val="0018200E"/>
    <w:rsid w:val="0018260D"/>
    <w:rsid w:val="00183717"/>
    <w:rsid w:val="00185004"/>
    <w:rsid w:val="001869CC"/>
    <w:rsid w:val="00191B5A"/>
    <w:rsid w:val="00192E60"/>
    <w:rsid w:val="00194791"/>
    <w:rsid w:val="00194835"/>
    <w:rsid w:val="00195A40"/>
    <w:rsid w:val="00196B9D"/>
    <w:rsid w:val="0019787A"/>
    <w:rsid w:val="001A11F4"/>
    <w:rsid w:val="001B180E"/>
    <w:rsid w:val="001B2471"/>
    <w:rsid w:val="001B480A"/>
    <w:rsid w:val="001B63E1"/>
    <w:rsid w:val="001B70B8"/>
    <w:rsid w:val="001B7E93"/>
    <w:rsid w:val="001C0872"/>
    <w:rsid w:val="001C31AD"/>
    <w:rsid w:val="001C4303"/>
    <w:rsid w:val="001C508E"/>
    <w:rsid w:val="001C67BE"/>
    <w:rsid w:val="001D0906"/>
    <w:rsid w:val="001D0ADE"/>
    <w:rsid w:val="001D1BB6"/>
    <w:rsid w:val="001D2BAA"/>
    <w:rsid w:val="001D4904"/>
    <w:rsid w:val="001D5148"/>
    <w:rsid w:val="001D52DE"/>
    <w:rsid w:val="001D5B48"/>
    <w:rsid w:val="001D65E8"/>
    <w:rsid w:val="001D6B9A"/>
    <w:rsid w:val="001D7D45"/>
    <w:rsid w:val="001E081E"/>
    <w:rsid w:val="001E2592"/>
    <w:rsid w:val="001E4E86"/>
    <w:rsid w:val="001E70F2"/>
    <w:rsid w:val="001F394B"/>
    <w:rsid w:val="001F5A68"/>
    <w:rsid w:val="001F623E"/>
    <w:rsid w:val="001F7146"/>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63AC"/>
    <w:rsid w:val="00231559"/>
    <w:rsid w:val="00231F86"/>
    <w:rsid w:val="002338BC"/>
    <w:rsid w:val="002346DB"/>
    <w:rsid w:val="002357F4"/>
    <w:rsid w:val="00241BA3"/>
    <w:rsid w:val="00244944"/>
    <w:rsid w:val="00245369"/>
    <w:rsid w:val="00246F2C"/>
    <w:rsid w:val="00247976"/>
    <w:rsid w:val="00250690"/>
    <w:rsid w:val="0025406F"/>
    <w:rsid w:val="0025478E"/>
    <w:rsid w:val="00254BDA"/>
    <w:rsid w:val="00255B09"/>
    <w:rsid w:val="00255F0F"/>
    <w:rsid w:val="00257B49"/>
    <w:rsid w:val="00257C69"/>
    <w:rsid w:val="002617F2"/>
    <w:rsid w:val="00265499"/>
    <w:rsid w:val="00270AAC"/>
    <w:rsid w:val="00270B05"/>
    <w:rsid w:val="002745A2"/>
    <w:rsid w:val="00275240"/>
    <w:rsid w:val="0027631C"/>
    <w:rsid w:val="00276875"/>
    <w:rsid w:val="00277448"/>
    <w:rsid w:val="00277778"/>
    <w:rsid w:val="00277976"/>
    <w:rsid w:val="00282D3F"/>
    <w:rsid w:val="002838C1"/>
    <w:rsid w:val="0029034F"/>
    <w:rsid w:val="00292590"/>
    <w:rsid w:val="00296A0F"/>
    <w:rsid w:val="002A6A00"/>
    <w:rsid w:val="002A74CC"/>
    <w:rsid w:val="002B1477"/>
    <w:rsid w:val="002B2F7A"/>
    <w:rsid w:val="002B7990"/>
    <w:rsid w:val="002B7FB2"/>
    <w:rsid w:val="002C22E1"/>
    <w:rsid w:val="002C5627"/>
    <w:rsid w:val="002C5C19"/>
    <w:rsid w:val="002D0B19"/>
    <w:rsid w:val="002D3D1D"/>
    <w:rsid w:val="002D4F91"/>
    <w:rsid w:val="002D50CA"/>
    <w:rsid w:val="002E5DCE"/>
    <w:rsid w:val="002E73C5"/>
    <w:rsid w:val="002F225B"/>
    <w:rsid w:val="002F38D3"/>
    <w:rsid w:val="002F5598"/>
    <w:rsid w:val="002F56BE"/>
    <w:rsid w:val="002F5A06"/>
    <w:rsid w:val="00300C0B"/>
    <w:rsid w:val="00304854"/>
    <w:rsid w:val="00306583"/>
    <w:rsid w:val="00306953"/>
    <w:rsid w:val="00306E6A"/>
    <w:rsid w:val="00307E03"/>
    <w:rsid w:val="00314335"/>
    <w:rsid w:val="0031522A"/>
    <w:rsid w:val="00315415"/>
    <w:rsid w:val="003200BA"/>
    <w:rsid w:val="003206B8"/>
    <w:rsid w:val="00323B22"/>
    <w:rsid w:val="00323B43"/>
    <w:rsid w:val="00323E3A"/>
    <w:rsid w:val="00324F5A"/>
    <w:rsid w:val="00326C62"/>
    <w:rsid w:val="00327807"/>
    <w:rsid w:val="003314A7"/>
    <w:rsid w:val="00332115"/>
    <w:rsid w:val="00334894"/>
    <w:rsid w:val="003350C0"/>
    <w:rsid w:val="00335202"/>
    <w:rsid w:val="00340268"/>
    <w:rsid w:val="00340C7D"/>
    <w:rsid w:val="00342046"/>
    <w:rsid w:val="0034527A"/>
    <w:rsid w:val="00350138"/>
    <w:rsid w:val="003511DC"/>
    <w:rsid w:val="003515FF"/>
    <w:rsid w:val="00355FE4"/>
    <w:rsid w:val="00362710"/>
    <w:rsid w:val="00364104"/>
    <w:rsid w:val="00366FBA"/>
    <w:rsid w:val="00367C46"/>
    <w:rsid w:val="00371B9D"/>
    <w:rsid w:val="00373545"/>
    <w:rsid w:val="003736A1"/>
    <w:rsid w:val="00375F65"/>
    <w:rsid w:val="00376D82"/>
    <w:rsid w:val="003806B3"/>
    <w:rsid w:val="00380E0A"/>
    <w:rsid w:val="00381E2E"/>
    <w:rsid w:val="00383A5B"/>
    <w:rsid w:val="003912A7"/>
    <w:rsid w:val="00392464"/>
    <w:rsid w:val="00393A5D"/>
    <w:rsid w:val="00393E5F"/>
    <w:rsid w:val="00396030"/>
    <w:rsid w:val="003A202D"/>
    <w:rsid w:val="003A2850"/>
    <w:rsid w:val="003A47BE"/>
    <w:rsid w:val="003B143F"/>
    <w:rsid w:val="003B4883"/>
    <w:rsid w:val="003B784E"/>
    <w:rsid w:val="003C118D"/>
    <w:rsid w:val="003C1696"/>
    <w:rsid w:val="003C2225"/>
    <w:rsid w:val="003C2287"/>
    <w:rsid w:val="003C417F"/>
    <w:rsid w:val="003C5572"/>
    <w:rsid w:val="003D0CDE"/>
    <w:rsid w:val="003D1AD5"/>
    <w:rsid w:val="003D209D"/>
    <w:rsid w:val="003D2ECF"/>
    <w:rsid w:val="003D37D8"/>
    <w:rsid w:val="003D4F0E"/>
    <w:rsid w:val="003E1A9C"/>
    <w:rsid w:val="003E2E65"/>
    <w:rsid w:val="003E461B"/>
    <w:rsid w:val="003F08D3"/>
    <w:rsid w:val="003F0EED"/>
    <w:rsid w:val="003F359C"/>
    <w:rsid w:val="003F4A26"/>
    <w:rsid w:val="003F54DE"/>
    <w:rsid w:val="003F6137"/>
    <w:rsid w:val="0040149C"/>
    <w:rsid w:val="00402378"/>
    <w:rsid w:val="00403966"/>
    <w:rsid w:val="0040411B"/>
    <w:rsid w:val="00404F56"/>
    <w:rsid w:val="0040647E"/>
    <w:rsid w:val="00407345"/>
    <w:rsid w:val="00410053"/>
    <w:rsid w:val="00410E9F"/>
    <w:rsid w:val="004137D7"/>
    <w:rsid w:val="00414DBE"/>
    <w:rsid w:val="00414F92"/>
    <w:rsid w:val="004165A7"/>
    <w:rsid w:val="004165D9"/>
    <w:rsid w:val="00420346"/>
    <w:rsid w:val="0042094E"/>
    <w:rsid w:val="0042316D"/>
    <w:rsid w:val="00423488"/>
    <w:rsid w:val="00426133"/>
    <w:rsid w:val="00426354"/>
    <w:rsid w:val="00430B04"/>
    <w:rsid w:val="00431B07"/>
    <w:rsid w:val="004358AB"/>
    <w:rsid w:val="00436289"/>
    <w:rsid w:val="00440340"/>
    <w:rsid w:val="00441CD0"/>
    <w:rsid w:val="004444B5"/>
    <w:rsid w:val="0044499C"/>
    <w:rsid w:val="004452BE"/>
    <w:rsid w:val="00445CEA"/>
    <w:rsid w:val="00452691"/>
    <w:rsid w:val="00454ECC"/>
    <w:rsid w:val="00455D33"/>
    <w:rsid w:val="00465A56"/>
    <w:rsid w:val="0046613E"/>
    <w:rsid w:val="00481132"/>
    <w:rsid w:val="004837FB"/>
    <w:rsid w:val="004843B0"/>
    <w:rsid w:val="00484DF9"/>
    <w:rsid w:val="004859D0"/>
    <w:rsid w:val="00487D37"/>
    <w:rsid w:val="0049015C"/>
    <w:rsid w:val="004937FD"/>
    <w:rsid w:val="00494436"/>
    <w:rsid w:val="0049450B"/>
    <w:rsid w:val="00495278"/>
    <w:rsid w:val="00495541"/>
    <w:rsid w:val="0049652C"/>
    <w:rsid w:val="004A3414"/>
    <w:rsid w:val="004A38DB"/>
    <w:rsid w:val="004A3A90"/>
    <w:rsid w:val="004A3DBC"/>
    <w:rsid w:val="004B08FD"/>
    <w:rsid w:val="004B2116"/>
    <w:rsid w:val="004B27E9"/>
    <w:rsid w:val="004B4F72"/>
    <w:rsid w:val="004B50CF"/>
    <w:rsid w:val="004B5721"/>
    <w:rsid w:val="004B76B8"/>
    <w:rsid w:val="004B7E2C"/>
    <w:rsid w:val="004C0861"/>
    <w:rsid w:val="004C086A"/>
    <w:rsid w:val="004C0E5C"/>
    <w:rsid w:val="004C487C"/>
    <w:rsid w:val="004C6F08"/>
    <w:rsid w:val="004D0740"/>
    <w:rsid w:val="004D31AA"/>
    <w:rsid w:val="004D7B7F"/>
    <w:rsid w:val="004E20A1"/>
    <w:rsid w:val="004E2C6D"/>
    <w:rsid w:val="004F0746"/>
    <w:rsid w:val="004F2004"/>
    <w:rsid w:val="004F504A"/>
    <w:rsid w:val="004F5814"/>
    <w:rsid w:val="004F58AA"/>
    <w:rsid w:val="00500BC4"/>
    <w:rsid w:val="0050764A"/>
    <w:rsid w:val="005077C5"/>
    <w:rsid w:val="00507C73"/>
    <w:rsid w:val="00510B74"/>
    <w:rsid w:val="005125B7"/>
    <w:rsid w:val="00512E6D"/>
    <w:rsid w:val="005132C5"/>
    <w:rsid w:val="00513BC2"/>
    <w:rsid w:val="00515AE6"/>
    <w:rsid w:val="005216A0"/>
    <w:rsid w:val="0052216C"/>
    <w:rsid w:val="005232DC"/>
    <w:rsid w:val="00523703"/>
    <w:rsid w:val="00525CB8"/>
    <w:rsid w:val="00526B0E"/>
    <w:rsid w:val="00527154"/>
    <w:rsid w:val="00537661"/>
    <w:rsid w:val="00537758"/>
    <w:rsid w:val="00540E5A"/>
    <w:rsid w:val="00541B6B"/>
    <w:rsid w:val="005603BE"/>
    <w:rsid w:val="00565942"/>
    <w:rsid w:val="0056745C"/>
    <w:rsid w:val="00567840"/>
    <w:rsid w:val="00570CA2"/>
    <w:rsid w:val="005711F8"/>
    <w:rsid w:val="0057629E"/>
    <w:rsid w:val="00581C8E"/>
    <w:rsid w:val="00591D32"/>
    <w:rsid w:val="00593860"/>
    <w:rsid w:val="0059388D"/>
    <w:rsid w:val="00593A15"/>
    <w:rsid w:val="00596DDC"/>
    <w:rsid w:val="00597385"/>
    <w:rsid w:val="00597A6A"/>
    <w:rsid w:val="005A108E"/>
    <w:rsid w:val="005A3CC1"/>
    <w:rsid w:val="005A4716"/>
    <w:rsid w:val="005B1126"/>
    <w:rsid w:val="005B20A1"/>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23B9"/>
    <w:rsid w:val="00603158"/>
    <w:rsid w:val="00604CBF"/>
    <w:rsid w:val="006055A7"/>
    <w:rsid w:val="0060730C"/>
    <w:rsid w:val="006109BE"/>
    <w:rsid w:val="00611103"/>
    <w:rsid w:val="00613ACF"/>
    <w:rsid w:val="00613F5D"/>
    <w:rsid w:val="00614058"/>
    <w:rsid w:val="006156CF"/>
    <w:rsid w:val="00620BEB"/>
    <w:rsid w:val="00620FB5"/>
    <w:rsid w:val="00621F83"/>
    <w:rsid w:val="00624FFB"/>
    <w:rsid w:val="00626B58"/>
    <w:rsid w:val="00627728"/>
    <w:rsid w:val="00634FC5"/>
    <w:rsid w:val="00637C76"/>
    <w:rsid w:val="006402E7"/>
    <w:rsid w:val="0064210F"/>
    <w:rsid w:val="006432EA"/>
    <w:rsid w:val="0064392F"/>
    <w:rsid w:val="006500A4"/>
    <w:rsid w:val="006528FD"/>
    <w:rsid w:val="00654BBC"/>
    <w:rsid w:val="00655342"/>
    <w:rsid w:val="00662370"/>
    <w:rsid w:val="00662A0D"/>
    <w:rsid w:val="006659C7"/>
    <w:rsid w:val="00666F51"/>
    <w:rsid w:val="00672767"/>
    <w:rsid w:val="00673123"/>
    <w:rsid w:val="006757D5"/>
    <w:rsid w:val="006757F8"/>
    <w:rsid w:val="00676D20"/>
    <w:rsid w:val="00677D23"/>
    <w:rsid w:val="00681000"/>
    <w:rsid w:val="0068160D"/>
    <w:rsid w:val="00684C56"/>
    <w:rsid w:val="0068576C"/>
    <w:rsid w:val="00686AF0"/>
    <w:rsid w:val="00687081"/>
    <w:rsid w:val="00687598"/>
    <w:rsid w:val="006904E0"/>
    <w:rsid w:val="00690E0B"/>
    <w:rsid w:val="0069182F"/>
    <w:rsid w:val="00692737"/>
    <w:rsid w:val="0069457E"/>
    <w:rsid w:val="006A065C"/>
    <w:rsid w:val="006A1573"/>
    <w:rsid w:val="006A1896"/>
    <w:rsid w:val="006A29DC"/>
    <w:rsid w:val="006A3F6B"/>
    <w:rsid w:val="006B423C"/>
    <w:rsid w:val="006B4FB1"/>
    <w:rsid w:val="006B6BFC"/>
    <w:rsid w:val="006B7463"/>
    <w:rsid w:val="006C03F5"/>
    <w:rsid w:val="006C0922"/>
    <w:rsid w:val="006C3C7D"/>
    <w:rsid w:val="006C4438"/>
    <w:rsid w:val="006C54C4"/>
    <w:rsid w:val="006C6C3E"/>
    <w:rsid w:val="006C787C"/>
    <w:rsid w:val="006D0260"/>
    <w:rsid w:val="006D051F"/>
    <w:rsid w:val="006D24F8"/>
    <w:rsid w:val="006D4A92"/>
    <w:rsid w:val="006E064E"/>
    <w:rsid w:val="006E0F3C"/>
    <w:rsid w:val="006E511D"/>
    <w:rsid w:val="006E584F"/>
    <w:rsid w:val="006E7BE4"/>
    <w:rsid w:val="006F32A7"/>
    <w:rsid w:val="006F3751"/>
    <w:rsid w:val="006F7C84"/>
    <w:rsid w:val="00702152"/>
    <w:rsid w:val="00710E14"/>
    <w:rsid w:val="007127B1"/>
    <w:rsid w:val="00713A51"/>
    <w:rsid w:val="00715336"/>
    <w:rsid w:val="007158DA"/>
    <w:rsid w:val="0072001A"/>
    <w:rsid w:val="007209CC"/>
    <w:rsid w:val="00720DAC"/>
    <w:rsid w:val="00722156"/>
    <w:rsid w:val="00723805"/>
    <w:rsid w:val="00724E99"/>
    <w:rsid w:val="007253AB"/>
    <w:rsid w:val="007253B8"/>
    <w:rsid w:val="00725411"/>
    <w:rsid w:val="00734342"/>
    <w:rsid w:val="0073535E"/>
    <w:rsid w:val="0073594E"/>
    <w:rsid w:val="00735C4E"/>
    <w:rsid w:val="00740F6F"/>
    <w:rsid w:val="007438BE"/>
    <w:rsid w:val="00751B72"/>
    <w:rsid w:val="00751CAC"/>
    <w:rsid w:val="007540CD"/>
    <w:rsid w:val="007545EB"/>
    <w:rsid w:val="00755462"/>
    <w:rsid w:val="00763EB0"/>
    <w:rsid w:val="00767E3F"/>
    <w:rsid w:val="007717A0"/>
    <w:rsid w:val="00772C6D"/>
    <w:rsid w:val="00775259"/>
    <w:rsid w:val="00776ED8"/>
    <w:rsid w:val="00777BED"/>
    <w:rsid w:val="00783866"/>
    <w:rsid w:val="00784039"/>
    <w:rsid w:val="0078428B"/>
    <w:rsid w:val="0078509F"/>
    <w:rsid w:val="00785289"/>
    <w:rsid w:val="0078532A"/>
    <w:rsid w:val="00785422"/>
    <w:rsid w:val="007872AE"/>
    <w:rsid w:val="007874B8"/>
    <w:rsid w:val="00790C0D"/>
    <w:rsid w:val="00793560"/>
    <w:rsid w:val="007941A1"/>
    <w:rsid w:val="00795075"/>
    <w:rsid w:val="00796388"/>
    <w:rsid w:val="00796684"/>
    <w:rsid w:val="007A2413"/>
    <w:rsid w:val="007A6F91"/>
    <w:rsid w:val="007A7152"/>
    <w:rsid w:val="007B0055"/>
    <w:rsid w:val="007B0D60"/>
    <w:rsid w:val="007B5152"/>
    <w:rsid w:val="007B701C"/>
    <w:rsid w:val="007B7B64"/>
    <w:rsid w:val="007C10D4"/>
    <w:rsid w:val="007C2226"/>
    <w:rsid w:val="007C29D8"/>
    <w:rsid w:val="007C5023"/>
    <w:rsid w:val="007D21A7"/>
    <w:rsid w:val="007D44B1"/>
    <w:rsid w:val="007D5039"/>
    <w:rsid w:val="007D6EE1"/>
    <w:rsid w:val="007D7B15"/>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30BF"/>
    <w:rsid w:val="00825630"/>
    <w:rsid w:val="008316F7"/>
    <w:rsid w:val="00840F2E"/>
    <w:rsid w:val="0084184E"/>
    <w:rsid w:val="008448B9"/>
    <w:rsid w:val="00846E83"/>
    <w:rsid w:val="0085071F"/>
    <w:rsid w:val="0085290D"/>
    <w:rsid w:val="00854530"/>
    <w:rsid w:val="00854D15"/>
    <w:rsid w:val="00855936"/>
    <w:rsid w:val="00857984"/>
    <w:rsid w:val="00862FF8"/>
    <w:rsid w:val="0086418A"/>
    <w:rsid w:val="00864C4A"/>
    <w:rsid w:val="00866211"/>
    <w:rsid w:val="00867D13"/>
    <w:rsid w:val="008700DA"/>
    <w:rsid w:val="00870AB5"/>
    <w:rsid w:val="00871886"/>
    <w:rsid w:val="00873A03"/>
    <w:rsid w:val="008747F5"/>
    <w:rsid w:val="00874DDE"/>
    <w:rsid w:val="00877052"/>
    <w:rsid w:val="00877FD9"/>
    <w:rsid w:val="00880FAB"/>
    <w:rsid w:val="0088422F"/>
    <w:rsid w:val="0088649D"/>
    <w:rsid w:val="00887F25"/>
    <w:rsid w:val="00891B19"/>
    <w:rsid w:val="008936C7"/>
    <w:rsid w:val="00894A4A"/>
    <w:rsid w:val="0089565B"/>
    <w:rsid w:val="008971B1"/>
    <w:rsid w:val="008A1FC8"/>
    <w:rsid w:val="008A4939"/>
    <w:rsid w:val="008A5B9B"/>
    <w:rsid w:val="008B0D28"/>
    <w:rsid w:val="008B23B0"/>
    <w:rsid w:val="008B5F9B"/>
    <w:rsid w:val="008B61CB"/>
    <w:rsid w:val="008B769C"/>
    <w:rsid w:val="008B7726"/>
    <w:rsid w:val="008C2D36"/>
    <w:rsid w:val="008C38F1"/>
    <w:rsid w:val="008C3BFC"/>
    <w:rsid w:val="008C4EA7"/>
    <w:rsid w:val="008C641A"/>
    <w:rsid w:val="008C69F6"/>
    <w:rsid w:val="008D1A43"/>
    <w:rsid w:val="008D1B06"/>
    <w:rsid w:val="008D3F84"/>
    <w:rsid w:val="008D79F3"/>
    <w:rsid w:val="008E05D7"/>
    <w:rsid w:val="008E3358"/>
    <w:rsid w:val="008E49B5"/>
    <w:rsid w:val="008E5136"/>
    <w:rsid w:val="008E56B1"/>
    <w:rsid w:val="008E5C9E"/>
    <w:rsid w:val="008E6FD3"/>
    <w:rsid w:val="008F1E6E"/>
    <w:rsid w:val="008F2C45"/>
    <w:rsid w:val="008F39FE"/>
    <w:rsid w:val="008F483D"/>
    <w:rsid w:val="008F4AEE"/>
    <w:rsid w:val="008F4F4F"/>
    <w:rsid w:val="00902550"/>
    <w:rsid w:val="00902B56"/>
    <w:rsid w:val="009032B7"/>
    <w:rsid w:val="00903675"/>
    <w:rsid w:val="009050D5"/>
    <w:rsid w:val="009052C2"/>
    <w:rsid w:val="009064B6"/>
    <w:rsid w:val="00907395"/>
    <w:rsid w:val="0091129D"/>
    <w:rsid w:val="00913742"/>
    <w:rsid w:val="00913871"/>
    <w:rsid w:val="00914054"/>
    <w:rsid w:val="00914509"/>
    <w:rsid w:val="009158A2"/>
    <w:rsid w:val="00915A15"/>
    <w:rsid w:val="009203D7"/>
    <w:rsid w:val="00922452"/>
    <w:rsid w:val="00924BB2"/>
    <w:rsid w:val="00924C94"/>
    <w:rsid w:val="00925D8D"/>
    <w:rsid w:val="00927470"/>
    <w:rsid w:val="0093140A"/>
    <w:rsid w:val="00934ED2"/>
    <w:rsid w:val="00940C54"/>
    <w:rsid w:val="00941CBA"/>
    <w:rsid w:val="009433F3"/>
    <w:rsid w:val="00944266"/>
    <w:rsid w:val="00944A68"/>
    <w:rsid w:val="00944C9A"/>
    <w:rsid w:val="00945E4F"/>
    <w:rsid w:val="00947581"/>
    <w:rsid w:val="009502CC"/>
    <w:rsid w:val="009518BF"/>
    <w:rsid w:val="009534AE"/>
    <w:rsid w:val="00955B5F"/>
    <w:rsid w:val="00960D7B"/>
    <w:rsid w:val="0096249D"/>
    <w:rsid w:val="00965AF5"/>
    <w:rsid w:val="009670DB"/>
    <w:rsid w:val="00967E91"/>
    <w:rsid w:val="00974575"/>
    <w:rsid w:val="00974893"/>
    <w:rsid w:val="009753B3"/>
    <w:rsid w:val="009806C4"/>
    <w:rsid w:val="00985532"/>
    <w:rsid w:val="00987BD4"/>
    <w:rsid w:val="00992896"/>
    <w:rsid w:val="00993D83"/>
    <w:rsid w:val="00994817"/>
    <w:rsid w:val="00994E8A"/>
    <w:rsid w:val="009958CA"/>
    <w:rsid w:val="00995A40"/>
    <w:rsid w:val="009A0BB7"/>
    <w:rsid w:val="009A13BB"/>
    <w:rsid w:val="009A3C41"/>
    <w:rsid w:val="009A5834"/>
    <w:rsid w:val="009A74A5"/>
    <w:rsid w:val="009B4A8A"/>
    <w:rsid w:val="009B6524"/>
    <w:rsid w:val="009B7967"/>
    <w:rsid w:val="009C0B0B"/>
    <w:rsid w:val="009C2BCC"/>
    <w:rsid w:val="009C52E0"/>
    <w:rsid w:val="009C763D"/>
    <w:rsid w:val="009C7C5E"/>
    <w:rsid w:val="009D1B42"/>
    <w:rsid w:val="009D1B8D"/>
    <w:rsid w:val="009D4CF3"/>
    <w:rsid w:val="009D5F0C"/>
    <w:rsid w:val="009D63B6"/>
    <w:rsid w:val="009E5655"/>
    <w:rsid w:val="009E5B12"/>
    <w:rsid w:val="009E6385"/>
    <w:rsid w:val="009E7FBF"/>
    <w:rsid w:val="009F12D4"/>
    <w:rsid w:val="009F3423"/>
    <w:rsid w:val="009F4E8F"/>
    <w:rsid w:val="009F728F"/>
    <w:rsid w:val="009F7D5D"/>
    <w:rsid w:val="00A000C9"/>
    <w:rsid w:val="00A01087"/>
    <w:rsid w:val="00A02E71"/>
    <w:rsid w:val="00A10A99"/>
    <w:rsid w:val="00A14B5E"/>
    <w:rsid w:val="00A1554C"/>
    <w:rsid w:val="00A22748"/>
    <w:rsid w:val="00A23607"/>
    <w:rsid w:val="00A242FE"/>
    <w:rsid w:val="00A258C6"/>
    <w:rsid w:val="00A31C65"/>
    <w:rsid w:val="00A34618"/>
    <w:rsid w:val="00A34D4C"/>
    <w:rsid w:val="00A3571D"/>
    <w:rsid w:val="00A35843"/>
    <w:rsid w:val="00A40F59"/>
    <w:rsid w:val="00A4252B"/>
    <w:rsid w:val="00A44126"/>
    <w:rsid w:val="00A44CB7"/>
    <w:rsid w:val="00A44F4D"/>
    <w:rsid w:val="00A46895"/>
    <w:rsid w:val="00A52A12"/>
    <w:rsid w:val="00A54263"/>
    <w:rsid w:val="00A5538A"/>
    <w:rsid w:val="00A6198A"/>
    <w:rsid w:val="00A64A75"/>
    <w:rsid w:val="00A64E0A"/>
    <w:rsid w:val="00A7275A"/>
    <w:rsid w:val="00A72780"/>
    <w:rsid w:val="00A736B4"/>
    <w:rsid w:val="00A75FD4"/>
    <w:rsid w:val="00A76889"/>
    <w:rsid w:val="00A81E5A"/>
    <w:rsid w:val="00A82292"/>
    <w:rsid w:val="00A83ACD"/>
    <w:rsid w:val="00A8520F"/>
    <w:rsid w:val="00A862BF"/>
    <w:rsid w:val="00A93A1A"/>
    <w:rsid w:val="00A93BA5"/>
    <w:rsid w:val="00A93C64"/>
    <w:rsid w:val="00A961B9"/>
    <w:rsid w:val="00A97941"/>
    <w:rsid w:val="00A97C3B"/>
    <w:rsid w:val="00AA1961"/>
    <w:rsid w:val="00AB1470"/>
    <w:rsid w:val="00AB1680"/>
    <w:rsid w:val="00AB2DDA"/>
    <w:rsid w:val="00AB34D4"/>
    <w:rsid w:val="00AB7AD0"/>
    <w:rsid w:val="00AC1008"/>
    <w:rsid w:val="00AD0DD5"/>
    <w:rsid w:val="00AD298F"/>
    <w:rsid w:val="00AD2F39"/>
    <w:rsid w:val="00AE2971"/>
    <w:rsid w:val="00AE5CD5"/>
    <w:rsid w:val="00AE6825"/>
    <w:rsid w:val="00AE6AF1"/>
    <w:rsid w:val="00AF04B9"/>
    <w:rsid w:val="00AF0687"/>
    <w:rsid w:val="00AF0A08"/>
    <w:rsid w:val="00AF70BA"/>
    <w:rsid w:val="00AF722C"/>
    <w:rsid w:val="00AF78B6"/>
    <w:rsid w:val="00B06D88"/>
    <w:rsid w:val="00B07C56"/>
    <w:rsid w:val="00B10093"/>
    <w:rsid w:val="00B11ABD"/>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D1"/>
    <w:rsid w:val="00B50A69"/>
    <w:rsid w:val="00B51D18"/>
    <w:rsid w:val="00B52696"/>
    <w:rsid w:val="00B54458"/>
    <w:rsid w:val="00B55E56"/>
    <w:rsid w:val="00B60BA4"/>
    <w:rsid w:val="00B63822"/>
    <w:rsid w:val="00B650A5"/>
    <w:rsid w:val="00B66498"/>
    <w:rsid w:val="00B72C07"/>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58D4"/>
    <w:rsid w:val="00BC5DE6"/>
    <w:rsid w:val="00BC617D"/>
    <w:rsid w:val="00BD003F"/>
    <w:rsid w:val="00BD78DF"/>
    <w:rsid w:val="00BE0F7A"/>
    <w:rsid w:val="00BE128E"/>
    <w:rsid w:val="00BE70C2"/>
    <w:rsid w:val="00BF1039"/>
    <w:rsid w:val="00BF297B"/>
    <w:rsid w:val="00BF3ABB"/>
    <w:rsid w:val="00BF6D54"/>
    <w:rsid w:val="00BF790D"/>
    <w:rsid w:val="00BF7D4D"/>
    <w:rsid w:val="00C074EB"/>
    <w:rsid w:val="00C126C1"/>
    <w:rsid w:val="00C12B6D"/>
    <w:rsid w:val="00C12E50"/>
    <w:rsid w:val="00C13645"/>
    <w:rsid w:val="00C139D1"/>
    <w:rsid w:val="00C16724"/>
    <w:rsid w:val="00C21887"/>
    <w:rsid w:val="00C235ED"/>
    <w:rsid w:val="00C23CEA"/>
    <w:rsid w:val="00C249C2"/>
    <w:rsid w:val="00C27E97"/>
    <w:rsid w:val="00C32B67"/>
    <w:rsid w:val="00C334E5"/>
    <w:rsid w:val="00C37507"/>
    <w:rsid w:val="00C463BA"/>
    <w:rsid w:val="00C54C4C"/>
    <w:rsid w:val="00C54F86"/>
    <w:rsid w:val="00C55CE4"/>
    <w:rsid w:val="00C60E31"/>
    <w:rsid w:val="00C61C53"/>
    <w:rsid w:val="00C62876"/>
    <w:rsid w:val="00C62A40"/>
    <w:rsid w:val="00C708CF"/>
    <w:rsid w:val="00C70AE4"/>
    <w:rsid w:val="00C749C8"/>
    <w:rsid w:val="00C76EA3"/>
    <w:rsid w:val="00C80031"/>
    <w:rsid w:val="00C82E57"/>
    <w:rsid w:val="00C84D8D"/>
    <w:rsid w:val="00C87805"/>
    <w:rsid w:val="00C878BF"/>
    <w:rsid w:val="00C90BD7"/>
    <w:rsid w:val="00C920F8"/>
    <w:rsid w:val="00C96B70"/>
    <w:rsid w:val="00CA1932"/>
    <w:rsid w:val="00CA1A38"/>
    <w:rsid w:val="00CA3373"/>
    <w:rsid w:val="00CA35C8"/>
    <w:rsid w:val="00CA3A4C"/>
    <w:rsid w:val="00CA5395"/>
    <w:rsid w:val="00CA5B01"/>
    <w:rsid w:val="00CB195B"/>
    <w:rsid w:val="00CB23F2"/>
    <w:rsid w:val="00CB29A9"/>
    <w:rsid w:val="00CB4761"/>
    <w:rsid w:val="00CB4C2D"/>
    <w:rsid w:val="00CB7DBF"/>
    <w:rsid w:val="00CB7F39"/>
    <w:rsid w:val="00CC0AD7"/>
    <w:rsid w:val="00CC0B25"/>
    <w:rsid w:val="00CC26BB"/>
    <w:rsid w:val="00CC7337"/>
    <w:rsid w:val="00CC7BE9"/>
    <w:rsid w:val="00CD14FD"/>
    <w:rsid w:val="00CD1EF6"/>
    <w:rsid w:val="00CD293B"/>
    <w:rsid w:val="00CD37DE"/>
    <w:rsid w:val="00CD3E7B"/>
    <w:rsid w:val="00CD5597"/>
    <w:rsid w:val="00CD6BC5"/>
    <w:rsid w:val="00CE0DB3"/>
    <w:rsid w:val="00CE1368"/>
    <w:rsid w:val="00CE48B4"/>
    <w:rsid w:val="00CF2BFF"/>
    <w:rsid w:val="00CF3B8C"/>
    <w:rsid w:val="00CF55E4"/>
    <w:rsid w:val="00D03A33"/>
    <w:rsid w:val="00D040AF"/>
    <w:rsid w:val="00D0538D"/>
    <w:rsid w:val="00D06270"/>
    <w:rsid w:val="00D11424"/>
    <w:rsid w:val="00D12092"/>
    <w:rsid w:val="00D12716"/>
    <w:rsid w:val="00D1364F"/>
    <w:rsid w:val="00D13F08"/>
    <w:rsid w:val="00D17C25"/>
    <w:rsid w:val="00D21230"/>
    <w:rsid w:val="00D220D7"/>
    <w:rsid w:val="00D2482D"/>
    <w:rsid w:val="00D24AEC"/>
    <w:rsid w:val="00D2507D"/>
    <w:rsid w:val="00D31D50"/>
    <w:rsid w:val="00D33437"/>
    <w:rsid w:val="00D3724F"/>
    <w:rsid w:val="00D4048A"/>
    <w:rsid w:val="00D438BD"/>
    <w:rsid w:val="00D51E42"/>
    <w:rsid w:val="00D52A50"/>
    <w:rsid w:val="00D5757A"/>
    <w:rsid w:val="00D6051D"/>
    <w:rsid w:val="00D61159"/>
    <w:rsid w:val="00D6171A"/>
    <w:rsid w:val="00D623D9"/>
    <w:rsid w:val="00D639B4"/>
    <w:rsid w:val="00D64E1F"/>
    <w:rsid w:val="00D65796"/>
    <w:rsid w:val="00D657F8"/>
    <w:rsid w:val="00D65909"/>
    <w:rsid w:val="00D66DF5"/>
    <w:rsid w:val="00D66F17"/>
    <w:rsid w:val="00D672F7"/>
    <w:rsid w:val="00D679F9"/>
    <w:rsid w:val="00D7054A"/>
    <w:rsid w:val="00D70F77"/>
    <w:rsid w:val="00D722AF"/>
    <w:rsid w:val="00D7531E"/>
    <w:rsid w:val="00D7673E"/>
    <w:rsid w:val="00D805CD"/>
    <w:rsid w:val="00D8191F"/>
    <w:rsid w:val="00D81921"/>
    <w:rsid w:val="00D83699"/>
    <w:rsid w:val="00D84F84"/>
    <w:rsid w:val="00D85ED9"/>
    <w:rsid w:val="00D90564"/>
    <w:rsid w:val="00D9218B"/>
    <w:rsid w:val="00D9475E"/>
    <w:rsid w:val="00D9605A"/>
    <w:rsid w:val="00DA2FA6"/>
    <w:rsid w:val="00DA492A"/>
    <w:rsid w:val="00DA6CB2"/>
    <w:rsid w:val="00DA6EE0"/>
    <w:rsid w:val="00DA719E"/>
    <w:rsid w:val="00DB1991"/>
    <w:rsid w:val="00DB1F86"/>
    <w:rsid w:val="00DB41E7"/>
    <w:rsid w:val="00DB48BA"/>
    <w:rsid w:val="00DC042D"/>
    <w:rsid w:val="00DC3619"/>
    <w:rsid w:val="00DC3649"/>
    <w:rsid w:val="00DC46AB"/>
    <w:rsid w:val="00DC6883"/>
    <w:rsid w:val="00DC76C8"/>
    <w:rsid w:val="00DC7D0A"/>
    <w:rsid w:val="00DD1977"/>
    <w:rsid w:val="00DD21C6"/>
    <w:rsid w:val="00DD5F84"/>
    <w:rsid w:val="00DD737D"/>
    <w:rsid w:val="00DE1EB3"/>
    <w:rsid w:val="00DE35B8"/>
    <w:rsid w:val="00DF1DF9"/>
    <w:rsid w:val="00DF2BF7"/>
    <w:rsid w:val="00DF465F"/>
    <w:rsid w:val="00DF4D5F"/>
    <w:rsid w:val="00DF5B44"/>
    <w:rsid w:val="00E02960"/>
    <w:rsid w:val="00E03E0A"/>
    <w:rsid w:val="00E04B23"/>
    <w:rsid w:val="00E04E53"/>
    <w:rsid w:val="00E05294"/>
    <w:rsid w:val="00E06705"/>
    <w:rsid w:val="00E07F05"/>
    <w:rsid w:val="00E106D6"/>
    <w:rsid w:val="00E10FA3"/>
    <w:rsid w:val="00E1129E"/>
    <w:rsid w:val="00E11BB3"/>
    <w:rsid w:val="00E16C6C"/>
    <w:rsid w:val="00E200E7"/>
    <w:rsid w:val="00E21C82"/>
    <w:rsid w:val="00E21D8A"/>
    <w:rsid w:val="00E237D3"/>
    <w:rsid w:val="00E24AA9"/>
    <w:rsid w:val="00E26306"/>
    <w:rsid w:val="00E27929"/>
    <w:rsid w:val="00E30151"/>
    <w:rsid w:val="00E3058E"/>
    <w:rsid w:val="00E31A6C"/>
    <w:rsid w:val="00E31C43"/>
    <w:rsid w:val="00E3245B"/>
    <w:rsid w:val="00E34806"/>
    <w:rsid w:val="00E36E52"/>
    <w:rsid w:val="00E379A2"/>
    <w:rsid w:val="00E44092"/>
    <w:rsid w:val="00E45EFA"/>
    <w:rsid w:val="00E51502"/>
    <w:rsid w:val="00E54040"/>
    <w:rsid w:val="00E54B47"/>
    <w:rsid w:val="00E557F9"/>
    <w:rsid w:val="00E55A35"/>
    <w:rsid w:val="00E55B7F"/>
    <w:rsid w:val="00E61FC1"/>
    <w:rsid w:val="00E62639"/>
    <w:rsid w:val="00E6526B"/>
    <w:rsid w:val="00E67329"/>
    <w:rsid w:val="00E701C5"/>
    <w:rsid w:val="00E701DF"/>
    <w:rsid w:val="00E72763"/>
    <w:rsid w:val="00E74215"/>
    <w:rsid w:val="00E75BC1"/>
    <w:rsid w:val="00E810CF"/>
    <w:rsid w:val="00E8193B"/>
    <w:rsid w:val="00E834D8"/>
    <w:rsid w:val="00E85864"/>
    <w:rsid w:val="00E85C83"/>
    <w:rsid w:val="00E87756"/>
    <w:rsid w:val="00E877AC"/>
    <w:rsid w:val="00E91B5D"/>
    <w:rsid w:val="00E9286D"/>
    <w:rsid w:val="00E9404B"/>
    <w:rsid w:val="00EA58B5"/>
    <w:rsid w:val="00EB0135"/>
    <w:rsid w:val="00EB0B8F"/>
    <w:rsid w:val="00EB2E20"/>
    <w:rsid w:val="00EB33F7"/>
    <w:rsid w:val="00EB43F4"/>
    <w:rsid w:val="00EB4557"/>
    <w:rsid w:val="00EB5B1C"/>
    <w:rsid w:val="00EC0293"/>
    <w:rsid w:val="00EC17C7"/>
    <w:rsid w:val="00EC73B1"/>
    <w:rsid w:val="00ED2BCF"/>
    <w:rsid w:val="00ED7878"/>
    <w:rsid w:val="00ED7BC4"/>
    <w:rsid w:val="00EE2CCE"/>
    <w:rsid w:val="00EE4ACB"/>
    <w:rsid w:val="00EF0D6D"/>
    <w:rsid w:val="00EF2544"/>
    <w:rsid w:val="00F01499"/>
    <w:rsid w:val="00F01B75"/>
    <w:rsid w:val="00F02A64"/>
    <w:rsid w:val="00F0373E"/>
    <w:rsid w:val="00F05052"/>
    <w:rsid w:val="00F052FE"/>
    <w:rsid w:val="00F069A1"/>
    <w:rsid w:val="00F07ADD"/>
    <w:rsid w:val="00F112E3"/>
    <w:rsid w:val="00F13826"/>
    <w:rsid w:val="00F1579C"/>
    <w:rsid w:val="00F16274"/>
    <w:rsid w:val="00F20906"/>
    <w:rsid w:val="00F23468"/>
    <w:rsid w:val="00F255A8"/>
    <w:rsid w:val="00F27D39"/>
    <w:rsid w:val="00F317AC"/>
    <w:rsid w:val="00F32955"/>
    <w:rsid w:val="00F33000"/>
    <w:rsid w:val="00F34DB0"/>
    <w:rsid w:val="00F36ECB"/>
    <w:rsid w:val="00F376F8"/>
    <w:rsid w:val="00F42569"/>
    <w:rsid w:val="00F425CA"/>
    <w:rsid w:val="00F43896"/>
    <w:rsid w:val="00F4683A"/>
    <w:rsid w:val="00F504FF"/>
    <w:rsid w:val="00F50B1B"/>
    <w:rsid w:val="00F560F9"/>
    <w:rsid w:val="00F61A28"/>
    <w:rsid w:val="00F61D8B"/>
    <w:rsid w:val="00F624D3"/>
    <w:rsid w:val="00F64B7A"/>
    <w:rsid w:val="00F65B7C"/>
    <w:rsid w:val="00F65F97"/>
    <w:rsid w:val="00F6658C"/>
    <w:rsid w:val="00F71E96"/>
    <w:rsid w:val="00F7753E"/>
    <w:rsid w:val="00F77AA0"/>
    <w:rsid w:val="00F8066C"/>
    <w:rsid w:val="00F826BC"/>
    <w:rsid w:val="00F90304"/>
    <w:rsid w:val="00F91BAD"/>
    <w:rsid w:val="00F97CA9"/>
    <w:rsid w:val="00FA1427"/>
    <w:rsid w:val="00FA328F"/>
    <w:rsid w:val="00FA5798"/>
    <w:rsid w:val="00FA5ED4"/>
    <w:rsid w:val="00FA601C"/>
    <w:rsid w:val="00FA70D9"/>
    <w:rsid w:val="00FA7400"/>
    <w:rsid w:val="00FB6515"/>
    <w:rsid w:val="00FC1782"/>
    <w:rsid w:val="00FC2582"/>
    <w:rsid w:val="00FC3DCE"/>
    <w:rsid w:val="00FC7A62"/>
    <w:rsid w:val="00FD00EC"/>
    <w:rsid w:val="00FD0CF9"/>
    <w:rsid w:val="00FD4A60"/>
    <w:rsid w:val="00FD52DD"/>
    <w:rsid w:val="00FD5DA2"/>
    <w:rsid w:val="00FE02C2"/>
    <w:rsid w:val="00FE3038"/>
    <w:rsid w:val="00FE53D9"/>
    <w:rsid w:val="00FF042C"/>
    <w:rsid w:val="00FF1252"/>
    <w:rsid w:val="00FF13DA"/>
    <w:rsid w:val="00FF1991"/>
    <w:rsid w:val="00FF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23C0C"/>
  <w15:docId w15:val="{3DC7D13B-E8C2-4E4A-BB09-35878D9C3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tabs>
        <w:tab w:val="clear" w:pos="305"/>
        <w:tab w:val="num" w:pos="1014"/>
      </w:tabs>
      <w:spacing w:after="0" w:line="260" w:lineRule="exact"/>
      <w:ind w:left="1014"/>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basedOn w:val="a1"/>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 w:type="character" w:styleId="af2">
    <w:name w:val="Placeholder Text"/>
    <w:basedOn w:val="a1"/>
    <w:uiPriority w:val="99"/>
    <w:semiHidden/>
    <w:rsid w:val="00537661"/>
    <w:rPr>
      <w:color w:val="808080"/>
    </w:rPr>
  </w:style>
  <w:style w:type="character" w:styleId="af3">
    <w:name w:val="annotation reference"/>
    <w:basedOn w:val="a1"/>
    <w:uiPriority w:val="99"/>
    <w:semiHidden/>
    <w:unhideWhenUsed/>
    <w:rsid w:val="00195A40"/>
    <w:rPr>
      <w:sz w:val="21"/>
      <w:szCs w:val="21"/>
    </w:rPr>
  </w:style>
  <w:style w:type="paragraph" w:styleId="af4">
    <w:name w:val="annotation text"/>
    <w:basedOn w:val="a"/>
    <w:link w:val="Char6"/>
    <w:uiPriority w:val="99"/>
    <w:semiHidden/>
    <w:unhideWhenUsed/>
    <w:rsid w:val="00195A40"/>
  </w:style>
  <w:style w:type="character" w:customStyle="1" w:styleId="Char6">
    <w:name w:val="批注文字 Char"/>
    <w:basedOn w:val="a1"/>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basedOn w:val="Char6"/>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spacing w:after="0" w:line="240" w:lineRule="auto"/>
      <w:jc w:val="both"/>
    </w:pPr>
    <w:rPr>
      <w:rFonts w:ascii="Times New Roman" w:eastAsia="宋体"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3.bin"/><Relationship Id="rId28" Type="http://schemas.openxmlformats.org/officeDocument/2006/relationships/footer" Target="footer3.xml"/><Relationship Id="rId10" Type="http://schemas.openxmlformats.org/officeDocument/2006/relationships/image" Target="media/image1.emf"/><Relationship Id="rId19" Type="http://schemas.openxmlformats.org/officeDocument/2006/relationships/oleObject" Target="embeddings/oleObject1.bin"/><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410787-F7CE-4356-874A-C4EFCFCF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4113</Words>
  <Characters>23450</Characters>
  <Application>Microsoft Office Word</Application>
  <DocSecurity>0</DocSecurity>
  <Lines>195</Lines>
  <Paragraphs>55</Paragraphs>
  <ScaleCrop>false</ScaleCrop>
  <Company/>
  <LinksUpToDate>false</LinksUpToDate>
  <CharactersWithSpaces>27508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sca</cp:lastModifiedBy>
  <cp:revision>8</cp:revision>
  <cp:lastPrinted>2019-03-05T02:04:00Z</cp:lastPrinted>
  <dcterms:created xsi:type="dcterms:W3CDTF">2019-04-13T03:35:00Z</dcterms:created>
  <dcterms:modified xsi:type="dcterms:W3CDTF">2019-04-13T05:57:00Z</dcterms:modified>
</cp:coreProperties>
</file>