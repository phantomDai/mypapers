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CEA" w:rsidRDefault="000E3764"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proofErr w:type="spellStart"/>
      <w:r w:rsidR="00290CEA" w:rsidRPr="00290CEA">
        <w:rPr>
          <w:rFonts w:ascii="黑体" w:hAnsi="黑体" w:hint="eastAsia"/>
          <w:color w:val="000000"/>
          <w:position w:val="20"/>
          <w:sz w:val="28"/>
          <w:szCs w:val="28"/>
        </w:rPr>
        <w:t>CMuJava</w:t>
      </w:r>
      <w:proofErr w:type="spellEnd"/>
      <w:r w:rsidR="00290CEA" w:rsidRPr="00290CEA">
        <w:rPr>
          <w:rFonts w:ascii="黑体" w:hAnsi="黑体" w:hint="eastAsia"/>
          <w:color w:val="000000"/>
          <w:position w:val="20"/>
          <w:sz w:val="28"/>
          <w:szCs w:val="28"/>
        </w:rPr>
        <w:t>: 一个面向Java</w:t>
      </w:r>
      <w:r w:rsidR="00A17F31">
        <w:rPr>
          <w:rFonts w:ascii="黑体" w:hAnsi="黑体" w:hint="eastAsia"/>
          <w:color w:val="000000"/>
          <w:position w:val="20"/>
          <w:sz w:val="28"/>
          <w:szCs w:val="28"/>
        </w:rPr>
        <w:t>程序并发变异体生成</w:t>
      </w:r>
      <w:r w:rsidR="00290CEA" w:rsidRPr="00290CEA">
        <w:rPr>
          <w:rFonts w:ascii="黑体" w:hAnsi="黑体" w:hint="eastAsia"/>
          <w:color w:val="000000"/>
          <w:position w:val="20"/>
          <w:sz w:val="28"/>
          <w:szCs w:val="28"/>
        </w:rPr>
        <w:t>系统</w:t>
      </w:r>
      <w:r w:rsidR="00396DC2">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sidR="009C3B4C" w:rsidRPr="009C3B4C">
        <w:rPr>
          <w:rFonts w:hint="eastAsia"/>
          <w:color w:val="000000"/>
          <w:sz w:val="24"/>
          <w:vertAlign w:val="superscript"/>
        </w:rPr>
        <w:t>1</w:t>
      </w:r>
      <w:r w:rsidR="009C3B4C" w:rsidRPr="009C3B4C">
        <w:rPr>
          <w:color w:val="000000"/>
          <w:sz w:val="24"/>
          <w:vertAlign w:val="superscript"/>
        </w:rPr>
        <w:t>,2</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sidR="009C3B4C" w:rsidRPr="009C3B4C">
        <w:rPr>
          <w:rFonts w:hint="eastAsia"/>
          <w:color w:val="000000"/>
          <w:sz w:val="24"/>
          <w:vertAlign w:val="superscript"/>
        </w:rPr>
        <w:t>1</w:t>
      </w:r>
      <w:r>
        <w:rPr>
          <w:rFonts w:hint="eastAsia"/>
          <w:color w:val="000000"/>
          <w:sz w:val="24"/>
        </w:rPr>
        <w:t>,</w:t>
      </w:r>
      <w:r w:rsidR="002F1705">
        <w:rPr>
          <w:rFonts w:hint="eastAsia"/>
          <w:color w:val="000000"/>
          <w:sz w:val="24"/>
        </w:rPr>
        <w:t xml:space="preserve">  </w:t>
      </w:r>
      <w:proofErr w:type="gramStart"/>
      <w:r w:rsidR="002F1705">
        <w:rPr>
          <w:rFonts w:hint="eastAsia"/>
          <w:color w:val="000000"/>
          <w:sz w:val="24"/>
        </w:rPr>
        <w:t>代贺鹏</w:t>
      </w:r>
      <w:proofErr w:type="gramEnd"/>
      <w:r w:rsidR="009C3B4C" w:rsidRPr="009C3B4C">
        <w:rPr>
          <w:rFonts w:hint="eastAsia"/>
          <w:color w:val="000000"/>
          <w:sz w:val="24"/>
          <w:vertAlign w:val="superscript"/>
        </w:rPr>
        <w:t>1</w:t>
      </w:r>
      <w:r w:rsidR="002F1705">
        <w:rPr>
          <w:rFonts w:hint="eastAsia"/>
          <w:color w:val="000000"/>
          <w:sz w:val="24"/>
        </w:rPr>
        <w:t>,</w:t>
      </w:r>
      <w:r>
        <w:rPr>
          <w:rFonts w:hint="eastAsia"/>
          <w:color w:val="000000"/>
          <w:sz w:val="24"/>
        </w:rPr>
        <w:t xml:space="preserve">  </w:t>
      </w:r>
      <w:proofErr w:type="gramStart"/>
      <w:r>
        <w:rPr>
          <w:rFonts w:hint="eastAsia"/>
          <w:color w:val="000000"/>
          <w:sz w:val="24"/>
        </w:rPr>
        <w:t>顾友达</w:t>
      </w:r>
      <w:proofErr w:type="gramEnd"/>
      <w:r w:rsidR="009C3B4C" w:rsidRPr="009C3B4C">
        <w:rPr>
          <w:rFonts w:hint="eastAsia"/>
          <w:color w:val="000000"/>
          <w:sz w:val="24"/>
          <w:vertAlign w:val="superscript"/>
        </w:rPr>
        <w:t>1</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9C3B4C">
        <w:rPr>
          <w:color w:val="000000"/>
          <w:sz w:val="16"/>
        </w:rPr>
        <w:t xml:space="preserve"> </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9C3B4C" w:rsidRPr="000D65F8" w:rsidRDefault="009C3B4C" w:rsidP="00535044">
      <w:pPr>
        <w:pStyle w:val="a8"/>
        <w:ind w:left="116" w:hanging="116"/>
        <w:rPr>
          <w:color w:val="000000"/>
          <w:sz w:val="16"/>
          <w:szCs w:val="16"/>
        </w:rPr>
      </w:pPr>
      <w:r w:rsidRPr="000D65F8">
        <w:rPr>
          <w:rFonts w:hint="eastAsia"/>
          <w:color w:val="000000"/>
          <w:sz w:val="16"/>
          <w:szCs w:val="16"/>
        </w:rPr>
        <w:t>(</w:t>
      </w:r>
      <w:r w:rsidR="00927EA2" w:rsidRPr="000D65F8">
        <w:rPr>
          <w:rFonts w:hint="eastAsia"/>
          <w:sz w:val="16"/>
          <w:szCs w:val="16"/>
        </w:rPr>
        <w:t>中国科学院软件研究所</w:t>
      </w:r>
      <w:r w:rsidR="00927EA2" w:rsidRPr="000D65F8">
        <w:rPr>
          <w:rFonts w:hint="eastAsia"/>
          <w:sz w:val="16"/>
          <w:szCs w:val="16"/>
        </w:rPr>
        <w:t xml:space="preserve"> </w:t>
      </w:r>
      <w:r w:rsidR="00927EA2" w:rsidRPr="000D65F8">
        <w:rPr>
          <w:rFonts w:hint="eastAsia"/>
          <w:sz w:val="16"/>
          <w:szCs w:val="16"/>
        </w:rPr>
        <w:t>计算机科学国家重点实验室</w:t>
      </w:r>
      <w:r w:rsidR="00927EA2" w:rsidRPr="000D65F8">
        <w:rPr>
          <w:rFonts w:hint="eastAsia"/>
          <w:sz w:val="16"/>
          <w:szCs w:val="16"/>
        </w:rPr>
        <w:t>,</w:t>
      </w:r>
      <w:r w:rsidR="00927EA2" w:rsidRPr="000D65F8">
        <w:rPr>
          <w:sz w:val="16"/>
          <w:szCs w:val="16"/>
        </w:rPr>
        <w:t xml:space="preserve"> </w:t>
      </w:r>
      <w:r w:rsidR="00927EA2" w:rsidRPr="000D65F8">
        <w:rPr>
          <w:rFonts w:hint="eastAsia"/>
          <w:sz w:val="16"/>
          <w:szCs w:val="16"/>
        </w:rPr>
        <w:t>北京</w:t>
      </w:r>
      <w:r w:rsidR="00927EA2" w:rsidRPr="000D65F8">
        <w:rPr>
          <w:rFonts w:hint="eastAsia"/>
          <w:sz w:val="16"/>
          <w:szCs w:val="16"/>
        </w:rPr>
        <w:t xml:space="preserve"> 100190</w:t>
      </w:r>
      <w:r w:rsidRPr="000D65F8">
        <w:rPr>
          <w:color w:val="000000"/>
          <w:sz w:val="16"/>
          <w:szCs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620353"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B3DEC">
        <w:rPr>
          <w:rFonts w:hint="eastAsia"/>
          <w:color w:val="000000"/>
        </w:rPr>
        <w:t xml:space="preserve"> </w:t>
      </w:r>
      <w:r w:rsidR="00D66DF5">
        <w:rPr>
          <w:rFonts w:hint="eastAsia"/>
          <w:color w:val="000000"/>
        </w:rPr>
        <w:t>并发</w:t>
      </w:r>
      <w:r w:rsidR="00D05BF9">
        <w:rPr>
          <w:rFonts w:hint="eastAsia"/>
          <w:color w:val="000000"/>
        </w:rPr>
        <w:t>程序</w:t>
      </w:r>
      <w:r w:rsidR="00D66DF5">
        <w:rPr>
          <w:rFonts w:hint="eastAsia"/>
          <w:color w:val="000000"/>
        </w:rPr>
        <w:t>由</w:t>
      </w:r>
      <w:r w:rsidR="00AC02BD">
        <w:rPr>
          <w:rFonts w:hint="eastAsia"/>
          <w:color w:val="000000"/>
        </w:rPr>
        <w:t>多个</w:t>
      </w:r>
      <w:r w:rsidR="00D05BF9">
        <w:rPr>
          <w:rFonts w:hint="eastAsia"/>
          <w:color w:val="000000"/>
        </w:rPr>
        <w:t>共享存储空间的</w:t>
      </w:r>
      <w:r w:rsidR="00D66DF5">
        <w:rPr>
          <w:rFonts w:hint="eastAsia"/>
          <w:color w:val="000000"/>
        </w:rPr>
        <w:t>并发执行的流程</w:t>
      </w:r>
      <w:r w:rsidR="00F317AC">
        <w:rPr>
          <w:rFonts w:hint="eastAsia"/>
          <w:color w:val="000000"/>
        </w:rPr>
        <w:t>组成</w:t>
      </w:r>
      <w:r w:rsidR="0001367D">
        <w:rPr>
          <w:rFonts w:hint="eastAsia"/>
          <w:color w:val="000000"/>
        </w:rPr>
        <w:t>.</w:t>
      </w:r>
      <w:r w:rsidR="00D05BF9">
        <w:rPr>
          <w:rFonts w:hint="eastAsia"/>
          <w:color w:val="000000"/>
        </w:rPr>
        <w:t>由于</w:t>
      </w:r>
      <w:r w:rsidR="00C111AA">
        <w:rPr>
          <w:rFonts w:hint="eastAsia"/>
          <w:color w:val="000000"/>
        </w:rPr>
        <w:t>流程</w:t>
      </w:r>
      <w:r w:rsidR="009D1B42">
        <w:rPr>
          <w:rFonts w:hint="eastAsia"/>
          <w:color w:val="000000"/>
        </w:rPr>
        <w:t>之间执行次序的不确定性</w:t>
      </w:r>
      <w:r w:rsidR="0033151D">
        <w:rPr>
          <w:rFonts w:hint="eastAsia"/>
          <w:color w:val="000000"/>
        </w:rPr>
        <w:t>,</w:t>
      </w:r>
      <w:r w:rsidR="00D05BF9">
        <w:rPr>
          <w:rFonts w:hint="eastAsia"/>
          <w:color w:val="000000"/>
        </w:rPr>
        <w:t>使得并发软件系统</w:t>
      </w:r>
      <w:r w:rsidR="009D1B42">
        <w:rPr>
          <w:rFonts w:hint="eastAsia"/>
          <w:color w:val="000000"/>
        </w:rPr>
        <w:t>的测试</w:t>
      </w:r>
      <w:r w:rsidR="00D05BF9">
        <w:rPr>
          <w:rFonts w:hint="eastAsia"/>
          <w:color w:val="000000"/>
        </w:rPr>
        <w:t>困难</w:t>
      </w:r>
      <w:r w:rsidR="00F317AC">
        <w:rPr>
          <w:rFonts w:hint="eastAsia"/>
          <w:color w:val="000000"/>
        </w:rPr>
        <w:t>.</w:t>
      </w:r>
      <w:r w:rsidR="00F317AC">
        <w:rPr>
          <w:rFonts w:hint="eastAsia"/>
          <w:color w:val="000000"/>
        </w:rPr>
        <w:t>变异测试是</w:t>
      </w:r>
      <w:r w:rsidR="00F317AC">
        <w:t>一种</w:t>
      </w:r>
      <w:r w:rsidR="00D05BF9">
        <w:rPr>
          <w:rFonts w:hint="eastAsia"/>
        </w:rPr>
        <w:t>基于</w:t>
      </w:r>
      <w:r w:rsidR="00F317AC">
        <w:rPr>
          <w:rFonts w:hint="eastAsia"/>
        </w:rPr>
        <w:t>故障的软件测试技术</w:t>
      </w:r>
      <w:r w:rsidR="00F317AC">
        <w:rPr>
          <w:rFonts w:hint="eastAsia"/>
        </w:rPr>
        <w:t>,</w:t>
      </w:r>
      <w:r w:rsidR="00D05BF9">
        <w:rPr>
          <w:rFonts w:hint="eastAsia"/>
        </w:rPr>
        <w:t>广泛用于评估测试用例集的充分性和测试技术的有效性</w:t>
      </w:r>
      <w:r w:rsidR="0033151D">
        <w:rPr>
          <w:rFonts w:hint="eastAsia"/>
        </w:rPr>
        <w:t>.</w:t>
      </w:r>
      <w:r w:rsidR="003927AD">
        <w:rPr>
          <w:rFonts w:hint="eastAsia"/>
        </w:rPr>
        <w:t>将变异测试应用于并发程序的一个关键问题是</w:t>
      </w:r>
      <w:r w:rsidR="00D05BF9">
        <w:rPr>
          <w:rFonts w:hint="eastAsia"/>
        </w:rPr>
        <w:t>如何高效地生成大量的模拟并发故障的变异体集合</w:t>
      </w:r>
      <w:r w:rsidR="0033151D">
        <w:rPr>
          <w:rFonts w:hint="eastAsia"/>
        </w:rPr>
        <w:t>.</w:t>
      </w:r>
      <w:r w:rsidR="003927AD">
        <w:rPr>
          <w:rFonts w:hint="eastAsia"/>
        </w:rPr>
        <w:t>本文给出一种并发程序的变异测试框架</w:t>
      </w:r>
      <w:r w:rsidR="0033151D">
        <w:rPr>
          <w:rFonts w:hint="eastAsia"/>
        </w:rPr>
        <w:t>,</w:t>
      </w:r>
      <w:r w:rsidR="003927AD">
        <w:rPr>
          <w:rFonts w:hint="eastAsia"/>
        </w:rPr>
        <w:t>研制</w:t>
      </w:r>
      <w:r w:rsidR="00F317AC">
        <w:rPr>
          <w:rFonts w:hint="eastAsia"/>
        </w:rPr>
        <w:t>一个</w:t>
      </w:r>
      <w:r w:rsidR="00F317AC" w:rsidRPr="00636787">
        <w:rPr>
          <w:rFonts w:hint="eastAsia"/>
        </w:rPr>
        <w:t>并发变异体自动生成工具</w:t>
      </w:r>
      <w:proofErr w:type="spellStart"/>
      <w:r w:rsidR="00F317AC">
        <w:rPr>
          <w:rFonts w:hint="eastAsia"/>
        </w:rPr>
        <w:t>C</w:t>
      </w:r>
      <w:r w:rsidR="00B36D94">
        <w:rPr>
          <w:rFonts w:hint="eastAsia"/>
        </w:rPr>
        <w:t>MuJava</w:t>
      </w:r>
      <w:proofErr w:type="spellEnd"/>
      <w:r w:rsidR="0033151D">
        <w:rPr>
          <w:rFonts w:hint="eastAsia"/>
        </w:rPr>
        <w:t>.</w:t>
      </w:r>
      <w:r w:rsidR="00F317AC">
        <w:rPr>
          <w:rFonts w:hint="eastAsia"/>
        </w:rPr>
        <w:t>采用经验研究</w:t>
      </w:r>
      <w:r w:rsidR="00D05BF9">
        <w:rPr>
          <w:rFonts w:hint="eastAsia"/>
        </w:rPr>
        <w:t>的方式</w:t>
      </w:r>
      <w:r w:rsidR="00F27124">
        <w:rPr>
          <w:rFonts w:hint="eastAsia"/>
        </w:rPr>
        <w:t>评估了</w:t>
      </w:r>
      <w:proofErr w:type="spellStart"/>
      <w:r w:rsidR="00F317AC">
        <w:rPr>
          <w:rFonts w:hint="eastAsia"/>
        </w:rPr>
        <w:t>C</w:t>
      </w:r>
      <w:r w:rsidR="00B36D94">
        <w:rPr>
          <w:rFonts w:hint="eastAsia"/>
        </w:rPr>
        <w:t>MuJava</w:t>
      </w:r>
      <w:proofErr w:type="spellEnd"/>
      <w:r w:rsidR="00F27124">
        <w:rPr>
          <w:rFonts w:hint="eastAsia"/>
        </w:rPr>
        <w:t>生成的变异体集合的正确性与充分性</w:t>
      </w:r>
      <w:r w:rsidR="0033151D">
        <w:rPr>
          <w:rFonts w:hint="eastAsia"/>
        </w:rPr>
        <w:t>,</w:t>
      </w:r>
      <w:r w:rsidR="00F27124">
        <w:rPr>
          <w:rFonts w:hint="eastAsia"/>
        </w:rPr>
        <w:t>还评估了变异体生成的效率</w:t>
      </w:r>
      <w:r w:rsidR="00692737">
        <w:rPr>
          <w:rFonts w:hint="eastAsia"/>
        </w:rPr>
        <w:t>.</w:t>
      </w:r>
      <w:r w:rsidR="00D05BF9">
        <w:rPr>
          <w:rFonts w:hint="eastAsia"/>
        </w:rPr>
        <w:t>实验结果</w:t>
      </w:r>
      <w:r w:rsidR="004C0E5C">
        <w:rPr>
          <w:rFonts w:hint="eastAsia"/>
        </w:rPr>
        <w:t>表明</w:t>
      </w:r>
      <w:r w:rsidR="004B5721">
        <w:rPr>
          <w:rFonts w:hint="eastAsia"/>
        </w:rPr>
        <w:t>,</w:t>
      </w:r>
      <w:proofErr w:type="spellStart"/>
      <w:r w:rsidR="003927AD">
        <w:rPr>
          <w:rFonts w:hint="eastAsia"/>
        </w:rPr>
        <w:t>CMuJava</w:t>
      </w:r>
      <w:proofErr w:type="spellEnd"/>
      <w:r w:rsidR="003927AD">
        <w:rPr>
          <w:rFonts w:hint="eastAsia"/>
        </w:rPr>
        <w:t>能准确、充分地</w:t>
      </w:r>
      <w:r w:rsidR="004C0E5C">
        <w:rPr>
          <w:rFonts w:hint="eastAsia"/>
        </w:rPr>
        <w:t>生成并发变异体</w:t>
      </w:r>
      <w:r w:rsidR="003927AD">
        <w:rPr>
          <w:rFonts w:hint="eastAsia"/>
        </w:rPr>
        <w:t>集合</w:t>
      </w:r>
      <w:r w:rsidR="0033151D">
        <w:rPr>
          <w:rFonts w:hint="eastAsia"/>
        </w:rPr>
        <w:t>,</w:t>
      </w:r>
      <w:r w:rsidR="00F27124">
        <w:rPr>
          <w:rFonts w:hint="eastAsia"/>
        </w:rPr>
        <w:t>极大地提高了手工变异体</w:t>
      </w:r>
      <w:r w:rsidR="003927AD">
        <w:rPr>
          <w:rFonts w:hint="eastAsia"/>
        </w:rPr>
        <w:t>生成</w:t>
      </w:r>
      <w:r w:rsidR="009B2085">
        <w:rPr>
          <w:rFonts w:hint="eastAsia"/>
        </w:rPr>
        <w:t>的</w:t>
      </w:r>
      <w:r w:rsidR="003927AD">
        <w:rPr>
          <w:rFonts w:hint="eastAsia"/>
        </w:rPr>
        <w:t>效率</w:t>
      </w:r>
      <w:r w:rsidR="0033151D">
        <w:rPr>
          <w:rFonts w:hint="eastAsia"/>
        </w:rPr>
        <w:t>.</w:t>
      </w:r>
    </w:p>
    <w:p w:rsidR="0086418A" w:rsidRDefault="0086418A" w:rsidP="0005474C">
      <w:pPr>
        <w:pStyle w:val="aa"/>
        <w:tabs>
          <w:tab w:val="clear" w:pos="798"/>
        </w:tabs>
        <w:ind w:left="798" w:hanging="798"/>
        <w:rPr>
          <w:color w:val="000000"/>
        </w:rPr>
      </w:pPr>
      <w:r>
        <w:rPr>
          <w:rFonts w:ascii="黑体" w:eastAsia="黑体" w:hint="eastAsia"/>
          <w:color w:val="000000"/>
        </w:rPr>
        <w:t>关键词</w:t>
      </w:r>
      <w:r w:rsidR="0005474C">
        <w:rPr>
          <w:rFonts w:hint="eastAsia"/>
          <w:color w:val="000000"/>
        </w:rPr>
        <w:t xml:space="preserve">: </w:t>
      </w:r>
      <w:r w:rsidR="00887F25">
        <w:rPr>
          <w:rFonts w:hint="eastAsia"/>
          <w:color w:val="000000"/>
        </w:rPr>
        <w:t>并发</w:t>
      </w:r>
      <w:r w:rsidR="003927AD">
        <w:rPr>
          <w:rFonts w:hint="eastAsia"/>
          <w:color w:val="000000"/>
        </w:rPr>
        <w:t>程序</w:t>
      </w:r>
      <w:r w:rsidR="00887F25">
        <w:rPr>
          <w:rFonts w:hint="eastAsia"/>
          <w:color w:val="000000"/>
        </w:rPr>
        <w:t>;</w:t>
      </w:r>
      <w:r w:rsidR="00D7673E">
        <w:rPr>
          <w:rFonts w:hint="eastAsia"/>
          <w:color w:val="000000"/>
        </w:rPr>
        <w:t>变异测试</w:t>
      </w:r>
      <w:r>
        <w:rPr>
          <w:rFonts w:hint="eastAsia"/>
          <w:color w:val="000000"/>
        </w:rPr>
        <w:t>;</w:t>
      </w:r>
      <w:r w:rsidR="00D7673E">
        <w:rPr>
          <w:rFonts w:hint="eastAsia"/>
          <w:color w:val="000000"/>
        </w:rPr>
        <w:t>并发变异算子</w:t>
      </w:r>
      <w:r>
        <w:rPr>
          <w:rFonts w:hint="eastAsia"/>
          <w:color w:val="000000"/>
        </w:rPr>
        <w:t>;</w:t>
      </w:r>
      <w:r w:rsidR="00D7673E">
        <w:rPr>
          <w:rFonts w:hint="eastAsia"/>
          <w:color w:val="000000"/>
        </w:rPr>
        <w:t>并发变异体</w:t>
      </w:r>
      <w:r>
        <w:rPr>
          <w:rFonts w:hint="eastAsia"/>
          <w:color w:val="000000"/>
        </w:rPr>
        <w:t>;</w:t>
      </w:r>
      <w:r w:rsidR="00D7673E">
        <w:rPr>
          <w:rFonts w:hint="eastAsia"/>
          <w:color w:val="000000"/>
        </w:rPr>
        <w:t>测试工具</w:t>
      </w:r>
    </w:p>
    <w:p w:rsidR="00DF65A1" w:rsidRDefault="00DF65A1" w:rsidP="00DF65A1">
      <w:pPr>
        <w:pStyle w:val="20"/>
        <w:ind w:left="143" w:hanging="143"/>
        <w:rPr>
          <w:color w:val="000000"/>
          <w:sz w:val="21"/>
        </w:rPr>
      </w:pPr>
      <w:proofErr w:type="spellStart"/>
      <w:r>
        <w:rPr>
          <w:rFonts w:hint="eastAsia"/>
          <w:color w:val="000000"/>
          <w:sz w:val="21"/>
        </w:rPr>
        <w:t>CMuJava</w:t>
      </w:r>
      <w:proofErr w:type="spellEnd"/>
      <w:r>
        <w:rPr>
          <w:rFonts w:hint="eastAsia"/>
          <w:color w:val="000000"/>
          <w:sz w:val="21"/>
        </w:rPr>
        <w:t>: A Concurrent Mutant Generation System for Java</w:t>
      </w:r>
    </w:p>
    <w:p w:rsidR="00DF65A1" w:rsidRDefault="00DF65A1" w:rsidP="00DF65A1">
      <w:pPr>
        <w:pStyle w:val="Name"/>
        <w:spacing w:before="100" w:after="100"/>
        <w:rPr>
          <w:color w:val="000000"/>
          <w:vertAlign w:val="superscript"/>
        </w:rPr>
      </w:pPr>
      <w:r>
        <w:rPr>
          <w:rFonts w:hint="eastAsia"/>
          <w:color w:val="000000"/>
        </w:rPr>
        <w:t>SUN Chang-Ai</w:t>
      </w:r>
      <w:r>
        <w:rPr>
          <w:color w:val="000000"/>
          <w:vertAlign w:val="superscript"/>
        </w:rPr>
        <w:t>1</w:t>
      </w:r>
      <w:proofErr w:type="gramStart"/>
      <w:r>
        <w:rPr>
          <w:color w:val="000000"/>
          <w:vertAlign w:val="superscript"/>
        </w:rPr>
        <w:t>,2</w:t>
      </w:r>
      <w:proofErr w:type="gramEnd"/>
      <w:r>
        <w:rPr>
          <w:color w:val="000000"/>
        </w:rPr>
        <w:t xml:space="preserve">, </w:t>
      </w:r>
      <w:r>
        <w:rPr>
          <w:rFonts w:hint="eastAsia"/>
          <w:color w:val="000000"/>
        </w:rPr>
        <w:t xml:space="preserve"> GENG</w:t>
      </w:r>
      <w:r>
        <w:rPr>
          <w:color w:val="000000"/>
        </w:rPr>
        <w:t xml:space="preserve"> </w:t>
      </w:r>
      <w:r>
        <w:rPr>
          <w:rFonts w:hint="eastAsia"/>
          <w:color w:val="000000"/>
        </w:rPr>
        <w:t>N</w:t>
      </w:r>
      <w:r>
        <w:rPr>
          <w:color w:val="000000"/>
        </w:rPr>
        <w:t>ing</w:t>
      </w:r>
      <w:r>
        <w:rPr>
          <w:rFonts w:hint="eastAsia"/>
          <w:color w:val="000000"/>
          <w:vertAlign w:val="superscript"/>
        </w:rPr>
        <w:t>1</w:t>
      </w:r>
      <w:r>
        <w:rPr>
          <w:color w:val="000000"/>
        </w:rPr>
        <w:t xml:space="preserve">, </w:t>
      </w:r>
      <w:r>
        <w:rPr>
          <w:rFonts w:hint="eastAsia"/>
          <w:color w:val="000000"/>
        </w:rPr>
        <w:t xml:space="preserve"> DAI</w:t>
      </w:r>
      <w:r>
        <w:rPr>
          <w:color w:val="000000"/>
        </w:rPr>
        <w:t xml:space="preserve"> </w:t>
      </w:r>
      <w:r>
        <w:rPr>
          <w:rFonts w:hint="eastAsia"/>
          <w:color w:val="000000"/>
        </w:rPr>
        <w:t>He</w:t>
      </w:r>
      <w:r>
        <w:rPr>
          <w:color w:val="000000"/>
        </w:rPr>
        <w:t>-</w:t>
      </w:r>
      <w:r>
        <w:rPr>
          <w:rFonts w:hint="eastAsia"/>
          <w:color w:val="000000"/>
        </w:rPr>
        <w:t>Peng</w:t>
      </w:r>
      <w:r>
        <w:rPr>
          <w:rFonts w:hint="eastAsia"/>
          <w:color w:val="000000"/>
          <w:vertAlign w:val="superscript"/>
        </w:rPr>
        <w:t>1</w:t>
      </w:r>
      <w:r>
        <w:rPr>
          <w:color w:val="000000"/>
        </w:rPr>
        <w:t xml:space="preserve">, </w:t>
      </w:r>
      <w:r>
        <w:rPr>
          <w:rFonts w:hint="eastAsia"/>
          <w:color w:val="000000"/>
        </w:rPr>
        <w:t xml:space="preserve"> GU</w:t>
      </w:r>
      <w:r>
        <w:rPr>
          <w:color w:val="000000"/>
        </w:rPr>
        <w:t xml:space="preserve"> </w:t>
      </w:r>
      <w:r>
        <w:rPr>
          <w:rFonts w:hint="eastAsia"/>
          <w:color w:val="000000"/>
        </w:rPr>
        <w:t>You</w:t>
      </w:r>
      <w:r>
        <w:rPr>
          <w:color w:val="000000"/>
        </w:rPr>
        <w:t>-</w:t>
      </w:r>
      <w:r>
        <w:rPr>
          <w:rFonts w:hint="eastAsia"/>
          <w:color w:val="000000"/>
        </w:rPr>
        <w:t>Da</w:t>
      </w:r>
      <w:r>
        <w:rPr>
          <w:rFonts w:hint="eastAsia"/>
          <w:color w:val="000000"/>
          <w:vertAlign w:val="superscript"/>
        </w:rPr>
        <w:t>1</w:t>
      </w:r>
    </w:p>
    <w:p w:rsidR="00DF65A1" w:rsidRDefault="00DF65A1" w:rsidP="00DF65A1">
      <w:pPr>
        <w:pStyle w:val="DepartCorrespondhttp"/>
        <w:spacing w:line="240" w:lineRule="exact"/>
        <w:ind w:left="103" w:hanging="103"/>
        <w:rPr>
          <w:color w:val="000000"/>
          <w:sz w:val="15"/>
        </w:rPr>
      </w:pPr>
      <w:r>
        <w:rPr>
          <w:color w:val="000000"/>
          <w:sz w:val="15"/>
          <w:vertAlign w:val="superscript"/>
        </w:rPr>
        <w:t>1</w:t>
      </w:r>
      <w:r>
        <w:rPr>
          <w:color w:val="000000"/>
          <w:sz w:val="15"/>
        </w:rPr>
        <w:t xml:space="preserve">(School of Computer </w:t>
      </w:r>
      <w:r>
        <w:rPr>
          <w:rFonts w:hint="eastAsia"/>
          <w:color w:val="000000"/>
          <w:sz w:val="15"/>
        </w:rPr>
        <w:t>and Communication Engineering, University of Science and Technology Beijing, Beijing 100083, China</w:t>
      </w:r>
      <w:r>
        <w:rPr>
          <w:color w:val="000000"/>
          <w:sz w:val="15"/>
        </w:rPr>
        <w:t>)</w:t>
      </w:r>
    </w:p>
    <w:p w:rsidR="00DF65A1" w:rsidRDefault="00DF65A1" w:rsidP="00DF65A1">
      <w:pPr>
        <w:pStyle w:val="DepartCorrespondhttp"/>
        <w:spacing w:line="240" w:lineRule="exact"/>
        <w:ind w:left="103" w:hanging="103"/>
        <w:rPr>
          <w:color w:val="000000"/>
          <w:sz w:val="15"/>
        </w:rPr>
      </w:pPr>
      <w:r>
        <w:rPr>
          <w:color w:val="000000"/>
          <w:sz w:val="15"/>
          <w:vertAlign w:val="superscript"/>
        </w:rPr>
        <w:t>2</w:t>
      </w:r>
      <w:r>
        <w:rPr>
          <w:color w:val="000000"/>
          <w:sz w:val="15"/>
        </w:rPr>
        <w:t>(</w:t>
      </w:r>
      <w:r w:rsidRPr="00DF65A1">
        <w:rPr>
          <w:color w:val="000000"/>
          <w:sz w:val="15"/>
        </w:rPr>
        <w:t>State Key Laboratory of Computer Science</w:t>
      </w:r>
      <w:r>
        <w:rPr>
          <w:rFonts w:hint="eastAsia"/>
          <w:color w:val="000000"/>
          <w:sz w:val="15"/>
        </w:rPr>
        <w:t xml:space="preserve">, </w:t>
      </w:r>
      <w:r w:rsidRPr="00DF65A1">
        <w:rPr>
          <w:color w:val="000000"/>
          <w:sz w:val="15"/>
        </w:rPr>
        <w:t>Institute of Software Chinese Academy of Sciences</w:t>
      </w:r>
      <w:r>
        <w:rPr>
          <w:rFonts w:hint="eastAsia"/>
          <w:color w:val="000000"/>
          <w:sz w:val="15"/>
        </w:rPr>
        <w:t>, Beijing 100190, China</w:t>
      </w:r>
      <w:r>
        <w:rPr>
          <w:color w:val="000000"/>
          <w:sz w:val="15"/>
        </w:rPr>
        <w:t>)</w:t>
      </w:r>
    </w:p>
    <w:p w:rsidR="0086418A" w:rsidRDefault="0086418A" w:rsidP="00F5647F">
      <w:pPr>
        <w:pStyle w:val="Abstract"/>
        <w:spacing w:beforeLines="50" w:before="142" w:line="240" w:lineRule="exact"/>
        <w:rPr>
          <w:sz w:val="15"/>
        </w:rPr>
      </w:pPr>
      <w:r>
        <w:rPr>
          <w:b/>
          <w:bCs/>
          <w:color w:val="000000"/>
          <w:sz w:val="15"/>
        </w:rPr>
        <w:t>Abstract</w:t>
      </w:r>
      <w:r>
        <w:rPr>
          <w:color w:val="000000"/>
          <w:sz w:val="15"/>
        </w:rPr>
        <w:t>:</w:t>
      </w:r>
      <w:r w:rsidR="008B3DEC">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w:t>
      </w:r>
      <w:r w:rsidR="003927AD">
        <w:rPr>
          <w:rFonts w:hint="eastAsia"/>
          <w:color w:val="000000"/>
          <w:sz w:val="15"/>
          <w:szCs w:val="21"/>
        </w:rPr>
        <w:t>program</w:t>
      </w:r>
      <w:r w:rsidR="003927AD">
        <w:rPr>
          <w:color w:val="000000"/>
          <w:sz w:val="15"/>
          <w:szCs w:val="21"/>
        </w:rPr>
        <w:t xml:space="preserve">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w:t>
      </w:r>
      <w:r w:rsidR="003927AD">
        <w:rPr>
          <w:color w:val="000000"/>
          <w:sz w:val="15"/>
          <w:szCs w:val="21"/>
        </w:rPr>
        <w:t xml:space="preserve">in an </w:t>
      </w:r>
      <w:r w:rsidR="0001367D">
        <w:rPr>
          <w:color w:val="000000"/>
          <w:sz w:val="15"/>
          <w:szCs w:val="21"/>
        </w:rPr>
        <w:t>explicit or implicit</w:t>
      </w:r>
      <w:r w:rsidR="003927AD">
        <w:rPr>
          <w:color w:val="000000"/>
          <w:sz w:val="15"/>
          <w:szCs w:val="21"/>
        </w:rPr>
        <w:t xml:space="preserve"> manner</w:t>
      </w:r>
      <w:r w:rsidR="0001367D">
        <w:rPr>
          <w:rFonts w:hint="eastAsia"/>
          <w:color w:val="000000"/>
          <w:sz w:val="15"/>
          <w:szCs w:val="21"/>
        </w:rPr>
        <w:t>.</w:t>
      </w:r>
      <w:r w:rsidR="00A22748" w:rsidRPr="00A22748">
        <w:rPr>
          <w:color w:val="000000"/>
          <w:sz w:val="15"/>
          <w:szCs w:val="21"/>
        </w:rPr>
        <w:t xml:space="preserve"> </w:t>
      </w:r>
      <w:r w:rsidR="003927AD">
        <w:rPr>
          <w:color w:val="000000"/>
          <w:sz w:val="15"/>
          <w:szCs w:val="21"/>
        </w:rPr>
        <w:t xml:space="preserve">Uncertainty in the </w:t>
      </w:r>
      <w:r w:rsidR="0001367D">
        <w:rPr>
          <w:color w:val="000000"/>
          <w:sz w:val="15"/>
          <w:szCs w:val="21"/>
        </w:rPr>
        <w:t xml:space="preserve">execution order </w:t>
      </w:r>
      <w:r w:rsidR="003927AD">
        <w:rPr>
          <w:color w:val="000000"/>
          <w:sz w:val="15"/>
          <w:szCs w:val="21"/>
        </w:rPr>
        <w:t>of</w:t>
      </w:r>
      <w:r w:rsidR="0001367D">
        <w:rPr>
          <w:color w:val="000000"/>
          <w:sz w:val="15"/>
          <w:szCs w:val="21"/>
        </w:rPr>
        <w:t xml:space="preserve"> </w:t>
      </w:r>
      <w:proofErr w:type="gramStart"/>
      <w:r w:rsidR="0001367D">
        <w:rPr>
          <w:rFonts w:hint="eastAsia"/>
          <w:color w:val="000000"/>
          <w:sz w:val="15"/>
          <w:szCs w:val="21"/>
        </w:rPr>
        <w:t>flows</w:t>
      </w:r>
      <w:proofErr w:type="gramEnd"/>
      <w:r w:rsidR="0001367D" w:rsidRPr="0001367D">
        <w:rPr>
          <w:color w:val="000000"/>
          <w:sz w:val="15"/>
          <w:szCs w:val="21"/>
        </w:rPr>
        <w:t xml:space="preserve"> </w:t>
      </w:r>
      <w:r w:rsidR="003927AD">
        <w:rPr>
          <w:color w:val="000000"/>
          <w:sz w:val="15"/>
          <w:szCs w:val="21"/>
        </w:rPr>
        <w:t xml:space="preserve">pose challenges for </w:t>
      </w:r>
      <w:r w:rsidR="005C3747" w:rsidRPr="00A22748">
        <w:rPr>
          <w:color w:val="000000"/>
          <w:sz w:val="15"/>
          <w:szCs w:val="21"/>
        </w:rPr>
        <w:t>concurrent</w:t>
      </w:r>
      <w:r w:rsidR="003927AD">
        <w:rPr>
          <w:color w:val="000000"/>
          <w:sz w:val="15"/>
          <w:szCs w:val="21"/>
        </w:rPr>
        <w:t xml:space="preserve"> program testing</w:t>
      </w:r>
      <w:r w:rsidR="00A22748" w:rsidRPr="00A22748">
        <w:rPr>
          <w:color w:val="000000"/>
          <w:sz w:val="15"/>
          <w:szCs w:val="21"/>
        </w:rPr>
        <w:t xml:space="preserve">. </w:t>
      </w:r>
      <w:r w:rsidR="003927AD">
        <w:rPr>
          <w:color w:val="000000"/>
          <w:sz w:val="15"/>
          <w:szCs w:val="21"/>
        </w:rPr>
        <w:t>M</w:t>
      </w:r>
      <w:r w:rsidR="00A22748" w:rsidRPr="00A22748">
        <w:rPr>
          <w:color w:val="000000"/>
          <w:sz w:val="15"/>
          <w:szCs w:val="21"/>
        </w:rPr>
        <w:t>utation testin</w:t>
      </w:r>
      <w:r w:rsidR="00E200E7">
        <w:rPr>
          <w:color w:val="000000"/>
          <w:sz w:val="15"/>
          <w:szCs w:val="21"/>
        </w:rPr>
        <w:t>g is a</w:t>
      </w:r>
      <w:r w:rsidR="003927AD">
        <w:rPr>
          <w:color w:val="000000"/>
          <w:sz w:val="15"/>
          <w:szCs w:val="21"/>
        </w:rPr>
        <w:t xml:space="preserve"> fault-based </w:t>
      </w:r>
      <w:r w:rsidR="00E200E7">
        <w:rPr>
          <w:rFonts w:hint="eastAsia"/>
          <w:color w:val="000000"/>
          <w:sz w:val="15"/>
          <w:szCs w:val="21"/>
        </w:rPr>
        <w:t>testing</w:t>
      </w:r>
      <w:r w:rsidR="003927AD">
        <w:rPr>
          <w:color w:val="000000"/>
          <w:sz w:val="15"/>
          <w:szCs w:val="21"/>
        </w:rPr>
        <w:t xml:space="preserve"> </w:t>
      </w:r>
      <w:r w:rsidR="00C464FA">
        <w:rPr>
          <w:color w:val="000000"/>
          <w:sz w:val="15"/>
          <w:szCs w:val="21"/>
        </w:rPr>
        <w:t>technique that</w:t>
      </w:r>
      <w:r w:rsidR="003927AD">
        <w:rPr>
          <w:color w:val="000000"/>
          <w:sz w:val="15"/>
          <w:szCs w:val="21"/>
        </w:rPr>
        <w:t xml:space="preserve"> is widely adopted to </w:t>
      </w:r>
      <w:r w:rsidR="00E200E7">
        <w:rPr>
          <w:color w:val="000000"/>
          <w:sz w:val="15"/>
          <w:szCs w:val="21"/>
        </w:rPr>
        <w:t>evaluate</w:t>
      </w:r>
      <w:r w:rsidR="00A22748" w:rsidRPr="00A22748">
        <w:rPr>
          <w:color w:val="000000"/>
          <w:sz w:val="15"/>
          <w:szCs w:val="21"/>
        </w:rPr>
        <w:t xml:space="preserve"> the adequacy of test </w:t>
      </w:r>
      <w:r w:rsidR="003927AD">
        <w:rPr>
          <w:color w:val="000000"/>
          <w:sz w:val="15"/>
          <w:szCs w:val="21"/>
        </w:rPr>
        <w:t xml:space="preserve">suites </w:t>
      </w:r>
      <w:r w:rsidR="00E200E7">
        <w:rPr>
          <w:color w:val="000000"/>
          <w:sz w:val="15"/>
          <w:szCs w:val="21"/>
        </w:rPr>
        <w:t>and the effectiveness of tes</w:t>
      </w:r>
      <w:r w:rsidR="003927AD">
        <w:rPr>
          <w:color w:val="000000"/>
          <w:sz w:val="15"/>
          <w:szCs w:val="21"/>
        </w:rPr>
        <w:t>t techniques</w:t>
      </w:r>
      <w:r w:rsidR="00A22748" w:rsidRPr="00A22748">
        <w:rPr>
          <w:color w:val="000000"/>
          <w:sz w:val="15"/>
          <w:szCs w:val="21"/>
        </w:rPr>
        <w:t>.</w:t>
      </w:r>
      <w:r w:rsidR="00E16C6C">
        <w:rPr>
          <w:color w:val="000000"/>
          <w:sz w:val="15"/>
          <w:szCs w:val="21"/>
        </w:rPr>
        <w:t xml:space="preserve"> </w:t>
      </w:r>
      <w:r w:rsidR="009B2085">
        <w:rPr>
          <w:color w:val="000000"/>
          <w:sz w:val="15"/>
          <w:szCs w:val="21"/>
        </w:rPr>
        <w:t xml:space="preserve">A key issue to applying mutation testing to concurrent programs is how </w:t>
      </w:r>
      <w:proofErr w:type="gramStart"/>
      <w:r w:rsidR="009B2085">
        <w:rPr>
          <w:color w:val="000000"/>
          <w:sz w:val="15"/>
          <w:szCs w:val="21"/>
        </w:rPr>
        <w:t>to efficiently derive</w:t>
      </w:r>
      <w:proofErr w:type="gramEnd"/>
      <w:r w:rsidR="009B2085">
        <w:rPr>
          <w:color w:val="000000"/>
          <w:sz w:val="15"/>
          <w:szCs w:val="21"/>
        </w:rPr>
        <w:t xml:space="preserve"> a large number of mutants that simulate possible concurrency-specific faults. In this paper, we propose a </w:t>
      </w:r>
      <w:proofErr w:type="gramStart"/>
      <w:r w:rsidR="009B2085">
        <w:rPr>
          <w:color w:val="000000"/>
          <w:sz w:val="15"/>
          <w:szCs w:val="21"/>
        </w:rPr>
        <w:t>mutation testing</w:t>
      </w:r>
      <w:proofErr w:type="gramEnd"/>
      <w:r w:rsidR="009B2085">
        <w:rPr>
          <w:color w:val="000000"/>
          <w:sz w:val="15"/>
          <w:szCs w:val="21"/>
        </w:rPr>
        <w:t xml:space="preserve"> framework for concurrent programs and present an automated concurrent mutant generation system called </w:t>
      </w:r>
      <w:proofErr w:type="spellStart"/>
      <w:r w:rsidR="009B2085">
        <w:rPr>
          <w:color w:val="000000"/>
          <w:sz w:val="15"/>
          <w:szCs w:val="21"/>
        </w:rPr>
        <w:t>CMuJava</w:t>
      </w:r>
      <w:proofErr w:type="spellEnd"/>
      <w:r w:rsidR="00E16C6C" w:rsidRPr="00E16C6C">
        <w:rPr>
          <w:color w:val="000000"/>
          <w:sz w:val="15"/>
          <w:szCs w:val="21"/>
        </w:rPr>
        <w:t xml:space="preserve">. </w:t>
      </w:r>
      <w:r w:rsidR="009B2085">
        <w:rPr>
          <w:color w:val="000000"/>
          <w:sz w:val="15"/>
          <w:szCs w:val="21"/>
        </w:rPr>
        <w:t>We conducted an empirical study to evaluate the correctness</w:t>
      </w:r>
      <w:r w:rsidR="009A63C1">
        <w:rPr>
          <w:color w:val="000000"/>
          <w:sz w:val="15"/>
          <w:szCs w:val="21"/>
        </w:rPr>
        <w:t xml:space="preserve"> </w:t>
      </w:r>
      <w:r w:rsidR="009A63C1">
        <w:rPr>
          <w:rFonts w:hint="eastAsia"/>
          <w:color w:val="000000"/>
          <w:sz w:val="15"/>
          <w:szCs w:val="21"/>
        </w:rPr>
        <w:t>an</w:t>
      </w:r>
      <w:r w:rsidR="009A63C1">
        <w:rPr>
          <w:color w:val="000000"/>
          <w:sz w:val="15"/>
          <w:szCs w:val="21"/>
        </w:rPr>
        <w:t>d</w:t>
      </w:r>
      <w:r w:rsidR="009B2085">
        <w:rPr>
          <w:color w:val="000000"/>
          <w:sz w:val="15"/>
          <w:szCs w:val="21"/>
        </w:rPr>
        <w:t xml:space="preserve"> adequacy of mutant</w:t>
      </w:r>
      <w:r w:rsidR="009A63C1">
        <w:rPr>
          <w:color w:val="000000"/>
          <w:sz w:val="15"/>
          <w:szCs w:val="21"/>
        </w:rPr>
        <w:t xml:space="preserve"> set</w:t>
      </w:r>
      <w:r w:rsidR="009B2085">
        <w:rPr>
          <w:color w:val="000000"/>
          <w:sz w:val="15"/>
          <w:szCs w:val="21"/>
        </w:rPr>
        <w:t xml:space="preserve">s generated by </w:t>
      </w:r>
      <w:proofErr w:type="spellStart"/>
      <w:r w:rsidR="009B2085">
        <w:rPr>
          <w:color w:val="000000"/>
          <w:sz w:val="15"/>
          <w:szCs w:val="21"/>
        </w:rPr>
        <w:t>CMuJava</w:t>
      </w:r>
      <w:proofErr w:type="spellEnd"/>
      <w:r w:rsidR="009A63C1">
        <w:rPr>
          <w:color w:val="000000"/>
          <w:sz w:val="15"/>
          <w:szCs w:val="21"/>
        </w:rPr>
        <w:t xml:space="preserve"> and the mutant generation efficiency of </w:t>
      </w:r>
      <w:proofErr w:type="spellStart"/>
      <w:r w:rsidR="009A63C1">
        <w:rPr>
          <w:rFonts w:hint="eastAsia"/>
          <w:color w:val="000000"/>
          <w:sz w:val="15"/>
          <w:szCs w:val="21"/>
        </w:rPr>
        <w:t>CMu</w:t>
      </w:r>
      <w:r w:rsidR="009A63C1">
        <w:rPr>
          <w:color w:val="000000"/>
          <w:sz w:val="15"/>
          <w:szCs w:val="21"/>
        </w:rPr>
        <w:t>Java</w:t>
      </w:r>
      <w:proofErr w:type="spellEnd"/>
      <w:r w:rsidR="009B2085">
        <w:rPr>
          <w:color w:val="000000"/>
          <w:sz w:val="15"/>
          <w:szCs w:val="21"/>
        </w:rPr>
        <w:t xml:space="preserve">. The experimental results show that </w:t>
      </w:r>
      <w:proofErr w:type="spellStart"/>
      <w:r w:rsidR="009B2085">
        <w:rPr>
          <w:color w:val="000000"/>
          <w:sz w:val="15"/>
          <w:szCs w:val="21"/>
        </w:rPr>
        <w:t>CMuJava</w:t>
      </w:r>
      <w:proofErr w:type="spellEnd"/>
      <w:r w:rsidR="009B2085">
        <w:rPr>
          <w:color w:val="000000"/>
          <w:sz w:val="15"/>
          <w:szCs w:val="21"/>
        </w:rPr>
        <w:t xml:space="preserve"> can not only </w:t>
      </w:r>
      <w:r w:rsidR="009B2085">
        <w:rPr>
          <w:rFonts w:hint="eastAsia"/>
          <w:color w:val="000000"/>
          <w:sz w:val="15"/>
          <w:szCs w:val="21"/>
        </w:rPr>
        <w:t>genera</w:t>
      </w:r>
      <w:r w:rsidR="009B2085">
        <w:rPr>
          <w:color w:val="000000"/>
          <w:sz w:val="15"/>
          <w:szCs w:val="21"/>
        </w:rPr>
        <w:t xml:space="preserve">te correct and adequate mutants, but also </w:t>
      </w:r>
      <w:r w:rsidR="00A17F31">
        <w:rPr>
          <w:color w:val="000000"/>
          <w:sz w:val="15"/>
          <w:szCs w:val="21"/>
        </w:rPr>
        <w:t xml:space="preserve">significantly </w:t>
      </w:r>
      <w:r w:rsidR="009B2085">
        <w:rPr>
          <w:color w:val="000000"/>
          <w:sz w:val="15"/>
          <w:szCs w:val="21"/>
        </w:rPr>
        <w:t xml:space="preserve">improve the efficiency of </w:t>
      </w:r>
      <w:r w:rsidR="00A17F31">
        <w:rPr>
          <w:color w:val="000000"/>
          <w:sz w:val="15"/>
          <w:szCs w:val="21"/>
        </w:rPr>
        <w:t xml:space="preserve">manual </w:t>
      </w:r>
      <w:r w:rsidR="009B2085">
        <w:rPr>
          <w:color w:val="000000"/>
          <w:sz w:val="15"/>
          <w:szCs w:val="21"/>
        </w:rPr>
        <w:t>mutant generation</w:t>
      </w:r>
      <w:r w:rsidR="009E6385" w:rsidRPr="009E6385">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A17F31">
        <w:rPr>
          <w:rFonts w:hint="eastAsia"/>
          <w:sz w:val="15"/>
        </w:rPr>
        <w:t>C</w:t>
      </w:r>
      <w:r w:rsidR="00C12B6D">
        <w:rPr>
          <w:rFonts w:hint="eastAsia"/>
          <w:sz w:val="15"/>
        </w:rPr>
        <w:t xml:space="preserve">oncurrent </w:t>
      </w:r>
      <w:r w:rsidR="00A17F31">
        <w:rPr>
          <w:sz w:val="15"/>
        </w:rPr>
        <w:t>programs</w:t>
      </w:r>
      <w:r w:rsidR="00C12B6D">
        <w:rPr>
          <w:rFonts w:hint="eastAsia"/>
          <w:sz w:val="15"/>
        </w:rPr>
        <w:t xml:space="preserve">; </w:t>
      </w:r>
      <w:r w:rsidR="00A17F31">
        <w:rPr>
          <w:sz w:val="15"/>
          <w:szCs w:val="21"/>
        </w:rPr>
        <w:t>M</w:t>
      </w:r>
      <w:r w:rsidR="00C80031">
        <w:rPr>
          <w:rFonts w:hint="eastAsia"/>
          <w:sz w:val="15"/>
          <w:szCs w:val="21"/>
        </w:rPr>
        <w:t>utation testing</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mutation operator</w:t>
      </w:r>
      <w:r w:rsidR="00A17F31">
        <w:rPr>
          <w:sz w:val="15"/>
          <w:szCs w:val="21"/>
        </w:rPr>
        <w:t>s</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mutant</w:t>
      </w:r>
      <w:r w:rsidR="00A17F31">
        <w:rPr>
          <w:sz w:val="15"/>
          <w:szCs w:val="21"/>
        </w:rPr>
        <w:t>s</w:t>
      </w:r>
      <w:r>
        <w:rPr>
          <w:rFonts w:hint="eastAsia"/>
          <w:sz w:val="15"/>
          <w:szCs w:val="21"/>
        </w:rPr>
        <w:t>;</w:t>
      </w:r>
      <w:r w:rsidR="00C80031">
        <w:rPr>
          <w:sz w:val="15"/>
          <w:szCs w:val="21"/>
        </w:rPr>
        <w:t xml:space="preserve"> </w:t>
      </w:r>
      <w:r w:rsidR="00A17F31">
        <w:rPr>
          <w:sz w:val="15"/>
          <w:szCs w:val="21"/>
        </w:rPr>
        <w:t>T</w:t>
      </w:r>
      <w:r w:rsidR="00C80031">
        <w:rPr>
          <w:rFonts w:hint="eastAsia"/>
          <w:sz w:val="15"/>
          <w:szCs w:val="21"/>
        </w:rPr>
        <w:t>esting tools</w:t>
      </w:r>
    </w:p>
    <w:p w:rsidR="0012438B" w:rsidRDefault="0078428B" w:rsidP="0012438B">
      <w:pPr>
        <w:pStyle w:val="a0"/>
        <w:ind w:firstLine="372"/>
      </w:pPr>
      <w:r>
        <w:rPr>
          <w:rFonts w:hint="eastAsia"/>
        </w:rPr>
        <w:t>随着多核计算的日益</w:t>
      </w:r>
      <w:r w:rsidR="00DA6EE0">
        <w:rPr>
          <w:rFonts w:hint="eastAsia"/>
        </w:rPr>
        <w:t>普及</w:t>
      </w:r>
      <w:r w:rsidR="00F317AC">
        <w:rPr>
          <w:rFonts w:hint="eastAsia"/>
        </w:rPr>
        <w:t>,</w:t>
      </w:r>
      <w:r w:rsidR="00D4293C">
        <w:rPr>
          <w:rFonts w:hint="eastAsia"/>
        </w:rPr>
        <w:t>并发程序引起了</w:t>
      </w:r>
      <w:r>
        <w:rPr>
          <w:rFonts w:hint="eastAsia"/>
        </w:rPr>
        <w:t>人们</w:t>
      </w:r>
      <w:r w:rsidR="00D4293C">
        <w:rPr>
          <w:rFonts w:hint="eastAsia"/>
        </w:rPr>
        <w:t>的</w:t>
      </w:r>
      <w:r>
        <w:rPr>
          <w:rFonts w:hint="eastAsia"/>
        </w:rPr>
        <w:t>广泛关注</w:t>
      </w:r>
      <w:r w:rsidR="00F317AC">
        <w:rPr>
          <w:rFonts w:hint="eastAsia"/>
        </w:rPr>
        <w:t>.</w:t>
      </w:r>
      <w:r w:rsidR="00D4293C">
        <w:rPr>
          <w:rFonts w:hint="eastAsia"/>
        </w:rPr>
        <w:t>并发程序包含</w:t>
      </w:r>
      <w:r>
        <w:rPr>
          <w:rFonts w:hint="eastAsia"/>
        </w:rPr>
        <w:t>多个</w:t>
      </w:r>
      <w:r w:rsidR="00D4293C">
        <w:rPr>
          <w:rFonts w:hint="eastAsia"/>
        </w:rPr>
        <w:t>执行次序不确定的</w:t>
      </w:r>
      <w:r>
        <w:rPr>
          <w:rFonts w:hint="eastAsia"/>
        </w:rPr>
        <w:t>并发执行的流程</w:t>
      </w:r>
      <w:r w:rsidR="00F317AC">
        <w:rPr>
          <w:rFonts w:hint="eastAsia"/>
        </w:rPr>
        <w:t>,</w:t>
      </w:r>
      <w:r w:rsidR="00D4293C">
        <w:rPr>
          <w:rFonts w:hint="eastAsia"/>
        </w:rPr>
        <w:t>这些</w:t>
      </w:r>
      <w:r>
        <w:rPr>
          <w:rFonts w:hint="eastAsia"/>
        </w:rPr>
        <w:t>流程之间显示或者隐式地共享存储空间</w:t>
      </w:r>
      <w:r w:rsidR="00E07F05">
        <w:rPr>
          <w:rFonts w:hint="eastAsia"/>
          <w:vertAlign w:val="superscript"/>
        </w:rPr>
        <w:t>[1]</w:t>
      </w:r>
      <w:r w:rsidR="00F317AC">
        <w:rPr>
          <w:rFonts w:hint="eastAsia"/>
        </w:rPr>
        <w:t>.</w:t>
      </w:r>
      <w:r w:rsidR="001D5913">
        <w:rPr>
          <w:rFonts w:hint="eastAsia"/>
        </w:rPr>
        <w:t>这些并发流程</w:t>
      </w:r>
      <w:r w:rsidR="00E34806" w:rsidRPr="001D5913">
        <w:rPr>
          <w:rFonts w:hint="eastAsia"/>
        </w:rPr>
        <w:t>的</w:t>
      </w:r>
      <w:r w:rsidR="001D5913" w:rsidRPr="001D5913">
        <w:rPr>
          <w:rFonts w:hint="eastAsia"/>
        </w:rPr>
        <w:t>执行次序</w:t>
      </w:r>
      <w:r w:rsidR="001D5913">
        <w:rPr>
          <w:rFonts w:hint="eastAsia"/>
        </w:rPr>
        <w:t>不确定</w:t>
      </w:r>
      <w:r w:rsidR="00E34806" w:rsidRPr="001D5913">
        <w:rPr>
          <w:rFonts w:hint="eastAsia"/>
        </w:rPr>
        <w:t>情形</w:t>
      </w:r>
      <w:r w:rsidR="009E7FBF" w:rsidRPr="001D5913">
        <w:rPr>
          <w:rFonts w:hint="eastAsia"/>
        </w:rPr>
        <w:t>称</w:t>
      </w:r>
      <w:r w:rsidR="00E34806" w:rsidRPr="001D5913">
        <w:rPr>
          <w:rFonts w:hint="eastAsia"/>
        </w:rPr>
        <w:t>为执行交错</w:t>
      </w:r>
      <w:r w:rsidR="00F317AC" w:rsidRPr="001D5913">
        <w:rPr>
          <w:rFonts w:hint="eastAsia"/>
        </w:rPr>
        <w:t>.</w:t>
      </w:r>
      <w:r w:rsidR="00E34806" w:rsidRPr="001D5913">
        <w:rPr>
          <w:rFonts w:hint="eastAsia"/>
        </w:rPr>
        <w:t>执行交错</w:t>
      </w:r>
      <w:r w:rsidR="001D5913">
        <w:rPr>
          <w:rFonts w:hint="eastAsia"/>
        </w:rPr>
        <w:t>使得完全相同的输入的输出结果可能不相同</w:t>
      </w:r>
      <w:r w:rsidR="008745D6">
        <w:rPr>
          <w:rFonts w:hint="eastAsia"/>
        </w:rPr>
        <w:t>,</w:t>
      </w:r>
      <w:r w:rsidR="001D5913">
        <w:rPr>
          <w:rFonts w:hint="eastAsia"/>
        </w:rPr>
        <w:t>这导致了并发</w:t>
      </w:r>
      <w:r w:rsidR="00E34806" w:rsidRPr="001D5913">
        <w:rPr>
          <w:rFonts w:hint="eastAsia"/>
        </w:rPr>
        <w:t>程序</w:t>
      </w:r>
      <w:r w:rsidR="001D5913">
        <w:rPr>
          <w:rFonts w:hint="eastAsia"/>
        </w:rPr>
        <w:t>的</w:t>
      </w:r>
      <w:r w:rsidR="00E34806" w:rsidRPr="001D5913">
        <w:rPr>
          <w:rFonts w:hint="eastAsia"/>
        </w:rPr>
        <w:t>故障难以重现</w:t>
      </w:r>
      <w:r w:rsidR="008745D6">
        <w:rPr>
          <w:rFonts w:hint="eastAsia"/>
        </w:rPr>
        <w:t>.</w:t>
      </w:r>
      <w:r w:rsidR="00195A40" w:rsidRPr="001D5913">
        <w:rPr>
          <w:rFonts w:hint="eastAsia"/>
        </w:rPr>
        <w:t>如何有效地检测并发程序中潜藏的故障</w:t>
      </w:r>
      <w:r w:rsidR="00F317AC" w:rsidRPr="001D5913">
        <w:rPr>
          <w:rFonts w:hint="eastAsia"/>
        </w:rPr>
        <w:t>,</w:t>
      </w:r>
      <w:r w:rsidR="001D5913">
        <w:rPr>
          <w:rFonts w:hint="eastAsia"/>
        </w:rPr>
        <w:t>提高并发程序的可靠性是软件测试领域一个难题</w:t>
      </w:r>
      <w:r w:rsidR="008745D6">
        <w:rPr>
          <w:rFonts w:hint="eastAsia"/>
        </w:rPr>
        <w:t>.</w:t>
      </w:r>
    </w:p>
    <w:p w:rsidR="0012438B" w:rsidRDefault="00510B74" w:rsidP="0012438B">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004444B5">
        <w:rPr>
          <w:rFonts w:hint="eastAsia"/>
        </w:rPr>
        <w:t>.</w:t>
      </w:r>
      <w:r w:rsidR="00213338">
        <w:rPr>
          <w:rFonts w:hint="eastAsia"/>
        </w:rPr>
        <w:t>针对给定的</w:t>
      </w:r>
      <w:r w:rsidR="004444B5">
        <w:rPr>
          <w:rFonts w:hint="eastAsia"/>
        </w:rPr>
        <w:t>待测程序</w:t>
      </w:r>
      <w:r w:rsidR="008745D6">
        <w:rPr>
          <w:rFonts w:hint="eastAsia"/>
        </w:rPr>
        <w:t>,</w:t>
      </w:r>
      <w:r w:rsidR="00213338">
        <w:rPr>
          <w:rFonts w:hint="eastAsia"/>
        </w:rPr>
        <w:t>通过</w:t>
      </w:r>
      <w:r w:rsidR="004444B5">
        <w:rPr>
          <w:rFonts w:hint="eastAsia"/>
        </w:rPr>
        <w:t>应用变异算子</w:t>
      </w:r>
      <w:r w:rsidR="006F3751">
        <w:rPr>
          <w:rFonts w:hint="eastAsia"/>
        </w:rPr>
        <w:t>来</w:t>
      </w:r>
      <w:r w:rsidR="00282D3F">
        <w:rPr>
          <w:rFonts w:hint="eastAsia"/>
        </w:rPr>
        <w:t>生成</w:t>
      </w:r>
      <w:r w:rsidR="00213338">
        <w:rPr>
          <w:rFonts w:hint="eastAsia"/>
        </w:rPr>
        <w:t>模拟故障的</w:t>
      </w:r>
      <w:r w:rsidR="004444B5">
        <w:rPr>
          <w:rFonts w:hint="eastAsia"/>
        </w:rPr>
        <w:t>变异体</w:t>
      </w:r>
      <w:r w:rsidR="008745D6">
        <w:rPr>
          <w:rFonts w:hint="eastAsia"/>
        </w:rPr>
        <w:t>,</w:t>
      </w:r>
      <w:r w:rsidR="00F32805">
        <w:rPr>
          <w:rFonts w:hint="eastAsia"/>
        </w:rPr>
        <w:t>然后采用</w:t>
      </w:r>
      <w:r w:rsidR="004444B5">
        <w:rPr>
          <w:rFonts w:hint="eastAsia"/>
        </w:rPr>
        <w:t>测试用例</w:t>
      </w:r>
      <w:r w:rsidR="00F32805">
        <w:rPr>
          <w:rFonts w:hint="eastAsia"/>
        </w:rPr>
        <w:t>检测这些变异体</w:t>
      </w:r>
      <w:r w:rsidR="008745D6">
        <w:rPr>
          <w:rFonts w:hint="eastAsia"/>
        </w:rPr>
        <w:t>,</w:t>
      </w:r>
      <w:r w:rsidR="00F32805">
        <w:rPr>
          <w:rFonts w:hint="eastAsia"/>
        </w:rPr>
        <w:t>杀死的变异体的数量与</w:t>
      </w:r>
      <w:r w:rsidR="004937FD">
        <w:rPr>
          <w:rFonts w:hint="eastAsia"/>
        </w:rPr>
        <w:t>所有非等价变异体</w:t>
      </w:r>
      <w:r w:rsidR="009A271B">
        <w:rPr>
          <w:rFonts w:hint="eastAsia"/>
        </w:rPr>
        <w:t>数量的比值</w:t>
      </w:r>
      <w:r w:rsidR="00F32805">
        <w:rPr>
          <w:rFonts w:hint="eastAsia"/>
        </w:rPr>
        <w:t>称为变异得分</w:t>
      </w:r>
      <w:r w:rsidR="005624FE">
        <w:rPr>
          <w:rFonts w:hint="eastAsia"/>
          <w:vertAlign w:val="superscript"/>
        </w:rPr>
        <w:t>[3]</w:t>
      </w:r>
      <w:r w:rsidR="008745D6">
        <w:rPr>
          <w:rFonts w:hint="eastAsia"/>
        </w:rPr>
        <w:t>.</w:t>
      </w:r>
      <w:r w:rsidR="009F52BA">
        <w:rPr>
          <w:rFonts w:hint="eastAsia"/>
        </w:rPr>
        <w:t>变异得分广泛用来评估测试用例集的测试充分性与测试技术的有效性</w:t>
      </w:r>
      <w:r w:rsidR="004937FD">
        <w:rPr>
          <w:rFonts w:hint="eastAsia"/>
        </w:rPr>
        <w:t>.</w:t>
      </w:r>
      <w:r w:rsidR="0012438B">
        <w:rPr>
          <w:rFonts w:hint="eastAsia"/>
        </w:rPr>
        <w:t>由于存在执行交错</w:t>
      </w:r>
      <w:r w:rsidR="0012438B">
        <w:rPr>
          <w:rFonts w:hint="eastAsia"/>
        </w:rPr>
        <w:t>,</w:t>
      </w:r>
      <w:r w:rsidR="0012438B">
        <w:rPr>
          <w:rFonts w:hint="eastAsia"/>
        </w:rPr>
        <w:t>并发程</w:t>
      </w:r>
      <w:r w:rsidR="0012438B">
        <w:rPr>
          <w:rFonts w:hint="eastAsia"/>
        </w:rPr>
        <w:lastRenderedPageBreak/>
        <w:t>序的充分性测试更加困难</w:t>
      </w:r>
      <w:r w:rsidR="0012438B">
        <w:rPr>
          <w:rFonts w:hint="eastAsia"/>
        </w:rPr>
        <w:t>.</w:t>
      </w:r>
      <w:r w:rsidR="0012438B">
        <w:rPr>
          <w:rFonts w:hint="eastAsia"/>
        </w:rPr>
        <w:t>针对上述特点</w:t>
      </w:r>
      <w:r w:rsidR="0012438B">
        <w:rPr>
          <w:rFonts w:hint="eastAsia"/>
        </w:rPr>
        <w:t>,</w:t>
      </w:r>
      <w:r w:rsidR="0012438B">
        <w:rPr>
          <w:rFonts w:hint="eastAsia"/>
        </w:rPr>
        <w:t>人们提出了一系列并发程序的测试技术</w:t>
      </w:r>
      <w:r w:rsidR="0012438B">
        <w:rPr>
          <w:rFonts w:hint="eastAsia"/>
        </w:rPr>
        <w:t>,</w:t>
      </w:r>
      <w:r w:rsidR="0012438B">
        <w:rPr>
          <w:rFonts w:hint="eastAsia"/>
        </w:rPr>
        <w:t>例如</w:t>
      </w:r>
      <w:proofErr w:type="gramStart"/>
      <w:r w:rsidR="0012438B">
        <w:rPr>
          <w:rFonts w:hint="eastAsia"/>
        </w:rPr>
        <w:t>锁集分析</w:t>
      </w:r>
      <w:proofErr w:type="gramEnd"/>
      <w:r w:rsidR="0012438B">
        <w:rPr>
          <w:rFonts w:hint="eastAsia"/>
          <w:vertAlign w:val="superscript"/>
        </w:rPr>
        <w:t>[17]</w:t>
      </w:r>
      <w:r w:rsidR="0012438B">
        <w:rPr>
          <w:rFonts w:hint="eastAsia"/>
        </w:rPr>
        <w:t>、</w:t>
      </w:r>
      <w:r w:rsidR="0012438B">
        <w:rPr>
          <w:rFonts w:hint="eastAsia"/>
        </w:rPr>
        <w:t>happens-before</w:t>
      </w:r>
      <w:r w:rsidR="0012438B">
        <w:rPr>
          <w:rFonts w:hint="eastAsia"/>
          <w:vertAlign w:val="superscript"/>
        </w:rPr>
        <w:t>[18]</w:t>
      </w:r>
      <w:r w:rsidR="0012438B">
        <w:rPr>
          <w:rFonts w:hint="eastAsia"/>
        </w:rPr>
        <w:t>和并发变异测试</w:t>
      </w:r>
      <w:r w:rsidR="0012438B">
        <w:rPr>
          <w:rFonts w:hint="eastAsia"/>
          <w:vertAlign w:val="superscript"/>
        </w:rPr>
        <w:t>[4]</w:t>
      </w:r>
      <w:r w:rsidR="0012438B">
        <w:rPr>
          <w:rFonts w:hint="eastAsia"/>
        </w:rPr>
        <w:t>.</w:t>
      </w:r>
      <w:r w:rsidR="0012438B">
        <w:rPr>
          <w:rFonts w:hint="eastAsia"/>
        </w:rPr>
        <w:t>其中</w:t>
      </w:r>
      <w:r w:rsidR="0012438B">
        <w:rPr>
          <w:rFonts w:hint="eastAsia"/>
        </w:rPr>
        <w:t>,</w:t>
      </w:r>
      <w:r w:rsidR="0012438B">
        <w:rPr>
          <w:rFonts w:hint="eastAsia"/>
        </w:rPr>
        <w:t>并发变异测试将变异测试应用到并发程序</w:t>
      </w:r>
      <w:r w:rsidR="0012438B">
        <w:rPr>
          <w:rFonts w:hint="eastAsia"/>
        </w:rPr>
        <w:t>,</w:t>
      </w:r>
      <w:r w:rsidR="0012438B">
        <w:rPr>
          <w:rFonts w:hint="eastAsia"/>
        </w:rPr>
        <w:t>通过变异算子模拟并发故障</w:t>
      </w:r>
      <w:r w:rsidR="0012438B">
        <w:rPr>
          <w:rFonts w:hint="eastAsia"/>
        </w:rPr>
        <w:t>,</w:t>
      </w:r>
      <w:r w:rsidR="0012438B">
        <w:rPr>
          <w:rFonts w:hint="eastAsia"/>
        </w:rPr>
        <w:t>可以有效地提高并发程序的故障检测效率</w:t>
      </w:r>
      <w:r w:rsidR="0012438B">
        <w:rPr>
          <w:rFonts w:hint="eastAsia"/>
        </w:rPr>
        <w:t>.</w:t>
      </w:r>
    </w:p>
    <w:p w:rsidR="00306583" w:rsidRPr="00D50278" w:rsidRDefault="009F52BA" w:rsidP="004A3414">
      <w:pPr>
        <w:pStyle w:val="a0"/>
        <w:ind w:firstLine="372"/>
      </w:pPr>
      <w:r>
        <w:rPr>
          <w:rFonts w:hint="eastAsia"/>
        </w:rPr>
        <w:t>在实施并发变异测试时</w:t>
      </w:r>
      <w:r>
        <w:rPr>
          <w:rFonts w:hint="eastAsia"/>
        </w:rPr>
        <w:t>,</w:t>
      </w:r>
      <w:r>
        <w:rPr>
          <w:rFonts w:hint="eastAsia"/>
        </w:rPr>
        <w:t>一个关键问题是如何生成</w:t>
      </w:r>
      <w:r w:rsidR="00337878">
        <w:rPr>
          <w:rFonts w:hint="eastAsia"/>
        </w:rPr>
        <w:t>大量模拟并发故障的</w:t>
      </w:r>
      <w:r w:rsidR="008745D6">
        <w:rPr>
          <w:rFonts w:hint="eastAsia"/>
        </w:rPr>
        <w:t>并发</w:t>
      </w:r>
      <w:r w:rsidR="00337878">
        <w:rPr>
          <w:rFonts w:hint="eastAsia"/>
        </w:rPr>
        <w:t>变异体</w:t>
      </w:r>
      <w:r w:rsidR="008745D6">
        <w:rPr>
          <w:rFonts w:hint="eastAsia"/>
        </w:rPr>
        <w:t>.</w:t>
      </w:r>
      <w:r w:rsidR="00C12335">
        <w:rPr>
          <w:rFonts w:hint="eastAsia"/>
        </w:rPr>
        <w:t>遗憾的是</w:t>
      </w:r>
      <w:r w:rsidR="00C12335">
        <w:rPr>
          <w:rFonts w:hint="eastAsia"/>
        </w:rPr>
        <w:t>,</w:t>
      </w:r>
      <w:r w:rsidR="008745D6" w:rsidRPr="00D50278">
        <w:rPr>
          <w:rFonts w:hint="eastAsia"/>
        </w:rPr>
        <w:t>现有的</w:t>
      </w:r>
      <w:r w:rsidR="009D48FB" w:rsidRPr="00D50278">
        <w:rPr>
          <w:rFonts w:hint="eastAsia"/>
        </w:rPr>
        <w:t>并发变异</w:t>
      </w:r>
      <w:r w:rsidR="008745D6" w:rsidRPr="00D50278">
        <w:rPr>
          <w:rFonts w:hint="eastAsia"/>
        </w:rPr>
        <w:t>测试支持</w:t>
      </w:r>
      <w:r w:rsidR="009D48FB" w:rsidRPr="00D50278">
        <w:rPr>
          <w:rFonts w:hint="eastAsia"/>
        </w:rPr>
        <w:t>工具</w:t>
      </w:r>
      <w:r w:rsidR="008745D6" w:rsidRPr="00D50278">
        <w:rPr>
          <w:rFonts w:hint="eastAsia"/>
        </w:rPr>
        <w:t>存</w:t>
      </w:r>
      <w:r w:rsidR="00B51AEC">
        <w:rPr>
          <w:rFonts w:hint="eastAsia"/>
        </w:rPr>
        <w:t>在</w:t>
      </w:r>
      <w:r w:rsidR="008745D6" w:rsidRPr="00D50278">
        <w:rPr>
          <w:rFonts w:hint="eastAsia"/>
        </w:rPr>
        <w:t>各种各样的局限</w:t>
      </w:r>
      <w:r w:rsidR="008745D6" w:rsidRPr="00D50278">
        <w:rPr>
          <w:rFonts w:hint="eastAsia"/>
        </w:rPr>
        <w:t>,</w:t>
      </w:r>
      <w:r w:rsidR="008745D6" w:rsidRPr="00D50278">
        <w:rPr>
          <w:rFonts w:hint="eastAsia"/>
        </w:rPr>
        <w:t>例如</w:t>
      </w:r>
      <w:proofErr w:type="spellStart"/>
      <w:r w:rsidR="009D48FB" w:rsidRPr="00D50278">
        <w:rPr>
          <w:rFonts w:hint="eastAsia"/>
        </w:rPr>
        <w:t>Para</w:t>
      </w:r>
      <w:r w:rsidR="009D48FB" w:rsidRPr="00D50278">
        <w:t>μ</w:t>
      </w:r>
      <w:proofErr w:type="spellEnd"/>
      <w:r w:rsidR="00C52C76" w:rsidRPr="00D50278">
        <w:rPr>
          <w:rFonts w:hint="eastAsia"/>
          <w:vertAlign w:val="superscript"/>
        </w:rPr>
        <w:t>[9]</w:t>
      </w:r>
      <w:r w:rsidR="008745D6" w:rsidRPr="00D50278">
        <w:rPr>
          <w:rFonts w:hint="eastAsia"/>
        </w:rPr>
        <w:t>支持</w:t>
      </w:r>
      <w:r w:rsidR="009D48FB" w:rsidRPr="00D50278">
        <w:rPr>
          <w:rFonts w:hint="eastAsia"/>
        </w:rPr>
        <w:t>3</w:t>
      </w:r>
      <w:r w:rsidR="008745D6" w:rsidRPr="00D50278">
        <w:rPr>
          <w:rFonts w:hint="eastAsia"/>
        </w:rPr>
        <w:t>种</w:t>
      </w:r>
      <w:r w:rsidR="009D48FB" w:rsidRPr="00D50278">
        <w:rPr>
          <w:rFonts w:hint="eastAsia"/>
        </w:rPr>
        <w:t>并发变异算子</w:t>
      </w:r>
      <w:r w:rsidR="009D48FB" w:rsidRPr="00D50278">
        <w:rPr>
          <w:rFonts w:hint="eastAsia"/>
        </w:rPr>
        <w:t>,</w:t>
      </w:r>
      <w:r w:rsidR="00D7790C">
        <w:t xml:space="preserve"> </w:t>
      </w:r>
      <w:proofErr w:type="spellStart"/>
      <w:r w:rsidR="009D48FB" w:rsidRPr="00D50278">
        <w:rPr>
          <w:rFonts w:hint="eastAsia"/>
        </w:rPr>
        <w:t>Comutation</w:t>
      </w:r>
      <w:proofErr w:type="spellEnd"/>
      <w:r w:rsidR="00C52C76" w:rsidRPr="00D50278">
        <w:rPr>
          <w:rFonts w:hint="eastAsia"/>
          <w:vertAlign w:val="superscript"/>
        </w:rPr>
        <w:t>[10]</w:t>
      </w:r>
      <w:r w:rsidR="004D7646" w:rsidRPr="00D50278">
        <w:rPr>
          <w:rFonts w:hint="eastAsia"/>
        </w:rPr>
        <w:t>不支持开源使用</w:t>
      </w:r>
      <w:r w:rsidR="004D7646" w:rsidRPr="00D50278">
        <w:rPr>
          <w:rFonts w:hint="eastAsia"/>
        </w:rPr>
        <w:t>.</w:t>
      </w:r>
      <w:r w:rsidR="00C12335">
        <w:rPr>
          <w:rFonts w:hint="eastAsia"/>
        </w:rPr>
        <w:t>另一方面</w:t>
      </w:r>
      <w:r w:rsidR="00C12335">
        <w:rPr>
          <w:rFonts w:hint="eastAsia"/>
        </w:rPr>
        <w:t>,</w:t>
      </w:r>
      <w:r w:rsidR="00D50278">
        <w:rPr>
          <w:rFonts w:hint="eastAsia"/>
        </w:rPr>
        <w:t>众多的</w:t>
      </w:r>
      <w:r w:rsidR="00D50278" w:rsidRPr="00D50278">
        <w:rPr>
          <w:rFonts w:hint="eastAsia"/>
        </w:rPr>
        <w:t>面向</w:t>
      </w:r>
      <w:r w:rsidR="00D50278" w:rsidRPr="00D50278">
        <w:rPr>
          <w:rFonts w:hint="eastAsia"/>
        </w:rPr>
        <w:t>Java</w:t>
      </w:r>
      <w:r w:rsidR="00D50278" w:rsidRPr="00D50278">
        <w:rPr>
          <w:rFonts w:hint="eastAsia"/>
        </w:rPr>
        <w:t>程序的变异测试工具</w:t>
      </w:r>
      <w:r w:rsidR="00D50278" w:rsidRPr="00D50278">
        <w:rPr>
          <w:rFonts w:hint="eastAsia"/>
        </w:rPr>
        <w:t>(</w:t>
      </w:r>
      <w:r w:rsidR="00D50278" w:rsidRPr="00D50278">
        <w:rPr>
          <w:rFonts w:hint="eastAsia"/>
        </w:rPr>
        <w:t>例如</w:t>
      </w:r>
      <w:proofErr w:type="spellStart"/>
      <w:r w:rsidR="00D50278" w:rsidRPr="00D50278">
        <w:rPr>
          <w:rFonts w:hint="eastAsia"/>
        </w:rPr>
        <w:t>MuJava</w:t>
      </w:r>
      <w:proofErr w:type="spellEnd"/>
      <w:r w:rsidR="00D50278" w:rsidRPr="00D50278">
        <w:rPr>
          <w:rFonts w:hint="eastAsia"/>
          <w:vertAlign w:val="superscript"/>
        </w:rPr>
        <w:t>[5]</w:t>
      </w:r>
      <w:r w:rsidR="00D50278" w:rsidRPr="00D50278">
        <w:rPr>
          <w:rFonts w:hint="eastAsia"/>
        </w:rPr>
        <w:t>、</w:t>
      </w:r>
      <w:proofErr w:type="spellStart"/>
      <w:r w:rsidR="00D50278" w:rsidRPr="00D50278">
        <w:rPr>
          <w:rFonts w:hint="eastAsia"/>
        </w:rPr>
        <w:t>Javalance</w:t>
      </w:r>
      <w:proofErr w:type="spellEnd"/>
      <w:r w:rsidR="00D50278" w:rsidRPr="00D50278">
        <w:rPr>
          <w:rFonts w:hint="eastAsia"/>
          <w:vertAlign w:val="superscript"/>
        </w:rPr>
        <w:t xml:space="preserve"> [6]</w:t>
      </w:r>
      <w:r w:rsidR="00D50278" w:rsidRPr="00D50278">
        <w:rPr>
          <w:rFonts w:hint="eastAsia"/>
        </w:rPr>
        <w:t>、</w:t>
      </w:r>
      <w:r w:rsidR="00D50278" w:rsidRPr="00D50278">
        <w:rPr>
          <w:rFonts w:hint="eastAsia"/>
        </w:rPr>
        <w:t>Jumble</w:t>
      </w:r>
      <w:r w:rsidR="00D50278" w:rsidRPr="00D50278">
        <w:rPr>
          <w:rFonts w:hint="eastAsia"/>
          <w:vertAlign w:val="superscript"/>
        </w:rPr>
        <w:t xml:space="preserve"> [7]</w:t>
      </w:r>
      <w:r w:rsidR="00D50278" w:rsidRPr="00D50278">
        <w:rPr>
          <w:rFonts w:hint="eastAsia"/>
        </w:rPr>
        <w:t>和</w:t>
      </w:r>
      <w:r w:rsidR="00D50278" w:rsidRPr="00D50278">
        <w:rPr>
          <w:rFonts w:hint="eastAsia"/>
        </w:rPr>
        <w:t>Major</w:t>
      </w:r>
      <w:r w:rsidR="00D50278" w:rsidRPr="00D50278">
        <w:rPr>
          <w:rFonts w:hint="eastAsia"/>
          <w:vertAlign w:val="superscript"/>
        </w:rPr>
        <w:t>[8]</w:t>
      </w:r>
      <w:r w:rsidR="00D50278" w:rsidRPr="00D50278">
        <w:rPr>
          <w:rFonts w:hint="eastAsia"/>
        </w:rPr>
        <w:t>等</w:t>
      </w:r>
      <w:r w:rsidR="00D50278" w:rsidRPr="00D50278">
        <w:rPr>
          <w:rFonts w:hint="eastAsia"/>
        </w:rPr>
        <w:t>)</w:t>
      </w:r>
      <w:r w:rsidR="00D50278" w:rsidRPr="00D50278">
        <w:rPr>
          <w:rFonts w:hint="eastAsia"/>
        </w:rPr>
        <w:t>尚不支持并发变异体的生成</w:t>
      </w:r>
      <w:r w:rsidR="00D50278" w:rsidRPr="00D50278">
        <w:rPr>
          <w:rFonts w:hint="eastAsia"/>
        </w:rPr>
        <w:t>.</w:t>
      </w:r>
    </w:p>
    <w:p w:rsidR="00364285" w:rsidRDefault="00B36D94" w:rsidP="008A6EB0">
      <w:pPr>
        <w:pStyle w:val="a0"/>
        <w:ind w:firstLine="372"/>
      </w:pPr>
      <w:proofErr w:type="spellStart"/>
      <w:r w:rsidRPr="006C3258">
        <w:rPr>
          <w:rFonts w:hint="eastAsia"/>
        </w:rPr>
        <w:t>MuJava</w:t>
      </w:r>
      <w:proofErr w:type="spellEnd"/>
      <w:r w:rsidR="00F34DB0" w:rsidRPr="006C3258">
        <w:rPr>
          <w:rFonts w:hint="eastAsia"/>
        </w:rPr>
        <w:t>是一个</w:t>
      </w:r>
      <w:r w:rsidR="00364285" w:rsidRPr="006C3258">
        <w:rPr>
          <w:rFonts w:hint="eastAsia"/>
        </w:rPr>
        <w:t>具有代表性的面向</w:t>
      </w:r>
      <w:r w:rsidR="00F34DB0" w:rsidRPr="006C3258">
        <w:rPr>
          <w:rFonts w:hint="eastAsia"/>
        </w:rPr>
        <w:t>Java</w:t>
      </w:r>
      <w:r w:rsidR="00F34DB0" w:rsidRPr="006C3258">
        <w:rPr>
          <w:rFonts w:hint="eastAsia"/>
        </w:rPr>
        <w:t>程序的变异测试工具</w:t>
      </w:r>
      <w:r w:rsidR="004A5AD0" w:rsidRPr="006C3258">
        <w:rPr>
          <w:rFonts w:hint="eastAsia"/>
          <w:vertAlign w:val="superscript"/>
        </w:rPr>
        <w:t>[11,12,13</w:t>
      </w:r>
      <w:r w:rsidR="00FB6515" w:rsidRPr="006C3258">
        <w:rPr>
          <w:rFonts w:hint="eastAsia"/>
          <w:vertAlign w:val="superscript"/>
        </w:rPr>
        <w:t>]</w:t>
      </w:r>
      <w:r w:rsidR="006C3258">
        <w:rPr>
          <w:rFonts w:hint="eastAsia"/>
        </w:rPr>
        <w:t>,</w:t>
      </w:r>
      <w:r w:rsidR="006C3258">
        <w:rPr>
          <w:rFonts w:hint="eastAsia"/>
        </w:rPr>
        <w:t>但不支持并发</w:t>
      </w:r>
      <w:r w:rsidR="008C69F6">
        <w:rPr>
          <w:rFonts w:hint="eastAsia"/>
        </w:rPr>
        <w:t>变异体</w:t>
      </w:r>
      <w:r w:rsidR="00C12335">
        <w:rPr>
          <w:rFonts w:hint="eastAsia"/>
        </w:rPr>
        <w:t>.</w:t>
      </w:r>
      <w:r w:rsidR="008F4F4F" w:rsidRPr="00927470">
        <w:rPr>
          <w:rFonts w:hint="eastAsia"/>
        </w:rPr>
        <w:t>本文</w:t>
      </w:r>
      <w:r w:rsidR="00A60C2A">
        <w:rPr>
          <w:rFonts w:hint="eastAsia"/>
        </w:rPr>
        <w:t>通过扩展</w:t>
      </w:r>
      <w:proofErr w:type="spellStart"/>
      <w:r w:rsidR="00A60C2A">
        <w:rPr>
          <w:rFonts w:hint="eastAsia"/>
        </w:rPr>
        <w:t>MuJava</w:t>
      </w:r>
      <w:proofErr w:type="spellEnd"/>
      <w:r w:rsidR="006C3258">
        <w:rPr>
          <w:rFonts w:hint="eastAsia"/>
        </w:rPr>
        <w:t>设计并实现了一个并发变异体</w:t>
      </w:r>
      <w:r w:rsidR="00364285" w:rsidRPr="00927470">
        <w:rPr>
          <w:rFonts w:hint="eastAsia"/>
        </w:rPr>
        <w:t>生成</w:t>
      </w:r>
      <w:r w:rsidR="008F4F4F" w:rsidRPr="00927470">
        <w:rPr>
          <w:rFonts w:hint="eastAsia"/>
        </w:rPr>
        <w:t>工具</w:t>
      </w:r>
      <w:proofErr w:type="spellStart"/>
      <w:r w:rsidR="008F4F4F" w:rsidRPr="00927470">
        <w:rPr>
          <w:rFonts w:hint="eastAsia"/>
        </w:rPr>
        <w:t>C</w:t>
      </w:r>
      <w:r>
        <w:rPr>
          <w:rFonts w:hint="eastAsia"/>
        </w:rPr>
        <w:t>MuJava</w:t>
      </w:r>
      <w:proofErr w:type="spellEnd"/>
      <w:r w:rsidR="008F4F4F" w:rsidRPr="00927470">
        <w:rPr>
          <w:rFonts w:hint="eastAsia"/>
        </w:rPr>
        <w:t>,</w:t>
      </w:r>
      <w:r w:rsidR="006C3258">
        <w:rPr>
          <w:rFonts w:hint="eastAsia"/>
        </w:rPr>
        <w:t>提高并发</w:t>
      </w:r>
      <w:r w:rsidR="008F4F4F" w:rsidRPr="00927470">
        <w:rPr>
          <w:rFonts w:hint="eastAsia"/>
        </w:rPr>
        <w:t>Java</w:t>
      </w:r>
      <w:r w:rsidR="008F4F4F" w:rsidRPr="00927470">
        <w:rPr>
          <w:rFonts w:hint="eastAsia"/>
        </w:rPr>
        <w:t>程序的</w:t>
      </w:r>
      <w:r w:rsidR="006C3258">
        <w:rPr>
          <w:rFonts w:hint="eastAsia"/>
        </w:rPr>
        <w:t>变异测试的</w:t>
      </w:r>
      <w:r w:rsidR="008F4F4F" w:rsidRPr="00927470">
        <w:rPr>
          <w:rFonts w:hint="eastAsia"/>
        </w:rPr>
        <w:t>自动化程度</w:t>
      </w:r>
      <w:r w:rsidR="00364285">
        <w:rPr>
          <w:rFonts w:hint="eastAsia"/>
        </w:rPr>
        <w:t>与效率</w:t>
      </w:r>
      <w:r w:rsidR="008F4F4F" w:rsidRPr="00927470">
        <w:rPr>
          <w:rFonts w:hint="eastAsia"/>
        </w:rPr>
        <w:t>.</w:t>
      </w:r>
      <w:r w:rsidR="0005474C">
        <w:rPr>
          <w:rFonts w:hint="eastAsia"/>
        </w:rPr>
        <w:t>具体说来</w:t>
      </w:r>
      <w:r w:rsidR="0005474C">
        <w:rPr>
          <w:rFonts w:hint="eastAsia"/>
        </w:rPr>
        <w:t>:</w:t>
      </w:r>
    </w:p>
    <w:p w:rsidR="00C12335" w:rsidRDefault="00C12335" w:rsidP="008A600A">
      <w:pPr>
        <w:pStyle w:val="a0"/>
        <w:numPr>
          <w:ilvl w:val="0"/>
          <w:numId w:val="8"/>
        </w:numPr>
        <w:tabs>
          <w:tab w:val="clear" w:pos="357"/>
          <w:tab w:val="left" w:pos="0"/>
        </w:tabs>
        <w:ind w:left="0" w:firstLineChars="0" w:firstLine="420"/>
      </w:pPr>
      <w:r>
        <w:rPr>
          <w:rFonts w:hint="eastAsia"/>
        </w:rPr>
        <w:t>基于</w:t>
      </w:r>
      <w:r>
        <w:t>Bradbury</w:t>
      </w:r>
      <w:r>
        <w:rPr>
          <w:rFonts w:hint="eastAsia"/>
        </w:rPr>
        <w:t>等人提出的并发变异算子</w:t>
      </w:r>
      <w:r>
        <w:rPr>
          <w:rFonts w:hint="eastAsia"/>
        </w:rPr>
        <w:t>,</w:t>
      </w:r>
      <w:r>
        <w:rPr>
          <w:rFonts w:hint="eastAsia"/>
        </w:rPr>
        <w:t>运用反射、元变异、设计模式等技术开发了一个高效、可扩展的并发变异体自动生成工具</w:t>
      </w:r>
      <w:proofErr w:type="spellStart"/>
      <w:r>
        <w:rPr>
          <w:rFonts w:hint="eastAsia"/>
        </w:rPr>
        <w:t>CMuJava</w:t>
      </w:r>
      <w:proofErr w:type="spellEnd"/>
      <w:r w:rsidR="0005474C">
        <w:rPr>
          <w:rFonts w:hint="eastAsia"/>
        </w:rPr>
        <w:t>;</w:t>
      </w:r>
    </w:p>
    <w:p w:rsidR="007F5D38" w:rsidRDefault="007F5D38" w:rsidP="008A600A">
      <w:pPr>
        <w:pStyle w:val="a0"/>
        <w:numPr>
          <w:ilvl w:val="0"/>
          <w:numId w:val="8"/>
        </w:numPr>
        <w:tabs>
          <w:tab w:val="clear" w:pos="357"/>
          <w:tab w:val="left" w:pos="0"/>
        </w:tabs>
        <w:ind w:left="0" w:firstLineChars="0" w:firstLine="420"/>
      </w:pPr>
      <w:r>
        <w:rPr>
          <w:rFonts w:hint="eastAsia"/>
        </w:rPr>
        <w:t>以经验研究的方式</w:t>
      </w:r>
      <w:r w:rsidR="005711F8">
        <w:rPr>
          <w:rFonts w:hint="eastAsia"/>
        </w:rPr>
        <w:t>评估</w:t>
      </w:r>
      <w:r>
        <w:rPr>
          <w:rFonts w:hint="eastAsia"/>
        </w:rPr>
        <w:t>了</w:t>
      </w:r>
      <w:proofErr w:type="spellStart"/>
      <w:r w:rsidR="00112A7D">
        <w:rPr>
          <w:rFonts w:hint="eastAsia"/>
        </w:rPr>
        <w:t>C</w:t>
      </w:r>
      <w:r w:rsidR="00B36D94">
        <w:rPr>
          <w:rFonts w:hint="eastAsia"/>
        </w:rPr>
        <w:t>MuJava</w:t>
      </w:r>
      <w:proofErr w:type="spellEnd"/>
      <w:r w:rsidR="00112A7D">
        <w:rPr>
          <w:rFonts w:hint="eastAsia"/>
        </w:rPr>
        <w:t>生成并发变异体</w:t>
      </w:r>
      <w:r>
        <w:rPr>
          <w:rFonts w:hint="eastAsia"/>
        </w:rPr>
        <w:t>的正确性、</w:t>
      </w:r>
      <w:r w:rsidR="00926BFD">
        <w:rPr>
          <w:rFonts w:hint="eastAsia"/>
        </w:rPr>
        <w:t>充分性</w:t>
      </w:r>
      <w:r>
        <w:rPr>
          <w:rFonts w:hint="eastAsia"/>
        </w:rPr>
        <w:t>和</w:t>
      </w:r>
      <w:r w:rsidR="00926BFD">
        <w:rPr>
          <w:rFonts w:hint="eastAsia"/>
        </w:rPr>
        <w:t>变异体生成</w:t>
      </w:r>
      <w:r>
        <w:rPr>
          <w:rFonts w:hint="eastAsia"/>
        </w:rPr>
        <w:t>效率</w:t>
      </w:r>
      <w:r>
        <w:rPr>
          <w:rFonts w:hint="eastAsia"/>
        </w:rPr>
        <w:t>.</w:t>
      </w:r>
    </w:p>
    <w:p w:rsidR="00A75FD4" w:rsidRPr="00306583" w:rsidRDefault="00F216A3" w:rsidP="004B7E2C">
      <w:pPr>
        <w:pStyle w:val="a0"/>
        <w:ind w:firstLine="372"/>
      </w:pPr>
      <w:r>
        <w:rPr>
          <w:rFonts w:hint="eastAsia"/>
        </w:rPr>
        <w:t>本文第</w:t>
      </w:r>
      <w:r>
        <w:rPr>
          <w:rFonts w:hint="eastAsia"/>
        </w:rPr>
        <w:t>1</w:t>
      </w:r>
      <w:r w:rsidR="00D4293C">
        <w:rPr>
          <w:rFonts w:hint="eastAsia"/>
        </w:rPr>
        <w:t>节讨论</w:t>
      </w:r>
      <w:r>
        <w:rPr>
          <w:rFonts w:hint="eastAsia"/>
        </w:rPr>
        <w:t>并发变异测试</w:t>
      </w:r>
      <w:r w:rsidR="00D4293C">
        <w:rPr>
          <w:rFonts w:hint="eastAsia"/>
        </w:rPr>
        <w:t>的基本原理</w:t>
      </w:r>
      <w:r>
        <w:rPr>
          <w:rFonts w:hint="eastAsia"/>
        </w:rPr>
        <w:t>.</w:t>
      </w:r>
      <w:r>
        <w:rPr>
          <w:rFonts w:hint="eastAsia"/>
        </w:rPr>
        <w:t>第</w:t>
      </w:r>
      <w:r>
        <w:rPr>
          <w:rFonts w:hint="eastAsia"/>
        </w:rPr>
        <w:t>2</w:t>
      </w:r>
      <w:r>
        <w:rPr>
          <w:rFonts w:hint="eastAsia"/>
        </w:rPr>
        <w:t>节</w:t>
      </w:r>
      <w:r w:rsidR="003473A9">
        <w:rPr>
          <w:rFonts w:hint="eastAsia"/>
        </w:rPr>
        <w:t>介绍</w:t>
      </w:r>
      <w:r w:rsidR="00D4293C">
        <w:rPr>
          <w:rFonts w:hint="eastAsia"/>
        </w:rPr>
        <w:t>研制的</w:t>
      </w:r>
      <w:proofErr w:type="spellStart"/>
      <w:r w:rsidR="00D4293C">
        <w:rPr>
          <w:rFonts w:hint="eastAsia"/>
        </w:rPr>
        <w:t>CMuJava</w:t>
      </w:r>
      <w:proofErr w:type="spellEnd"/>
      <w:r w:rsidR="00D4293C">
        <w:rPr>
          <w:rFonts w:hint="eastAsia"/>
        </w:rPr>
        <w:t>的</w:t>
      </w:r>
      <w:r w:rsidR="00926BFD">
        <w:rPr>
          <w:rFonts w:hint="eastAsia"/>
        </w:rPr>
        <w:t>机理与</w:t>
      </w:r>
      <w:r w:rsidR="00D4293C">
        <w:rPr>
          <w:rFonts w:hint="eastAsia"/>
        </w:rPr>
        <w:t>关键</w:t>
      </w:r>
      <w:r w:rsidR="00926BFD">
        <w:rPr>
          <w:rFonts w:hint="eastAsia"/>
        </w:rPr>
        <w:t>技术</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proofErr w:type="spellStart"/>
      <w:r w:rsidR="00D4293C">
        <w:rPr>
          <w:rFonts w:hint="eastAsia"/>
        </w:rPr>
        <w:t>CMuJava</w:t>
      </w:r>
      <w:proofErr w:type="spellEnd"/>
      <w:r w:rsidR="00626B58">
        <w:rPr>
          <w:rFonts w:hint="eastAsia"/>
        </w:rPr>
        <w:t>生成</w:t>
      </w:r>
      <w:r w:rsidR="00D4293C">
        <w:rPr>
          <w:rFonts w:hint="eastAsia"/>
        </w:rPr>
        <w:t>的</w:t>
      </w:r>
      <w:r w:rsidR="00626B58">
        <w:rPr>
          <w:rFonts w:hint="eastAsia"/>
        </w:rPr>
        <w:t>并发变异体</w:t>
      </w:r>
      <w:r w:rsidR="002F56BE">
        <w:rPr>
          <w:rFonts w:hint="eastAsia"/>
        </w:rPr>
        <w:t>的正确性、</w:t>
      </w:r>
      <w:r w:rsidR="00D4293C">
        <w:rPr>
          <w:rFonts w:hint="eastAsia"/>
        </w:rPr>
        <w:t>充分</w:t>
      </w:r>
      <w:r w:rsidR="002F56BE">
        <w:rPr>
          <w:rFonts w:hint="eastAsia"/>
        </w:rPr>
        <w:t>性和</w:t>
      </w:r>
      <w:r w:rsidR="00D4293C">
        <w:rPr>
          <w:rFonts w:hint="eastAsia"/>
        </w:rPr>
        <w:t>生成</w:t>
      </w:r>
      <w:r w:rsidR="002F56BE">
        <w:rPr>
          <w:rFonts w:hint="eastAsia"/>
        </w:rPr>
        <w:t>效率</w:t>
      </w:r>
      <w:r>
        <w:rPr>
          <w:rFonts w:hint="eastAsia"/>
        </w:rPr>
        <w:t>.</w:t>
      </w:r>
      <w:r>
        <w:rPr>
          <w:rFonts w:hint="eastAsia"/>
        </w:rPr>
        <w:t>第</w:t>
      </w:r>
      <w:r w:rsidR="00926BFD">
        <w:rPr>
          <w:rFonts w:hint="eastAsia"/>
        </w:rPr>
        <w:t>4</w:t>
      </w:r>
      <w:r>
        <w:rPr>
          <w:rFonts w:hint="eastAsia"/>
        </w:rPr>
        <w:t>节</w:t>
      </w:r>
      <w:r w:rsidR="004A3414">
        <w:rPr>
          <w:rFonts w:hint="eastAsia"/>
        </w:rPr>
        <w:t>介绍相关研究工作</w:t>
      </w:r>
      <w:r>
        <w:rPr>
          <w:rFonts w:hint="eastAsia"/>
        </w:rPr>
        <w:t>.</w:t>
      </w:r>
      <w:r>
        <w:rPr>
          <w:rFonts w:hint="eastAsia"/>
        </w:rPr>
        <w:t>第</w:t>
      </w:r>
      <w:r w:rsidR="00926BFD">
        <w:t>5</w:t>
      </w:r>
      <w:r>
        <w:rPr>
          <w:rFonts w:hint="eastAsia"/>
        </w:rPr>
        <w:t>节</w:t>
      </w:r>
      <w:r w:rsidR="004A3414">
        <w:rPr>
          <w:rFonts w:hint="eastAsia"/>
        </w:rPr>
        <w:t>总结</w:t>
      </w:r>
      <w:r w:rsidR="00926BFD">
        <w:rPr>
          <w:rFonts w:hint="eastAsia"/>
        </w:rPr>
        <w:t>全文</w:t>
      </w:r>
      <w:r w:rsidR="002F56BE">
        <w:rPr>
          <w:rFonts w:hint="eastAsia"/>
        </w:rPr>
        <w:t>.</w:t>
      </w:r>
    </w:p>
    <w:p w:rsidR="007C5023" w:rsidRDefault="00C766BC" w:rsidP="00C766BC">
      <w:pPr>
        <w:pStyle w:val="1"/>
      </w:pPr>
      <w:r>
        <w:rPr>
          <w:rFonts w:hint="eastAsia"/>
        </w:rPr>
        <w:t>并发变异测试</w:t>
      </w:r>
    </w:p>
    <w:p w:rsidR="00A93C64" w:rsidRDefault="009218C7" w:rsidP="0005474C">
      <w:pPr>
        <w:pStyle w:val="a0"/>
        <w:tabs>
          <w:tab w:val="clear" w:pos="357"/>
        </w:tabs>
        <w:ind w:firstLine="372"/>
      </w:pPr>
      <w:r w:rsidRPr="00A60253">
        <w:rPr>
          <w:rFonts w:hint="eastAsia"/>
        </w:rPr>
        <w:t>在传统变异测试中</w:t>
      </w:r>
      <w:r w:rsidRPr="00A60253">
        <w:rPr>
          <w:rFonts w:hint="eastAsia"/>
        </w:rPr>
        <w:t>,</w:t>
      </w:r>
      <w:r w:rsidR="00577518" w:rsidRPr="00A60253">
        <w:rPr>
          <w:rFonts w:hint="eastAsia"/>
        </w:rPr>
        <w:t>测试人员首先</w:t>
      </w:r>
      <w:r w:rsidR="007209CC" w:rsidRPr="00A60253">
        <w:rPr>
          <w:rFonts w:hint="eastAsia"/>
        </w:rPr>
        <w:t>应用变异算子</w:t>
      </w:r>
      <w:r w:rsidR="00140EE2" w:rsidRPr="00A60253">
        <w:rPr>
          <w:rFonts w:hint="eastAsia"/>
        </w:rPr>
        <w:t>生成</w:t>
      </w:r>
      <w:r w:rsidR="00487D37" w:rsidRPr="00A60253">
        <w:rPr>
          <w:rFonts w:hint="eastAsia"/>
        </w:rPr>
        <w:t>变异体</w:t>
      </w:r>
      <w:r w:rsidR="007209CC" w:rsidRPr="00A60253">
        <w:rPr>
          <w:rFonts w:hint="eastAsia"/>
        </w:rPr>
        <w:t>集合</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t>
                </m:r>
              </m:sup>
            </m:sSubSup>
          </m:e>
        </m:d>
      </m:oMath>
      <w:r w:rsidR="00A60253">
        <w:rPr>
          <w:rFonts w:hint="eastAsia"/>
        </w:rPr>
        <w:t>,</w:t>
      </w:r>
      <w:r w:rsidR="00A60253">
        <w:rPr>
          <w:rFonts w:hint="eastAsia"/>
        </w:rPr>
        <w:t>每个变异体</w:t>
      </w:r>
      <w:r w:rsidR="007C5023" w:rsidRPr="00A60253">
        <w:rPr>
          <w:rFonts w:hint="eastAsia"/>
        </w:rPr>
        <w:t>模拟待测程序可能存在的</w:t>
      </w:r>
      <w:r w:rsidR="00A60253">
        <w:rPr>
          <w:rFonts w:hint="eastAsia"/>
        </w:rPr>
        <w:t>一个</w:t>
      </w:r>
      <w:r w:rsidR="007C5023" w:rsidRPr="00A60253">
        <w:rPr>
          <w:rFonts w:hint="eastAsia"/>
        </w:rPr>
        <w:t>故障</w:t>
      </w:r>
      <w:r w:rsidR="005A108E" w:rsidRPr="00A60253">
        <w:rPr>
          <w:rFonts w:hint="eastAsia"/>
        </w:rPr>
        <w:t>.</w:t>
      </w:r>
      <w:r w:rsidR="00A60253">
        <w:rPr>
          <w:rFonts w:hint="eastAsia"/>
        </w:rPr>
        <w:t>对于给定的测试用例集</w:t>
      </w:r>
      <w:r w:rsidR="00A60253" w:rsidRPr="00A60253">
        <w:rPr>
          <w:rFonts w:hint="eastAsia"/>
          <w:i/>
        </w:rPr>
        <w:t>T</w:t>
      </w:r>
      <w:r w:rsidR="0005474C">
        <w:rPr>
          <w:rFonts w:hint="eastAsia"/>
        </w:rPr>
        <w:t>,</w:t>
      </w:r>
      <w:r w:rsidR="00140EE2" w:rsidRPr="00A60253">
        <w:rPr>
          <w:rFonts w:hint="eastAsia"/>
        </w:rPr>
        <w:t>在原始程序</w:t>
      </w:r>
      <w:r w:rsidR="00037604" w:rsidRPr="00A60253">
        <w:rPr>
          <w:rFonts w:hint="eastAsia"/>
          <w:i/>
        </w:rPr>
        <w:t>P</w:t>
      </w:r>
      <w:r w:rsidR="00140EE2" w:rsidRPr="00A60253">
        <w:rPr>
          <w:rFonts w:hint="eastAsia"/>
        </w:rPr>
        <w:t>和</w:t>
      </w:r>
      <w:r w:rsidR="00992896" w:rsidRPr="00A60253">
        <w:rPr>
          <w:rFonts w:hint="eastAsia"/>
        </w:rPr>
        <w:t>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i=1,2,…,n</m:t>
            </m:r>
          </m:e>
        </m:d>
      </m:oMath>
      <w:r w:rsidR="00992896" w:rsidRPr="00A60253">
        <w:rPr>
          <w:rFonts w:hint="eastAsia"/>
        </w:rPr>
        <w:t>上执行</w:t>
      </w:r>
      <w:r w:rsidR="00A60253" w:rsidRPr="00A60253">
        <w:rPr>
          <w:rFonts w:hint="eastAsia"/>
          <w:i/>
        </w:rPr>
        <w:t>T</w:t>
      </w:r>
      <w:r w:rsidR="00A60253">
        <w:rPr>
          <w:rFonts w:hint="eastAsia"/>
        </w:rPr>
        <w:t>中</w:t>
      </w:r>
      <w:r w:rsidR="00624FFB" w:rsidRPr="00A60253">
        <w:rPr>
          <w:rFonts w:hint="eastAsia"/>
        </w:rPr>
        <w:t>所有</w:t>
      </w:r>
      <w:r w:rsidR="00624FFB">
        <w:rPr>
          <w:rFonts w:hint="eastAsia"/>
        </w:rPr>
        <w:t>的</w:t>
      </w:r>
      <w:r w:rsidR="00992896">
        <w:rPr>
          <w:rFonts w:hint="eastAsia"/>
        </w:rPr>
        <w:t>测试用例</w:t>
      </w:r>
      <w:r w:rsidR="00A60253">
        <w:rPr>
          <w:rFonts w:hint="eastAsia"/>
        </w:rPr>
        <w:t>.</w:t>
      </w:r>
      <w:r w:rsidR="00D2482D">
        <w:rPr>
          <w:rFonts w:hint="eastAsia"/>
        </w:rPr>
        <w:t>如果存在</w:t>
      </w:r>
      <w:r w:rsidR="00FA32D7">
        <w:rPr>
          <w:rFonts w:hint="eastAsia"/>
        </w:rPr>
        <w:t>某个测试用例</w:t>
      </w:r>
      <w:r w:rsidR="00FA32D7">
        <w:rPr>
          <w:rFonts w:hint="eastAsia"/>
          <w:i/>
        </w:rPr>
        <w:t>t</w:t>
      </w:r>
      <w:r w:rsidR="0033151D">
        <w:rPr>
          <w:rFonts w:ascii="宋体" w:hAnsi="宋体" w:hint="eastAsia"/>
          <w:i/>
        </w:rPr>
        <w:t>∈</w:t>
      </w:r>
      <w:r w:rsidR="0033151D">
        <w:rPr>
          <w:i/>
        </w:rPr>
        <w:t>T</w:t>
      </w:r>
      <w:r w:rsidR="00FA32D7">
        <w:rPr>
          <w:rFonts w:hint="eastAsia"/>
        </w:rPr>
        <w:t>使得</w:t>
      </w:r>
      <w:r w:rsidR="00037604" w:rsidRPr="00195124">
        <w:rPr>
          <w:rFonts w:hint="eastAsia"/>
          <w:i/>
        </w:rPr>
        <w:t>P</w:t>
      </w:r>
      <w:r w:rsidR="00A31C6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上的</w:t>
      </w:r>
      <w:r w:rsidR="00FA32D7">
        <w:rPr>
          <w:rFonts w:hint="eastAsia"/>
        </w:rPr>
        <w:t>输出</w:t>
      </w:r>
      <w:r w:rsidR="00A31C65">
        <w:rPr>
          <w:rFonts w:hint="eastAsia"/>
        </w:rPr>
        <w:t>不同</w:t>
      </w:r>
      <w:r w:rsidR="00A31C65">
        <w:rPr>
          <w:rFonts w:hint="eastAsia"/>
        </w:rPr>
        <w:t>,</w:t>
      </w:r>
      <w:r w:rsidR="00A31C65">
        <w:rPr>
          <w:rFonts w:hint="eastAsia"/>
        </w:rPr>
        <w:t>则称变异体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A32D7">
        <w:rPr>
          <w:rFonts w:hint="eastAsia"/>
        </w:rPr>
        <w:t>被“</w:t>
      </w:r>
      <w:r w:rsidR="00A31C65">
        <w:rPr>
          <w:rFonts w:hint="eastAsia"/>
        </w:rPr>
        <w:t>杀死</w:t>
      </w:r>
      <w:r w:rsidR="00FA32D7">
        <w:rPr>
          <w:rFonts w:hint="eastAsia"/>
        </w:rPr>
        <w:t>”</w:t>
      </w:r>
      <w:r w:rsidR="0005474C">
        <w:rPr>
          <w:rFonts w:hint="eastAsia"/>
        </w:rPr>
        <w:t>;</w:t>
      </w:r>
      <w:r w:rsidR="00D2482D">
        <w:rPr>
          <w:rFonts w:hint="eastAsia"/>
        </w:rPr>
        <w:t>如果</w:t>
      </w:r>
      <w:r w:rsidR="00A60253">
        <w:rPr>
          <w:rFonts w:hint="eastAsia"/>
        </w:rPr>
        <w:t>不存在一个</w:t>
      </w:r>
      <w:r w:rsidR="00D2482D">
        <w:rPr>
          <w:rFonts w:hint="eastAsia"/>
        </w:rPr>
        <w:t>测试用例</w:t>
      </w:r>
      <w:r w:rsidR="00A60253">
        <w:rPr>
          <w:rFonts w:hint="eastAsia"/>
        </w:rPr>
        <w:t>使得</w:t>
      </w:r>
      <w:r w:rsidR="00037604" w:rsidRPr="00195124">
        <w:rPr>
          <w:rFonts w:hint="eastAsia"/>
          <w:i/>
        </w:rPr>
        <w:t>P</w:t>
      </w:r>
      <w:r w:rsidR="00D2482D">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A60253">
        <w:rPr>
          <w:rFonts w:hint="eastAsia"/>
        </w:rPr>
        <w:t>输出不同</w:t>
      </w:r>
      <w:r w:rsidR="00D2482D">
        <w:rPr>
          <w:rFonts w:hint="eastAsia"/>
        </w:rPr>
        <w:t>,</w:t>
      </w:r>
      <w:r w:rsidR="00D2482D">
        <w:rPr>
          <w:rFonts w:hint="eastAsia"/>
        </w:rPr>
        <w:t>则称</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为</w:t>
      </w:r>
      <w:r w:rsidR="00037604" w:rsidRPr="00195124">
        <w:rPr>
          <w:rFonts w:hint="eastAsia"/>
          <w:i/>
        </w:rPr>
        <w:t>P</w:t>
      </w:r>
      <w:r w:rsidR="00D2482D">
        <w:rPr>
          <w:rFonts w:hint="eastAsia"/>
        </w:rPr>
        <w:t>的等价变异体</w:t>
      </w:r>
      <w:r w:rsidR="00A31C65">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w:t>
      </w:r>
      <w:r w:rsidR="0033151D" w:rsidRPr="0033151D">
        <w:rPr>
          <w:rFonts w:hint="eastAsia"/>
          <w:i/>
        </w:rPr>
        <w:t>T</w:t>
      </w:r>
      <w:r w:rsidR="00992896">
        <w:rPr>
          <w:rFonts w:hint="eastAsia"/>
        </w:rPr>
        <w:t>的充分性和测试技术的有效性</w:t>
      </w:r>
      <w:r>
        <w:rPr>
          <w:rFonts w:hint="eastAsia"/>
        </w:rPr>
        <w:t>.</w:t>
      </w:r>
    </w:p>
    <w:p w:rsidR="007C5023" w:rsidRDefault="00481132" w:rsidP="006055A7">
      <w:pPr>
        <w:pStyle w:val="a0"/>
        <w:ind w:firstLineChars="0" w:firstLine="0"/>
        <w:jc w:val="center"/>
      </w:pPr>
      <w:r>
        <w:rPr>
          <w:rFonts w:hint="eastAsia"/>
        </w:rPr>
        <w:t xml:space="preserve">     </w:t>
      </w:r>
      <w:r w:rsidR="00FA32D7">
        <w:t xml:space="preserve">                   </w:t>
      </w:r>
      <w:r>
        <w:rPr>
          <w:rFonts w:hint="eastAsia"/>
        </w:rPr>
        <w:t xml:space="preserve">         </w:t>
      </w:r>
      <w:r w:rsidR="00A93C64">
        <w:rPr>
          <w:rFonts w:hint="eastAsia"/>
        </w:rPr>
        <w:t xml:space="preserve">          </w:t>
      </w:r>
      <w:r>
        <w:rPr>
          <w:rFonts w:hint="eastAsia"/>
        </w:rPr>
        <w:t xml:space="preserve">  </w:t>
      </w:r>
      <w:r w:rsidRPr="00195124">
        <w:rPr>
          <w:rFonts w:hint="eastAsia"/>
          <w:i/>
        </w:rPr>
        <w:t xml:space="preserve"> </w:t>
      </w:r>
      <m:oMath>
        <m:r>
          <w:rPr>
            <w:rFonts w:ascii="Cambria Math" w:hAnsi="Cambria Math" w:hint="eastAsia"/>
          </w:rPr>
          <m:t>MS</m:t>
        </m:r>
        <m:d>
          <m:dPr>
            <m:ctrlPr>
              <w:rPr>
                <w:rFonts w:ascii="Cambria Math" w:hAnsi="Cambria Math"/>
                <w:i/>
              </w:rPr>
            </m:ctrlPr>
          </m:dPr>
          <m:e>
            <m:r>
              <w:rPr>
                <w:rFonts w:ascii="Cambria Math" w:hAnsi="Cambria Math" w:hint="eastAsia"/>
              </w:rPr>
              <m:t>M,T</m:t>
            </m:r>
          </m:e>
        </m:d>
        <m:r>
          <w:rPr>
            <w:rFonts w:ascii="Cambria Math"/>
          </w:rPr>
          <m:t>=</m:t>
        </m:r>
        <m:f>
          <m:fPr>
            <m:ctrlPr>
              <w:rPr>
                <w:rFonts w:ascii="Cambria Math" w:hAnsi="Cambria Math"/>
                <w:i/>
              </w:rPr>
            </m:ctrlPr>
          </m:fPr>
          <m:num>
            <m:r>
              <w:rPr>
                <w:rFonts w:ascii="Cambria Math" w:hAnsi="Cambria Math" w:hint="eastAsia"/>
              </w:rPr>
              <m:t>killed(M,T)</m:t>
            </m:r>
          </m:num>
          <m:den>
            <m:r>
              <w:rPr>
                <w:rFonts w:ascii="Cambria Math" w:hAnsi="Cambria Math" w:hint="eastAsia"/>
              </w:rPr>
              <m:t xml:space="preserve">{|M| </m:t>
            </m:r>
            <m:r>
              <w:rPr>
                <w:rFonts w:ascii="Cambria Math" w:eastAsia="MS Mincho" w:hAnsi="Cambria Math" w:cs="MS Mincho" w:hint="eastAsia"/>
              </w:rPr>
              <m:t>-</m:t>
            </m:r>
            <m: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FA32D7">
        <w:t xml:space="preserve">                                                          </w:t>
      </w:r>
      <w:r w:rsidR="00495278">
        <w:rPr>
          <w:rFonts w:hint="eastAsia"/>
        </w:rPr>
        <w:t xml:space="preserve">    </w:t>
      </w:r>
      <w:r w:rsidR="007A2413">
        <w:rPr>
          <w:rFonts w:hint="eastAsia"/>
        </w:rPr>
        <w:t>(</w:t>
      </w:r>
      <w:r w:rsidR="00821D8E">
        <w:rPr>
          <w:rFonts w:hint="eastAsia"/>
        </w:rPr>
        <w:t>1</w:t>
      </w:r>
      <w:r w:rsidR="007A2413">
        <w:rPr>
          <w:rFonts w:hint="eastAsia"/>
        </w:rPr>
        <w:t>)</w:t>
      </w:r>
    </w:p>
    <w:p w:rsidR="007C5023" w:rsidRDefault="00495278" w:rsidP="009218C7">
      <w:pPr>
        <w:pStyle w:val="a0"/>
        <w:ind w:firstLineChars="0" w:firstLine="0"/>
      </w:pPr>
      <w:r>
        <w:rPr>
          <w:rFonts w:hint="eastAsia"/>
        </w:rPr>
        <w:t>其中</w:t>
      </w:r>
      <w:r>
        <w:rPr>
          <w:rFonts w:hint="eastAsia"/>
        </w:rPr>
        <w:t>,</w:t>
      </w:r>
      <w:r w:rsidR="007C5023" w:rsidRPr="00CE548B">
        <w:rPr>
          <w:rFonts w:hint="eastAsia"/>
          <w:i/>
        </w:rPr>
        <w:t>MS(M,T)</w:t>
      </w:r>
      <w:r w:rsidR="007C5023">
        <w:rPr>
          <w:rFonts w:hint="eastAsia"/>
        </w:rPr>
        <w:t>表示变异</w:t>
      </w:r>
      <w:r w:rsidR="000B53B6">
        <w:rPr>
          <w:rFonts w:hint="eastAsia"/>
        </w:rPr>
        <w:t>得分</w:t>
      </w:r>
      <w:r w:rsidR="007C5023">
        <w:rPr>
          <w:rFonts w:hint="eastAsia"/>
        </w:rPr>
        <w:t>,</w:t>
      </w:r>
      <w:r w:rsidR="007C5023" w:rsidRPr="00CE548B">
        <w:rPr>
          <w:rFonts w:hint="eastAsia"/>
          <w:i/>
        </w:rPr>
        <w:t>killed(M,T)</w:t>
      </w:r>
      <w:r w:rsidR="007C5023">
        <w:rPr>
          <w:rFonts w:hint="eastAsia"/>
        </w:rPr>
        <w:t>表示可杀死变异体</w:t>
      </w:r>
      <w:r w:rsidR="0033151D">
        <w:rPr>
          <w:rFonts w:hint="eastAsia"/>
        </w:rPr>
        <w:t>的</w:t>
      </w:r>
      <w:r w:rsidR="007C5023">
        <w:rPr>
          <w:rFonts w:hint="eastAsia"/>
        </w:rPr>
        <w:t>数量</w:t>
      </w:r>
      <w:r w:rsidR="007C5023">
        <w:rPr>
          <w:rFonts w:hint="eastAsia"/>
        </w:rPr>
        <w:t>,</w:t>
      </w:r>
      <w:r w:rsidR="007C5023" w:rsidRPr="00CE548B">
        <w:rPr>
          <w:rFonts w:hint="eastAsia"/>
          <w:i/>
        </w:rPr>
        <w:t>|M|</w:t>
      </w:r>
      <w:r w:rsidR="007C5023">
        <w:rPr>
          <w:rFonts w:hint="eastAsia"/>
        </w:rPr>
        <w:t>表示所有变异体</w:t>
      </w:r>
      <w:r w:rsidR="0033151D">
        <w:rPr>
          <w:rFonts w:hint="eastAsia"/>
        </w:rPr>
        <w:t>的</w:t>
      </w:r>
      <w:r w:rsidR="007C5023">
        <w:rPr>
          <w:rFonts w:hint="eastAsia"/>
        </w:rPr>
        <w:t>数量</w:t>
      </w:r>
      <w:r w:rsidR="007C5023">
        <w:rPr>
          <w:rFonts w:hint="eastAsia"/>
        </w:rPr>
        <w:t>,</w:t>
      </w:r>
      <w:proofErr w:type="spellStart"/>
      <w:r w:rsidR="007C5023" w:rsidRPr="00CE548B">
        <w:rPr>
          <w:rFonts w:hint="eastAsia"/>
          <w:i/>
        </w:rPr>
        <w:t>eqv</w:t>
      </w:r>
      <w:proofErr w:type="spellEnd"/>
      <w:r w:rsidR="007C5023" w:rsidRPr="00CE548B">
        <w:rPr>
          <w:rFonts w:hint="eastAsia"/>
          <w:i/>
        </w:rPr>
        <w:t>(M)</w:t>
      </w:r>
      <w:r w:rsidR="007C5023">
        <w:rPr>
          <w:rFonts w:hint="eastAsia"/>
        </w:rPr>
        <w:t>表示等价变异体</w:t>
      </w:r>
      <w:r w:rsidR="0033151D">
        <w:rPr>
          <w:rFonts w:hint="eastAsia"/>
        </w:rPr>
        <w:t>的</w:t>
      </w:r>
      <w:r w:rsidR="007C5023">
        <w:rPr>
          <w:rFonts w:hint="eastAsia"/>
        </w:rPr>
        <w:t>数量</w:t>
      </w:r>
      <w:r w:rsidR="007C5023">
        <w:rPr>
          <w:rFonts w:hint="eastAsia"/>
        </w:rPr>
        <w:t>.</w:t>
      </w:r>
    </w:p>
    <w:p w:rsidR="00A6235C" w:rsidRDefault="0012438B" w:rsidP="00A6235C">
      <w:pPr>
        <w:pStyle w:val="a0"/>
        <w:ind w:firstLine="372"/>
      </w:pPr>
      <w:r>
        <w:rPr>
          <w:rFonts w:hint="eastAsia"/>
        </w:rPr>
        <w:t>与传统变异测试不同</w:t>
      </w:r>
      <w:r>
        <w:rPr>
          <w:rFonts w:hint="eastAsia"/>
        </w:rPr>
        <w:t>,</w:t>
      </w:r>
      <w:r>
        <w:rPr>
          <w:rFonts w:hint="eastAsia"/>
        </w:rPr>
        <w:t>并发变异测试是对程序中特有的并发机制应用变异算子生成并发变异体</w:t>
      </w:r>
      <w:r>
        <w:rPr>
          <w:rFonts w:hint="eastAsia"/>
        </w:rPr>
        <w:t>,</w:t>
      </w:r>
      <w:r>
        <w:rPr>
          <w:rFonts w:hint="eastAsia"/>
        </w:rPr>
        <w:t>模拟并发故障类型</w:t>
      </w:r>
      <w:r>
        <w:rPr>
          <w:rFonts w:hint="eastAsia"/>
        </w:rPr>
        <w:t>.</w:t>
      </w:r>
      <w:r w:rsidR="007B7B64">
        <w:rPr>
          <w:rFonts w:hint="eastAsia"/>
        </w:rPr>
        <w:t>传统变异测试定义为</w:t>
      </w:r>
      <w:r w:rsidR="007B7B64">
        <w:rPr>
          <w:rFonts w:hint="eastAsia"/>
        </w:rPr>
        <w:t>5</w:t>
      </w:r>
      <w:r w:rsidR="007B7B64">
        <w:rPr>
          <w:rFonts w:hint="eastAsia"/>
        </w:rPr>
        <w:t>元组</w:t>
      </w:r>
      <m:oMath>
        <m:r>
          <w:rPr>
            <w:rFonts w:ascii="Cambria Math" w:hAnsi="Cambria Math"/>
          </w:rPr>
          <m:t>E=(P,S,D,L,A)</m:t>
        </m:r>
      </m:oMath>
      <w:r w:rsidR="00153C8B">
        <w:rPr>
          <w:rFonts w:hint="eastAsia"/>
          <w:vertAlign w:val="superscript"/>
        </w:rPr>
        <w:t>[19</w:t>
      </w:r>
      <w:r w:rsidR="007B7B64">
        <w:rPr>
          <w:rFonts w:hint="eastAsia"/>
          <w:vertAlign w:val="superscript"/>
        </w:rPr>
        <w:t>]</w:t>
      </w:r>
      <w:r w:rsidR="007B7B64">
        <w:rPr>
          <w:rFonts w:hint="eastAsia"/>
        </w:rPr>
        <w:t>,</w:t>
      </w:r>
      <w:r w:rsidR="009518BF">
        <w:rPr>
          <w:rFonts w:hint="eastAsia"/>
        </w:rPr>
        <w:t>其中</w:t>
      </w:r>
      <w:r w:rsidR="009518BF">
        <w:rPr>
          <w:rFonts w:hint="eastAsia"/>
        </w:rPr>
        <w:t>,</w:t>
      </w:r>
      <w:r w:rsidR="007B7B64" w:rsidRPr="00195124">
        <w:rPr>
          <w:rFonts w:hint="eastAsia"/>
          <w:i/>
        </w:rPr>
        <w:t>P</w:t>
      </w:r>
      <w:r w:rsidR="007B7B64">
        <w:rPr>
          <w:rFonts w:hint="eastAsia"/>
        </w:rPr>
        <w:t>是原始程序</w:t>
      </w:r>
      <w:r w:rsidR="007B7B64">
        <w:rPr>
          <w:rFonts w:hint="eastAsia"/>
        </w:rPr>
        <w:t>,</w:t>
      </w:r>
      <w:r w:rsidR="007B7B64" w:rsidRPr="00195124">
        <w:rPr>
          <w:rFonts w:hint="eastAsia"/>
          <w:i/>
        </w:rPr>
        <w:t>S</w:t>
      </w:r>
      <w:r w:rsidR="007B7B64">
        <w:rPr>
          <w:rFonts w:hint="eastAsia"/>
        </w:rPr>
        <w:t>是规格说明</w:t>
      </w:r>
      <w:r w:rsidR="007B7B64">
        <w:rPr>
          <w:rFonts w:hint="eastAsia"/>
        </w:rPr>
        <w:t>,</w:t>
      </w:r>
      <w:r w:rsidR="007B7B64" w:rsidRPr="00195124">
        <w:rPr>
          <w:rFonts w:hint="eastAsia"/>
          <w:i/>
        </w:rPr>
        <w:t>D</w:t>
      </w:r>
      <w:r w:rsidR="007B7B64">
        <w:rPr>
          <w:rFonts w:hint="eastAsia"/>
        </w:rPr>
        <w:t>是</w:t>
      </w:r>
      <w:r w:rsidR="006A1573">
        <w:rPr>
          <w:rFonts w:hint="eastAsia"/>
        </w:rPr>
        <w:t>测试用例集</w:t>
      </w:r>
      <w:r w:rsidR="007B7B64">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265499">
        <w:rPr>
          <w:rFonts w:hint="eastAsia"/>
        </w:rPr>
        <w:t>表示</w:t>
      </w:r>
      <w:r w:rsidR="00265499" w:rsidRPr="00195124">
        <w:rPr>
          <w:rFonts w:hint="eastAsia"/>
          <w:i/>
        </w:rPr>
        <w:t>P</w:t>
      </w:r>
      <w:r w:rsidR="00265499">
        <w:rPr>
          <w:rFonts w:hint="eastAsia"/>
        </w:rPr>
        <w:t>中语句的位置</w:t>
      </w:r>
      <w:r w:rsidR="006A1573">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33151D">
        <w:rPr>
          <w:rFonts w:hint="eastAsia"/>
        </w:rPr>
        <w:t>表示</w:t>
      </w:r>
      <w:r w:rsidR="007B7B64">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10E9F">
        <w:rPr>
          <w:rFonts w:hint="eastAsia"/>
        </w:rPr>
        <w:t>处</w:t>
      </w:r>
      <w:r w:rsidR="0033151D">
        <w:rPr>
          <w:rFonts w:hint="eastAsia"/>
        </w:rPr>
        <w:t>可应用的</w:t>
      </w:r>
      <w:r w:rsidR="007B7B64">
        <w:rPr>
          <w:rFonts w:hint="eastAsia"/>
        </w:rPr>
        <w:t>变异算子集合</w:t>
      </w:r>
      <w:r w:rsidR="00B73219">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B73219">
        <w:rPr>
          <w:rFonts w:hint="eastAsia"/>
        </w:rPr>
        <w:t>是变异算子的数量</w:t>
      </w:r>
      <w:r w:rsidR="00B73219">
        <w:rPr>
          <w:rFonts w:hint="eastAsia"/>
        </w:rPr>
        <w:t>.</w:t>
      </w:r>
      <w:r w:rsidR="00E60AA3">
        <w:rPr>
          <w:rFonts w:hint="eastAsia"/>
        </w:rPr>
        <w:t>通过扩展</w:t>
      </w:r>
      <w:r w:rsidR="003206B8">
        <w:rPr>
          <w:rFonts w:hint="eastAsia"/>
        </w:rPr>
        <w:t>传统变异测试模型</w:t>
      </w:r>
      <w:r w:rsidR="00E60AA3">
        <w:rPr>
          <w:rFonts w:hint="eastAsia"/>
        </w:rPr>
        <w:t>,</w:t>
      </w:r>
      <w:r>
        <w:rPr>
          <w:rFonts w:hint="eastAsia"/>
        </w:rPr>
        <w:t>本文</w:t>
      </w:r>
      <w:r w:rsidR="0005474C">
        <w:rPr>
          <w:rFonts w:hint="eastAsia"/>
        </w:rPr>
        <w:t>给出的并发变异的测试模型如下</w:t>
      </w:r>
      <w:r w:rsidR="0005474C">
        <w:rPr>
          <w:rFonts w:hint="eastAsia"/>
        </w:rPr>
        <w:t>:</w:t>
      </w:r>
      <m:oMath>
        <m: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sidRPr="00195124">
        <w:rPr>
          <w:rFonts w:hint="eastAsia"/>
          <w:i/>
        </w:rPr>
        <w:t>P</w:t>
      </w:r>
      <w:r w:rsidR="00B07C56">
        <w:rPr>
          <w:rFonts w:hint="eastAsia"/>
        </w:rPr>
        <w:t>是原始并发程序</w:t>
      </w:r>
      <w:r w:rsidR="00B07C56">
        <w:rPr>
          <w:rFonts w:hint="eastAsia"/>
        </w:rPr>
        <w:t>,</w:t>
      </w:r>
      <w:r w:rsidR="00B07C56" w:rsidRPr="00195124">
        <w:rPr>
          <w:rFonts w:hint="eastAsia"/>
          <w:i/>
        </w:rPr>
        <w:t>S</w:t>
      </w:r>
      <w:r w:rsidR="00B07C56">
        <w:rPr>
          <w:rFonts w:hint="eastAsia"/>
        </w:rPr>
        <w:t>是规格说明</w:t>
      </w:r>
      <w:r w:rsidR="00B07C56">
        <w:rPr>
          <w:rFonts w:hint="eastAsia"/>
        </w:rPr>
        <w:t>,</w:t>
      </w:r>
      <w:r w:rsidR="00B07C56" w:rsidRPr="00195124">
        <w:rPr>
          <w:rFonts w:hint="eastAsia"/>
          <w:i/>
        </w:rPr>
        <w:t>D</w:t>
      </w:r>
      <w:r w:rsidR="00EC73B1">
        <w:rPr>
          <w:rFonts w:hint="eastAsia"/>
        </w:rPr>
        <w:t>是测试用例集</w:t>
      </w:r>
      <w:r w:rsidR="00EC73B1">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EC73B1">
        <w:rPr>
          <w:rFonts w:hint="eastAsia"/>
        </w:rPr>
        <w:t>表示</w:t>
      </w:r>
      <w:r w:rsidR="00EC73B1" w:rsidRPr="00195124">
        <w:rPr>
          <w:rFonts w:hint="eastAsia"/>
          <w:i/>
        </w:rPr>
        <w:t>P</w:t>
      </w:r>
      <w:r w:rsidR="00EC73B1">
        <w:rPr>
          <w:rFonts w:hint="eastAsia"/>
        </w:rPr>
        <w:t>中语句的位置</w:t>
      </w:r>
      <w:r w:rsidR="00EC73B1">
        <w:rPr>
          <w:rFonts w:hint="eastAsia"/>
        </w:rPr>
        <w:t>,</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(i=1,2,…,n)</m:t>
        </m:r>
      </m:oMath>
      <w:r w:rsidR="00C139D1">
        <w:rPr>
          <w:rFonts w:hint="eastAsia"/>
        </w:rPr>
        <w:t>表示</w:t>
      </w:r>
      <w:r w:rsidR="00C139D1" w:rsidRPr="00195124">
        <w:rPr>
          <w:rFonts w:hint="eastAsia"/>
          <w:i/>
        </w:rPr>
        <w:t>P</w:t>
      </w:r>
      <w:r w:rsidR="000B0628">
        <w:rPr>
          <w:rFonts w:hint="eastAsia"/>
        </w:rPr>
        <w:t>中并发机制的</w:t>
      </w:r>
      <w:r w:rsidR="00C139D1">
        <w:rPr>
          <w:rFonts w:hint="eastAsia"/>
        </w:rPr>
        <w:t>位置</w:t>
      </w:r>
      <w:r w:rsidR="00C139D1">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611103">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C139D1">
        <w:rPr>
          <w:rFonts w:hint="eastAsia"/>
        </w:rPr>
        <w:t>是位置</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139D1">
        <w:rPr>
          <w:rFonts w:hint="eastAsia"/>
        </w:rPr>
        <w:t>的</w:t>
      </w:r>
      <w:r w:rsidR="00E60AA3">
        <w:rPr>
          <w:rFonts w:hint="eastAsia"/>
        </w:rPr>
        <w:t>可应用的并发</w:t>
      </w:r>
      <w:r w:rsidR="00C139D1">
        <w:rPr>
          <w:rFonts w:hint="eastAsia"/>
        </w:rPr>
        <w:t>变异算子集合</w:t>
      </w:r>
      <w:r w:rsidR="00AB1470">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E36E52">
        <w:rPr>
          <w:rFonts w:hint="eastAsia"/>
        </w:rPr>
        <w:t>是变异算子的数量</w:t>
      </w:r>
      <w:r w:rsidR="00E36E52">
        <w:rPr>
          <w:rFonts w:hint="eastAsia"/>
        </w:rPr>
        <w:t>.</w:t>
      </w:r>
      <w:r w:rsidR="00A6235C" w:rsidRPr="00A6235C">
        <w:rPr>
          <w:rFonts w:hint="eastAsia"/>
        </w:rPr>
        <w:t xml:space="preserve"> </w:t>
      </w:r>
    </w:p>
    <w:p w:rsidR="00A6235C" w:rsidRDefault="00A6235C" w:rsidP="00A6235C">
      <w:pPr>
        <w:pStyle w:val="a0"/>
        <w:ind w:firstLine="372"/>
      </w:pPr>
      <w:r>
        <w:rPr>
          <w:rFonts w:hint="eastAsia"/>
        </w:rPr>
        <w:t>图</w:t>
      </w:r>
      <w:r>
        <w:rPr>
          <w:rFonts w:hint="eastAsia"/>
        </w:rPr>
        <w:t>1</w:t>
      </w:r>
      <w:r>
        <w:rPr>
          <w:rFonts w:hint="eastAsia"/>
        </w:rPr>
        <w:t>描述了并发变异测试的流程</w:t>
      </w:r>
      <w:r>
        <w:rPr>
          <w:rFonts w:hint="eastAsia"/>
        </w:rPr>
        <w:t>,</w:t>
      </w:r>
      <w:r>
        <w:rPr>
          <w:rFonts w:hint="eastAsia"/>
        </w:rPr>
        <w:t>主要步骤如下</w:t>
      </w:r>
      <w:r>
        <w:rPr>
          <w:rFonts w:hint="eastAsia"/>
        </w:rPr>
        <w:t>:</w:t>
      </w:r>
    </w:p>
    <w:p w:rsidR="00A6235C" w:rsidRDefault="00A6235C" w:rsidP="00A6235C">
      <w:pPr>
        <w:pStyle w:val="a0"/>
        <w:numPr>
          <w:ilvl w:val="0"/>
          <w:numId w:val="6"/>
        </w:numPr>
        <w:ind w:firstLineChars="0"/>
      </w:pPr>
      <w:r>
        <w:rPr>
          <w:rFonts w:hint="eastAsia"/>
        </w:rPr>
        <w:t>分析原始并发程序中所有的并发机制</w:t>
      </w:r>
      <w:r>
        <w:rPr>
          <w:rFonts w:hint="eastAsia"/>
        </w:rPr>
        <w:t>;</w:t>
      </w:r>
    </w:p>
    <w:p w:rsidR="00A6235C" w:rsidRDefault="00A6235C" w:rsidP="00A6235C">
      <w:pPr>
        <w:pStyle w:val="a0"/>
        <w:numPr>
          <w:ilvl w:val="0"/>
          <w:numId w:val="6"/>
        </w:numPr>
        <w:ind w:firstLineChars="0"/>
      </w:pPr>
      <w:r>
        <w:rPr>
          <w:rFonts w:hint="eastAsia"/>
        </w:rPr>
        <w:t>选择合适的并发变异算子</w:t>
      </w:r>
      <w:r>
        <w:rPr>
          <w:rFonts w:hint="eastAsia"/>
        </w:rPr>
        <w:t>,</w:t>
      </w:r>
      <w:r>
        <w:rPr>
          <w:rFonts w:hint="eastAsia"/>
        </w:rPr>
        <w:t>生成并发变异体集合</w:t>
      </w:r>
      <w:r>
        <w:rPr>
          <w:rFonts w:hint="eastAsia"/>
        </w:rPr>
        <w:t>;</w:t>
      </w:r>
    </w:p>
    <w:p w:rsidR="00A6235C" w:rsidRDefault="00A6235C" w:rsidP="00A6235C">
      <w:pPr>
        <w:pStyle w:val="a0"/>
        <w:numPr>
          <w:ilvl w:val="0"/>
          <w:numId w:val="6"/>
        </w:numPr>
        <w:ind w:firstLineChars="0"/>
      </w:pPr>
      <w:r>
        <w:rPr>
          <w:rFonts w:hint="eastAsia"/>
        </w:rPr>
        <w:t>识别等价并发变异体</w:t>
      </w:r>
      <w:r>
        <w:rPr>
          <w:rFonts w:hint="eastAsia"/>
        </w:rPr>
        <w:t>,</w:t>
      </w:r>
      <w:r>
        <w:rPr>
          <w:rFonts w:hint="eastAsia"/>
        </w:rPr>
        <w:t>并删除</w:t>
      </w:r>
      <w:r>
        <w:rPr>
          <w:rFonts w:hint="eastAsia"/>
        </w:rPr>
        <w:t>;</w:t>
      </w:r>
    </w:p>
    <w:p w:rsidR="00A6235C" w:rsidRDefault="00A6235C" w:rsidP="00A6235C">
      <w:pPr>
        <w:pStyle w:val="a0"/>
        <w:numPr>
          <w:ilvl w:val="0"/>
          <w:numId w:val="6"/>
        </w:numPr>
        <w:ind w:firstLineChars="0"/>
      </w:pPr>
      <w:r>
        <w:rPr>
          <w:rFonts w:hint="eastAsia"/>
        </w:rPr>
        <w:t>采用测试用例执行并发变异测试</w:t>
      </w:r>
      <w:r>
        <w:rPr>
          <w:rFonts w:hint="eastAsia"/>
        </w:rPr>
        <w:t>(</w:t>
      </w:r>
      <w:r>
        <w:rPr>
          <w:rFonts w:hint="eastAsia"/>
        </w:rPr>
        <w:t>分别执行原始程序与并发变异体程序</w:t>
      </w:r>
      <w:r>
        <w:t>)</w:t>
      </w:r>
      <w:r>
        <w:rPr>
          <w:rFonts w:hint="eastAsia"/>
        </w:rPr>
        <w:t>;</w:t>
      </w:r>
    </w:p>
    <w:p w:rsidR="00A6235C" w:rsidRDefault="00A6235C" w:rsidP="00A6235C">
      <w:pPr>
        <w:pStyle w:val="a0"/>
        <w:numPr>
          <w:ilvl w:val="0"/>
          <w:numId w:val="6"/>
        </w:numPr>
        <w:ind w:firstLineChars="0"/>
      </w:pPr>
      <w:r>
        <w:rPr>
          <w:rFonts w:hint="eastAsia"/>
        </w:rPr>
        <w:t>计算变异得分</w:t>
      </w:r>
      <w:r>
        <w:rPr>
          <w:rFonts w:hint="eastAsia"/>
        </w:rPr>
        <w:t>.</w:t>
      </w:r>
      <w:r>
        <w:rPr>
          <w:rFonts w:hint="eastAsia"/>
        </w:rPr>
        <w:t>如果变异得分满足要求</w:t>
      </w:r>
      <w:r>
        <w:rPr>
          <w:rFonts w:hint="eastAsia"/>
        </w:rPr>
        <w:t>,</w:t>
      </w:r>
      <w:r>
        <w:rPr>
          <w:rFonts w:hint="eastAsia"/>
        </w:rPr>
        <w:t>变异测试结束</w:t>
      </w:r>
      <w:r>
        <w:rPr>
          <w:rFonts w:hint="eastAsia"/>
        </w:rPr>
        <w:t>;</w:t>
      </w:r>
      <w:r>
        <w:rPr>
          <w:rFonts w:hint="eastAsia"/>
        </w:rPr>
        <w:t>否则</w:t>
      </w:r>
      <w:r>
        <w:rPr>
          <w:rFonts w:hint="eastAsia"/>
        </w:rPr>
        <w:t>,</w:t>
      </w:r>
      <w:r>
        <w:rPr>
          <w:rFonts w:hint="eastAsia"/>
        </w:rPr>
        <w:t>执行步骤</w:t>
      </w:r>
      <w:r>
        <w:rPr>
          <w:rFonts w:hint="eastAsia"/>
        </w:rPr>
        <w:t>(6);</w:t>
      </w:r>
    </w:p>
    <w:p w:rsidR="00A6235C" w:rsidRDefault="00A6235C" w:rsidP="00A6235C">
      <w:pPr>
        <w:pStyle w:val="a0"/>
        <w:numPr>
          <w:ilvl w:val="0"/>
          <w:numId w:val="6"/>
        </w:numPr>
        <w:ind w:firstLineChars="0" w:hanging="363"/>
      </w:pPr>
      <w:r>
        <w:rPr>
          <w:rFonts w:hint="eastAsia"/>
        </w:rPr>
        <w:t>增加测试用例并添加到当前测试用例集</w:t>
      </w:r>
      <w:r>
        <w:rPr>
          <w:rFonts w:hint="eastAsia"/>
        </w:rPr>
        <w:t>,</w:t>
      </w:r>
      <w:r>
        <w:rPr>
          <w:rFonts w:hint="eastAsia"/>
        </w:rPr>
        <w:t>执行步骤</w:t>
      </w:r>
      <w:r>
        <w:rPr>
          <w:rFonts w:hint="eastAsia"/>
        </w:rPr>
        <w:t>(4).</w:t>
      </w:r>
    </w:p>
    <w:p w:rsidR="00620353" w:rsidRDefault="00620353" w:rsidP="00DF6A96">
      <w:pPr>
        <w:pStyle w:val="a0"/>
        <w:spacing w:afterLines="50" w:after="142"/>
        <w:ind w:firstLine="372"/>
      </w:pPr>
    </w:p>
    <w:p w:rsidR="007B1B3B" w:rsidRPr="007B1B3B" w:rsidRDefault="001B6B7F" w:rsidP="007B1B3B">
      <w:pPr>
        <w:pStyle w:val="a0"/>
        <w:ind w:firstLine="372"/>
        <w:jc w:val="center"/>
      </w:pPr>
      <w:r>
        <w:object w:dxaOrig="12320" w:dyaOrig="4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136.5pt" o:ole="">
            <v:imagedata r:id="rId9" o:title=""/>
          </v:shape>
          <o:OLEObject Type="Embed" ProgID="Visio.Drawing.11" ShapeID="_x0000_i1025" DrawAspect="Content" ObjectID="_1639569072" r:id="rId10"/>
        </w:object>
      </w:r>
    </w:p>
    <w:p w:rsidR="00620353" w:rsidRDefault="00620353" w:rsidP="00A6235C">
      <w:pPr>
        <w:pStyle w:val="a0"/>
        <w:ind w:firstLine="372"/>
        <w:jc w:val="center"/>
      </w:pPr>
      <w:r>
        <w:rPr>
          <w:rFonts w:hint="eastAsia"/>
        </w:rPr>
        <w:t xml:space="preserve">  Fig.1 Concurrent Mutation Testing Process</w:t>
      </w:r>
    </w:p>
    <w:p w:rsidR="00620353" w:rsidRDefault="00620353" w:rsidP="00620353">
      <w:pPr>
        <w:pStyle w:val="a0"/>
        <w:spacing w:afterLines="50" w:after="142"/>
        <w:ind w:firstLine="372"/>
        <w:jc w:val="center"/>
      </w:pPr>
      <w:r>
        <w:rPr>
          <w:rFonts w:hint="eastAsia"/>
        </w:rPr>
        <w:t xml:space="preserve">          </w:t>
      </w:r>
      <w:r>
        <w:rPr>
          <w:rFonts w:hint="eastAsia"/>
        </w:rPr>
        <w:t>图</w:t>
      </w:r>
      <w:r>
        <w:rPr>
          <w:rFonts w:hint="eastAsia"/>
        </w:rPr>
        <w:t xml:space="preserve">1 </w:t>
      </w:r>
      <w:r>
        <w:rPr>
          <w:rFonts w:hint="eastAsia"/>
        </w:rPr>
        <w:t>并发变异测试过程</w:t>
      </w:r>
    </w:p>
    <w:p w:rsidR="00450973" w:rsidRDefault="00884235" w:rsidP="00BB50D7">
      <w:pPr>
        <w:pStyle w:val="a0"/>
        <w:ind w:firstLine="372"/>
      </w:pPr>
      <w:r w:rsidRPr="00E93DE8">
        <w:rPr>
          <w:rFonts w:hint="eastAsia"/>
        </w:rPr>
        <w:t>并发变异算子是实施并发变异测试的关键</w:t>
      </w:r>
      <w:r w:rsidRPr="00E93DE8">
        <w:rPr>
          <w:rFonts w:hint="eastAsia"/>
        </w:rPr>
        <w:t>,</w:t>
      </w:r>
      <w:r w:rsidRPr="00E93DE8">
        <w:rPr>
          <w:rFonts w:hint="eastAsia"/>
        </w:rPr>
        <w:t>不仅定义了并发变异体生成的语法修改规则</w:t>
      </w:r>
      <w:r w:rsidRPr="00E93DE8">
        <w:rPr>
          <w:rFonts w:hint="eastAsia"/>
        </w:rPr>
        <w:t>,</w:t>
      </w:r>
      <w:r w:rsidRPr="00E93DE8">
        <w:rPr>
          <w:rFonts w:hint="eastAsia"/>
        </w:rPr>
        <w:t>还限定了变异测试所能模拟的故障类型</w:t>
      </w:r>
      <w:r>
        <w:rPr>
          <w:rFonts w:hint="eastAsia"/>
        </w:rPr>
        <w:t>.</w:t>
      </w:r>
      <w:r w:rsidR="00D23684">
        <w:rPr>
          <w:rFonts w:hint="eastAsia"/>
        </w:rPr>
        <w:t>依</w:t>
      </w:r>
      <w:r w:rsidR="00D23684" w:rsidRPr="00157656">
        <w:rPr>
          <w:rFonts w:hint="eastAsia"/>
        </w:rPr>
        <w:t>据</w:t>
      </w:r>
      <w:r w:rsidR="00D23684" w:rsidRPr="00157656">
        <w:rPr>
          <w:rFonts w:hint="eastAsia"/>
        </w:rPr>
        <w:t>Java(J2SE 5.0)</w:t>
      </w:r>
      <w:r w:rsidR="00D23684" w:rsidRPr="00157656">
        <w:rPr>
          <w:rFonts w:hint="eastAsia"/>
        </w:rPr>
        <w:t>并发特性</w:t>
      </w:r>
      <w:r w:rsidR="00D23684">
        <w:rPr>
          <w:rFonts w:hint="eastAsia"/>
        </w:rPr>
        <w:t>及</w:t>
      </w:r>
      <w:r w:rsidR="00D23684">
        <w:rPr>
          <w:rFonts w:hint="eastAsia"/>
        </w:rPr>
        <w:t>Java</w:t>
      </w:r>
      <w:r w:rsidR="00D23684">
        <w:rPr>
          <w:rFonts w:hint="eastAsia"/>
        </w:rPr>
        <w:t>并发程序的故障类型</w:t>
      </w:r>
      <w:r w:rsidR="00D23684">
        <w:rPr>
          <w:rFonts w:hint="eastAsia"/>
          <w:vertAlign w:val="superscript"/>
        </w:rPr>
        <w:t>[21]</w:t>
      </w:r>
      <w:r w:rsidR="00D23684">
        <w:t>,</w:t>
      </w:r>
      <w:r w:rsidR="00D23684">
        <w:rPr>
          <w:rFonts w:hint="eastAsia"/>
        </w:rPr>
        <w:t>B</w:t>
      </w:r>
      <w:r w:rsidR="00450973">
        <w:rPr>
          <w:rFonts w:hint="eastAsia"/>
        </w:rPr>
        <w:t>ra</w:t>
      </w:r>
      <w:r w:rsidR="003F19A9">
        <w:rPr>
          <w:rFonts w:hint="eastAsia"/>
        </w:rPr>
        <w:t>d</w:t>
      </w:r>
      <w:r w:rsidR="00450973">
        <w:rPr>
          <w:rFonts w:hint="eastAsia"/>
        </w:rPr>
        <w:t>bury</w:t>
      </w:r>
      <w:r w:rsidR="00450973">
        <w:rPr>
          <w:rFonts w:hint="eastAsia"/>
        </w:rPr>
        <w:t>等人</w:t>
      </w:r>
      <w:r w:rsidR="00D23684">
        <w:rPr>
          <w:rFonts w:hint="eastAsia"/>
        </w:rPr>
        <w:t>提出了面向</w:t>
      </w:r>
      <w:r w:rsidR="00D23684">
        <w:rPr>
          <w:rFonts w:hint="eastAsia"/>
        </w:rPr>
        <w:t>Java</w:t>
      </w:r>
      <w:r w:rsidR="00E93DE8">
        <w:rPr>
          <w:rFonts w:hint="eastAsia"/>
        </w:rPr>
        <w:t>程序的</w:t>
      </w:r>
      <w:r w:rsidR="00D23684">
        <w:rPr>
          <w:rFonts w:hint="eastAsia"/>
        </w:rPr>
        <w:t>并发变异算子</w:t>
      </w:r>
      <w:r w:rsidR="0024101D">
        <w:rPr>
          <w:rFonts w:hint="eastAsia"/>
          <w:vertAlign w:val="superscript"/>
        </w:rPr>
        <w:t>[20</w:t>
      </w:r>
      <w:r w:rsidR="00450973">
        <w:rPr>
          <w:rFonts w:hint="eastAsia"/>
          <w:vertAlign w:val="superscript"/>
        </w:rPr>
        <w:t>]</w:t>
      </w:r>
      <w:r w:rsidR="00D23684">
        <w:t>(</w:t>
      </w:r>
      <w:r w:rsidR="00D23684">
        <w:rPr>
          <w:rFonts w:hint="eastAsia"/>
        </w:rPr>
        <w:t>见表</w:t>
      </w:r>
      <w:r w:rsidR="00D23684">
        <w:rPr>
          <w:rFonts w:hint="eastAsia"/>
        </w:rPr>
        <w:t>1</w:t>
      </w:r>
      <w:r w:rsidR="00D23684">
        <w:t>),</w:t>
      </w:r>
      <w:r w:rsidR="00D23684">
        <w:rPr>
          <w:rFonts w:hint="eastAsia"/>
        </w:rPr>
        <w:t>这些并发变异算子能够较全面的模拟常见的</w:t>
      </w:r>
      <w:r w:rsidR="00450973">
        <w:rPr>
          <w:rFonts w:hint="eastAsia"/>
        </w:rPr>
        <w:t>并发故障</w:t>
      </w:r>
      <w:r w:rsidR="00D23684">
        <w:rPr>
          <w:rFonts w:hint="eastAsia"/>
        </w:rPr>
        <w:t>类型</w:t>
      </w:r>
      <w:r w:rsidR="00AC674C">
        <w:rPr>
          <w:rFonts w:hint="eastAsia"/>
        </w:rPr>
        <w:t>(</w:t>
      </w:r>
      <w:r w:rsidR="00D104E6">
        <w:rPr>
          <w:rFonts w:hint="eastAsia"/>
        </w:rPr>
        <w:t>请参考</w:t>
      </w:r>
      <w:r w:rsidR="00E240B7">
        <w:rPr>
          <w:rFonts w:hint="eastAsia"/>
        </w:rPr>
        <w:t>文献</w:t>
      </w:r>
      <w:r w:rsidR="00E240B7">
        <w:rPr>
          <w:rFonts w:hint="eastAsia"/>
        </w:rPr>
        <w:t>[</w:t>
      </w:r>
      <w:r w:rsidR="0024101D">
        <w:rPr>
          <w:rFonts w:hint="eastAsia"/>
        </w:rPr>
        <w:t>20</w:t>
      </w:r>
      <w:r w:rsidR="00E240B7">
        <w:rPr>
          <w:rFonts w:hint="eastAsia"/>
        </w:rPr>
        <w:t>]</w:t>
      </w:r>
      <w:r w:rsidR="00450973">
        <w:rPr>
          <w:rFonts w:hint="eastAsia"/>
        </w:rPr>
        <w:t>和</w:t>
      </w:r>
      <w:r w:rsidR="00E240B7">
        <w:rPr>
          <w:rFonts w:hint="eastAsia"/>
        </w:rPr>
        <w:t>[</w:t>
      </w:r>
      <w:r w:rsidR="0024101D">
        <w:rPr>
          <w:rFonts w:hint="eastAsia"/>
        </w:rPr>
        <w:t>22</w:t>
      </w:r>
      <w:r w:rsidR="00E240B7">
        <w:rPr>
          <w:rFonts w:hint="eastAsia"/>
        </w:rPr>
        <w:t>]</w:t>
      </w:r>
      <w:r w:rsidR="00D104E6">
        <w:rPr>
          <w:rFonts w:hint="eastAsia"/>
        </w:rPr>
        <w:t>进一步了解并发变</w:t>
      </w:r>
      <w:r w:rsidR="00AC674C">
        <w:rPr>
          <w:rFonts w:hint="eastAsia"/>
        </w:rPr>
        <w:t>异算子信息和并发变异体示例</w:t>
      </w:r>
      <w:r w:rsidR="00AC674C">
        <w:rPr>
          <w:rFonts w:hint="eastAsia"/>
        </w:rPr>
        <w:t>)</w:t>
      </w:r>
      <w:r w:rsidR="00450973">
        <w:rPr>
          <w:rFonts w:hint="eastAsia"/>
        </w:rPr>
        <w:t>.</w:t>
      </w:r>
    </w:p>
    <w:p w:rsidR="00901F65" w:rsidRPr="0024101D" w:rsidRDefault="00901F65" w:rsidP="00F5647F">
      <w:pPr>
        <w:pStyle w:val="a0"/>
        <w:spacing w:beforeLines="30" w:before="85"/>
        <w:ind w:firstLine="373"/>
        <w:jc w:val="center"/>
        <w:rPr>
          <w:vertAlign w:val="superscript"/>
        </w:rPr>
      </w:pPr>
      <w:r>
        <w:rPr>
          <w:rFonts w:hint="eastAsia"/>
          <w:b/>
        </w:rPr>
        <w:t xml:space="preserve">Table </w:t>
      </w:r>
      <w:proofErr w:type="gramStart"/>
      <w:r>
        <w:rPr>
          <w:rFonts w:hint="eastAsia"/>
          <w:b/>
        </w:rPr>
        <w:t>1</w:t>
      </w:r>
      <w:proofErr w:type="gramEnd"/>
      <w:r>
        <w:rPr>
          <w:rFonts w:hint="eastAsia"/>
          <w:b/>
        </w:rPr>
        <w:t xml:space="preserve"> </w:t>
      </w:r>
      <w:r w:rsidR="00EA4EA7">
        <w:rPr>
          <w:rFonts w:hint="eastAsia"/>
        </w:rPr>
        <w:t>C</w:t>
      </w:r>
      <w:r>
        <w:t>oncurrent mutation oper</w:t>
      </w:r>
      <w:r w:rsidR="00450973">
        <w:rPr>
          <w:rFonts w:hint="eastAsia"/>
        </w:rPr>
        <w:t>ators for J</w:t>
      </w:r>
      <w:r>
        <w:rPr>
          <w:rFonts w:hint="eastAsia"/>
        </w:rPr>
        <w:t>ava</w:t>
      </w:r>
    </w:p>
    <w:p w:rsidR="00901F65" w:rsidRPr="00CF43FD" w:rsidRDefault="00901F65" w:rsidP="00F5647F">
      <w:pPr>
        <w:pStyle w:val="a0"/>
        <w:spacing w:afterLines="20" w:after="57"/>
        <w:ind w:firstLine="372"/>
        <w:jc w:val="center"/>
        <w:rPr>
          <w:vertAlign w:val="superscript"/>
        </w:rP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p>
    <w:tbl>
      <w:tblPr>
        <w:tblW w:w="60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64"/>
        <w:gridCol w:w="850"/>
        <w:gridCol w:w="3391"/>
      </w:tblGrid>
      <w:tr w:rsidR="00F956F3" w:rsidRPr="00C7585C" w:rsidTr="00EA4EA7">
        <w:trPr>
          <w:trHeight w:val="221"/>
          <w:tblHeader/>
          <w:jc w:val="center"/>
        </w:trPr>
        <w:tc>
          <w:tcPr>
            <w:tcW w:w="1764" w:type="dxa"/>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变异算子类别</w:t>
            </w:r>
          </w:p>
        </w:tc>
        <w:tc>
          <w:tcPr>
            <w:tcW w:w="850" w:type="dxa"/>
            <w:shd w:val="clear" w:color="auto" w:fill="auto"/>
            <w:vAlign w:val="center"/>
          </w:tcPr>
          <w:p w:rsidR="00F956F3" w:rsidRPr="00540888" w:rsidRDefault="00F956F3" w:rsidP="00F956F3">
            <w:pPr>
              <w:adjustRightInd/>
              <w:snapToGrid/>
              <w:spacing w:after="0"/>
              <w:rPr>
                <w:rFonts w:ascii="Times New Roman" w:eastAsia="宋体" w:hAnsi="Times New Roman"/>
                <w:b/>
                <w:sz w:val="18"/>
                <w:szCs w:val="18"/>
              </w:rPr>
            </w:pPr>
            <w:r>
              <w:rPr>
                <w:rFonts w:ascii="Times New Roman" w:eastAsia="宋体" w:hAnsi="宋体" w:hint="eastAsia"/>
                <w:b/>
                <w:sz w:val="18"/>
                <w:szCs w:val="18"/>
              </w:rPr>
              <w:t>简称</w:t>
            </w:r>
          </w:p>
        </w:tc>
        <w:tc>
          <w:tcPr>
            <w:tcW w:w="3391" w:type="dxa"/>
            <w:vAlign w:val="center"/>
          </w:tcPr>
          <w:p w:rsidR="00F956F3" w:rsidRPr="00540888" w:rsidRDefault="00F956F3" w:rsidP="00F956F3">
            <w:pPr>
              <w:adjustRightInd/>
              <w:snapToGrid/>
              <w:spacing w:after="0"/>
              <w:jc w:val="both"/>
              <w:rPr>
                <w:rFonts w:ascii="Times New Roman" w:eastAsia="宋体" w:hAnsi="宋体"/>
                <w:b/>
                <w:sz w:val="18"/>
                <w:szCs w:val="18"/>
              </w:rPr>
            </w:pPr>
            <w:r>
              <w:rPr>
                <w:rFonts w:ascii="Times New Roman" w:eastAsia="宋体" w:hAnsi="宋体" w:hint="eastAsia"/>
                <w:b/>
                <w:sz w:val="18"/>
                <w:szCs w:val="18"/>
              </w:rPr>
              <w:t>描述</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修改并发方法参数</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MXT</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修改方法参数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修改同步代码块参数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交换同步块参数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MSF</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修改信号量公平性</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修改权限许可和线程数量</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MBR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修改同步屏障参数</w:t>
            </w:r>
          </w:p>
        </w:tc>
      </w:tr>
      <w:tr w:rsidR="00F956F3" w:rsidRPr="00C7585C" w:rsidTr="00EA4EA7">
        <w:trPr>
          <w:trHeight w:val="15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修改并发方法调用</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RTXC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删除线程方法调用</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RCXC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删除并发机制方法调用</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w:t>
            </w:r>
            <w:r>
              <w:rPr>
                <w:rFonts w:ascii="Times New Roman" w:eastAsia="宋体" w:hAnsi="Times New Roman"/>
                <w:sz w:val="18"/>
                <w:szCs w:val="18"/>
              </w:rPr>
              <w:t>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proofErr w:type="spellStart"/>
            <w:r w:rsidRPr="00C7585C">
              <w:rPr>
                <w:rFonts w:ascii="Times New Roman" w:eastAsia="宋体" w:hAnsi="Times New Roman"/>
                <w:sz w:val="18"/>
                <w:szCs w:val="18"/>
              </w:rPr>
              <w:t>notifyAll</w:t>
            </w:r>
            <w:proofErr w:type="spellEnd"/>
            <w:r w:rsidRPr="00C7585C">
              <w:rPr>
                <w:rFonts w:ascii="Times New Roman" w:eastAsia="宋体" w:hAnsi="Times New Roman"/>
                <w:sz w:val="18"/>
                <w:szCs w:val="18"/>
              </w:rPr>
              <w:t>()</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RJS</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ELPA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EAN</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将原子调用替换为非原子调用</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修改关键字</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RSB</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RVK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RFU</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交换并发对象</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RXO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替换并发机制</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EELO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w:t>
            </w:r>
            <w:proofErr w:type="gramStart"/>
            <w:r w:rsidRPr="00C7585C">
              <w:rPr>
                <w:rFonts w:ascii="Times New Roman" w:eastAsia="宋体" w:hAnsi="宋体"/>
                <w:sz w:val="18"/>
                <w:szCs w:val="18"/>
              </w:rPr>
              <w:t>锁对象</w:t>
            </w:r>
            <w:proofErr w:type="gramEnd"/>
          </w:p>
        </w:tc>
      </w:tr>
      <w:tr w:rsidR="00F956F3" w:rsidRPr="00C7585C" w:rsidTr="00EA4EA7">
        <w:trPr>
          <w:trHeight w:val="228"/>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修改临界区</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SHCR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移动临界区</w:t>
            </w:r>
          </w:p>
        </w:tc>
      </w:tr>
      <w:tr w:rsidR="00F956F3" w:rsidRPr="00C7585C" w:rsidTr="00EA4EA7">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SKCR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收缩临界区</w:t>
            </w:r>
          </w:p>
        </w:tc>
      </w:tr>
      <w:tr w:rsidR="00F956F3" w:rsidRPr="00C7585C" w:rsidTr="00EA4EA7">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EXCR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扩大临界区</w:t>
            </w:r>
          </w:p>
        </w:tc>
      </w:tr>
      <w:tr w:rsidR="00F956F3" w:rsidRPr="00C7585C" w:rsidTr="00EA4EA7">
        <w:trPr>
          <w:trHeight w:val="50"/>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SPCR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拆分临界区</w:t>
            </w:r>
          </w:p>
        </w:tc>
      </w:tr>
    </w:tbl>
    <w:p w:rsidR="00243795" w:rsidRPr="00F11F13" w:rsidRDefault="00D23684" w:rsidP="00AC674C">
      <w:pPr>
        <w:pStyle w:val="a0"/>
        <w:spacing w:beforeLines="50" w:before="142"/>
        <w:ind w:firstLine="372"/>
      </w:pPr>
      <w:r w:rsidRPr="00E93DE8">
        <w:rPr>
          <w:rFonts w:hint="eastAsia"/>
        </w:rPr>
        <w:t>并发变异测试执行过程主要包括并发变异体生成和并发变异体执行两个阶段</w:t>
      </w:r>
      <w:r w:rsidRPr="00E93DE8">
        <w:rPr>
          <w:rFonts w:hint="eastAsia"/>
        </w:rPr>
        <w:t>.</w:t>
      </w:r>
      <w:r w:rsidR="00E93DE8">
        <w:rPr>
          <w:rFonts w:hint="eastAsia"/>
        </w:rPr>
        <w:t>对于</w:t>
      </w:r>
      <w:r w:rsidRPr="00E93DE8">
        <w:rPr>
          <w:rFonts w:hint="eastAsia"/>
        </w:rPr>
        <w:t>复杂的并发程序</w:t>
      </w:r>
      <w:r w:rsidRPr="00E93DE8">
        <w:rPr>
          <w:rFonts w:hint="eastAsia"/>
        </w:rPr>
        <w:t>,</w:t>
      </w:r>
      <w:r w:rsidR="00E93DE8">
        <w:rPr>
          <w:rFonts w:hint="eastAsia"/>
        </w:rPr>
        <w:t>大</w:t>
      </w:r>
      <w:r w:rsidR="00E93DE8">
        <w:rPr>
          <w:rFonts w:hint="eastAsia"/>
        </w:rPr>
        <w:lastRenderedPageBreak/>
        <w:t>量的并发变异体的生成与执行均</w:t>
      </w:r>
      <w:r w:rsidRPr="00E93DE8">
        <w:rPr>
          <w:rFonts w:hint="eastAsia"/>
        </w:rPr>
        <w:t>需要消耗</w:t>
      </w:r>
      <w:r w:rsidR="00E93DE8">
        <w:rPr>
          <w:rFonts w:hint="eastAsia"/>
        </w:rPr>
        <w:t>很长的时间</w:t>
      </w:r>
      <w:r w:rsidRPr="00E93DE8">
        <w:rPr>
          <w:rFonts w:hint="eastAsia"/>
        </w:rPr>
        <w:t>.</w:t>
      </w:r>
      <w:r w:rsidRPr="00E93DE8">
        <w:rPr>
          <w:rFonts w:hint="eastAsia"/>
        </w:rPr>
        <w:t>为了提高并发变异测试执行效率</w:t>
      </w:r>
      <w:r w:rsidRPr="00E93DE8">
        <w:rPr>
          <w:rFonts w:hint="eastAsia"/>
        </w:rPr>
        <w:t>,</w:t>
      </w:r>
      <w:r w:rsidR="00E93DE8">
        <w:rPr>
          <w:rFonts w:hint="eastAsia"/>
        </w:rPr>
        <w:t>人们开发了</w:t>
      </w:r>
      <w:r w:rsidRPr="00E93DE8">
        <w:rPr>
          <w:rFonts w:hint="eastAsia"/>
        </w:rPr>
        <w:t>并发变异分析系统</w:t>
      </w:r>
      <w:r w:rsidRPr="00E93DE8">
        <w:rPr>
          <w:rFonts w:hint="eastAsia"/>
        </w:rPr>
        <w:t>.</w:t>
      </w:r>
      <w:r w:rsidR="00E93DE8">
        <w:t xml:space="preserve"> </w:t>
      </w:r>
      <w:proofErr w:type="spellStart"/>
      <w:r w:rsidRPr="00E93DE8">
        <w:rPr>
          <w:rFonts w:hint="eastAsia"/>
        </w:rPr>
        <w:t>Gligoric</w:t>
      </w:r>
      <w:proofErr w:type="spellEnd"/>
      <w:r w:rsidRPr="00E93DE8">
        <w:rPr>
          <w:rFonts w:hint="eastAsia"/>
        </w:rPr>
        <w:t>等人提出了一个变异测试优化工具</w:t>
      </w:r>
      <w:r w:rsidRPr="00E93DE8">
        <w:rPr>
          <w:rFonts w:hint="eastAsia"/>
          <w:vertAlign w:val="superscript"/>
        </w:rPr>
        <w:t>[23]</w:t>
      </w:r>
      <w:r w:rsidRPr="00E93DE8">
        <w:rPr>
          <w:rFonts w:hint="eastAsia"/>
        </w:rPr>
        <w:t>,</w:t>
      </w:r>
      <w:r w:rsidR="003264C2">
        <w:rPr>
          <w:rFonts w:hint="eastAsia"/>
        </w:rPr>
        <w:t>集成</w:t>
      </w:r>
      <w:r w:rsidR="00E93DE8">
        <w:rPr>
          <w:rFonts w:hint="eastAsia"/>
        </w:rPr>
        <w:t>了</w:t>
      </w:r>
      <w:r w:rsidRPr="00E93DE8">
        <w:rPr>
          <w:rFonts w:hint="eastAsia"/>
        </w:rPr>
        <w:t>4</w:t>
      </w:r>
      <w:r w:rsidRPr="00E93DE8">
        <w:rPr>
          <w:rFonts w:hint="eastAsia"/>
        </w:rPr>
        <w:t>种</w:t>
      </w:r>
      <w:r w:rsidR="00E93DE8">
        <w:rPr>
          <w:rFonts w:hint="eastAsia"/>
        </w:rPr>
        <w:t>并发变异体</w:t>
      </w:r>
      <w:r w:rsidRPr="00E93DE8">
        <w:rPr>
          <w:rFonts w:hint="eastAsia"/>
        </w:rPr>
        <w:t>执行</w:t>
      </w:r>
      <w:r w:rsidR="00E93DE8">
        <w:rPr>
          <w:rFonts w:hint="eastAsia"/>
        </w:rPr>
        <w:t>的优化技术</w:t>
      </w:r>
      <w:r w:rsidRPr="00E93DE8">
        <w:rPr>
          <w:rFonts w:hint="eastAsia"/>
        </w:rPr>
        <w:t>,</w:t>
      </w:r>
      <w:r w:rsidR="00000BE2">
        <w:rPr>
          <w:rFonts w:hint="eastAsia"/>
        </w:rPr>
        <w:t>实验</w:t>
      </w:r>
      <w:r w:rsidR="003264C2">
        <w:rPr>
          <w:rFonts w:hint="eastAsia"/>
        </w:rPr>
        <w:t>结果表明</w:t>
      </w:r>
      <w:r w:rsidRPr="00E93DE8">
        <w:rPr>
          <w:rFonts w:hint="eastAsia"/>
        </w:rPr>
        <w:t>该工具</w:t>
      </w:r>
      <w:r w:rsidR="003264C2">
        <w:rPr>
          <w:rFonts w:hint="eastAsia"/>
        </w:rPr>
        <w:t>能够减少</w:t>
      </w:r>
      <w:r w:rsidR="003264C2">
        <w:rPr>
          <w:rFonts w:hint="eastAsia"/>
        </w:rPr>
        <w:t>77%</w:t>
      </w:r>
      <w:r w:rsidR="003264C2">
        <w:rPr>
          <w:rFonts w:hint="eastAsia"/>
        </w:rPr>
        <w:t>的</w:t>
      </w:r>
      <w:r w:rsidRPr="00E93DE8">
        <w:rPr>
          <w:rFonts w:hint="eastAsia"/>
        </w:rPr>
        <w:t>变异测试时间</w:t>
      </w:r>
      <w:r w:rsidR="003A7911">
        <w:rPr>
          <w:rFonts w:hint="eastAsia"/>
        </w:rPr>
        <w:t>.</w:t>
      </w:r>
      <w:r w:rsidR="003A7911" w:rsidRPr="00E93DE8">
        <w:rPr>
          <w:rFonts w:hint="eastAsia"/>
        </w:rPr>
        <w:t xml:space="preserve"> </w:t>
      </w:r>
      <w:proofErr w:type="spellStart"/>
      <w:r w:rsidRPr="00E93DE8">
        <w:rPr>
          <w:rFonts w:hint="eastAsia"/>
        </w:rPr>
        <w:t>Madiraju</w:t>
      </w:r>
      <w:proofErr w:type="spellEnd"/>
      <w:r w:rsidRPr="00E93DE8">
        <w:rPr>
          <w:rFonts w:hint="eastAsia"/>
        </w:rPr>
        <w:t>等人</w:t>
      </w:r>
      <w:r w:rsidRPr="00E93DE8">
        <w:rPr>
          <w:rFonts w:hint="eastAsia"/>
          <w:vertAlign w:val="superscript"/>
        </w:rPr>
        <w:t>[9]</w:t>
      </w:r>
      <w:r w:rsidRPr="00E93DE8">
        <w:rPr>
          <w:rFonts w:hint="eastAsia"/>
        </w:rPr>
        <w:t>提出了</w:t>
      </w:r>
      <w:r w:rsidR="00243795">
        <w:rPr>
          <w:rFonts w:hint="eastAsia"/>
        </w:rPr>
        <w:t>部分变异</w:t>
      </w:r>
      <w:r w:rsidR="00243795" w:rsidRPr="00E93DE8">
        <w:rPr>
          <w:rFonts w:hint="eastAsia"/>
        </w:rPr>
        <w:t>方法</w:t>
      </w:r>
      <w:r w:rsidR="0005474C">
        <w:rPr>
          <w:rFonts w:hint="eastAsia"/>
        </w:rPr>
        <w:t>,</w:t>
      </w:r>
      <w:r w:rsidR="00000BE2">
        <w:rPr>
          <w:rFonts w:hint="eastAsia"/>
        </w:rPr>
        <w:t>选择程序</w:t>
      </w:r>
      <w:r w:rsidRPr="00E93DE8">
        <w:rPr>
          <w:rFonts w:hint="eastAsia"/>
        </w:rPr>
        <w:t>中的复杂部分或方法进行变异</w:t>
      </w:r>
      <w:r w:rsidR="00243795">
        <w:t>,</w:t>
      </w:r>
      <w:r w:rsidR="003A7911">
        <w:rPr>
          <w:rFonts w:hint="eastAsia"/>
        </w:rPr>
        <w:t>大量减少</w:t>
      </w:r>
      <w:r w:rsidR="003A7911" w:rsidRPr="00E93DE8">
        <w:rPr>
          <w:rFonts w:hint="eastAsia"/>
        </w:rPr>
        <w:t>并发变异体的数量</w:t>
      </w:r>
      <w:r w:rsidR="003A7911" w:rsidRPr="00E93DE8">
        <w:rPr>
          <w:rFonts w:hint="eastAsia"/>
        </w:rPr>
        <w:t>,</w:t>
      </w:r>
      <w:r w:rsidR="003A7911">
        <w:rPr>
          <w:rFonts w:hint="eastAsia"/>
        </w:rPr>
        <w:t>开发的</w:t>
      </w:r>
      <w:r w:rsidR="003264C2">
        <w:rPr>
          <w:rFonts w:hint="eastAsia"/>
        </w:rPr>
        <w:t>支持</w:t>
      </w:r>
      <w:r w:rsidRPr="00E93DE8">
        <w:rPr>
          <w:rFonts w:hint="eastAsia"/>
        </w:rPr>
        <w:t>工具</w:t>
      </w:r>
      <w:r w:rsidR="003A7911">
        <w:rPr>
          <w:rFonts w:hint="eastAsia"/>
        </w:rPr>
        <w:t>仅实现了</w:t>
      </w:r>
      <w:r w:rsidRPr="00E93DE8">
        <w:rPr>
          <w:rFonts w:hint="eastAsia"/>
        </w:rPr>
        <w:t>3</w:t>
      </w:r>
      <w:r w:rsidR="003264C2">
        <w:rPr>
          <w:rFonts w:hint="eastAsia"/>
        </w:rPr>
        <w:t>种</w:t>
      </w:r>
      <w:r w:rsidRPr="00E93DE8">
        <w:rPr>
          <w:rFonts w:hint="eastAsia"/>
        </w:rPr>
        <w:t>并发变异算子</w:t>
      </w:r>
      <w:r w:rsidRPr="00E93DE8">
        <w:rPr>
          <w:rFonts w:hint="eastAsia"/>
        </w:rPr>
        <w:t>.</w:t>
      </w:r>
      <w:r w:rsidRPr="00E93DE8">
        <w:t xml:space="preserve"> </w:t>
      </w:r>
      <w:proofErr w:type="spellStart"/>
      <w:r w:rsidRPr="003A7911">
        <w:rPr>
          <w:rFonts w:hint="eastAsia"/>
        </w:rPr>
        <w:t>Gligoric</w:t>
      </w:r>
      <w:proofErr w:type="spellEnd"/>
      <w:r w:rsidRPr="003A7911">
        <w:rPr>
          <w:rFonts w:hint="eastAsia"/>
        </w:rPr>
        <w:t>等人</w:t>
      </w:r>
      <w:r w:rsidRPr="003A7911">
        <w:rPr>
          <w:rFonts w:hint="eastAsia"/>
          <w:vertAlign w:val="superscript"/>
        </w:rPr>
        <w:t>[10]</w:t>
      </w:r>
      <w:r w:rsidR="003A7911">
        <w:rPr>
          <w:rFonts w:hint="eastAsia"/>
        </w:rPr>
        <w:t>采用</w:t>
      </w:r>
      <w:r w:rsidRPr="003A7911">
        <w:rPr>
          <w:rFonts w:hint="eastAsia"/>
        </w:rPr>
        <w:t>选择变异的方法提高并发变异测试效率</w:t>
      </w:r>
      <w:r w:rsidRPr="003A7911">
        <w:rPr>
          <w:rFonts w:hint="eastAsia"/>
        </w:rPr>
        <w:t>,</w:t>
      </w:r>
      <w:r w:rsidR="003A7911">
        <w:rPr>
          <w:rFonts w:hint="eastAsia"/>
        </w:rPr>
        <w:t>即采用</w:t>
      </w:r>
      <w:r w:rsidRPr="003A7911">
        <w:rPr>
          <w:rFonts w:hint="eastAsia"/>
        </w:rPr>
        <w:t>并发变异算子的子集生成并发变异体</w:t>
      </w:r>
      <w:r w:rsidRPr="003A7911">
        <w:rPr>
          <w:rFonts w:hint="eastAsia"/>
        </w:rPr>
        <w:t>,</w:t>
      </w:r>
      <w:r w:rsidR="003A7911">
        <w:rPr>
          <w:rFonts w:hint="eastAsia"/>
        </w:rPr>
        <w:t>减少</w:t>
      </w:r>
      <w:r w:rsidRPr="003A7911">
        <w:rPr>
          <w:rFonts w:hint="eastAsia"/>
        </w:rPr>
        <w:t>并发变异体的数量</w:t>
      </w:r>
      <w:r w:rsidRPr="003A7911">
        <w:rPr>
          <w:rFonts w:hint="eastAsia"/>
        </w:rPr>
        <w:t>.</w:t>
      </w:r>
      <w:r w:rsidR="003A7911">
        <w:rPr>
          <w:rFonts w:hint="eastAsia"/>
        </w:rPr>
        <w:t>已有研究工作</w:t>
      </w:r>
      <w:r w:rsidRPr="003A7911">
        <w:rPr>
          <w:rFonts w:hint="eastAsia"/>
        </w:rPr>
        <w:t>通过减少并发变异体数量提高变异测试效率</w:t>
      </w:r>
      <w:r w:rsidRPr="003A7911">
        <w:rPr>
          <w:rFonts w:hint="eastAsia"/>
        </w:rPr>
        <w:t>,</w:t>
      </w:r>
      <w:r w:rsidR="003A7911">
        <w:rPr>
          <w:rFonts w:hint="eastAsia"/>
        </w:rPr>
        <w:t>但都采用手工的方法</w:t>
      </w:r>
      <w:r w:rsidR="00243795">
        <w:rPr>
          <w:rFonts w:hint="eastAsia"/>
        </w:rPr>
        <w:t>生成</w:t>
      </w:r>
      <w:r w:rsidRPr="003A7911">
        <w:rPr>
          <w:rFonts w:hint="eastAsia"/>
        </w:rPr>
        <w:t>并发变异体</w:t>
      </w:r>
      <w:r w:rsidR="003A7911">
        <w:rPr>
          <w:rFonts w:hint="eastAsia"/>
        </w:rPr>
        <w:t>.</w:t>
      </w:r>
      <w:r w:rsidR="00243795">
        <w:rPr>
          <w:rFonts w:hint="eastAsia"/>
        </w:rPr>
        <w:t>为了提高</w:t>
      </w:r>
      <w:r w:rsidR="00243795" w:rsidRPr="00243795">
        <w:rPr>
          <w:rFonts w:hint="eastAsia"/>
        </w:rPr>
        <w:t>并发变异测试的自动化程度</w:t>
      </w:r>
      <w:r w:rsidR="00243795">
        <w:rPr>
          <w:rFonts w:hint="eastAsia"/>
        </w:rPr>
        <w:t>,</w:t>
      </w:r>
      <w:r w:rsidR="00243795" w:rsidRPr="00243795">
        <w:rPr>
          <w:rFonts w:hint="eastAsia"/>
        </w:rPr>
        <w:t>需要</w:t>
      </w:r>
      <w:r w:rsidR="00243795">
        <w:rPr>
          <w:rFonts w:hint="eastAsia"/>
        </w:rPr>
        <w:t>提供</w:t>
      </w:r>
      <w:r w:rsidR="00243795" w:rsidRPr="00243795">
        <w:rPr>
          <w:rFonts w:hint="eastAsia"/>
        </w:rPr>
        <w:t>一个高效的并发变异测试支持系统</w:t>
      </w:r>
      <w:r w:rsidR="00243795">
        <w:rPr>
          <w:rFonts w:hint="eastAsia"/>
        </w:rPr>
        <w:t>,</w:t>
      </w:r>
      <w:r w:rsidR="004324A5">
        <w:rPr>
          <w:rFonts w:hint="eastAsia"/>
        </w:rPr>
        <w:t>系统</w:t>
      </w:r>
      <w:r w:rsidR="00243795">
        <w:rPr>
          <w:rFonts w:hint="eastAsia"/>
        </w:rPr>
        <w:t>不仅支持</w:t>
      </w:r>
      <w:r w:rsidR="00243795" w:rsidRPr="00243795">
        <w:rPr>
          <w:rFonts w:hint="eastAsia"/>
        </w:rPr>
        <w:t>并发变异体</w:t>
      </w:r>
      <w:r w:rsidR="00243795">
        <w:rPr>
          <w:rFonts w:hint="eastAsia"/>
        </w:rPr>
        <w:t>高效</w:t>
      </w:r>
      <w:r w:rsidR="00243795" w:rsidRPr="00243795">
        <w:rPr>
          <w:rFonts w:hint="eastAsia"/>
        </w:rPr>
        <w:t>生成</w:t>
      </w:r>
      <w:r w:rsidR="0020001E">
        <w:rPr>
          <w:rFonts w:hint="eastAsia"/>
        </w:rPr>
        <w:t>,</w:t>
      </w:r>
      <w:r w:rsidR="00243795">
        <w:rPr>
          <w:rFonts w:hint="eastAsia"/>
        </w:rPr>
        <w:t>而且应具备良好的可扩展性</w:t>
      </w:r>
      <w:r w:rsidR="00243795">
        <w:rPr>
          <w:rFonts w:hint="eastAsia"/>
        </w:rPr>
        <w:t>.</w:t>
      </w:r>
    </w:p>
    <w:p w:rsidR="00006884" w:rsidRDefault="007C10D4" w:rsidP="00006884">
      <w:pPr>
        <w:pStyle w:val="1"/>
      </w:pPr>
      <w:proofErr w:type="spellStart"/>
      <w:r>
        <w:rPr>
          <w:rFonts w:hint="eastAsia"/>
        </w:rPr>
        <w:t>C</w:t>
      </w:r>
      <w:r w:rsidR="00B36D94">
        <w:rPr>
          <w:rFonts w:hint="eastAsia"/>
        </w:rPr>
        <w:t>MuJava</w:t>
      </w:r>
      <w:proofErr w:type="spellEnd"/>
    </w:p>
    <w:p w:rsidR="00A54263" w:rsidRPr="00926BFD" w:rsidRDefault="00F11F13" w:rsidP="00A54263">
      <w:pPr>
        <w:pStyle w:val="a0"/>
        <w:ind w:firstLine="372"/>
        <w:rPr>
          <w:u w:val="single"/>
        </w:rPr>
      </w:pPr>
      <w:r>
        <w:rPr>
          <w:rFonts w:hint="eastAsia"/>
        </w:rPr>
        <w:t>由于</w:t>
      </w:r>
      <w:r w:rsidRPr="00243795">
        <w:rPr>
          <w:rFonts w:hint="eastAsia"/>
        </w:rPr>
        <w:t>并发变异算子</w:t>
      </w:r>
      <w:r>
        <w:rPr>
          <w:rFonts w:hint="eastAsia"/>
        </w:rPr>
        <w:t>定义了针对某种</w:t>
      </w:r>
      <w:r w:rsidRPr="00243795">
        <w:rPr>
          <w:rFonts w:hint="eastAsia"/>
        </w:rPr>
        <w:t>并发机制</w:t>
      </w:r>
      <w:r>
        <w:rPr>
          <w:rFonts w:hint="eastAsia"/>
        </w:rPr>
        <w:t>的程序变换规则</w:t>
      </w:r>
      <w:r>
        <w:rPr>
          <w:rFonts w:hint="eastAsia"/>
        </w:rPr>
        <w:t>,</w:t>
      </w:r>
      <w:r w:rsidRPr="00F11F13">
        <w:rPr>
          <w:rFonts w:hint="eastAsia"/>
        </w:rPr>
        <w:t>同一程序中</w:t>
      </w:r>
      <w:r w:rsidR="00000BE2">
        <w:rPr>
          <w:rFonts w:hint="eastAsia"/>
        </w:rPr>
        <w:t>可能应用</w:t>
      </w:r>
      <w:r>
        <w:rPr>
          <w:rFonts w:hint="eastAsia"/>
        </w:rPr>
        <w:t>变</w:t>
      </w:r>
      <w:r w:rsidRPr="00F11F13">
        <w:rPr>
          <w:rFonts w:hint="eastAsia"/>
        </w:rPr>
        <w:t>异算子</w:t>
      </w:r>
      <w:r>
        <w:rPr>
          <w:rFonts w:hint="eastAsia"/>
        </w:rPr>
        <w:t>多次</w:t>
      </w:r>
      <w:r>
        <w:rPr>
          <w:rFonts w:hint="eastAsia"/>
        </w:rPr>
        <w:t>,</w:t>
      </w:r>
      <w:r>
        <w:rPr>
          <w:rFonts w:hint="eastAsia"/>
        </w:rPr>
        <w:t>因此</w:t>
      </w:r>
      <w:r w:rsidR="002F2004">
        <w:rPr>
          <w:rFonts w:hint="eastAsia"/>
        </w:rPr>
        <w:t>会</w:t>
      </w:r>
      <w:r>
        <w:rPr>
          <w:rFonts w:hint="eastAsia"/>
        </w:rPr>
        <w:t>生成多个</w:t>
      </w:r>
      <w:r w:rsidRPr="00F11F13">
        <w:rPr>
          <w:rFonts w:hint="eastAsia"/>
        </w:rPr>
        <w:t>并发变异</w:t>
      </w:r>
      <w:r>
        <w:rPr>
          <w:rFonts w:hint="eastAsia"/>
        </w:rPr>
        <w:t>体实例</w:t>
      </w:r>
      <w:r w:rsidRPr="00F11F13">
        <w:rPr>
          <w:rFonts w:hint="eastAsia"/>
        </w:rPr>
        <w:t>;</w:t>
      </w:r>
      <w:r>
        <w:rPr>
          <w:rFonts w:hint="eastAsia"/>
        </w:rPr>
        <w:t>另一方面</w:t>
      </w:r>
      <w:r>
        <w:rPr>
          <w:rFonts w:hint="eastAsia"/>
        </w:rPr>
        <w:t>,</w:t>
      </w:r>
      <w:r>
        <w:rPr>
          <w:rFonts w:hint="eastAsia"/>
        </w:rPr>
        <w:t>新型的并发故障需要</w:t>
      </w:r>
      <w:r w:rsidRPr="00F11F13">
        <w:rPr>
          <w:rFonts w:hint="eastAsia"/>
        </w:rPr>
        <w:t>新的并发变异算子</w:t>
      </w:r>
      <w:r>
        <w:rPr>
          <w:rFonts w:hint="eastAsia"/>
        </w:rPr>
        <w:t>支持</w:t>
      </w:r>
      <w:r w:rsidRPr="00F11F13">
        <w:rPr>
          <w:rFonts w:hint="eastAsia"/>
        </w:rPr>
        <w:t>.</w:t>
      </w:r>
      <w:r>
        <w:rPr>
          <w:rFonts w:hint="eastAsia"/>
        </w:rPr>
        <w:t>基于</w:t>
      </w:r>
      <w:r>
        <w:rPr>
          <w:rFonts w:hint="eastAsia"/>
        </w:rPr>
        <w:t>Bradbury</w:t>
      </w:r>
      <w:r>
        <w:rPr>
          <w:rFonts w:hint="eastAsia"/>
        </w:rPr>
        <w:t>等人提出的并发变异算子</w:t>
      </w:r>
      <w:r>
        <w:rPr>
          <w:rFonts w:hint="eastAsia"/>
        </w:rPr>
        <w:t>,</w:t>
      </w:r>
      <w:r>
        <w:rPr>
          <w:rFonts w:hint="eastAsia"/>
        </w:rPr>
        <w:t>我们开发了一个面向</w:t>
      </w:r>
      <w:r>
        <w:rPr>
          <w:rFonts w:hint="eastAsia"/>
        </w:rPr>
        <w:t>Java</w:t>
      </w:r>
      <w:r>
        <w:rPr>
          <w:rFonts w:hint="eastAsia"/>
        </w:rPr>
        <w:t>程序的并发变异体自动生成工具</w:t>
      </w:r>
      <w:proofErr w:type="spellStart"/>
      <w:r>
        <w:rPr>
          <w:rFonts w:hint="eastAsia"/>
        </w:rPr>
        <w:t>CMuJava</w:t>
      </w:r>
      <w:proofErr w:type="spellEnd"/>
      <w:r w:rsidR="00127783">
        <w:t>.</w:t>
      </w:r>
    </w:p>
    <w:p w:rsidR="006D0E39" w:rsidRPr="00054456" w:rsidRDefault="00320E67" w:rsidP="00320E67">
      <w:pPr>
        <w:pStyle w:val="2"/>
        <w:numPr>
          <w:ilvl w:val="0"/>
          <w:numId w:val="0"/>
        </w:numPr>
        <w:tabs>
          <w:tab w:val="clear" w:pos="414"/>
        </w:tabs>
        <w:spacing w:before="71" w:after="71"/>
      </w:pPr>
      <w:r w:rsidRPr="00054456">
        <w:rPr>
          <w:rFonts w:hint="eastAsia"/>
        </w:rPr>
        <w:t>2.1</w:t>
      </w:r>
      <w:r w:rsidR="001956E6">
        <w:rPr>
          <w:rFonts w:hint="eastAsia"/>
        </w:rPr>
        <w:t xml:space="preserve"> </w:t>
      </w:r>
      <w:proofErr w:type="spellStart"/>
      <w:r w:rsidR="0056038F" w:rsidRPr="00054456">
        <w:rPr>
          <w:rFonts w:hint="eastAsia"/>
        </w:rPr>
        <w:t>CMuJava</w:t>
      </w:r>
      <w:proofErr w:type="spellEnd"/>
      <w:r w:rsidR="00605FBC" w:rsidRPr="00054456">
        <w:rPr>
          <w:rFonts w:hint="eastAsia"/>
        </w:rPr>
        <w:t>的</w:t>
      </w:r>
      <w:r w:rsidR="006D0E39" w:rsidRPr="00054456">
        <w:rPr>
          <w:rFonts w:hint="eastAsia"/>
        </w:rPr>
        <w:t>基本原理</w:t>
      </w:r>
    </w:p>
    <w:p w:rsidR="00F42813" w:rsidRDefault="0017106E" w:rsidP="00312684">
      <w:pPr>
        <w:pStyle w:val="a0"/>
        <w:spacing w:afterLines="50" w:after="142"/>
        <w:ind w:firstLine="372"/>
      </w:pPr>
      <w:proofErr w:type="spellStart"/>
      <w:r w:rsidRPr="00054456">
        <w:rPr>
          <w:rFonts w:hint="eastAsia"/>
        </w:rPr>
        <w:t>CMuJava</w:t>
      </w:r>
      <w:proofErr w:type="spellEnd"/>
      <w:r w:rsidR="0056038F" w:rsidRPr="00054456">
        <w:rPr>
          <w:rFonts w:hint="eastAsia"/>
        </w:rPr>
        <w:t>的基本原理</w:t>
      </w:r>
      <w:r w:rsidR="00054456">
        <w:rPr>
          <w:rFonts w:hint="eastAsia"/>
        </w:rPr>
        <w:t>如</w:t>
      </w:r>
      <w:r w:rsidR="00054456" w:rsidRPr="00054456">
        <w:rPr>
          <w:rFonts w:hint="eastAsia"/>
        </w:rPr>
        <w:t>图</w:t>
      </w:r>
      <w:r w:rsidR="00054456" w:rsidRPr="00054456">
        <w:rPr>
          <w:rFonts w:hint="eastAsia"/>
        </w:rPr>
        <w:t>2</w:t>
      </w:r>
      <w:r w:rsidR="00054456">
        <w:rPr>
          <w:rFonts w:hint="eastAsia"/>
        </w:rPr>
        <w:t>所</w:t>
      </w:r>
      <w:r w:rsidR="00054456" w:rsidRPr="00054456">
        <w:rPr>
          <w:rFonts w:hint="eastAsia"/>
        </w:rPr>
        <w:t>示</w:t>
      </w:r>
      <w:r w:rsidR="0056038F" w:rsidRPr="00054456">
        <w:rPr>
          <w:rFonts w:hint="eastAsia"/>
        </w:rPr>
        <w:t>.</w:t>
      </w:r>
      <w:r w:rsidR="0056038F" w:rsidRPr="00054456">
        <w:rPr>
          <w:rFonts w:hint="eastAsia"/>
        </w:rPr>
        <w:t>首先</w:t>
      </w:r>
      <w:r w:rsidR="0056038F" w:rsidRPr="00054456">
        <w:rPr>
          <w:rFonts w:hint="eastAsia"/>
        </w:rPr>
        <w:t>,</w:t>
      </w:r>
      <w:r w:rsidR="00EA4EA7">
        <w:rPr>
          <w:rFonts w:hint="eastAsia"/>
        </w:rPr>
        <w:t>程序</w:t>
      </w:r>
      <w:r w:rsidR="00127783" w:rsidRPr="00054456">
        <w:rPr>
          <w:rFonts w:hint="eastAsia"/>
        </w:rPr>
        <w:t>分析</w:t>
      </w:r>
      <w:r w:rsidR="00127783">
        <w:rPr>
          <w:rFonts w:hint="eastAsia"/>
        </w:rPr>
        <w:t>器</w:t>
      </w:r>
      <w:r w:rsidR="00127783">
        <w:rPr>
          <w:rFonts w:hint="eastAsia"/>
        </w:rPr>
        <w:t>(</w:t>
      </w:r>
      <w:r w:rsidR="00127783">
        <w:t xml:space="preserve">Program </w:t>
      </w:r>
      <w:r w:rsidR="00127783">
        <w:rPr>
          <w:rFonts w:hint="eastAsia"/>
        </w:rPr>
        <w:t>A</w:t>
      </w:r>
      <w:r w:rsidR="00127783">
        <w:t>n</w:t>
      </w:r>
      <w:r w:rsidR="002B7165">
        <w:t>a</w:t>
      </w:r>
      <w:r w:rsidR="00127783">
        <w:t>lyzer)</w:t>
      </w:r>
      <w:r w:rsidR="00E40FE9" w:rsidRPr="00054456">
        <w:rPr>
          <w:rFonts w:hint="eastAsia"/>
        </w:rPr>
        <w:t>读取</w:t>
      </w:r>
      <w:r w:rsidR="00620353" w:rsidRPr="00054456">
        <w:rPr>
          <w:rFonts w:hint="eastAsia"/>
        </w:rPr>
        <w:t>Java</w:t>
      </w:r>
      <w:r w:rsidR="00127783">
        <w:rPr>
          <w:rFonts w:hint="eastAsia"/>
        </w:rPr>
        <w:t>原始</w:t>
      </w:r>
      <w:r w:rsidR="00E40FE9" w:rsidRPr="00054456">
        <w:rPr>
          <w:rFonts w:hint="eastAsia"/>
        </w:rPr>
        <w:t>程序</w:t>
      </w:r>
      <w:r w:rsidR="00127783">
        <w:rPr>
          <w:rFonts w:hint="eastAsia"/>
        </w:rPr>
        <w:t>(</w:t>
      </w:r>
      <w:r w:rsidR="00127783">
        <w:t>Original Program)</w:t>
      </w:r>
      <w:r w:rsidR="00E40FE9" w:rsidRPr="00054456">
        <w:rPr>
          <w:rFonts w:hint="eastAsia"/>
        </w:rPr>
        <w:t>,</w:t>
      </w:r>
      <w:r w:rsidR="000C1D0B">
        <w:rPr>
          <w:rFonts w:hint="eastAsia"/>
        </w:rPr>
        <w:t>采用编译时反</w:t>
      </w:r>
      <w:r w:rsidR="00127783">
        <w:rPr>
          <w:rFonts w:hint="eastAsia"/>
        </w:rPr>
        <w:t>射机制分析技术</w:t>
      </w:r>
      <w:r w:rsidR="00127783" w:rsidRPr="00243795">
        <w:rPr>
          <w:rFonts w:hint="eastAsia"/>
          <w:vertAlign w:val="superscript"/>
        </w:rPr>
        <w:t>[2</w:t>
      </w:r>
      <w:r w:rsidR="00AA54A4">
        <w:rPr>
          <w:rFonts w:hint="eastAsia"/>
          <w:vertAlign w:val="superscript"/>
        </w:rPr>
        <w:t>4</w:t>
      </w:r>
      <w:r w:rsidR="00127783" w:rsidRPr="00243795">
        <w:rPr>
          <w:rFonts w:hint="eastAsia"/>
          <w:vertAlign w:val="superscript"/>
        </w:rPr>
        <w:t>]</w:t>
      </w:r>
      <w:r w:rsidR="009A5B19">
        <w:rPr>
          <w:rFonts w:hint="eastAsia"/>
        </w:rPr>
        <w:t>生成元对象</w:t>
      </w:r>
      <w:r w:rsidR="009A5B19">
        <w:rPr>
          <w:rFonts w:hint="eastAsia"/>
        </w:rPr>
        <w:t>(</w:t>
      </w:r>
      <w:proofErr w:type="spellStart"/>
      <w:r w:rsidR="009A5B19">
        <w:rPr>
          <w:rFonts w:hint="eastAsia"/>
        </w:rPr>
        <w:t>MetaObject</w:t>
      </w:r>
      <w:proofErr w:type="spellEnd"/>
      <w:r w:rsidR="009A5B19">
        <w:rPr>
          <w:rFonts w:hint="eastAsia"/>
        </w:rPr>
        <w:t>)</w:t>
      </w:r>
      <w:r w:rsidR="00000BE2">
        <w:rPr>
          <w:rFonts w:hint="eastAsia"/>
        </w:rPr>
        <w:t>,</w:t>
      </w:r>
      <w:r w:rsidR="00000BE2" w:rsidRPr="00054456">
        <w:rPr>
          <w:rFonts w:hint="eastAsia"/>
        </w:rPr>
        <w:t>获取</w:t>
      </w:r>
      <w:r w:rsidR="00000BE2">
        <w:rPr>
          <w:rFonts w:hint="eastAsia"/>
        </w:rPr>
        <w:t>原始</w:t>
      </w:r>
      <w:r w:rsidR="00000BE2" w:rsidRPr="00054456">
        <w:rPr>
          <w:rFonts w:hint="eastAsia"/>
        </w:rPr>
        <w:t>程序</w:t>
      </w:r>
      <w:r w:rsidR="00000BE2">
        <w:rPr>
          <w:rFonts w:hint="eastAsia"/>
        </w:rPr>
        <w:t>中包含的</w:t>
      </w:r>
      <w:r w:rsidR="00000BE2" w:rsidRPr="00054456">
        <w:rPr>
          <w:rFonts w:hint="eastAsia"/>
        </w:rPr>
        <w:t>并发机制</w:t>
      </w:r>
      <w:r w:rsidR="00000BE2">
        <w:rPr>
          <w:rFonts w:hint="eastAsia"/>
        </w:rPr>
        <w:t>(</w:t>
      </w:r>
      <w:r w:rsidR="00000BE2">
        <w:t>Concurrent Mechanism)</w:t>
      </w:r>
      <w:r w:rsidR="0056038F" w:rsidRPr="00054456">
        <w:rPr>
          <w:rFonts w:hint="eastAsia"/>
        </w:rPr>
        <w:t>;</w:t>
      </w:r>
      <w:r w:rsidR="00127783">
        <w:rPr>
          <w:rFonts w:hint="eastAsia"/>
        </w:rPr>
        <w:t>变异体生成器</w:t>
      </w:r>
      <w:r w:rsidR="00127783">
        <w:rPr>
          <w:rFonts w:hint="eastAsia"/>
        </w:rPr>
        <w:t>(</w:t>
      </w:r>
      <w:r w:rsidR="0039302D">
        <w:rPr>
          <w:rFonts w:hint="eastAsia"/>
        </w:rPr>
        <w:t xml:space="preserve">Concurrent </w:t>
      </w:r>
      <w:r w:rsidR="00127783">
        <w:t>Mutant Generator)</w:t>
      </w:r>
      <w:r w:rsidR="00054456">
        <w:rPr>
          <w:rFonts w:hint="eastAsia"/>
        </w:rPr>
        <w:t>依据变异算子定义</w:t>
      </w:r>
      <w:r w:rsidR="00127783">
        <w:rPr>
          <w:rFonts w:hint="eastAsia"/>
        </w:rPr>
        <w:t>的规则</w:t>
      </w:r>
      <w:r w:rsidR="00127783">
        <w:rPr>
          <w:rFonts w:hint="eastAsia"/>
        </w:rPr>
        <w:t>,</w:t>
      </w:r>
      <w:r w:rsidR="00127783">
        <w:rPr>
          <w:rFonts w:hint="eastAsia"/>
        </w:rPr>
        <w:t>采用</w:t>
      </w:r>
      <w:r w:rsidR="00127783" w:rsidRPr="00243795">
        <w:rPr>
          <w:rFonts w:hint="eastAsia"/>
        </w:rPr>
        <w:t>MSG(Mutant Schema Generation)</w:t>
      </w:r>
      <w:r w:rsidR="00127783" w:rsidRPr="00243795">
        <w:rPr>
          <w:rFonts w:hint="eastAsia"/>
        </w:rPr>
        <w:t>方法</w:t>
      </w:r>
      <w:r w:rsidR="00AA54A4">
        <w:rPr>
          <w:rFonts w:hint="eastAsia"/>
          <w:vertAlign w:val="superscript"/>
        </w:rPr>
        <w:t>[25</w:t>
      </w:r>
      <w:r w:rsidR="00127783" w:rsidRPr="00243795">
        <w:rPr>
          <w:rFonts w:hint="eastAsia"/>
          <w:vertAlign w:val="superscript"/>
        </w:rPr>
        <w:t>]</w:t>
      </w:r>
      <w:r w:rsidR="00054456">
        <w:rPr>
          <w:rFonts w:hint="eastAsia"/>
        </w:rPr>
        <w:t>,</w:t>
      </w:r>
      <w:r w:rsidR="00127783" w:rsidRPr="00127783">
        <w:rPr>
          <w:rFonts w:hint="eastAsia"/>
        </w:rPr>
        <w:t xml:space="preserve"> </w:t>
      </w:r>
      <w:r w:rsidR="00127783">
        <w:rPr>
          <w:rFonts w:hint="eastAsia"/>
        </w:rPr>
        <w:t>高效地生成</w:t>
      </w:r>
      <w:r w:rsidR="00127783" w:rsidRPr="00243795">
        <w:rPr>
          <w:rFonts w:hint="eastAsia"/>
        </w:rPr>
        <w:t>并发</w:t>
      </w:r>
      <w:r w:rsidR="0039302D">
        <w:rPr>
          <w:rFonts w:hint="eastAsia"/>
        </w:rPr>
        <w:t>元</w:t>
      </w:r>
      <w:r w:rsidR="00127783" w:rsidRPr="00243795">
        <w:rPr>
          <w:rFonts w:hint="eastAsia"/>
        </w:rPr>
        <w:t>变异体</w:t>
      </w:r>
      <w:r w:rsidR="00127783">
        <w:rPr>
          <w:rFonts w:hint="eastAsia"/>
        </w:rPr>
        <w:t>(</w:t>
      </w:r>
      <w:r w:rsidR="00127783">
        <w:t xml:space="preserve">Concurrent </w:t>
      </w:r>
      <w:proofErr w:type="spellStart"/>
      <w:r w:rsidR="0039302D">
        <w:rPr>
          <w:rFonts w:hint="eastAsia"/>
        </w:rPr>
        <w:t>Metam</w:t>
      </w:r>
      <w:r w:rsidR="00FD17A7">
        <w:t>utant</w:t>
      </w:r>
      <w:proofErr w:type="spellEnd"/>
      <w:r w:rsidR="00127783">
        <w:t>)</w:t>
      </w:r>
      <w:r w:rsidR="00E40FE9" w:rsidRPr="00054456">
        <w:rPr>
          <w:rFonts w:hint="eastAsia"/>
        </w:rPr>
        <w:t>;</w:t>
      </w:r>
      <w:r w:rsidR="002F3379">
        <w:rPr>
          <w:rFonts w:hint="eastAsia"/>
        </w:rPr>
        <w:t>变异体执行</w:t>
      </w:r>
      <w:r w:rsidR="00127783">
        <w:rPr>
          <w:rFonts w:hint="eastAsia"/>
        </w:rPr>
        <w:t>器</w:t>
      </w:r>
      <w:r w:rsidR="00127783">
        <w:rPr>
          <w:rFonts w:hint="eastAsia"/>
        </w:rPr>
        <w:t>(</w:t>
      </w:r>
      <w:r w:rsidR="0039302D">
        <w:rPr>
          <w:rFonts w:hint="eastAsia"/>
        </w:rPr>
        <w:t xml:space="preserve">Concurrent </w:t>
      </w:r>
      <w:r w:rsidR="00127783">
        <w:t>Mutant Executor)</w:t>
      </w:r>
      <w:r w:rsidR="00E40FE9" w:rsidRPr="00054456">
        <w:rPr>
          <w:rFonts w:hint="eastAsia"/>
        </w:rPr>
        <w:t>对原始程序和并发变异体</w:t>
      </w:r>
      <w:r w:rsidR="002E43A4">
        <w:rPr>
          <w:rFonts w:hint="eastAsia"/>
        </w:rPr>
        <w:t>执行测试用例</w:t>
      </w:r>
      <w:r w:rsidR="00B308FE">
        <w:rPr>
          <w:rFonts w:hint="eastAsia"/>
        </w:rPr>
        <w:t>,</w:t>
      </w:r>
      <w:r w:rsidR="00CB253F">
        <w:rPr>
          <w:rFonts w:hint="eastAsia"/>
        </w:rPr>
        <w:t>得到相应的测试结果</w:t>
      </w:r>
      <w:r w:rsidR="00CB253F">
        <w:rPr>
          <w:rFonts w:hint="eastAsia"/>
        </w:rPr>
        <w:t>(</w:t>
      </w:r>
      <w:r w:rsidR="00CB253F">
        <w:t>Te</w:t>
      </w:r>
      <w:r w:rsidR="00CB253F">
        <w:rPr>
          <w:rFonts w:hint="eastAsia"/>
        </w:rPr>
        <w:t>st</w:t>
      </w:r>
      <w:r w:rsidR="00CB253F">
        <w:t xml:space="preserve"> Result)</w:t>
      </w:r>
      <w:r w:rsidR="00F42813" w:rsidRPr="00054456">
        <w:rPr>
          <w:rFonts w:hint="eastAsia"/>
        </w:rPr>
        <w:t>.</w:t>
      </w:r>
    </w:p>
    <w:p w:rsidR="009A5B19" w:rsidRDefault="00FD17A7" w:rsidP="00FB7E92">
      <w:pPr>
        <w:pStyle w:val="a0"/>
        <w:spacing w:afterLines="50" w:after="142"/>
        <w:ind w:firstLineChars="0" w:firstLine="0"/>
        <w:jc w:val="center"/>
      </w:pPr>
      <w:r>
        <w:object w:dxaOrig="16827" w:dyaOrig="4874">
          <v:shape id="_x0000_i1026" type="#_x0000_t75" style="width:386.95pt;height:112.65pt" o:ole="">
            <v:imagedata r:id="rId11" o:title=""/>
          </v:shape>
          <o:OLEObject Type="Embed" ProgID="Visio.Drawing.11" ShapeID="_x0000_i1026" DrawAspect="Content" ObjectID="_1639569073" r:id="rId12"/>
        </w:object>
      </w:r>
    </w:p>
    <w:p w:rsidR="00072AAD" w:rsidRPr="0037319E" w:rsidRDefault="004013D4" w:rsidP="007F3334">
      <w:pPr>
        <w:pStyle w:val="a0"/>
        <w:ind w:firstLineChars="0" w:firstLine="0"/>
        <w:jc w:val="center"/>
        <w:rPr>
          <w:color w:val="FF0000"/>
        </w:rPr>
      </w:pPr>
      <w:r w:rsidRPr="001B6B7F">
        <w:rPr>
          <w:rFonts w:hint="eastAsia"/>
        </w:rPr>
        <w:t>Fig.2</w:t>
      </w:r>
      <w:r w:rsidR="00072AAD" w:rsidRPr="001B6B7F">
        <w:rPr>
          <w:rFonts w:hint="eastAsia"/>
        </w:rPr>
        <w:t xml:space="preserve"> </w:t>
      </w:r>
      <w:r w:rsidR="00072AAD" w:rsidRPr="001B6B7F">
        <w:t xml:space="preserve">Basic principles of </w:t>
      </w:r>
      <w:proofErr w:type="spellStart"/>
      <w:r w:rsidR="00072AAD" w:rsidRPr="001B6B7F">
        <w:t>CMuJava</w:t>
      </w:r>
      <w:proofErr w:type="spellEnd"/>
    </w:p>
    <w:p w:rsidR="00072AAD" w:rsidRPr="001B6B7F" w:rsidRDefault="00072AAD" w:rsidP="00F5647F">
      <w:pPr>
        <w:pStyle w:val="a0"/>
        <w:spacing w:afterLines="50" w:after="142"/>
        <w:ind w:firstLine="372"/>
        <w:jc w:val="center"/>
      </w:pPr>
      <w:r w:rsidRPr="001B6B7F">
        <w:rPr>
          <w:rFonts w:hint="eastAsia"/>
        </w:rPr>
        <w:t>图</w:t>
      </w:r>
      <w:r w:rsidR="004013D4" w:rsidRPr="001B6B7F">
        <w:rPr>
          <w:rFonts w:hint="eastAsia"/>
        </w:rPr>
        <w:t>2</w:t>
      </w:r>
      <w:r w:rsidRPr="001B6B7F">
        <w:rPr>
          <w:rFonts w:hint="eastAsia"/>
        </w:rPr>
        <w:t xml:space="preserve"> </w:t>
      </w:r>
      <w:proofErr w:type="spellStart"/>
      <w:r w:rsidRPr="001B6B7F">
        <w:rPr>
          <w:rFonts w:hint="eastAsia"/>
        </w:rPr>
        <w:t>CMuJava</w:t>
      </w:r>
      <w:proofErr w:type="spellEnd"/>
      <w:r w:rsidRPr="001B6B7F">
        <w:rPr>
          <w:rFonts w:hint="eastAsia"/>
        </w:rPr>
        <w:t>基本原理</w:t>
      </w:r>
    </w:p>
    <w:p w:rsidR="00EA4EA7" w:rsidRPr="00054456" w:rsidRDefault="00EA4EA7" w:rsidP="00EA4EA7">
      <w:pPr>
        <w:pStyle w:val="2"/>
        <w:numPr>
          <w:ilvl w:val="0"/>
          <w:numId w:val="0"/>
        </w:numPr>
        <w:tabs>
          <w:tab w:val="clear" w:pos="414"/>
        </w:tabs>
        <w:spacing w:before="71" w:after="71"/>
      </w:pPr>
      <w:r w:rsidRPr="00054456">
        <w:t xml:space="preserve">2.2 </w:t>
      </w:r>
      <w:proofErr w:type="spellStart"/>
      <w:r w:rsidRPr="00054456">
        <w:rPr>
          <w:rFonts w:hint="eastAsia"/>
        </w:rPr>
        <w:t>CMuJava</w:t>
      </w:r>
      <w:proofErr w:type="spellEnd"/>
      <w:r>
        <w:rPr>
          <w:rFonts w:hint="eastAsia"/>
        </w:rPr>
        <w:t>系统的关键技术</w:t>
      </w:r>
    </w:p>
    <w:p w:rsidR="00620353" w:rsidRPr="002F165B" w:rsidRDefault="00EA4EA7" w:rsidP="00601771">
      <w:pPr>
        <w:pStyle w:val="a0"/>
        <w:ind w:firstLine="372"/>
      </w:pPr>
      <w:r>
        <w:rPr>
          <w:rFonts w:hint="eastAsia"/>
        </w:rPr>
        <w:t>程序</w:t>
      </w:r>
      <w:r w:rsidR="002600EC">
        <w:rPr>
          <w:rFonts w:hint="eastAsia"/>
        </w:rPr>
        <w:t>分析器</w:t>
      </w:r>
      <w:r w:rsidR="000C1D0B">
        <w:rPr>
          <w:rFonts w:hint="eastAsia"/>
        </w:rPr>
        <w:t>对原始</w:t>
      </w:r>
      <w:r w:rsidR="002600EC">
        <w:rPr>
          <w:rFonts w:hint="eastAsia"/>
        </w:rPr>
        <w:t>Ja</w:t>
      </w:r>
      <w:r w:rsidR="002600EC">
        <w:t>va</w:t>
      </w:r>
      <w:r w:rsidR="00A13A1A">
        <w:rPr>
          <w:rFonts w:hint="eastAsia"/>
        </w:rPr>
        <w:t>并发</w:t>
      </w:r>
      <w:r w:rsidR="00620353" w:rsidRPr="00054456">
        <w:rPr>
          <w:rFonts w:hint="eastAsia"/>
        </w:rPr>
        <w:t>程序进行解析并获取</w:t>
      </w:r>
      <w:r w:rsidR="002600EC">
        <w:rPr>
          <w:rFonts w:hint="eastAsia"/>
        </w:rPr>
        <w:t>相应</w:t>
      </w:r>
      <w:r w:rsidR="00620353" w:rsidRPr="00054456">
        <w:rPr>
          <w:rFonts w:hint="eastAsia"/>
        </w:rPr>
        <w:t>的语法信息</w:t>
      </w:r>
      <w:r w:rsidR="00620353" w:rsidRPr="00054456">
        <w:rPr>
          <w:rFonts w:hint="eastAsia"/>
        </w:rPr>
        <w:t>.</w:t>
      </w:r>
      <w:r w:rsidR="002600EC">
        <w:rPr>
          <w:rFonts w:hint="eastAsia"/>
        </w:rPr>
        <w:t>针对</w:t>
      </w:r>
      <w:r w:rsidR="00620353" w:rsidRPr="00054456">
        <w:rPr>
          <w:rFonts w:hint="eastAsia"/>
        </w:rPr>
        <w:t>传统的面向过程程序</w:t>
      </w:r>
      <w:r w:rsidR="002600EC">
        <w:rPr>
          <w:rFonts w:hint="eastAsia"/>
        </w:rPr>
        <w:t>,</w:t>
      </w:r>
      <w:r w:rsidR="00620353" w:rsidRPr="00054456">
        <w:rPr>
          <w:rFonts w:hint="eastAsia"/>
        </w:rPr>
        <w:t>语法分析器</w:t>
      </w:r>
      <w:r w:rsidR="002600EC">
        <w:rPr>
          <w:rFonts w:hint="eastAsia"/>
        </w:rPr>
        <w:t>通常首先</w:t>
      </w:r>
      <w:r w:rsidR="00620353" w:rsidRPr="00054456">
        <w:rPr>
          <w:rFonts w:hint="eastAsia"/>
        </w:rPr>
        <w:t>生成抽象语法树</w:t>
      </w:r>
      <w:r w:rsidR="00620353" w:rsidRPr="00054456">
        <w:rPr>
          <w:rFonts w:hint="eastAsia"/>
        </w:rPr>
        <w:t>,</w:t>
      </w:r>
      <w:r w:rsidR="002600EC">
        <w:rPr>
          <w:rFonts w:hint="eastAsia"/>
        </w:rPr>
        <w:t>然后</w:t>
      </w:r>
      <w:r w:rsidR="00620353" w:rsidRPr="00054456">
        <w:rPr>
          <w:rFonts w:hint="eastAsia"/>
        </w:rPr>
        <w:t>修改抽象语法树生成变异体</w:t>
      </w:r>
      <w:r w:rsidR="00620353" w:rsidRPr="00054456">
        <w:rPr>
          <w:rFonts w:hint="eastAsia"/>
        </w:rPr>
        <w:t>.</w:t>
      </w:r>
      <w:r w:rsidR="002600EC">
        <w:rPr>
          <w:rFonts w:hint="eastAsia"/>
        </w:rPr>
        <w:t>由于存在</w:t>
      </w:r>
      <w:r w:rsidR="002600EC" w:rsidRPr="00054456">
        <w:rPr>
          <w:rFonts w:hint="eastAsia"/>
        </w:rPr>
        <w:t>继承关系</w:t>
      </w:r>
      <w:r w:rsidR="002600EC">
        <w:rPr>
          <w:rFonts w:hint="eastAsia"/>
        </w:rPr>
        <w:t>、</w:t>
      </w:r>
      <w:r w:rsidR="002600EC" w:rsidRPr="00054456">
        <w:rPr>
          <w:rFonts w:hint="eastAsia"/>
        </w:rPr>
        <w:t>属性和方法</w:t>
      </w:r>
      <w:r w:rsidR="002600EC">
        <w:rPr>
          <w:rFonts w:hint="eastAsia"/>
        </w:rPr>
        <w:t>等面向对象特征</w:t>
      </w:r>
      <w:r w:rsidR="002600EC">
        <w:rPr>
          <w:rFonts w:hint="eastAsia"/>
        </w:rPr>
        <w:t>,</w:t>
      </w:r>
      <w:r w:rsidR="00620353" w:rsidRPr="00054456">
        <w:rPr>
          <w:rFonts w:hint="eastAsia"/>
        </w:rPr>
        <w:t>抽象语法树不能直接访问</w:t>
      </w:r>
      <w:r w:rsidR="00A13A1A">
        <w:rPr>
          <w:rFonts w:hint="eastAsia"/>
        </w:rPr>
        <w:t>并发程序的</w:t>
      </w:r>
      <w:r w:rsidR="002600EC">
        <w:rPr>
          <w:rFonts w:hint="eastAsia"/>
        </w:rPr>
        <w:t>上述新特征</w:t>
      </w:r>
      <w:r w:rsidR="00AA54A4">
        <w:rPr>
          <w:rFonts w:hint="eastAsia"/>
          <w:vertAlign w:val="superscript"/>
        </w:rPr>
        <w:t>[26</w:t>
      </w:r>
      <w:r w:rsidR="0085324D" w:rsidRPr="00054456">
        <w:rPr>
          <w:rFonts w:hint="eastAsia"/>
          <w:vertAlign w:val="superscript"/>
        </w:rPr>
        <w:t>]</w:t>
      </w:r>
      <w:r w:rsidR="002600EC">
        <w:rPr>
          <w:rFonts w:hint="eastAsia"/>
        </w:rPr>
        <w:t>.</w:t>
      </w:r>
      <w:r w:rsidR="0085324D">
        <w:rPr>
          <w:rFonts w:hint="eastAsia"/>
        </w:rPr>
        <w:t>针对上述问题</w:t>
      </w:r>
      <w:r w:rsidR="0085324D">
        <w:rPr>
          <w:rFonts w:hint="eastAsia"/>
        </w:rPr>
        <w:t>,</w:t>
      </w:r>
      <w:r w:rsidR="0085324D">
        <w:rPr>
          <w:rFonts w:hint="eastAsia"/>
        </w:rPr>
        <w:t>采用反射技术解决</w:t>
      </w:r>
      <w:r w:rsidR="0085324D">
        <w:rPr>
          <w:rFonts w:hint="eastAsia"/>
        </w:rPr>
        <w:t>Java</w:t>
      </w:r>
      <w:r w:rsidR="0085324D">
        <w:rPr>
          <w:rFonts w:hint="eastAsia"/>
        </w:rPr>
        <w:t>程序的解析问题</w:t>
      </w:r>
      <w:r w:rsidR="0085324D" w:rsidRPr="00054456">
        <w:rPr>
          <w:rFonts w:hint="eastAsia"/>
          <w:vertAlign w:val="superscript"/>
        </w:rPr>
        <w:t>[5]</w:t>
      </w:r>
      <w:r w:rsidR="00C32F88">
        <w:t>,</w:t>
      </w:r>
      <w:r w:rsidR="0085324D">
        <w:rPr>
          <w:rFonts w:hint="eastAsia"/>
        </w:rPr>
        <w:t>首先提供</w:t>
      </w:r>
      <w:r w:rsidR="00620353" w:rsidRPr="00054456">
        <w:rPr>
          <w:rFonts w:hint="eastAsia"/>
        </w:rPr>
        <w:t>表示某个</w:t>
      </w:r>
      <w:proofErr w:type="gramStart"/>
      <w:r w:rsidR="0085324D">
        <w:rPr>
          <w:rFonts w:hint="eastAsia"/>
        </w:rPr>
        <w:t>类</w:t>
      </w:r>
      <w:r w:rsidR="00620353" w:rsidRPr="00054456">
        <w:rPr>
          <w:rFonts w:hint="eastAsia"/>
        </w:rPr>
        <w:t>对象</w:t>
      </w:r>
      <w:proofErr w:type="gramEnd"/>
      <w:r w:rsidR="00620353" w:rsidRPr="00054456">
        <w:rPr>
          <w:rFonts w:hint="eastAsia"/>
        </w:rPr>
        <w:t>逻辑结构的引用</w:t>
      </w:r>
      <w:r w:rsidR="00620353" w:rsidRPr="00054456">
        <w:rPr>
          <w:rFonts w:hint="eastAsia"/>
        </w:rPr>
        <w:t>,</w:t>
      </w:r>
      <w:r w:rsidR="00620353" w:rsidRPr="00054456">
        <w:rPr>
          <w:rFonts w:hint="eastAsia"/>
        </w:rPr>
        <w:t>程序员</w:t>
      </w:r>
      <w:r w:rsidR="0085324D">
        <w:rPr>
          <w:rFonts w:hint="eastAsia"/>
        </w:rPr>
        <w:t>根据该引用</w:t>
      </w:r>
      <w:r w:rsidR="00620353" w:rsidRPr="00054456">
        <w:rPr>
          <w:rFonts w:hint="eastAsia"/>
        </w:rPr>
        <w:t>提取该</w:t>
      </w:r>
      <w:r w:rsidR="0085324D">
        <w:rPr>
          <w:rFonts w:hint="eastAsia"/>
        </w:rPr>
        <w:t>类</w:t>
      </w:r>
      <w:r w:rsidR="00620353" w:rsidRPr="00054456">
        <w:rPr>
          <w:rFonts w:hint="eastAsia"/>
        </w:rPr>
        <w:t>对象的相关信息</w:t>
      </w:r>
      <w:r w:rsidR="00620353" w:rsidRPr="00054456">
        <w:rPr>
          <w:rFonts w:hint="eastAsia"/>
        </w:rPr>
        <w:t>;</w:t>
      </w:r>
      <w:r w:rsidR="00B3409A">
        <w:rPr>
          <w:rFonts w:hint="eastAsia"/>
        </w:rPr>
        <w:t>然后</w:t>
      </w:r>
      <w:r w:rsidR="00620353" w:rsidRPr="00054456">
        <w:rPr>
          <w:rFonts w:hint="eastAsia"/>
        </w:rPr>
        <w:t>提供一个</w:t>
      </w:r>
      <w:r w:rsidR="0085324D">
        <w:rPr>
          <w:rFonts w:hint="eastAsia"/>
        </w:rPr>
        <w:t>在执行过程</w:t>
      </w:r>
      <w:r w:rsidR="00C32F88">
        <w:rPr>
          <w:rFonts w:hint="eastAsia"/>
        </w:rPr>
        <w:t>中对程序进行修改的</w:t>
      </w:r>
      <w:r w:rsidR="00620353" w:rsidRPr="00054456">
        <w:rPr>
          <w:rFonts w:hint="eastAsia"/>
        </w:rPr>
        <w:t>API;</w:t>
      </w:r>
      <w:r w:rsidR="00B3409A">
        <w:rPr>
          <w:rFonts w:hint="eastAsia"/>
        </w:rPr>
        <w:t>最后</w:t>
      </w:r>
      <w:r w:rsidR="00620353" w:rsidRPr="00054456">
        <w:rPr>
          <w:rFonts w:hint="eastAsia"/>
        </w:rPr>
        <w:t>动态调用</w:t>
      </w:r>
      <w:r w:rsidR="00C32F88">
        <w:rPr>
          <w:rFonts w:hint="eastAsia"/>
        </w:rPr>
        <w:t>实例化对象</w:t>
      </w:r>
      <w:r w:rsidR="00620353" w:rsidRPr="00054456">
        <w:rPr>
          <w:rFonts w:hint="eastAsia"/>
        </w:rPr>
        <w:t>的方法</w:t>
      </w:r>
      <w:r w:rsidR="00620353" w:rsidRPr="00054456">
        <w:rPr>
          <w:rFonts w:hint="eastAsia"/>
        </w:rPr>
        <w:t>.</w:t>
      </w:r>
      <w:r w:rsidR="00C32F88" w:rsidRPr="00054456">
        <w:rPr>
          <w:rFonts w:hint="eastAsia"/>
        </w:rPr>
        <w:t>我们将</w:t>
      </w:r>
      <w:r w:rsidR="00C32F88">
        <w:rPr>
          <w:rFonts w:hint="eastAsia"/>
        </w:rPr>
        <w:t>上述</w:t>
      </w:r>
      <w:r w:rsidR="00C32F88" w:rsidRPr="00054456">
        <w:rPr>
          <w:rFonts w:hint="eastAsia"/>
        </w:rPr>
        <w:t>反射技术应用到并发</w:t>
      </w:r>
      <w:r w:rsidR="00C32F88">
        <w:rPr>
          <w:rFonts w:hint="eastAsia"/>
        </w:rPr>
        <w:t>程序解析</w:t>
      </w:r>
      <w:r w:rsidR="00B3409A">
        <w:rPr>
          <w:rFonts w:hint="eastAsia"/>
        </w:rPr>
        <w:t>中</w:t>
      </w:r>
      <w:r w:rsidR="00C32F88" w:rsidRPr="00054456">
        <w:rPr>
          <w:rFonts w:hint="eastAsia"/>
        </w:rPr>
        <w:t>.</w:t>
      </w:r>
      <w:r w:rsidR="00C32F88">
        <w:rPr>
          <w:rFonts w:hint="eastAsia"/>
        </w:rPr>
        <w:t>具体说来</w:t>
      </w:r>
      <w:r w:rsidR="00C32F88">
        <w:rPr>
          <w:rFonts w:hint="eastAsia"/>
        </w:rPr>
        <w:t>,</w:t>
      </w:r>
      <w:r w:rsidR="00C64E95">
        <w:rPr>
          <w:rFonts w:hint="eastAsia"/>
        </w:rPr>
        <w:t>一方面</w:t>
      </w:r>
      <w:r w:rsidR="00C32F88" w:rsidRPr="00054456">
        <w:rPr>
          <w:rFonts w:hint="eastAsia"/>
        </w:rPr>
        <w:t>Java</w:t>
      </w:r>
      <w:r w:rsidR="00C32F88" w:rsidRPr="00054456">
        <w:rPr>
          <w:rFonts w:hint="eastAsia"/>
        </w:rPr>
        <w:t>语言使用专用</w:t>
      </w:r>
      <w:r w:rsidR="00C32F88" w:rsidRPr="00054456">
        <w:rPr>
          <w:rFonts w:hint="eastAsia"/>
        </w:rPr>
        <w:t>API</w:t>
      </w:r>
      <w:r w:rsidR="00C32F88" w:rsidRPr="00054456">
        <w:rPr>
          <w:rFonts w:hint="eastAsia"/>
        </w:rPr>
        <w:t>提供内置的反射功能</w:t>
      </w:r>
      <w:r w:rsidR="00C32F88" w:rsidRPr="00054456">
        <w:rPr>
          <w:rFonts w:hint="eastAsia"/>
        </w:rPr>
        <w:t>,</w:t>
      </w:r>
      <w:r w:rsidR="00C32F88" w:rsidRPr="00054456">
        <w:rPr>
          <w:rFonts w:hint="eastAsia"/>
        </w:rPr>
        <w:t>允许</w:t>
      </w:r>
      <w:r w:rsidR="00C32F88" w:rsidRPr="00054456">
        <w:rPr>
          <w:rFonts w:hint="eastAsia"/>
        </w:rPr>
        <w:t>Java</w:t>
      </w:r>
      <w:r w:rsidR="00C32F88" w:rsidRPr="00054456">
        <w:rPr>
          <w:rFonts w:hint="eastAsia"/>
        </w:rPr>
        <w:t>程序执行诸如请求给定对象的类</w:t>
      </w:r>
      <w:r w:rsidR="00C32F88" w:rsidRPr="00054456">
        <w:rPr>
          <w:rFonts w:hint="eastAsia"/>
        </w:rPr>
        <w:t>,</w:t>
      </w:r>
      <w:r w:rsidR="00C32F88">
        <w:rPr>
          <w:rFonts w:hint="eastAsia"/>
        </w:rPr>
        <w:t>查找类中</w:t>
      </w:r>
      <w:r w:rsidR="00C32F88" w:rsidRPr="00054456">
        <w:rPr>
          <w:rFonts w:hint="eastAsia"/>
        </w:rPr>
        <w:t>方法以及调用这些方法等功能</w:t>
      </w:r>
      <w:r w:rsidR="00C32F88">
        <w:rPr>
          <w:rFonts w:hint="eastAsia"/>
        </w:rPr>
        <w:t>;</w:t>
      </w:r>
      <w:r w:rsidR="00C32F88">
        <w:rPr>
          <w:rFonts w:hint="eastAsia"/>
        </w:rPr>
        <w:t>另一方面</w:t>
      </w:r>
      <w:r w:rsidR="00C32F88" w:rsidRPr="00054456">
        <w:rPr>
          <w:rFonts w:hint="eastAsia"/>
        </w:rPr>
        <w:t>,</w:t>
      </w:r>
      <w:r w:rsidR="006541C0">
        <w:rPr>
          <w:rFonts w:hint="eastAsia"/>
        </w:rPr>
        <w:t>这些</w:t>
      </w:r>
      <w:r w:rsidR="006541C0">
        <w:rPr>
          <w:rFonts w:hint="eastAsia"/>
        </w:rPr>
        <w:t>API</w:t>
      </w:r>
      <w:r w:rsidR="00C32F88" w:rsidRPr="00054456">
        <w:rPr>
          <w:rFonts w:hint="eastAsia"/>
        </w:rPr>
        <w:t>不</w:t>
      </w:r>
      <w:r w:rsidR="006541C0">
        <w:rPr>
          <w:rFonts w:hint="eastAsia"/>
        </w:rPr>
        <w:t>支持</w:t>
      </w:r>
      <w:r w:rsidR="00C32F88" w:rsidRPr="00054456">
        <w:rPr>
          <w:rFonts w:hint="eastAsia"/>
        </w:rPr>
        <w:t>更改程序行为</w:t>
      </w:r>
      <w:r w:rsidR="006541C0">
        <w:rPr>
          <w:rFonts w:hint="eastAsia"/>
        </w:rPr>
        <w:t>的</w:t>
      </w:r>
      <w:r w:rsidR="006541C0" w:rsidRPr="00054456">
        <w:rPr>
          <w:rFonts w:hint="eastAsia"/>
        </w:rPr>
        <w:t>反射功能</w:t>
      </w:r>
      <w:r w:rsidR="006541C0" w:rsidRPr="00054456">
        <w:rPr>
          <w:rFonts w:hint="eastAsia"/>
          <w:vertAlign w:val="superscript"/>
        </w:rPr>
        <w:t xml:space="preserve"> </w:t>
      </w:r>
      <w:r w:rsidR="00C32F88" w:rsidRPr="00054456">
        <w:rPr>
          <w:rFonts w:hint="eastAsia"/>
          <w:vertAlign w:val="superscript"/>
        </w:rPr>
        <w:t>[5]</w:t>
      </w:r>
      <w:r w:rsidR="00C32F88" w:rsidRPr="00054456">
        <w:rPr>
          <w:rFonts w:hint="eastAsia"/>
        </w:rPr>
        <w:t>.</w:t>
      </w:r>
      <w:r w:rsidR="006541C0">
        <w:rPr>
          <w:rFonts w:hint="eastAsia"/>
        </w:rPr>
        <w:t>为此</w:t>
      </w:r>
      <w:r w:rsidR="006541C0">
        <w:rPr>
          <w:rFonts w:hint="eastAsia"/>
        </w:rPr>
        <w:t>,</w:t>
      </w:r>
      <w:r w:rsidR="006541C0">
        <w:rPr>
          <w:rFonts w:hint="eastAsia"/>
        </w:rPr>
        <w:t>人们提出了一些</w:t>
      </w:r>
      <w:r w:rsidR="00C32F88" w:rsidRPr="00054456">
        <w:rPr>
          <w:rFonts w:hint="eastAsia"/>
        </w:rPr>
        <w:t>反射系统</w:t>
      </w:r>
      <w:r w:rsidR="00AA54A4">
        <w:rPr>
          <w:rFonts w:hint="eastAsia"/>
          <w:vertAlign w:val="superscript"/>
        </w:rPr>
        <w:t>[27</w:t>
      </w:r>
      <w:r w:rsidR="00C32F88" w:rsidRPr="00054456">
        <w:rPr>
          <w:rFonts w:hint="eastAsia"/>
          <w:vertAlign w:val="superscript"/>
        </w:rPr>
        <w:t>,2</w:t>
      </w:r>
      <w:r w:rsidR="00AA54A4">
        <w:rPr>
          <w:rFonts w:hint="eastAsia"/>
          <w:vertAlign w:val="superscript"/>
        </w:rPr>
        <w:t>8,29,30</w:t>
      </w:r>
      <w:r w:rsidR="00C32F88" w:rsidRPr="00054456">
        <w:rPr>
          <w:rFonts w:hint="eastAsia"/>
          <w:vertAlign w:val="superscript"/>
        </w:rPr>
        <w:t>]</w:t>
      </w:r>
      <w:r w:rsidR="006541C0">
        <w:rPr>
          <w:rFonts w:hint="eastAsia"/>
        </w:rPr>
        <w:t>弥补上述</w:t>
      </w:r>
      <w:r w:rsidR="00C32F88" w:rsidRPr="00054456">
        <w:rPr>
          <w:rFonts w:hint="eastAsia"/>
        </w:rPr>
        <w:t>Java</w:t>
      </w:r>
      <w:r w:rsidR="00C32F88" w:rsidRPr="00054456">
        <w:rPr>
          <w:rFonts w:hint="eastAsia"/>
        </w:rPr>
        <w:t>反射</w:t>
      </w:r>
      <w:r w:rsidR="00C32F88" w:rsidRPr="00054456">
        <w:rPr>
          <w:rFonts w:hint="eastAsia"/>
        </w:rPr>
        <w:t>API</w:t>
      </w:r>
      <w:r w:rsidR="00C32F88" w:rsidRPr="00054456">
        <w:rPr>
          <w:rFonts w:hint="eastAsia"/>
        </w:rPr>
        <w:t>的</w:t>
      </w:r>
      <w:r w:rsidR="006541C0">
        <w:rPr>
          <w:rFonts w:hint="eastAsia"/>
        </w:rPr>
        <w:t>不足之处</w:t>
      </w:r>
      <w:r w:rsidR="00C32F88" w:rsidRPr="00054456">
        <w:rPr>
          <w:rFonts w:hint="eastAsia"/>
        </w:rPr>
        <w:t>.</w:t>
      </w:r>
      <w:r w:rsidR="00C32F88" w:rsidRPr="00054456">
        <w:rPr>
          <w:rFonts w:hint="eastAsia"/>
        </w:rPr>
        <w:t>其中</w:t>
      </w:r>
      <w:r w:rsidR="00C32F88" w:rsidRPr="00054456">
        <w:rPr>
          <w:rFonts w:hint="eastAsia"/>
        </w:rPr>
        <w:t>,</w:t>
      </w:r>
      <w:r w:rsidR="00474BC2">
        <w:rPr>
          <w:rFonts w:hint="eastAsia"/>
        </w:rPr>
        <w:t xml:space="preserve"> </w:t>
      </w:r>
      <w:proofErr w:type="spellStart"/>
      <w:r w:rsidR="00C32F88" w:rsidRPr="00054456">
        <w:rPr>
          <w:rFonts w:hint="eastAsia"/>
        </w:rPr>
        <w:t>OpenJava</w:t>
      </w:r>
      <w:proofErr w:type="spellEnd"/>
      <w:r w:rsidR="00AA54A4">
        <w:rPr>
          <w:rFonts w:hint="eastAsia"/>
          <w:vertAlign w:val="superscript"/>
        </w:rPr>
        <w:t>[27</w:t>
      </w:r>
      <w:r w:rsidR="00C32F88" w:rsidRPr="00054456">
        <w:rPr>
          <w:rFonts w:hint="eastAsia"/>
          <w:vertAlign w:val="superscript"/>
        </w:rPr>
        <w:t>]</w:t>
      </w:r>
      <w:r w:rsidR="00C32F88" w:rsidRPr="00054456">
        <w:rPr>
          <w:rFonts w:hint="eastAsia"/>
        </w:rPr>
        <w:t>是一个编译时反射系统</w:t>
      </w:r>
      <w:r w:rsidR="00C32F88" w:rsidRPr="00054456">
        <w:rPr>
          <w:rFonts w:hint="eastAsia"/>
        </w:rPr>
        <w:t>,</w:t>
      </w:r>
      <w:r w:rsidR="006541C0">
        <w:rPr>
          <w:rFonts w:hint="eastAsia"/>
        </w:rPr>
        <w:t>利</w:t>
      </w:r>
      <w:r w:rsidR="00F84C72">
        <w:rPr>
          <w:rFonts w:hint="eastAsia"/>
        </w:rPr>
        <w:t>用元程序处理表示程序逻辑实体的</w:t>
      </w:r>
      <w:proofErr w:type="gramStart"/>
      <w:r w:rsidR="00C32F88" w:rsidRPr="00054456">
        <w:rPr>
          <w:rFonts w:hint="eastAsia"/>
        </w:rPr>
        <w:t>元对象</w:t>
      </w:r>
      <w:proofErr w:type="gramEnd"/>
      <w:r w:rsidR="006541C0">
        <w:rPr>
          <w:rFonts w:hint="eastAsia"/>
        </w:rPr>
        <w:t>,</w:t>
      </w:r>
      <w:r w:rsidR="00C32F88" w:rsidRPr="00054456">
        <w:rPr>
          <w:rFonts w:hint="eastAsia"/>
        </w:rPr>
        <w:t>在编译时</w:t>
      </w:r>
      <w:r w:rsidR="006541C0">
        <w:rPr>
          <w:rFonts w:hint="eastAsia"/>
        </w:rPr>
        <w:t>可以引用这些</w:t>
      </w:r>
      <w:proofErr w:type="gramStart"/>
      <w:r w:rsidR="00C32F88" w:rsidRPr="00054456">
        <w:rPr>
          <w:rFonts w:hint="eastAsia"/>
        </w:rPr>
        <w:t>元</w:t>
      </w:r>
      <w:r w:rsidR="006541C0">
        <w:rPr>
          <w:rFonts w:hint="eastAsia"/>
        </w:rPr>
        <w:t>对象</w:t>
      </w:r>
      <w:proofErr w:type="gramEnd"/>
      <w:r w:rsidR="00C32F88" w:rsidRPr="00054456">
        <w:rPr>
          <w:rFonts w:hint="eastAsia"/>
        </w:rPr>
        <w:t>信息</w:t>
      </w:r>
      <w:r w:rsidR="00C32F88" w:rsidRPr="00054456">
        <w:rPr>
          <w:rFonts w:hint="eastAsia"/>
        </w:rPr>
        <w:t>.</w:t>
      </w:r>
      <w:r w:rsidR="006541C0">
        <w:rPr>
          <w:rFonts w:hint="eastAsia"/>
        </w:rPr>
        <w:t>本文基于</w:t>
      </w:r>
      <w:proofErr w:type="spellStart"/>
      <w:r w:rsidR="00C32F88" w:rsidRPr="00054456">
        <w:t>OpenJava</w:t>
      </w:r>
      <w:proofErr w:type="spellEnd"/>
      <w:r w:rsidR="006541C0">
        <w:rPr>
          <w:rFonts w:hint="eastAsia"/>
        </w:rPr>
        <w:t>实现</w:t>
      </w:r>
      <w:r w:rsidR="00C32F88" w:rsidRPr="00054456">
        <w:rPr>
          <w:rFonts w:hint="eastAsia"/>
        </w:rPr>
        <w:t>对</w:t>
      </w:r>
      <w:r w:rsidR="006541C0">
        <w:rPr>
          <w:rFonts w:hint="eastAsia"/>
        </w:rPr>
        <w:t>Java</w:t>
      </w:r>
      <w:r w:rsidR="006541C0" w:rsidRPr="00054456">
        <w:rPr>
          <w:rFonts w:hint="eastAsia"/>
        </w:rPr>
        <w:t>原始</w:t>
      </w:r>
      <w:r w:rsidR="00C32F88" w:rsidRPr="00054456">
        <w:rPr>
          <w:rFonts w:hint="eastAsia"/>
        </w:rPr>
        <w:t>并发程序</w:t>
      </w:r>
      <w:r w:rsidR="006541C0">
        <w:rPr>
          <w:rFonts w:hint="eastAsia"/>
        </w:rPr>
        <w:t>的</w:t>
      </w:r>
      <w:r w:rsidR="00C32F88" w:rsidRPr="00054456">
        <w:rPr>
          <w:rFonts w:hint="eastAsia"/>
        </w:rPr>
        <w:t>语法解析</w:t>
      </w:r>
      <w:r w:rsidR="00C32F88" w:rsidRPr="00054456">
        <w:rPr>
          <w:rFonts w:hint="eastAsia"/>
        </w:rPr>
        <w:t>,</w:t>
      </w:r>
      <w:r w:rsidR="00C32F88" w:rsidRPr="00054456">
        <w:rPr>
          <w:rFonts w:hint="eastAsia"/>
        </w:rPr>
        <w:t>将待测程序的所有信息存储到一个</w:t>
      </w:r>
      <w:proofErr w:type="gramStart"/>
      <w:r w:rsidR="00C32F88" w:rsidRPr="00054456">
        <w:rPr>
          <w:rFonts w:hint="eastAsia"/>
        </w:rPr>
        <w:t>元对象</w:t>
      </w:r>
      <w:proofErr w:type="gramEnd"/>
      <w:r w:rsidR="00100688">
        <w:rPr>
          <w:rFonts w:hint="eastAsia"/>
        </w:rPr>
        <w:t>(</w:t>
      </w:r>
      <w:proofErr w:type="spellStart"/>
      <w:r w:rsidR="00100688">
        <w:rPr>
          <w:rFonts w:hint="eastAsia"/>
        </w:rPr>
        <w:t>MetaObject</w:t>
      </w:r>
      <w:proofErr w:type="spellEnd"/>
      <w:r w:rsidR="00100688">
        <w:rPr>
          <w:rFonts w:hint="eastAsia"/>
        </w:rPr>
        <w:t>)</w:t>
      </w:r>
      <w:r w:rsidR="00C32F88" w:rsidRPr="00054456">
        <w:rPr>
          <w:rFonts w:hint="eastAsia"/>
        </w:rPr>
        <w:t>中</w:t>
      </w:r>
      <w:r w:rsidR="00C32F88" w:rsidRPr="00054456">
        <w:rPr>
          <w:rFonts w:hint="eastAsia"/>
        </w:rPr>
        <w:t>.</w:t>
      </w:r>
      <w:proofErr w:type="gramStart"/>
      <w:r w:rsidR="00100688">
        <w:rPr>
          <w:rFonts w:hint="eastAsia"/>
        </w:rPr>
        <w:lastRenderedPageBreak/>
        <w:t>元对象</w:t>
      </w:r>
      <w:proofErr w:type="gramEnd"/>
      <w:r w:rsidR="00100688">
        <w:rPr>
          <w:rFonts w:hint="eastAsia"/>
        </w:rPr>
        <w:t>采用树状结构表示</w:t>
      </w:r>
      <w:r w:rsidR="002F165B">
        <w:rPr>
          <w:rFonts w:hint="eastAsia"/>
        </w:rPr>
        <w:t>相应程序的语法信息和逻辑结构信息</w:t>
      </w:r>
      <w:r w:rsidR="002F165B">
        <w:rPr>
          <w:rFonts w:hint="eastAsia"/>
        </w:rPr>
        <w:t>,</w:t>
      </w:r>
      <w:r w:rsidR="002F165B">
        <w:rPr>
          <w:rFonts w:hint="eastAsia"/>
        </w:rPr>
        <w:t>各个节点提供</w:t>
      </w:r>
      <w:r w:rsidR="00F16D76">
        <w:rPr>
          <w:rFonts w:hint="eastAsia"/>
        </w:rPr>
        <w:t>了获取继承关系以及方法定义等信息的</w:t>
      </w:r>
      <w:r w:rsidR="002F165B">
        <w:t>API</w:t>
      </w:r>
      <w:r w:rsidR="00F16D76">
        <w:rPr>
          <w:rFonts w:hint="eastAsia"/>
        </w:rPr>
        <w:t>.</w:t>
      </w:r>
      <w:r w:rsidR="00F16D76">
        <w:rPr>
          <w:rFonts w:hint="eastAsia"/>
        </w:rPr>
        <w:t>通过这些</w:t>
      </w:r>
      <w:r w:rsidR="00F16D76">
        <w:rPr>
          <w:rFonts w:hint="eastAsia"/>
        </w:rPr>
        <w:t>API</w:t>
      </w:r>
      <w:r w:rsidR="00F16D76">
        <w:rPr>
          <w:rFonts w:hint="eastAsia"/>
        </w:rPr>
        <w:t>可以对</w:t>
      </w:r>
      <w:r w:rsidR="005B33BC">
        <w:rPr>
          <w:rFonts w:hint="eastAsia"/>
        </w:rPr>
        <w:t>程序进行</w:t>
      </w:r>
      <w:r w:rsidR="00F16D76">
        <w:rPr>
          <w:rFonts w:hint="eastAsia"/>
        </w:rPr>
        <w:t>解析与</w:t>
      </w:r>
      <w:r w:rsidR="005B33BC">
        <w:rPr>
          <w:rFonts w:hint="eastAsia"/>
        </w:rPr>
        <w:t>修改</w:t>
      </w:r>
      <w:r w:rsidR="00A13A1A">
        <w:rPr>
          <w:rFonts w:hint="eastAsia"/>
        </w:rPr>
        <w:t>,</w:t>
      </w:r>
      <w:r w:rsidR="00A13A1A">
        <w:rPr>
          <w:rFonts w:hint="eastAsia"/>
        </w:rPr>
        <w:t>有效解决</w:t>
      </w:r>
      <w:r w:rsidR="00F16D76">
        <w:rPr>
          <w:rFonts w:hint="eastAsia"/>
        </w:rPr>
        <w:t>了</w:t>
      </w:r>
      <w:r w:rsidR="00A13A1A">
        <w:rPr>
          <w:rFonts w:hint="eastAsia"/>
        </w:rPr>
        <w:t>并发</w:t>
      </w:r>
      <w:r w:rsidR="00F16D76">
        <w:rPr>
          <w:rFonts w:hint="eastAsia"/>
        </w:rPr>
        <w:t>程序的解析</w:t>
      </w:r>
      <w:r w:rsidR="00A13A1A">
        <w:rPr>
          <w:rFonts w:hint="eastAsia"/>
        </w:rPr>
        <w:t>问题</w:t>
      </w:r>
      <w:r w:rsidR="00A13A1A">
        <w:rPr>
          <w:rFonts w:hint="eastAsia"/>
        </w:rPr>
        <w:t>.</w:t>
      </w:r>
    </w:p>
    <w:p w:rsidR="00620353" w:rsidRPr="00F16D76" w:rsidRDefault="00C32F88" w:rsidP="00620353">
      <w:pPr>
        <w:pStyle w:val="a0"/>
        <w:ind w:firstLine="372"/>
      </w:pPr>
      <w:r>
        <w:rPr>
          <w:rFonts w:hint="eastAsia"/>
        </w:rPr>
        <w:t>变异体生成器根据</w:t>
      </w:r>
      <w:r w:rsidR="00EF5D80" w:rsidRPr="00054456">
        <w:rPr>
          <w:rFonts w:hint="eastAsia"/>
        </w:rPr>
        <w:t>并发变异算子</w:t>
      </w:r>
      <w:r w:rsidR="008E6B75">
        <w:rPr>
          <w:rFonts w:hint="eastAsia"/>
        </w:rPr>
        <w:t>高效地</w:t>
      </w:r>
      <w:r>
        <w:rPr>
          <w:rFonts w:hint="eastAsia"/>
        </w:rPr>
        <w:t>生成并发变异体</w:t>
      </w:r>
      <w:r>
        <w:rPr>
          <w:rFonts w:hint="eastAsia"/>
        </w:rPr>
        <w:t>.</w:t>
      </w:r>
      <w:r w:rsidR="008E6B75">
        <w:rPr>
          <w:rFonts w:hint="eastAsia"/>
        </w:rPr>
        <w:t>传统的变异体生成方法</w:t>
      </w:r>
      <w:r w:rsidR="00153857" w:rsidRPr="008E6B75">
        <w:rPr>
          <w:rFonts w:hint="eastAsia"/>
        </w:rPr>
        <w:t>依据</w:t>
      </w:r>
      <w:r w:rsidR="008E6B75">
        <w:rPr>
          <w:rFonts w:hint="eastAsia"/>
        </w:rPr>
        <w:t>变异算子</w:t>
      </w:r>
      <w:r w:rsidR="00153857" w:rsidRPr="008E6B75">
        <w:rPr>
          <w:rFonts w:hint="eastAsia"/>
        </w:rPr>
        <w:t>规则</w:t>
      </w:r>
      <w:r w:rsidR="008E6B75">
        <w:rPr>
          <w:rFonts w:hint="eastAsia"/>
        </w:rPr>
        <w:t>,</w:t>
      </w:r>
      <w:r w:rsidR="00153857" w:rsidRPr="008E6B75">
        <w:rPr>
          <w:rFonts w:hint="eastAsia"/>
        </w:rPr>
        <w:t>修改原始代码的副本</w:t>
      </w:r>
      <w:r w:rsidR="008E6B75">
        <w:rPr>
          <w:rFonts w:hint="eastAsia"/>
        </w:rPr>
        <w:t>独立生成变异体</w:t>
      </w:r>
      <w:r w:rsidR="00C32B2C">
        <w:rPr>
          <w:rFonts w:hint="eastAsia"/>
        </w:rPr>
        <w:t>,</w:t>
      </w:r>
      <w:r w:rsidR="008E6B75">
        <w:rPr>
          <w:rFonts w:hint="eastAsia"/>
        </w:rPr>
        <w:t>该方法</w:t>
      </w:r>
      <w:r w:rsidR="00C32B2C">
        <w:rPr>
          <w:rFonts w:hint="eastAsia"/>
        </w:rPr>
        <w:t>不仅</w:t>
      </w:r>
      <w:r w:rsidR="008E6B75">
        <w:rPr>
          <w:rFonts w:hint="eastAsia"/>
        </w:rPr>
        <w:t>生成</w:t>
      </w:r>
      <w:r w:rsidR="00054829" w:rsidRPr="008E6B75">
        <w:rPr>
          <w:rFonts w:hint="eastAsia"/>
        </w:rPr>
        <w:t>速度慢</w:t>
      </w:r>
      <w:r w:rsidR="00C32B2C">
        <w:rPr>
          <w:rFonts w:hint="eastAsia"/>
        </w:rPr>
        <w:t>,</w:t>
      </w:r>
      <w:r w:rsidR="00C32B2C">
        <w:rPr>
          <w:rFonts w:hint="eastAsia"/>
        </w:rPr>
        <w:t>而且需要大量的</w:t>
      </w:r>
      <w:r w:rsidR="00054829" w:rsidRPr="008E6B75">
        <w:rPr>
          <w:rFonts w:hint="eastAsia"/>
        </w:rPr>
        <w:t>存储</w:t>
      </w:r>
      <w:r w:rsidR="003755DA" w:rsidRPr="008E6B75">
        <w:rPr>
          <w:rFonts w:hint="eastAsia"/>
        </w:rPr>
        <w:t>空间</w:t>
      </w:r>
      <w:r w:rsidR="00054829" w:rsidRPr="008E6B75">
        <w:rPr>
          <w:rFonts w:hint="eastAsia"/>
        </w:rPr>
        <w:t>.</w:t>
      </w:r>
      <w:r w:rsidR="00C32B2C">
        <w:rPr>
          <w:rFonts w:hint="eastAsia"/>
        </w:rPr>
        <w:t>为了克服上述</w:t>
      </w:r>
      <w:r w:rsidR="00E72A64">
        <w:rPr>
          <w:rFonts w:hint="eastAsia"/>
        </w:rPr>
        <w:t>局限性</w:t>
      </w:r>
      <w:r w:rsidR="00C32B2C">
        <w:rPr>
          <w:rFonts w:hint="eastAsia"/>
        </w:rPr>
        <w:t>,</w:t>
      </w:r>
      <w:r w:rsidR="002D1A96">
        <w:rPr>
          <w:rFonts w:hint="eastAsia"/>
        </w:rPr>
        <w:t>人们提出了一种</w:t>
      </w:r>
      <w:r w:rsidR="00C32B2C">
        <w:rPr>
          <w:rFonts w:hint="eastAsia"/>
        </w:rPr>
        <w:t>元变异体生成</w:t>
      </w:r>
      <w:r w:rsidR="00E72A64">
        <w:rPr>
          <w:rFonts w:hint="eastAsia"/>
        </w:rPr>
        <w:t>方法</w:t>
      </w:r>
      <w:r w:rsidR="00E72A64">
        <w:rPr>
          <w:rFonts w:hint="eastAsia"/>
        </w:rPr>
        <w:t>(</w:t>
      </w:r>
      <w:r w:rsidR="00E72A64">
        <w:rPr>
          <w:rFonts w:hint="eastAsia"/>
        </w:rPr>
        <w:t>即</w:t>
      </w:r>
      <w:r w:rsidR="00FD16EF" w:rsidRPr="008E6B75">
        <w:rPr>
          <w:rFonts w:hint="eastAsia"/>
        </w:rPr>
        <w:t>MSG</w:t>
      </w:r>
      <w:r w:rsidR="00AA54A4">
        <w:rPr>
          <w:rFonts w:hint="eastAsia"/>
          <w:vertAlign w:val="superscript"/>
        </w:rPr>
        <w:t>[25</w:t>
      </w:r>
      <w:r w:rsidR="00FD16EF" w:rsidRPr="00243795">
        <w:rPr>
          <w:rFonts w:hint="eastAsia"/>
          <w:vertAlign w:val="superscript"/>
        </w:rPr>
        <w:t>]</w:t>
      </w:r>
      <w:r w:rsidR="00E72A64">
        <w:t>).</w:t>
      </w:r>
      <w:r w:rsidR="00A13A1A">
        <w:rPr>
          <w:rFonts w:hint="eastAsia"/>
        </w:rPr>
        <w:t xml:space="preserve"> </w:t>
      </w:r>
      <w:r w:rsidR="00E72A64" w:rsidRPr="008E6B75">
        <w:rPr>
          <w:rFonts w:hint="eastAsia"/>
        </w:rPr>
        <w:t>MSG</w:t>
      </w:r>
      <w:r w:rsidR="00E72A64">
        <w:rPr>
          <w:rFonts w:hint="eastAsia"/>
        </w:rPr>
        <w:t>方法</w:t>
      </w:r>
      <w:r w:rsidR="00C32B2C">
        <w:rPr>
          <w:rFonts w:hint="eastAsia"/>
        </w:rPr>
        <w:t>将</w:t>
      </w:r>
      <w:r w:rsidR="00FD16EF">
        <w:rPr>
          <w:rFonts w:hint="eastAsia"/>
        </w:rPr>
        <w:t>多个</w:t>
      </w:r>
      <w:r w:rsidR="00FD16EF" w:rsidRPr="008E6B75">
        <w:rPr>
          <w:rFonts w:hint="eastAsia"/>
        </w:rPr>
        <w:t>变异体</w:t>
      </w:r>
      <w:r w:rsidR="00FD16EF">
        <w:rPr>
          <w:rFonts w:hint="eastAsia"/>
        </w:rPr>
        <w:t>合成到一个</w:t>
      </w:r>
      <w:r w:rsidR="00FD16EF" w:rsidRPr="008E6B75">
        <w:rPr>
          <w:rFonts w:hint="eastAsia"/>
        </w:rPr>
        <w:t>参数化程序</w:t>
      </w:r>
      <w:r w:rsidR="00FD16EF">
        <w:rPr>
          <w:rFonts w:hint="eastAsia"/>
        </w:rPr>
        <w:t>中</w:t>
      </w:r>
      <w:r w:rsidR="00A13A1A">
        <w:rPr>
          <w:rFonts w:hint="eastAsia"/>
        </w:rPr>
        <w:t>,</w:t>
      </w:r>
      <w:r w:rsidR="00E72A64">
        <w:rPr>
          <w:rFonts w:hint="eastAsia"/>
        </w:rPr>
        <w:t>该参数化程序</w:t>
      </w:r>
      <w:r w:rsidR="00FD16EF" w:rsidRPr="008E6B75">
        <w:rPr>
          <w:rFonts w:hint="eastAsia"/>
        </w:rPr>
        <w:t>称为元变异体</w:t>
      </w:r>
      <w:r w:rsidR="00E72A64">
        <w:rPr>
          <w:rFonts w:hint="eastAsia"/>
        </w:rPr>
        <w:t>,</w:t>
      </w:r>
      <w:r w:rsidR="00FD16EF" w:rsidRPr="008E6B75">
        <w:rPr>
          <w:rFonts w:hint="eastAsia"/>
        </w:rPr>
        <w:t>包含了待测程序所有变异体的信息和功能</w:t>
      </w:r>
      <w:r w:rsidR="00E36CB3">
        <w:rPr>
          <w:rFonts w:hint="eastAsia"/>
        </w:rPr>
        <w:t>,</w:t>
      </w:r>
      <w:r w:rsidR="00E36CB3">
        <w:rPr>
          <w:rFonts w:hint="eastAsia"/>
        </w:rPr>
        <w:t>一个元变异体仅需一次编译</w:t>
      </w:r>
      <w:r w:rsidR="00E72A64">
        <w:rPr>
          <w:rFonts w:hint="eastAsia"/>
        </w:rPr>
        <w:t>.</w:t>
      </w:r>
      <w:r w:rsidR="00E72A64">
        <w:rPr>
          <w:rFonts w:hint="eastAsia"/>
        </w:rPr>
        <w:t>鉴于</w:t>
      </w:r>
      <w:r w:rsidR="00E72A64">
        <w:rPr>
          <w:rFonts w:hint="eastAsia"/>
        </w:rPr>
        <w:t>MSG</w:t>
      </w:r>
      <w:r w:rsidR="00E72A64">
        <w:rPr>
          <w:rFonts w:hint="eastAsia"/>
        </w:rPr>
        <w:t>具有减少</w:t>
      </w:r>
      <w:r w:rsidR="00FD16EF" w:rsidRPr="008E6B75">
        <w:rPr>
          <w:rFonts w:hint="eastAsia"/>
        </w:rPr>
        <w:t>空间开销</w:t>
      </w:r>
      <w:r w:rsidR="00E72A64">
        <w:rPr>
          <w:rFonts w:hint="eastAsia"/>
        </w:rPr>
        <w:t>、不影响</w:t>
      </w:r>
      <w:r w:rsidR="00FD16EF" w:rsidRPr="008E6B75">
        <w:rPr>
          <w:rFonts w:hint="eastAsia"/>
        </w:rPr>
        <w:t>编译速度</w:t>
      </w:r>
      <w:r w:rsidR="00E72A64">
        <w:rPr>
          <w:rFonts w:hint="eastAsia"/>
        </w:rPr>
        <w:t>等优点</w:t>
      </w:r>
      <w:r w:rsidR="00E72A64">
        <w:rPr>
          <w:rFonts w:hint="eastAsia"/>
        </w:rPr>
        <w:t>,</w:t>
      </w:r>
      <w:r w:rsidR="00FD16EF">
        <w:rPr>
          <w:rFonts w:hint="eastAsia"/>
        </w:rPr>
        <w:t>本文</w:t>
      </w:r>
      <w:r w:rsidR="009C5D03" w:rsidRPr="008E6B75">
        <w:rPr>
          <w:rFonts w:hint="eastAsia"/>
        </w:rPr>
        <w:t>采用</w:t>
      </w:r>
      <w:r w:rsidR="009C5D03" w:rsidRPr="008E6B75">
        <w:rPr>
          <w:rFonts w:hint="eastAsia"/>
        </w:rPr>
        <w:t>MSG</w:t>
      </w:r>
      <w:r w:rsidR="009C5D03" w:rsidRPr="008E6B75">
        <w:rPr>
          <w:rFonts w:hint="eastAsia"/>
        </w:rPr>
        <w:t>技术</w:t>
      </w:r>
      <w:r w:rsidR="00E72A64">
        <w:rPr>
          <w:rFonts w:hint="eastAsia"/>
        </w:rPr>
        <w:t>进行并</w:t>
      </w:r>
      <w:r w:rsidR="009C5D03" w:rsidRPr="008E6B75">
        <w:rPr>
          <w:rFonts w:hint="eastAsia"/>
        </w:rPr>
        <w:t>发变异体</w:t>
      </w:r>
      <w:r w:rsidR="00FD16EF" w:rsidRPr="008E6B75">
        <w:rPr>
          <w:rFonts w:hint="eastAsia"/>
        </w:rPr>
        <w:t>生成</w:t>
      </w:r>
      <w:r w:rsidR="00E72A64">
        <w:rPr>
          <w:rFonts w:hint="eastAsia"/>
        </w:rPr>
        <w:t>,</w:t>
      </w:r>
      <w:r w:rsidR="009C5D03" w:rsidRPr="008E6B75">
        <w:rPr>
          <w:rFonts w:hint="eastAsia"/>
        </w:rPr>
        <w:t>提高并发变异测试的效率</w:t>
      </w:r>
      <w:r w:rsidR="003755DA" w:rsidRPr="008E6B75">
        <w:rPr>
          <w:rFonts w:hint="eastAsia"/>
        </w:rPr>
        <w:t>.</w:t>
      </w:r>
      <w:r w:rsidR="00E36CB3">
        <w:rPr>
          <w:rFonts w:hint="eastAsia"/>
        </w:rPr>
        <w:t>具体</w:t>
      </w:r>
      <w:r w:rsidR="00EC6382">
        <w:rPr>
          <w:rFonts w:hint="eastAsia"/>
        </w:rPr>
        <w:t>说来</w:t>
      </w:r>
      <w:r w:rsidR="00E36CB3">
        <w:rPr>
          <w:rFonts w:hint="eastAsia"/>
        </w:rPr>
        <w:t xml:space="preserve">, </w:t>
      </w:r>
      <w:proofErr w:type="spellStart"/>
      <w:r w:rsidR="00E36CB3">
        <w:rPr>
          <w:rFonts w:hint="eastAsia"/>
        </w:rPr>
        <w:t>CMuJava</w:t>
      </w:r>
      <w:proofErr w:type="spellEnd"/>
      <w:r w:rsidR="00E36CB3">
        <w:rPr>
          <w:rFonts w:hint="eastAsia"/>
        </w:rPr>
        <w:t>解析得到的</w:t>
      </w:r>
      <w:proofErr w:type="gramStart"/>
      <w:r w:rsidR="00E36CB3">
        <w:rPr>
          <w:rFonts w:hint="eastAsia"/>
        </w:rPr>
        <w:t>元对象</w:t>
      </w:r>
      <w:proofErr w:type="gramEnd"/>
      <w:r w:rsidR="00E36CB3">
        <w:rPr>
          <w:rFonts w:hint="eastAsia"/>
        </w:rPr>
        <w:t>,</w:t>
      </w:r>
      <w:r w:rsidR="00480BA6">
        <w:rPr>
          <w:rFonts w:hint="eastAsia"/>
        </w:rPr>
        <w:t>查找并收集可变异点</w:t>
      </w:r>
      <w:r w:rsidR="00E36CB3">
        <w:rPr>
          <w:rFonts w:hint="eastAsia"/>
        </w:rPr>
        <w:t>,</w:t>
      </w:r>
      <w:r w:rsidR="0037319E" w:rsidRPr="0037319E">
        <w:rPr>
          <w:rFonts w:hint="eastAsia"/>
        </w:rPr>
        <w:t xml:space="preserve"> </w:t>
      </w:r>
      <w:r w:rsidR="0037319E">
        <w:rPr>
          <w:rFonts w:hint="eastAsia"/>
        </w:rPr>
        <w:t>通过</w:t>
      </w:r>
      <w:r w:rsidR="0037319E" w:rsidRPr="00F16D76">
        <w:rPr>
          <w:rFonts w:hint="eastAsia"/>
        </w:rPr>
        <w:t>修改可变异点生成</w:t>
      </w:r>
      <w:r w:rsidR="00F16D76">
        <w:rPr>
          <w:rFonts w:hint="eastAsia"/>
        </w:rPr>
        <w:t>元变异体</w:t>
      </w:r>
      <w:r w:rsidR="0037319E">
        <w:rPr>
          <w:rFonts w:hint="eastAsia"/>
        </w:rPr>
        <w:t>,</w:t>
      </w:r>
      <w:r w:rsidR="00F16D76">
        <w:rPr>
          <w:rFonts w:hint="eastAsia"/>
        </w:rPr>
        <w:t>同时</w:t>
      </w:r>
      <w:r w:rsidR="0037319E">
        <w:rPr>
          <w:rFonts w:hint="eastAsia"/>
        </w:rPr>
        <w:t>产生</w:t>
      </w:r>
      <w:r w:rsidR="0037319E" w:rsidRPr="00F16D76">
        <w:rPr>
          <w:rFonts w:hint="eastAsia"/>
        </w:rPr>
        <w:t>变异体描述日志</w:t>
      </w:r>
      <w:r w:rsidR="005062F3">
        <w:rPr>
          <w:rFonts w:hint="eastAsia"/>
        </w:rPr>
        <w:t>(Mutants Description Log</w:t>
      </w:r>
      <w:r w:rsidR="0037319E" w:rsidRPr="00F16D76">
        <w:rPr>
          <w:rFonts w:hint="eastAsia"/>
        </w:rPr>
        <w:t>)</w:t>
      </w:r>
      <w:r w:rsidR="0037319E">
        <w:rPr>
          <w:rFonts w:hint="eastAsia"/>
        </w:rPr>
        <w:t>,</w:t>
      </w:r>
      <w:r w:rsidR="0037319E">
        <w:rPr>
          <w:rFonts w:hint="eastAsia"/>
        </w:rPr>
        <w:t>记录</w:t>
      </w:r>
      <w:r w:rsidR="0037319E" w:rsidRPr="00F16D76">
        <w:rPr>
          <w:rFonts w:hint="eastAsia"/>
        </w:rPr>
        <w:t>每个变异点可应用的变异操作</w:t>
      </w:r>
      <w:r w:rsidR="009343DA" w:rsidRPr="00F16D76">
        <w:rPr>
          <w:rFonts w:hint="eastAsia"/>
        </w:rPr>
        <w:t>.</w:t>
      </w:r>
    </w:p>
    <w:p w:rsidR="00623AE5" w:rsidRDefault="00FD16EF" w:rsidP="00882D62">
      <w:pPr>
        <w:pStyle w:val="a0"/>
        <w:spacing w:afterLines="50" w:after="142"/>
        <w:ind w:firstLine="372"/>
      </w:pPr>
      <w:r w:rsidRPr="008E6B75">
        <w:rPr>
          <w:rFonts w:hint="eastAsia"/>
        </w:rPr>
        <w:t>下面</w:t>
      </w:r>
      <w:r w:rsidR="009936B8">
        <w:rPr>
          <w:rFonts w:hint="eastAsia"/>
        </w:rPr>
        <w:t>,</w:t>
      </w:r>
      <w:r w:rsidRPr="008E6B75">
        <w:rPr>
          <w:rFonts w:hint="eastAsia"/>
        </w:rPr>
        <w:t>我们以</w:t>
      </w:r>
      <w:r w:rsidR="009936B8">
        <w:rPr>
          <w:rFonts w:hint="eastAsia"/>
        </w:rPr>
        <w:t>并发变异算子</w:t>
      </w:r>
      <w:r w:rsidR="009936B8" w:rsidRPr="00054456">
        <w:rPr>
          <w:rFonts w:hint="eastAsia"/>
        </w:rPr>
        <w:t>MSP</w:t>
      </w:r>
      <w:r w:rsidR="009936B8" w:rsidRPr="00054456">
        <w:t>(</w:t>
      </w:r>
      <w:r w:rsidR="009936B8" w:rsidRPr="00054456">
        <w:rPr>
          <w:rFonts w:hint="eastAsia"/>
        </w:rPr>
        <w:t>Modify</w:t>
      </w:r>
      <w:r w:rsidR="009936B8" w:rsidRPr="00054456">
        <w:t xml:space="preserve"> </w:t>
      </w:r>
      <w:r w:rsidR="009936B8" w:rsidRPr="00054456">
        <w:rPr>
          <w:rFonts w:hint="eastAsia"/>
        </w:rPr>
        <w:t>Synchronized</w:t>
      </w:r>
      <w:r w:rsidR="009936B8" w:rsidRPr="00054456">
        <w:t xml:space="preserve"> </w:t>
      </w:r>
      <w:r w:rsidR="009936B8" w:rsidRPr="00054456">
        <w:rPr>
          <w:rFonts w:hint="eastAsia"/>
        </w:rPr>
        <w:t>Parameter</w:t>
      </w:r>
      <w:r w:rsidR="009936B8" w:rsidRPr="00054456">
        <w:t>)</w:t>
      </w:r>
      <w:r w:rsidR="009936B8">
        <w:rPr>
          <w:rFonts w:hint="eastAsia"/>
        </w:rPr>
        <w:t>为例讨论</w:t>
      </w:r>
      <w:r w:rsidRPr="008E6B75">
        <w:rPr>
          <w:rFonts w:hint="eastAsia"/>
        </w:rPr>
        <w:t>并发</w:t>
      </w:r>
      <w:r w:rsidR="009C0D33">
        <w:rPr>
          <w:rFonts w:hint="eastAsia"/>
        </w:rPr>
        <w:t>元</w:t>
      </w:r>
      <w:r w:rsidRPr="008E6B75">
        <w:rPr>
          <w:rFonts w:hint="eastAsia"/>
        </w:rPr>
        <w:t>变异体</w:t>
      </w:r>
      <w:r w:rsidR="009936B8">
        <w:rPr>
          <w:rFonts w:hint="eastAsia"/>
        </w:rPr>
        <w:t>的生成过程</w:t>
      </w:r>
      <w:r w:rsidR="009936B8">
        <w:rPr>
          <w:rFonts w:hint="eastAsia"/>
        </w:rPr>
        <w:t>.</w:t>
      </w:r>
      <w:r w:rsidR="009936B8" w:rsidRPr="009936B8">
        <w:rPr>
          <w:rFonts w:hint="eastAsia"/>
        </w:rPr>
        <w:t xml:space="preserve"> </w:t>
      </w:r>
      <w:r w:rsidR="009936B8" w:rsidRPr="00054456">
        <w:rPr>
          <w:rFonts w:hint="eastAsia"/>
        </w:rPr>
        <w:t>MSP</w:t>
      </w:r>
      <w:r w:rsidR="00863F21">
        <w:rPr>
          <w:rFonts w:hint="eastAsia"/>
        </w:rPr>
        <w:t>变异算子定义的变异规则为修改</w:t>
      </w:r>
      <w:r w:rsidR="003755DA" w:rsidRPr="00054456">
        <w:rPr>
          <w:rFonts w:hint="eastAsia"/>
        </w:rPr>
        <w:t>synchronized</w:t>
      </w:r>
      <w:r w:rsidR="003755DA" w:rsidRPr="00054456">
        <w:rPr>
          <w:rFonts w:hint="eastAsia"/>
        </w:rPr>
        <w:t>代码块的同步参数</w:t>
      </w:r>
      <w:r w:rsidR="003755DA" w:rsidRPr="00054456">
        <w:rPr>
          <w:rFonts w:hint="eastAsia"/>
        </w:rPr>
        <w:t>,</w:t>
      </w:r>
      <w:r w:rsidR="00863F21">
        <w:rPr>
          <w:rFonts w:hint="eastAsia"/>
        </w:rPr>
        <w:t>即</w:t>
      </w:r>
      <w:r w:rsidR="003755DA" w:rsidRPr="00054456">
        <w:rPr>
          <w:rFonts w:hint="eastAsia"/>
        </w:rPr>
        <w:t>将</w:t>
      </w:r>
      <w:r w:rsidR="000D761E" w:rsidRPr="00054456">
        <w:rPr>
          <w:rFonts w:hint="eastAsia"/>
        </w:rPr>
        <w:t>“</w:t>
      </w:r>
      <w:r w:rsidR="00E16373" w:rsidRPr="00054456">
        <w:rPr>
          <w:rFonts w:hint="eastAsia"/>
        </w:rPr>
        <w:t>this</w:t>
      </w:r>
      <w:r w:rsidR="000D761E" w:rsidRPr="00054456">
        <w:rPr>
          <w:rFonts w:hint="eastAsia"/>
        </w:rPr>
        <w:t>”</w:t>
      </w:r>
      <w:r w:rsidR="00E16373" w:rsidRPr="00054456">
        <w:rPr>
          <w:rFonts w:hint="eastAsia"/>
        </w:rPr>
        <w:t>关键字替换为其他对象</w:t>
      </w:r>
      <w:r w:rsidR="00E16373" w:rsidRPr="00054456">
        <w:rPr>
          <w:rFonts w:hint="eastAsia"/>
        </w:rPr>
        <w:t>,</w:t>
      </w:r>
      <w:r w:rsidR="00863F21">
        <w:rPr>
          <w:rFonts w:hint="eastAsia"/>
        </w:rPr>
        <w:t>或者将</w:t>
      </w:r>
      <w:r w:rsidR="00E16373" w:rsidRPr="00054456">
        <w:rPr>
          <w:rFonts w:hint="eastAsia"/>
        </w:rPr>
        <w:t>其他对象修改为</w:t>
      </w:r>
      <w:r w:rsidR="000D761E" w:rsidRPr="00054456">
        <w:rPr>
          <w:rFonts w:hint="eastAsia"/>
        </w:rPr>
        <w:t>“</w:t>
      </w:r>
      <w:r w:rsidR="000D761E" w:rsidRPr="00054456">
        <w:rPr>
          <w:rFonts w:hint="eastAsia"/>
        </w:rPr>
        <w:t>this</w:t>
      </w:r>
      <w:r w:rsidR="000D761E" w:rsidRPr="00054456">
        <w:rPr>
          <w:rFonts w:hint="eastAsia"/>
        </w:rPr>
        <w:t>”</w:t>
      </w:r>
      <w:r w:rsidR="00E16373" w:rsidRPr="00054456">
        <w:rPr>
          <w:rFonts w:hint="eastAsia"/>
        </w:rPr>
        <w:t>关键字</w:t>
      </w:r>
      <w:r w:rsidR="003755DA" w:rsidRPr="00054456">
        <w:rPr>
          <w:rFonts w:hint="eastAsia"/>
        </w:rPr>
        <w:t>.</w:t>
      </w:r>
      <w:r w:rsidR="00863F21">
        <w:rPr>
          <w:rFonts w:hint="eastAsia"/>
        </w:rPr>
        <w:t>首先</w:t>
      </w:r>
      <w:r w:rsidR="003725A0">
        <w:rPr>
          <w:rFonts w:hint="eastAsia"/>
        </w:rPr>
        <w:t>,</w:t>
      </w:r>
      <w:r w:rsidR="000D761E" w:rsidRPr="00054456">
        <w:rPr>
          <w:rFonts w:hint="eastAsia"/>
        </w:rPr>
        <w:t>将</w:t>
      </w:r>
      <w:r w:rsidR="003755DA" w:rsidRPr="00054456">
        <w:rPr>
          <w:rFonts w:hint="eastAsia"/>
        </w:rPr>
        <w:t>源程序</w:t>
      </w:r>
      <w:r w:rsidR="00863F21">
        <w:rPr>
          <w:rFonts w:hint="eastAsia"/>
        </w:rPr>
        <w:t>中</w:t>
      </w:r>
      <w:r w:rsidR="003755DA" w:rsidRPr="00054456">
        <w:rPr>
          <w:rFonts w:hint="eastAsia"/>
        </w:rPr>
        <w:t>的</w:t>
      </w:r>
      <w:r w:rsidR="003755DA" w:rsidRPr="00054456">
        <w:rPr>
          <w:rFonts w:hint="eastAsia"/>
        </w:rPr>
        <w:t>synchronized</w:t>
      </w:r>
      <w:r w:rsidR="000D761E" w:rsidRPr="00054456">
        <w:rPr>
          <w:rFonts w:hint="eastAsia"/>
        </w:rPr>
        <w:t>代码块抽象为</w:t>
      </w:r>
      <w:r w:rsidR="00E82ACF" w:rsidRPr="00054456">
        <w:t>S</w:t>
      </w:r>
      <w:r w:rsidR="003755DA" w:rsidRPr="00054456">
        <w:rPr>
          <w:rFonts w:hint="eastAsia"/>
        </w:rPr>
        <w:t>yn</w:t>
      </w:r>
      <w:r w:rsidR="003755DA" w:rsidRPr="00054456">
        <w:t>chronized</w:t>
      </w:r>
      <w:r w:rsidR="00E82ACF" w:rsidRPr="00054456">
        <w:rPr>
          <w:rFonts w:hint="eastAsia"/>
        </w:rPr>
        <w:t xml:space="preserve"> </w:t>
      </w:r>
      <w:r w:rsidR="003755DA" w:rsidRPr="00054456">
        <w:t>(</w:t>
      </w:r>
      <w:proofErr w:type="spellStart"/>
      <w:r w:rsidR="003755DA" w:rsidRPr="00054456">
        <w:t>getParameter</w:t>
      </w:r>
      <w:proofErr w:type="spellEnd"/>
      <w:r w:rsidR="003755DA" w:rsidRPr="00054456">
        <w:t>(</w:t>
      </w:r>
      <w:proofErr w:type="spellStart"/>
      <w:r w:rsidR="003755DA" w:rsidRPr="00054456">
        <w:t>orignalArg</w:t>
      </w:r>
      <w:proofErr w:type="spellEnd"/>
      <w:r w:rsidR="003755DA" w:rsidRPr="00054456">
        <w:t xml:space="preserve">, </w:t>
      </w:r>
      <w:proofErr w:type="spellStart"/>
      <w:r w:rsidR="003755DA" w:rsidRPr="00054456">
        <w:t>objList</w:t>
      </w:r>
      <w:proofErr w:type="spellEnd"/>
      <w:r w:rsidR="003755DA" w:rsidRPr="00054456">
        <w:t>)){…}</w:t>
      </w:r>
      <w:r w:rsidR="00863F21">
        <w:rPr>
          <w:rFonts w:hint="eastAsia"/>
        </w:rPr>
        <w:t>,</w:t>
      </w:r>
      <w:r w:rsidR="00863F21">
        <w:rPr>
          <w:rFonts w:hint="eastAsia"/>
        </w:rPr>
        <w:t>然后</w:t>
      </w:r>
      <w:r w:rsidR="003725A0">
        <w:rPr>
          <w:rFonts w:hint="eastAsia"/>
        </w:rPr>
        <w:t>在</w:t>
      </w:r>
      <w:r w:rsidR="00863F21">
        <w:rPr>
          <w:rFonts w:hint="eastAsia"/>
        </w:rPr>
        <w:t>运行时刻</w:t>
      </w:r>
      <w:r w:rsidR="003755DA" w:rsidRPr="00054456">
        <w:rPr>
          <w:rFonts w:hint="eastAsia"/>
        </w:rPr>
        <w:t>通过</w:t>
      </w:r>
      <w:proofErr w:type="spellStart"/>
      <w:r w:rsidR="003755DA" w:rsidRPr="00054456">
        <w:rPr>
          <w:rFonts w:hint="eastAsia"/>
        </w:rPr>
        <w:t>get</w:t>
      </w:r>
      <w:r w:rsidR="003755DA" w:rsidRPr="00054456">
        <w:t>Parameter</w:t>
      </w:r>
      <w:proofErr w:type="spellEnd"/>
      <w:r w:rsidR="003725A0">
        <w:t>()</w:t>
      </w:r>
      <w:r w:rsidR="003755DA" w:rsidRPr="00054456">
        <w:rPr>
          <w:rFonts w:hint="eastAsia"/>
        </w:rPr>
        <w:t>方法动态</w:t>
      </w:r>
      <w:r w:rsidR="00863F21">
        <w:rPr>
          <w:rFonts w:hint="eastAsia"/>
        </w:rPr>
        <w:t>地</w:t>
      </w:r>
      <w:r w:rsidR="003755DA" w:rsidRPr="00054456">
        <w:rPr>
          <w:rFonts w:hint="eastAsia"/>
        </w:rPr>
        <w:t>获取同步参数</w:t>
      </w:r>
      <w:r w:rsidR="00E16373" w:rsidRPr="00054456">
        <w:rPr>
          <w:rFonts w:hint="eastAsia"/>
        </w:rPr>
        <w:t>.</w:t>
      </w:r>
      <w:r w:rsidR="009D002A">
        <w:t xml:space="preserve"> </w:t>
      </w:r>
      <w:proofErr w:type="spellStart"/>
      <w:r w:rsidR="003755DA" w:rsidRPr="00054456">
        <w:rPr>
          <w:rFonts w:hint="eastAsia"/>
        </w:rPr>
        <w:t>getParameter</w:t>
      </w:r>
      <w:proofErr w:type="spellEnd"/>
      <w:r w:rsidR="003725A0">
        <w:t>()</w:t>
      </w:r>
      <w:r w:rsidR="003755DA" w:rsidRPr="00054456">
        <w:rPr>
          <w:rFonts w:hint="eastAsia"/>
        </w:rPr>
        <w:t>方法</w:t>
      </w:r>
      <w:r w:rsidR="003725A0">
        <w:rPr>
          <w:rFonts w:hint="eastAsia"/>
        </w:rPr>
        <w:t>存在两个参数</w:t>
      </w:r>
      <w:r w:rsidR="003725A0">
        <w:rPr>
          <w:rFonts w:hint="eastAsia"/>
        </w:rPr>
        <w:t>,</w:t>
      </w:r>
      <w:r w:rsidR="003725A0">
        <w:rPr>
          <w:rFonts w:hint="eastAsia"/>
        </w:rPr>
        <w:t>其中</w:t>
      </w:r>
      <w:r w:rsidR="0059176B" w:rsidRPr="00054456">
        <w:rPr>
          <w:rFonts w:hint="eastAsia"/>
        </w:rPr>
        <w:t>“</w:t>
      </w:r>
      <w:proofErr w:type="spellStart"/>
      <w:r w:rsidR="003755DA" w:rsidRPr="00054456">
        <w:rPr>
          <w:rFonts w:hint="eastAsia"/>
        </w:rPr>
        <w:t>originalArg</w:t>
      </w:r>
      <w:proofErr w:type="spellEnd"/>
      <w:r w:rsidR="0059176B" w:rsidRPr="00054456">
        <w:rPr>
          <w:rFonts w:hint="eastAsia"/>
        </w:rPr>
        <w:t>”</w:t>
      </w:r>
      <w:r w:rsidR="003755DA" w:rsidRPr="00054456">
        <w:rPr>
          <w:rFonts w:hint="eastAsia"/>
        </w:rPr>
        <w:t>表示</w:t>
      </w:r>
      <w:r w:rsidR="003725A0">
        <w:rPr>
          <w:rFonts w:hint="eastAsia"/>
        </w:rPr>
        <w:t>原始</w:t>
      </w:r>
      <w:r w:rsidR="003755DA" w:rsidRPr="00054456">
        <w:rPr>
          <w:rFonts w:hint="eastAsia"/>
        </w:rPr>
        <w:t>同步参数</w:t>
      </w:r>
      <w:r w:rsidR="003755DA" w:rsidRPr="00054456">
        <w:rPr>
          <w:rFonts w:hint="eastAsia"/>
        </w:rPr>
        <w:t>,</w:t>
      </w:r>
      <w:r w:rsidR="0059176B" w:rsidRPr="00054456">
        <w:rPr>
          <w:rFonts w:hint="eastAsia"/>
        </w:rPr>
        <w:t>“</w:t>
      </w:r>
      <w:proofErr w:type="spellStart"/>
      <w:r w:rsidR="003755DA" w:rsidRPr="00054456">
        <w:rPr>
          <w:rFonts w:hint="eastAsia"/>
        </w:rPr>
        <w:t>o</w:t>
      </w:r>
      <w:r w:rsidR="003755DA" w:rsidRPr="00054456">
        <w:t>bjL</w:t>
      </w:r>
      <w:r w:rsidR="003755DA" w:rsidRPr="00054456">
        <w:rPr>
          <w:rFonts w:hint="eastAsia"/>
        </w:rPr>
        <w:t>i</w:t>
      </w:r>
      <w:r w:rsidR="003755DA" w:rsidRPr="00054456">
        <w:t>st</w:t>
      </w:r>
      <w:proofErr w:type="spellEnd"/>
      <w:r w:rsidR="0059176B" w:rsidRPr="00054456">
        <w:rPr>
          <w:rFonts w:hint="eastAsia"/>
        </w:rPr>
        <w:t>”</w:t>
      </w:r>
      <w:r w:rsidR="003755DA" w:rsidRPr="00054456">
        <w:rPr>
          <w:rFonts w:hint="eastAsia"/>
        </w:rPr>
        <w:t>表示可以用于替换的对象列表</w:t>
      </w:r>
      <w:r w:rsidR="003755DA" w:rsidRPr="00054456">
        <w:rPr>
          <w:rFonts w:hint="eastAsia"/>
        </w:rPr>
        <w:t>.</w:t>
      </w:r>
      <w:r w:rsidR="003725A0">
        <w:rPr>
          <w:rFonts w:hint="eastAsia"/>
        </w:rPr>
        <w:t>由于</w:t>
      </w:r>
      <w:r w:rsidR="003725A0" w:rsidRPr="00054456">
        <w:rPr>
          <w:rFonts w:hint="eastAsia"/>
        </w:rPr>
        <w:t>MSP</w:t>
      </w:r>
      <w:r w:rsidR="003725A0">
        <w:rPr>
          <w:rFonts w:hint="eastAsia"/>
        </w:rPr>
        <w:t>仅适用于</w:t>
      </w:r>
      <w:r w:rsidR="003725A0" w:rsidRPr="00054456">
        <w:rPr>
          <w:rFonts w:hint="eastAsia"/>
        </w:rPr>
        <w:t>synchronized</w:t>
      </w:r>
      <w:r w:rsidR="003725A0" w:rsidRPr="00054456">
        <w:rPr>
          <w:rFonts w:hint="eastAsia"/>
        </w:rPr>
        <w:t>的同步参数</w:t>
      </w:r>
      <w:r w:rsidR="003725A0">
        <w:rPr>
          <w:rFonts w:hint="eastAsia"/>
        </w:rPr>
        <w:t>修改</w:t>
      </w:r>
      <w:r w:rsidR="003725A0" w:rsidRPr="00054456">
        <w:rPr>
          <w:rFonts w:hint="eastAsia"/>
        </w:rPr>
        <w:t>,</w:t>
      </w:r>
      <w:r w:rsidR="003725A0">
        <w:rPr>
          <w:rFonts w:hint="eastAsia"/>
        </w:rPr>
        <w:t>在应用</w:t>
      </w:r>
      <w:r w:rsidR="003755DA" w:rsidRPr="00054456">
        <w:rPr>
          <w:rFonts w:hint="eastAsia"/>
        </w:rPr>
        <w:t>MSP</w:t>
      </w:r>
      <w:r w:rsidR="003725A0">
        <w:rPr>
          <w:rFonts w:hint="eastAsia"/>
        </w:rPr>
        <w:t>生成</w:t>
      </w:r>
      <w:r w:rsidR="003755DA" w:rsidRPr="00054456">
        <w:rPr>
          <w:rFonts w:hint="eastAsia"/>
        </w:rPr>
        <w:t>并发变异</w:t>
      </w:r>
      <w:r w:rsidR="003725A0">
        <w:rPr>
          <w:rFonts w:hint="eastAsia"/>
        </w:rPr>
        <w:t>体</w:t>
      </w:r>
      <w:r w:rsidR="003755DA" w:rsidRPr="00054456">
        <w:rPr>
          <w:rFonts w:hint="eastAsia"/>
        </w:rPr>
        <w:t>时</w:t>
      </w:r>
      <w:r w:rsidR="003725A0">
        <w:rPr>
          <w:rFonts w:hint="eastAsia"/>
        </w:rPr>
        <w:t>应判定</w:t>
      </w:r>
      <w:r w:rsidR="003755DA" w:rsidRPr="00054456">
        <w:rPr>
          <w:rFonts w:hint="eastAsia"/>
        </w:rPr>
        <w:t>当前程序</w:t>
      </w:r>
      <w:r w:rsidR="003725A0">
        <w:rPr>
          <w:rFonts w:hint="eastAsia"/>
        </w:rPr>
        <w:t>是否适用</w:t>
      </w:r>
      <w:r w:rsidR="003755DA" w:rsidRPr="00054456">
        <w:rPr>
          <w:rFonts w:hint="eastAsia"/>
        </w:rPr>
        <w:t>MSP</w:t>
      </w:r>
      <w:r w:rsidR="003755DA" w:rsidRPr="00054456">
        <w:rPr>
          <w:rFonts w:hint="eastAsia"/>
        </w:rPr>
        <w:t>并发变异规则</w:t>
      </w:r>
      <w:r w:rsidR="003725A0">
        <w:rPr>
          <w:rFonts w:hint="eastAsia"/>
        </w:rPr>
        <w:t>.</w:t>
      </w:r>
      <w:r w:rsidR="003725A0">
        <w:rPr>
          <w:rFonts w:hint="eastAsia"/>
        </w:rPr>
        <w:t>如果适用</w:t>
      </w:r>
      <w:r w:rsidR="003755DA" w:rsidRPr="00054456">
        <w:rPr>
          <w:rFonts w:hint="eastAsia"/>
        </w:rPr>
        <w:t>,</w:t>
      </w:r>
      <w:r w:rsidR="003725A0">
        <w:rPr>
          <w:rFonts w:hint="eastAsia"/>
        </w:rPr>
        <w:t>首先</w:t>
      </w:r>
      <w:r w:rsidR="003755DA" w:rsidRPr="00054456">
        <w:rPr>
          <w:rFonts w:hint="eastAsia"/>
        </w:rPr>
        <w:t>自动获取</w:t>
      </w:r>
      <w:r w:rsidR="003725A0">
        <w:rPr>
          <w:rFonts w:hint="eastAsia"/>
        </w:rPr>
        <w:t>该代码块的</w:t>
      </w:r>
      <w:r w:rsidR="003755DA" w:rsidRPr="00054456">
        <w:rPr>
          <w:rFonts w:hint="eastAsia"/>
        </w:rPr>
        <w:t>所有成员变量</w:t>
      </w:r>
      <w:r w:rsidR="003725A0">
        <w:rPr>
          <w:rFonts w:hint="eastAsia"/>
        </w:rPr>
        <w:t>,</w:t>
      </w:r>
      <w:r w:rsidR="003725A0">
        <w:rPr>
          <w:rFonts w:hint="eastAsia"/>
        </w:rPr>
        <w:t>然后</w:t>
      </w:r>
      <w:r w:rsidR="003755DA" w:rsidRPr="00054456">
        <w:rPr>
          <w:rFonts w:hint="eastAsia"/>
        </w:rPr>
        <w:t>将</w:t>
      </w:r>
      <w:r w:rsidR="003755DA" w:rsidRPr="00054456">
        <w:rPr>
          <w:rFonts w:hint="eastAsia"/>
        </w:rPr>
        <w:t>synchronized</w:t>
      </w:r>
      <w:r w:rsidR="003755DA" w:rsidRPr="00054456">
        <w:rPr>
          <w:rFonts w:hint="eastAsia"/>
        </w:rPr>
        <w:t>代码块的原始参数和成员变量列表传递给</w:t>
      </w:r>
      <w:proofErr w:type="spellStart"/>
      <w:r w:rsidR="003725A0" w:rsidRPr="00054456">
        <w:rPr>
          <w:rFonts w:hint="eastAsia"/>
        </w:rPr>
        <w:t>get</w:t>
      </w:r>
      <w:r w:rsidR="003725A0" w:rsidRPr="00054456">
        <w:t>Parameter</w:t>
      </w:r>
      <w:proofErr w:type="spellEnd"/>
      <w:r w:rsidR="003725A0">
        <w:t>()</w:t>
      </w:r>
      <w:r w:rsidR="003725A0" w:rsidRPr="00054456">
        <w:rPr>
          <w:rFonts w:hint="eastAsia"/>
        </w:rPr>
        <w:t>方法</w:t>
      </w:r>
      <w:r w:rsidR="003755DA" w:rsidRPr="00054456">
        <w:rPr>
          <w:rFonts w:hint="eastAsia"/>
        </w:rPr>
        <w:t>,</w:t>
      </w:r>
      <w:r w:rsidR="009D002A">
        <w:t xml:space="preserve"> </w:t>
      </w:r>
      <w:proofErr w:type="spellStart"/>
      <w:r w:rsidR="003725A0" w:rsidRPr="00054456">
        <w:rPr>
          <w:rFonts w:hint="eastAsia"/>
        </w:rPr>
        <w:t>get</w:t>
      </w:r>
      <w:r w:rsidR="003725A0" w:rsidRPr="00054456">
        <w:t>Parameter</w:t>
      </w:r>
      <w:proofErr w:type="spellEnd"/>
      <w:r w:rsidR="003725A0">
        <w:t>()</w:t>
      </w:r>
      <w:r w:rsidR="003725A0" w:rsidRPr="00054456">
        <w:rPr>
          <w:rFonts w:hint="eastAsia"/>
        </w:rPr>
        <w:t>方法</w:t>
      </w:r>
      <w:r w:rsidR="003725A0">
        <w:rPr>
          <w:rFonts w:hint="eastAsia"/>
        </w:rPr>
        <w:t>进行</w:t>
      </w:r>
      <w:r w:rsidR="00716317">
        <w:rPr>
          <w:rFonts w:hint="eastAsia"/>
        </w:rPr>
        <w:t>同步参数替换则</w:t>
      </w:r>
      <w:r w:rsidR="003755DA" w:rsidRPr="00054456">
        <w:rPr>
          <w:rFonts w:hint="eastAsia"/>
        </w:rPr>
        <w:t>可以生成待测程序的</w:t>
      </w:r>
      <w:r w:rsidR="003755DA" w:rsidRPr="00054456">
        <w:rPr>
          <w:rFonts w:hint="eastAsia"/>
        </w:rPr>
        <w:t>MSP</w:t>
      </w:r>
      <w:r w:rsidR="00716317">
        <w:rPr>
          <w:rFonts w:hint="eastAsia"/>
        </w:rPr>
        <w:t>元</w:t>
      </w:r>
      <w:r w:rsidR="003755DA" w:rsidRPr="00054456">
        <w:rPr>
          <w:rFonts w:hint="eastAsia"/>
        </w:rPr>
        <w:t>变异体</w:t>
      </w:r>
      <w:r w:rsidR="00716317">
        <w:rPr>
          <w:rFonts w:hint="eastAsia"/>
        </w:rPr>
        <w:t>(</w:t>
      </w:r>
      <w:r w:rsidR="00716317">
        <w:rPr>
          <w:rFonts w:hint="eastAsia"/>
        </w:rPr>
        <w:t>包含了所有</w:t>
      </w:r>
      <w:r w:rsidR="00716317">
        <w:rPr>
          <w:rFonts w:hint="eastAsia"/>
        </w:rPr>
        <w:t>MS</w:t>
      </w:r>
      <w:r w:rsidR="00716317">
        <w:t>P</w:t>
      </w:r>
      <w:r w:rsidR="00716317">
        <w:rPr>
          <w:rFonts w:hint="eastAsia"/>
        </w:rPr>
        <w:t>变异体的</w:t>
      </w:r>
      <w:r w:rsidR="00E16373" w:rsidRPr="00054456">
        <w:rPr>
          <w:rFonts w:hint="eastAsia"/>
        </w:rPr>
        <w:t>参数化程序</w:t>
      </w:r>
      <w:r w:rsidR="00716317">
        <w:rPr>
          <w:rFonts w:hint="eastAsia"/>
        </w:rPr>
        <w:t>)</w:t>
      </w:r>
      <w:r w:rsidR="00E16373" w:rsidRPr="00054456">
        <w:rPr>
          <w:rFonts w:hint="eastAsia"/>
        </w:rPr>
        <w:t>.</w:t>
      </w:r>
      <w:r w:rsidR="00132B57">
        <w:rPr>
          <w:rFonts w:hint="eastAsia"/>
        </w:rPr>
        <w:t>图</w:t>
      </w:r>
      <w:r w:rsidR="00132B57">
        <w:rPr>
          <w:rFonts w:hint="eastAsia"/>
        </w:rPr>
        <w:t>3</w:t>
      </w:r>
      <w:r w:rsidR="00F84C72">
        <w:rPr>
          <w:rFonts w:hint="eastAsia"/>
        </w:rPr>
        <w:t>示例</w:t>
      </w:r>
      <w:r w:rsidR="00132B57">
        <w:rPr>
          <w:rFonts w:hint="eastAsia"/>
        </w:rPr>
        <w:t>了</w:t>
      </w:r>
      <w:r w:rsidR="00D063E4">
        <w:rPr>
          <w:rFonts w:hint="eastAsia"/>
        </w:rPr>
        <w:t>源程序及其</w:t>
      </w:r>
      <w:r w:rsidR="00D063E4">
        <w:rPr>
          <w:rFonts w:hint="eastAsia"/>
        </w:rPr>
        <w:t>MSP</w:t>
      </w:r>
      <w:r w:rsidR="00D063E4">
        <w:rPr>
          <w:rFonts w:hint="eastAsia"/>
        </w:rPr>
        <w:t>元变异体</w:t>
      </w:r>
      <w:r w:rsidR="00D063E4">
        <w:rPr>
          <w:rFonts w:hint="eastAsia"/>
        </w:rPr>
        <w:t>.</w:t>
      </w:r>
      <w:r w:rsidR="00D063E4">
        <w:rPr>
          <w:rFonts w:hint="eastAsia"/>
        </w:rPr>
        <w:t>图</w:t>
      </w:r>
      <w:r w:rsidR="00D063E4">
        <w:rPr>
          <w:rFonts w:hint="eastAsia"/>
        </w:rPr>
        <w:t>4</w:t>
      </w:r>
      <w:r w:rsidR="00F84C72">
        <w:rPr>
          <w:rFonts w:hint="eastAsia"/>
        </w:rPr>
        <w:t>示例了</w:t>
      </w:r>
      <w:r w:rsidR="00D063E4">
        <w:rPr>
          <w:rFonts w:hint="eastAsia"/>
        </w:rPr>
        <w:t>MSP</w:t>
      </w:r>
      <w:r w:rsidR="00F13206">
        <w:rPr>
          <w:rFonts w:hint="eastAsia"/>
        </w:rPr>
        <w:t>变异体描述日志</w:t>
      </w:r>
      <w:r w:rsidR="00F84C72">
        <w:rPr>
          <w:rFonts w:hint="eastAsia"/>
        </w:rPr>
        <w:t>(</w:t>
      </w:r>
      <w:r w:rsidR="00D063E4">
        <w:rPr>
          <w:rFonts w:hint="eastAsia"/>
        </w:rPr>
        <w:t>包括变异点和相应的变异操作</w:t>
      </w:r>
      <w:r w:rsidR="00F84C72">
        <w:rPr>
          <w:rFonts w:hint="eastAsia"/>
        </w:rPr>
        <w:t>)</w:t>
      </w:r>
      <w:r w:rsidR="00D063E4">
        <w:rPr>
          <w:rFonts w:hint="eastAsia"/>
        </w:rPr>
        <w:t>.</w:t>
      </w:r>
    </w:p>
    <w:p w:rsidR="0037319E" w:rsidRDefault="00881FC8" w:rsidP="000D761E">
      <w:pPr>
        <w:pStyle w:val="a0"/>
        <w:ind w:firstLine="372"/>
        <w:rPr>
          <w:color w:val="FF0000"/>
        </w:rPr>
      </w:pPr>
      <w:r>
        <w:rPr>
          <w:noProof/>
          <w:color w:val="FF0000"/>
        </w:rPr>
        <w:pict>
          <v:shapetype id="_x0000_t202" coordsize="21600,21600" o:spt="202" path="m,l,21600r21600,l21600,xe">
            <v:stroke joinstyle="miter"/>
            <v:path gradientshapeok="t" o:connecttype="rect"/>
          </v:shapetype>
          <v:shape id="_x0000_s1036" type="#_x0000_t202" style="position:absolute;left:0;text-align:left;margin-left:210.3pt;margin-top:.95pt;width:186.2pt;height:58.85pt;z-index:251658240" strokeweight=".5pt">
            <v:textbox inset="1mm,1mm,1mm,1mm">
              <w:txbxContent>
                <w:p w:rsidR="00881FC8" w:rsidRPr="008F4E12" w:rsidRDefault="00881FC8"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w:t>
                  </w:r>
                  <w:r w:rsidRPr="008F4E12">
                    <w:rPr>
                      <w:rFonts w:ascii="Times New Roman" w:eastAsia="宋体" w:hAnsi="Times New Roman"/>
                      <w:sz w:val="15"/>
                      <w:szCs w:val="15"/>
                    </w:rPr>
                    <w:t xml:space="preserve">rivate Object </w:t>
                  </w:r>
                  <w:r w:rsidRPr="008F4E12">
                    <w:rPr>
                      <w:rFonts w:ascii="Times New Roman" w:eastAsia="宋体" w:hAnsi="Times New Roman" w:hint="eastAsia"/>
                      <w:sz w:val="15"/>
                      <w:szCs w:val="15"/>
                    </w:rPr>
                    <w:t>lock</w:t>
                  </w:r>
                  <w:r w:rsidRPr="008F4E12">
                    <w:rPr>
                      <w:rFonts w:ascii="Times New Roman" w:eastAsia="宋体" w:hAnsi="Times New Roman"/>
                      <w:sz w:val="15"/>
                      <w:szCs w:val="15"/>
                    </w:rPr>
                    <w:t>1 = new</w:t>
                  </w:r>
                  <w:r w:rsidRPr="008F4E12">
                    <w:rPr>
                      <w:rFonts w:ascii="Times New Roman" w:eastAsia="宋体" w:hAnsi="Times New Roman" w:hint="eastAsia"/>
                      <w:sz w:val="15"/>
                      <w:szCs w:val="15"/>
                    </w:rPr>
                    <w:t xml:space="preserve"> </w:t>
                  </w:r>
                  <w:r w:rsidRPr="008F4E12">
                    <w:rPr>
                      <w:rFonts w:ascii="Times New Roman" w:eastAsia="宋体" w:hAnsi="Times New Roman"/>
                      <w:sz w:val="15"/>
                      <w:szCs w:val="15"/>
                    </w:rPr>
                    <w:t>Object()</w:t>
                  </w:r>
                </w:p>
                <w:p w:rsidR="00881FC8" w:rsidRPr="008F4E12" w:rsidRDefault="00881FC8"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lock2 = new Object()</w:t>
                  </w:r>
                </w:p>
                <w:p w:rsidR="00881FC8" w:rsidRPr="008F4E12" w:rsidRDefault="00881FC8"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lock3 = new Object()</w:t>
                  </w:r>
                </w:p>
                <w:p w:rsidR="00881FC8" w:rsidRPr="008F4E12" w:rsidRDefault="00881FC8"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public void </w:t>
                  </w:r>
                  <w:proofErr w:type="spellStart"/>
                  <w:r w:rsidRPr="008F4E12">
                    <w:rPr>
                      <w:rFonts w:ascii="Times New Roman" w:eastAsia="宋体" w:hAnsi="Times New Roman" w:hint="eastAsia"/>
                      <w:sz w:val="15"/>
                      <w:szCs w:val="15"/>
                    </w:rPr>
                    <w:t>methodA</w:t>
                  </w:r>
                  <w:proofErr w:type="spellEnd"/>
                  <w:r w:rsidRPr="008F4E12">
                    <w:rPr>
                      <w:rFonts w:ascii="Times New Roman" w:eastAsia="宋体" w:hAnsi="Times New Roman"/>
                      <w:sz w:val="15"/>
                      <w:szCs w:val="15"/>
                    </w:rPr>
                    <w:t>(</w:t>
                  </w:r>
                  <w:r w:rsidRPr="008F4E12">
                    <w:rPr>
                      <w:rFonts w:ascii="Times New Roman" w:eastAsia="宋体" w:hAnsi="Times New Roman" w:hint="eastAsia"/>
                      <w:sz w:val="15"/>
                      <w:szCs w:val="15"/>
                    </w:rPr>
                    <w:t>) {</w:t>
                  </w:r>
                </w:p>
                <w:p w:rsidR="00881FC8" w:rsidRPr="008F4E12" w:rsidRDefault="00881FC8"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    </w:t>
                  </w:r>
                  <w:proofErr w:type="gramStart"/>
                  <w:r w:rsidRPr="008F4E12">
                    <w:rPr>
                      <w:rFonts w:ascii="Times New Roman" w:eastAsia="宋体" w:hAnsi="Times New Roman" w:hint="eastAsia"/>
                      <w:sz w:val="15"/>
                      <w:szCs w:val="15"/>
                    </w:rPr>
                    <w:t>synchronized</w:t>
                  </w:r>
                  <w:proofErr w:type="gramEnd"/>
                  <w:r w:rsidRPr="008F4E12">
                    <w:rPr>
                      <w:rFonts w:ascii="Times New Roman" w:eastAsia="宋体" w:hAnsi="Times New Roman" w:hint="eastAsia"/>
                      <w:sz w:val="15"/>
                      <w:szCs w:val="15"/>
                    </w:rPr>
                    <w:t xml:space="preserve"> (lock1, lock2, lock3, this) {</w:t>
                  </w:r>
                  <w:r w:rsidRPr="008F4E12">
                    <w:rPr>
                      <w:rFonts w:ascii="Times New Roman" w:eastAsia="宋体" w:hAnsi="Times New Roman"/>
                      <w:sz w:val="15"/>
                      <w:szCs w:val="15"/>
                    </w:rPr>
                    <w:t>…</w:t>
                  </w:r>
                  <w:r w:rsidRPr="008F4E12">
                    <w:rPr>
                      <w:rFonts w:ascii="Times New Roman" w:eastAsia="宋体" w:hAnsi="Times New Roman" w:hint="eastAsia"/>
                      <w:sz w:val="15"/>
                      <w:szCs w:val="15"/>
                    </w:rPr>
                    <w:t>}</w:t>
                  </w:r>
                </w:p>
                <w:p w:rsidR="00881FC8" w:rsidRPr="008F4E12" w:rsidRDefault="00881FC8"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w:t>
                  </w:r>
                </w:p>
              </w:txbxContent>
            </v:textbox>
          </v:shape>
        </w:pict>
      </w:r>
      <w:r>
        <w:rPr>
          <w:noProof/>
          <w:color w:val="FF0000"/>
        </w:rPr>
        <w:pict>
          <v:shape id="_x0000_s1033" type="#_x0000_t202" style="position:absolute;left:0;text-align:left;margin-left:26.05pt;margin-top:.95pt;width:169.25pt;height:58.85pt;z-index:251657216" strokeweight=".5pt">
            <v:textbox inset="1mm,1mm,1mm,1mm">
              <w:txbxContent>
                <w:p w:rsidR="00881FC8" w:rsidRPr="008F4E12" w:rsidRDefault="00881FC8"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w:t>
                  </w:r>
                  <w:r w:rsidRPr="008F4E12">
                    <w:rPr>
                      <w:rFonts w:ascii="Times New Roman" w:eastAsia="宋体" w:hAnsi="Times New Roman"/>
                      <w:sz w:val="15"/>
                      <w:szCs w:val="15"/>
                    </w:rPr>
                    <w:t xml:space="preserve">rivate Object </w:t>
                  </w:r>
                  <w:r w:rsidRPr="008F4E12">
                    <w:rPr>
                      <w:rFonts w:ascii="Times New Roman" w:eastAsia="宋体" w:hAnsi="Times New Roman" w:hint="eastAsia"/>
                      <w:sz w:val="15"/>
                      <w:szCs w:val="15"/>
                    </w:rPr>
                    <w:t>lock</w:t>
                  </w:r>
                  <w:r w:rsidRPr="008F4E12">
                    <w:rPr>
                      <w:rFonts w:ascii="Times New Roman" w:eastAsia="宋体" w:hAnsi="Times New Roman"/>
                      <w:sz w:val="15"/>
                      <w:szCs w:val="15"/>
                    </w:rPr>
                    <w:t>1 = new</w:t>
                  </w:r>
                  <w:r w:rsidRPr="008F4E12">
                    <w:rPr>
                      <w:rFonts w:ascii="Times New Roman" w:eastAsia="宋体" w:hAnsi="Times New Roman" w:hint="eastAsia"/>
                      <w:sz w:val="15"/>
                      <w:szCs w:val="15"/>
                    </w:rPr>
                    <w:t xml:space="preserve"> </w:t>
                  </w:r>
                  <w:r w:rsidRPr="008F4E12">
                    <w:rPr>
                      <w:rFonts w:ascii="Times New Roman" w:eastAsia="宋体" w:hAnsi="Times New Roman"/>
                      <w:sz w:val="15"/>
                      <w:szCs w:val="15"/>
                    </w:rPr>
                    <w:t>Object()</w:t>
                  </w:r>
                  <w:r w:rsidRPr="008F4E12">
                    <w:rPr>
                      <w:rFonts w:ascii="Times New Roman" w:eastAsia="宋体" w:hAnsi="Times New Roman" w:hint="eastAsia"/>
                      <w:sz w:val="15"/>
                      <w:szCs w:val="15"/>
                    </w:rPr>
                    <w:t>;</w:t>
                  </w:r>
                </w:p>
                <w:p w:rsidR="00881FC8" w:rsidRPr="008F4E12" w:rsidRDefault="00881FC8"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lock2 = new Object();</w:t>
                  </w:r>
                </w:p>
                <w:p w:rsidR="00881FC8" w:rsidRPr="008F4E12" w:rsidRDefault="00881FC8"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lock3 = new Object();</w:t>
                  </w:r>
                </w:p>
                <w:p w:rsidR="00881FC8" w:rsidRPr="008F4E12" w:rsidRDefault="00881FC8"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public void </w:t>
                  </w:r>
                  <w:proofErr w:type="spellStart"/>
                  <w:r w:rsidRPr="008F4E12">
                    <w:rPr>
                      <w:rFonts w:ascii="Times New Roman" w:eastAsia="宋体" w:hAnsi="Times New Roman"/>
                      <w:sz w:val="15"/>
                      <w:szCs w:val="15"/>
                    </w:rPr>
                    <w:t>method</w:t>
                  </w:r>
                  <w:r w:rsidRPr="008F4E12">
                    <w:rPr>
                      <w:rFonts w:ascii="Times New Roman" w:eastAsia="宋体" w:hAnsi="Times New Roman" w:hint="eastAsia"/>
                      <w:sz w:val="15"/>
                      <w:szCs w:val="15"/>
                    </w:rPr>
                    <w:t>A</w:t>
                  </w:r>
                  <w:proofErr w:type="spellEnd"/>
                  <w:r w:rsidRPr="008F4E12">
                    <w:rPr>
                      <w:rFonts w:ascii="Times New Roman" w:eastAsia="宋体" w:hAnsi="Times New Roman" w:hint="eastAsia"/>
                      <w:sz w:val="15"/>
                      <w:szCs w:val="15"/>
                    </w:rPr>
                    <w:t>() {</w:t>
                  </w:r>
                </w:p>
                <w:p w:rsidR="00881FC8" w:rsidRPr="008F4E12" w:rsidRDefault="00881FC8"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    </w:t>
                  </w:r>
                  <w:proofErr w:type="gramStart"/>
                  <w:r w:rsidRPr="008F4E12">
                    <w:rPr>
                      <w:rFonts w:ascii="Times New Roman" w:eastAsia="宋体" w:hAnsi="Times New Roman" w:hint="eastAsia"/>
                      <w:sz w:val="15"/>
                      <w:szCs w:val="15"/>
                    </w:rPr>
                    <w:t>synchronized</w:t>
                  </w:r>
                  <w:proofErr w:type="gramEnd"/>
                  <w:r w:rsidRPr="008F4E12">
                    <w:rPr>
                      <w:rFonts w:ascii="Times New Roman" w:eastAsia="宋体" w:hAnsi="Times New Roman" w:hint="eastAsia"/>
                      <w:sz w:val="15"/>
                      <w:szCs w:val="15"/>
                    </w:rPr>
                    <w:t xml:space="preserve"> (lock1) {</w:t>
                  </w:r>
                  <w:r w:rsidRPr="008F4E12">
                    <w:rPr>
                      <w:rFonts w:ascii="Times New Roman" w:eastAsia="宋体" w:hAnsi="Times New Roman"/>
                      <w:sz w:val="15"/>
                      <w:szCs w:val="15"/>
                    </w:rPr>
                    <w:t>…</w:t>
                  </w:r>
                  <w:r w:rsidRPr="008F4E12">
                    <w:rPr>
                      <w:rFonts w:ascii="Times New Roman" w:eastAsia="宋体" w:hAnsi="Times New Roman" w:hint="eastAsia"/>
                      <w:sz w:val="15"/>
                      <w:szCs w:val="15"/>
                    </w:rPr>
                    <w:t>}</w:t>
                  </w:r>
                </w:p>
                <w:p w:rsidR="00881FC8" w:rsidRPr="008F4E12" w:rsidRDefault="00881FC8"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w:t>
                  </w:r>
                </w:p>
              </w:txbxContent>
            </v:textbox>
          </v:shape>
        </w:pict>
      </w:r>
    </w:p>
    <w:p w:rsidR="00BD0398" w:rsidRDefault="00BD0398" w:rsidP="000D761E">
      <w:pPr>
        <w:pStyle w:val="a0"/>
        <w:ind w:firstLine="372"/>
        <w:rPr>
          <w:color w:val="FF0000"/>
        </w:rPr>
      </w:pPr>
    </w:p>
    <w:p w:rsidR="00BD0398" w:rsidRDefault="00BD0398" w:rsidP="000D761E">
      <w:pPr>
        <w:pStyle w:val="a0"/>
        <w:ind w:firstLine="372"/>
        <w:rPr>
          <w:color w:val="FF0000"/>
        </w:rPr>
      </w:pPr>
    </w:p>
    <w:p w:rsidR="00BD0398" w:rsidRDefault="00BD0398" w:rsidP="000D761E">
      <w:pPr>
        <w:pStyle w:val="a0"/>
        <w:ind w:firstLine="372"/>
        <w:rPr>
          <w:color w:val="FF0000"/>
        </w:rPr>
      </w:pPr>
    </w:p>
    <w:p w:rsidR="00F84C72" w:rsidRDefault="00314025" w:rsidP="00314025">
      <w:pPr>
        <w:pStyle w:val="a0"/>
        <w:tabs>
          <w:tab w:val="clear" w:pos="357"/>
        </w:tabs>
        <w:spacing w:beforeLines="50" w:before="142"/>
        <w:ind w:left="720" w:firstLine="372"/>
      </w:pPr>
      <w:r>
        <w:t xml:space="preserve">(a) </w:t>
      </w:r>
      <w:r>
        <w:rPr>
          <w:rFonts w:hint="eastAsia"/>
        </w:rPr>
        <w:t>Original Code</w:t>
      </w:r>
      <w:r>
        <w:t xml:space="preserve">                                                       (b) MSP </w:t>
      </w:r>
      <w:proofErr w:type="spellStart"/>
      <w:r>
        <w:t>metamutant</w:t>
      </w:r>
      <w:proofErr w:type="spellEnd"/>
    </w:p>
    <w:p w:rsidR="00882D62" w:rsidRDefault="00882D62" w:rsidP="00DA41D4">
      <w:pPr>
        <w:pStyle w:val="a0"/>
        <w:tabs>
          <w:tab w:val="clear" w:pos="357"/>
        </w:tabs>
        <w:ind w:firstLineChars="0" w:firstLine="0"/>
        <w:jc w:val="center"/>
      </w:pPr>
      <w:r>
        <w:rPr>
          <w:rFonts w:hint="eastAsia"/>
        </w:rPr>
        <w:t>Fig.3</w:t>
      </w:r>
      <w:r w:rsidRPr="00DD5D9E">
        <w:rPr>
          <w:rFonts w:hint="eastAsia"/>
        </w:rPr>
        <w:t xml:space="preserve"> </w:t>
      </w:r>
      <w:r w:rsidR="005062F3">
        <w:rPr>
          <w:rFonts w:hint="eastAsia"/>
        </w:rPr>
        <w:t xml:space="preserve">Illustration of Original Code and MSP </w:t>
      </w:r>
      <w:proofErr w:type="spellStart"/>
      <w:r w:rsidR="005062F3">
        <w:rPr>
          <w:rFonts w:hint="eastAsia"/>
        </w:rPr>
        <w:t>Metamutant</w:t>
      </w:r>
      <w:proofErr w:type="spellEnd"/>
    </w:p>
    <w:p w:rsidR="00882D62" w:rsidRPr="00882D62" w:rsidRDefault="00882D62" w:rsidP="00882D62">
      <w:pPr>
        <w:pStyle w:val="a0"/>
        <w:spacing w:afterLines="50" w:after="142"/>
        <w:ind w:firstLineChars="0" w:firstLine="0"/>
        <w:jc w:val="center"/>
      </w:pPr>
      <w:r>
        <w:rPr>
          <w:rFonts w:hint="eastAsia"/>
        </w:rPr>
        <w:t>图</w:t>
      </w:r>
      <w:r>
        <w:rPr>
          <w:rFonts w:hint="eastAsia"/>
        </w:rPr>
        <w:t xml:space="preserve">3 </w:t>
      </w:r>
      <w:r>
        <w:rPr>
          <w:rFonts w:hint="eastAsia"/>
        </w:rPr>
        <w:t>源程序和</w:t>
      </w:r>
      <w:r>
        <w:rPr>
          <w:rFonts w:hint="eastAsia"/>
        </w:rPr>
        <w:t>MSP</w:t>
      </w:r>
      <w:r>
        <w:rPr>
          <w:rFonts w:hint="eastAsia"/>
        </w:rPr>
        <w:t>元变异体</w:t>
      </w:r>
      <w:r w:rsidR="005062F3">
        <w:rPr>
          <w:rFonts w:hint="eastAsia"/>
        </w:rPr>
        <w:t>示</w:t>
      </w:r>
      <w:r>
        <w:rPr>
          <w:rFonts w:hint="eastAsia"/>
        </w:rPr>
        <w:t>例</w:t>
      </w:r>
    </w:p>
    <w:p w:rsidR="00BD0398" w:rsidRDefault="00881FC8" w:rsidP="000D761E">
      <w:pPr>
        <w:pStyle w:val="a0"/>
        <w:ind w:firstLine="372"/>
        <w:rPr>
          <w:color w:val="FF0000"/>
        </w:rPr>
      </w:pPr>
      <w:r>
        <w:rPr>
          <w:noProof/>
          <w:color w:val="FF0000"/>
        </w:rPr>
        <w:pict>
          <v:shape id="_x0000_s1037" type="#_x0000_t202" style="position:absolute;left:0;text-align:left;margin-left:147.25pt;margin-top:.7pt;width:128.45pt;height:54pt;z-index:251659264" strokeweight=".5pt">
            <v:textbox inset="1mm,1mm,1mm,1mm">
              <w:txbxContent>
                <w:p w:rsidR="00881FC8" w:rsidRPr="008F4E12" w:rsidRDefault="00881FC8" w:rsidP="006D33B4">
                  <w:pPr>
                    <w:spacing w:after="0"/>
                    <w:rPr>
                      <w:rFonts w:ascii="Times New Roman" w:eastAsia="宋体" w:hAnsi="Times New Roman"/>
                      <w:sz w:val="15"/>
                      <w:szCs w:val="15"/>
                    </w:rPr>
                  </w:pPr>
                  <w:r w:rsidRPr="008F4E12">
                    <w:rPr>
                      <w:rFonts w:ascii="Times New Roman" w:eastAsia="宋体" w:hAnsi="Times New Roman"/>
                      <w:sz w:val="15"/>
                      <w:szCs w:val="15"/>
                    </w:rPr>
                    <w:t>变异点</w:t>
                  </w:r>
                  <w:r w:rsidRPr="008F4E12">
                    <w:rPr>
                      <w:rFonts w:ascii="Times New Roman" w:eastAsia="宋体" w:hAnsi="Times New Roman"/>
                      <w:sz w:val="15"/>
                      <w:szCs w:val="15"/>
                    </w:rPr>
                    <w:t xml:space="preserve">: </w:t>
                  </w:r>
                  <w:proofErr w:type="gramStart"/>
                  <w:r w:rsidRPr="008F4E12">
                    <w:rPr>
                      <w:rFonts w:ascii="Times New Roman" w:eastAsia="宋体" w:hAnsi="Times New Roman"/>
                      <w:sz w:val="15"/>
                      <w:szCs w:val="15"/>
                    </w:rPr>
                    <w:t>synchronized</w:t>
                  </w:r>
                  <w:proofErr w:type="gramEnd"/>
                  <w:r w:rsidRPr="008F4E12">
                    <w:rPr>
                      <w:rFonts w:ascii="Times New Roman" w:eastAsia="宋体" w:hAnsi="Times New Roman"/>
                      <w:sz w:val="15"/>
                      <w:szCs w:val="15"/>
                    </w:rPr>
                    <w:t xml:space="preserve"> (</w:t>
                  </w:r>
                  <w:r w:rsidRPr="008F4E12">
                    <w:rPr>
                      <w:rFonts w:ascii="Times New Roman" w:eastAsia="宋体" w:hAnsi="Times New Roman" w:hint="eastAsia"/>
                      <w:sz w:val="15"/>
                      <w:szCs w:val="15"/>
                    </w:rPr>
                    <w:t>lock1</w:t>
                  </w:r>
                  <w:r w:rsidRPr="008F4E12">
                    <w:rPr>
                      <w:rFonts w:ascii="Times New Roman" w:eastAsia="宋体" w:hAnsi="Times New Roman"/>
                      <w:sz w:val="15"/>
                      <w:szCs w:val="15"/>
                    </w:rPr>
                    <w:t>)</w:t>
                  </w:r>
                </w:p>
                <w:p w:rsidR="00881FC8" w:rsidRPr="008F4E12" w:rsidRDefault="00881FC8" w:rsidP="006D33B4">
                  <w:pPr>
                    <w:spacing w:after="0"/>
                    <w:rPr>
                      <w:rFonts w:ascii="Times New Roman" w:eastAsia="宋体" w:hAnsi="Times New Roman"/>
                      <w:sz w:val="15"/>
                      <w:szCs w:val="15"/>
                    </w:rPr>
                  </w:pPr>
                  <w:r w:rsidRPr="008F4E12">
                    <w:rPr>
                      <w:rFonts w:ascii="Times New Roman" w:eastAsia="宋体" w:hAnsi="Times New Roman" w:hint="eastAsia"/>
                      <w:sz w:val="15"/>
                      <w:szCs w:val="15"/>
                    </w:rPr>
                    <w:t>变异</w:t>
                  </w:r>
                  <w:r w:rsidRPr="008F4E12">
                    <w:rPr>
                      <w:rFonts w:ascii="Times New Roman" w:eastAsia="宋体" w:hAnsi="Times New Roman"/>
                      <w:sz w:val="15"/>
                      <w:szCs w:val="15"/>
                    </w:rPr>
                    <w:t>操作</w:t>
                  </w:r>
                  <w:r w:rsidRPr="008F4E12">
                    <w:rPr>
                      <w:rFonts w:ascii="Times New Roman" w:eastAsia="宋体" w:hAnsi="Times New Roman"/>
                      <w:sz w:val="15"/>
                      <w:szCs w:val="15"/>
                    </w:rPr>
                    <w:t>:</w:t>
                  </w:r>
                </w:p>
                <w:p w:rsidR="00881FC8" w:rsidRPr="008F4E12" w:rsidRDefault="00881FC8" w:rsidP="00882D62">
                  <w:pPr>
                    <w:spacing w:after="0"/>
                    <w:rPr>
                      <w:rFonts w:ascii="Times New Roman" w:eastAsia="宋体" w:hAnsi="Times New Roman"/>
                      <w:sz w:val="15"/>
                      <w:szCs w:val="15"/>
                    </w:rPr>
                  </w:pPr>
                  <w:proofErr w:type="gramStart"/>
                  <w:r w:rsidRPr="008F4E12">
                    <w:rPr>
                      <w:rFonts w:ascii="Times New Roman" w:eastAsia="宋体" w:hAnsi="Times New Roman"/>
                      <w:sz w:val="15"/>
                      <w:szCs w:val="15"/>
                    </w:rPr>
                    <w:t>synchronized</w:t>
                  </w:r>
                  <w:proofErr w:type="gramEnd"/>
                  <w:r w:rsidRPr="008F4E12">
                    <w:rPr>
                      <w:rFonts w:ascii="Times New Roman" w:eastAsia="宋体" w:hAnsi="Times New Roman"/>
                      <w:sz w:val="15"/>
                      <w:szCs w:val="15"/>
                    </w:rPr>
                    <w:t xml:space="preserve"> (</w:t>
                  </w:r>
                  <w:r w:rsidRPr="008F4E12">
                    <w:rPr>
                      <w:rFonts w:ascii="Times New Roman" w:eastAsia="宋体" w:hAnsi="Times New Roman" w:hint="eastAsia"/>
                      <w:sz w:val="15"/>
                      <w:szCs w:val="15"/>
                    </w:rPr>
                    <w:t>lock2</w:t>
                  </w:r>
                  <w:r w:rsidRPr="008F4E12">
                    <w:rPr>
                      <w:rFonts w:ascii="Times New Roman" w:eastAsia="宋体" w:hAnsi="Times New Roman"/>
                      <w:sz w:val="15"/>
                      <w:szCs w:val="15"/>
                    </w:rPr>
                    <w:t>)</w:t>
                  </w:r>
                </w:p>
                <w:p w:rsidR="00881FC8" w:rsidRPr="008F4E12" w:rsidRDefault="00881FC8" w:rsidP="00882D62">
                  <w:pPr>
                    <w:spacing w:after="0"/>
                    <w:rPr>
                      <w:rFonts w:ascii="Times New Roman" w:eastAsia="宋体" w:hAnsi="Times New Roman"/>
                      <w:sz w:val="15"/>
                      <w:szCs w:val="15"/>
                    </w:rPr>
                  </w:pPr>
                  <w:proofErr w:type="gramStart"/>
                  <w:r w:rsidRPr="008F4E12">
                    <w:rPr>
                      <w:rFonts w:ascii="Times New Roman" w:eastAsia="宋体" w:hAnsi="Times New Roman"/>
                      <w:sz w:val="15"/>
                      <w:szCs w:val="15"/>
                    </w:rPr>
                    <w:t>synchronized</w:t>
                  </w:r>
                  <w:proofErr w:type="gramEnd"/>
                  <w:r w:rsidRPr="008F4E12">
                    <w:rPr>
                      <w:rFonts w:ascii="Times New Roman" w:eastAsia="宋体" w:hAnsi="Times New Roman"/>
                      <w:sz w:val="15"/>
                      <w:szCs w:val="15"/>
                    </w:rPr>
                    <w:t xml:space="preserve"> (</w:t>
                  </w:r>
                  <w:r w:rsidRPr="008F4E12">
                    <w:rPr>
                      <w:rFonts w:ascii="Times New Roman" w:eastAsia="宋体" w:hAnsi="Times New Roman" w:hint="eastAsia"/>
                      <w:sz w:val="15"/>
                      <w:szCs w:val="15"/>
                    </w:rPr>
                    <w:t>lock3</w:t>
                  </w:r>
                  <w:r w:rsidRPr="008F4E12">
                    <w:rPr>
                      <w:rFonts w:ascii="Times New Roman" w:eastAsia="宋体" w:hAnsi="Times New Roman"/>
                      <w:sz w:val="15"/>
                      <w:szCs w:val="15"/>
                    </w:rPr>
                    <w:t>)</w:t>
                  </w:r>
                </w:p>
                <w:p w:rsidR="00881FC8" w:rsidRPr="008F4E12" w:rsidRDefault="00881FC8" w:rsidP="00882D62">
                  <w:pPr>
                    <w:spacing w:after="0"/>
                    <w:rPr>
                      <w:rFonts w:ascii="Times New Roman" w:eastAsia="宋体" w:hAnsi="Times New Roman"/>
                      <w:sz w:val="15"/>
                      <w:szCs w:val="15"/>
                    </w:rPr>
                  </w:pPr>
                  <w:proofErr w:type="gramStart"/>
                  <w:r w:rsidRPr="008F4E12">
                    <w:rPr>
                      <w:rFonts w:ascii="Times New Roman" w:eastAsia="宋体" w:hAnsi="Times New Roman"/>
                      <w:sz w:val="15"/>
                      <w:szCs w:val="15"/>
                    </w:rPr>
                    <w:t>synchronized</w:t>
                  </w:r>
                  <w:proofErr w:type="gramEnd"/>
                  <w:r w:rsidRPr="008F4E12">
                    <w:rPr>
                      <w:rFonts w:ascii="Times New Roman" w:eastAsia="宋体" w:hAnsi="Times New Roman"/>
                      <w:sz w:val="15"/>
                      <w:szCs w:val="15"/>
                    </w:rPr>
                    <w:t xml:space="preserve"> (</w:t>
                  </w:r>
                  <w:r w:rsidRPr="008F4E12">
                    <w:rPr>
                      <w:rFonts w:ascii="Times New Roman" w:eastAsia="宋体" w:hAnsi="Times New Roman" w:hint="eastAsia"/>
                      <w:sz w:val="15"/>
                      <w:szCs w:val="15"/>
                    </w:rPr>
                    <w:t>this</w:t>
                  </w:r>
                  <w:r w:rsidRPr="008F4E12">
                    <w:rPr>
                      <w:rFonts w:ascii="Times New Roman" w:eastAsia="宋体" w:hAnsi="Times New Roman"/>
                      <w:sz w:val="15"/>
                      <w:szCs w:val="15"/>
                    </w:rPr>
                    <w:t>)</w:t>
                  </w:r>
                </w:p>
                <w:p w:rsidR="00881FC8" w:rsidRPr="008F4E12" w:rsidRDefault="00881FC8" w:rsidP="006D33B4">
                  <w:pPr>
                    <w:spacing w:after="0"/>
                    <w:rPr>
                      <w:rFonts w:ascii="Times New Roman" w:eastAsia="宋体" w:hAnsi="Times New Roman"/>
                      <w:sz w:val="15"/>
                      <w:szCs w:val="15"/>
                    </w:rPr>
                  </w:pPr>
                </w:p>
              </w:txbxContent>
            </v:textbox>
          </v:shape>
        </w:pict>
      </w:r>
    </w:p>
    <w:p w:rsidR="00BD0398" w:rsidRDefault="00BD0398" w:rsidP="000D761E">
      <w:pPr>
        <w:pStyle w:val="a0"/>
        <w:ind w:firstLine="372"/>
        <w:rPr>
          <w:color w:val="FF0000"/>
        </w:rPr>
      </w:pPr>
    </w:p>
    <w:p w:rsidR="00BD0398" w:rsidRDefault="00BD0398" w:rsidP="000D761E">
      <w:pPr>
        <w:pStyle w:val="a0"/>
        <w:ind w:firstLine="372"/>
        <w:rPr>
          <w:color w:val="FF0000"/>
        </w:rPr>
      </w:pPr>
    </w:p>
    <w:p w:rsidR="00BD0398" w:rsidRDefault="00BD0398" w:rsidP="000D761E">
      <w:pPr>
        <w:pStyle w:val="a0"/>
        <w:ind w:firstLine="372"/>
        <w:rPr>
          <w:color w:val="FF0000"/>
        </w:rPr>
      </w:pPr>
    </w:p>
    <w:p w:rsidR="00882D62" w:rsidRDefault="005062F3" w:rsidP="007F3334">
      <w:pPr>
        <w:pStyle w:val="a0"/>
        <w:tabs>
          <w:tab w:val="clear" w:pos="357"/>
        </w:tabs>
        <w:ind w:firstLineChars="0" w:firstLine="0"/>
        <w:jc w:val="center"/>
      </w:pPr>
      <w:r>
        <w:rPr>
          <w:rFonts w:hint="eastAsia"/>
        </w:rPr>
        <w:t>Fig.4</w:t>
      </w:r>
      <w:r w:rsidR="00882D62" w:rsidRPr="00DD5D9E">
        <w:rPr>
          <w:rFonts w:hint="eastAsia"/>
        </w:rPr>
        <w:t xml:space="preserve"> </w:t>
      </w:r>
      <w:r w:rsidR="00132B57">
        <w:rPr>
          <w:rFonts w:hint="eastAsia"/>
        </w:rPr>
        <w:t xml:space="preserve">Illustration of MSP </w:t>
      </w:r>
      <w:r>
        <w:rPr>
          <w:rFonts w:hint="eastAsia"/>
        </w:rPr>
        <w:t>Mutant Description Log</w:t>
      </w:r>
    </w:p>
    <w:p w:rsidR="00882D62" w:rsidRPr="00882D62" w:rsidRDefault="00882D62" w:rsidP="00707630">
      <w:pPr>
        <w:pStyle w:val="a0"/>
        <w:spacing w:afterLines="50" w:after="142"/>
        <w:ind w:firstLineChars="0" w:firstLine="0"/>
        <w:jc w:val="center"/>
      </w:pPr>
      <w:r>
        <w:rPr>
          <w:rFonts w:hint="eastAsia"/>
        </w:rPr>
        <w:t>图</w:t>
      </w:r>
      <w:r>
        <w:rPr>
          <w:rFonts w:hint="eastAsia"/>
        </w:rPr>
        <w:t>4 MSP</w:t>
      </w:r>
      <w:r>
        <w:rPr>
          <w:rFonts w:hint="eastAsia"/>
        </w:rPr>
        <w:t>变异体描述日志</w:t>
      </w:r>
      <w:r w:rsidR="00132B57">
        <w:rPr>
          <w:rFonts w:hint="eastAsia"/>
        </w:rPr>
        <w:t>示例</w:t>
      </w:r>
    </w:p>
    <w:p w:rsidR="00214418" w:rsidRDefault="008E66C2" w:rsidP="00882D62">
      <w:pPr>
        <w:pStyle w:val="a0"/>
        <w:ind w:firstLine="372"/>
      </w:pPr>
      <w:r>
        <w:rPr>
          <w:rFonts w:hint="eastAsia"/>
        </w:rPr>
        <w:t>变异体执行器将元变异体加载到</w:t>
      </w:r>
      <w:r>
        <w:rPr>
          <w:rFonts w:hint="eastAsia"/>
        </w:rPr>
        <w:t>Java</w:t>
      </w:r>
      <w:r>
        <w:rPr>
          <w:rFonts w:hint="eastAsia"/>
        </w:rPr>
        <w:t>虚拟机</w:t>
      </w:r>
      <w:r>
        <w:rPr>
          <w:rFonts w:hint="eastAsia"/>
        </w:rPr>
        <w:t>(JVM),</w:t>
      </w:r>
      <w:r w:rsidR="009343DA">
        <w:rPr>
          <w:rFonts w:hint="eastAsia"/>
        </w:rPr>
        <w:t>调用</w:t>
      </w:r>
      <w:r w:rsidR="006B72B3">
        <w:rPr>
          <w:rFonts w:hint="eastAsia"/>
        </w:rPr>
        <w:t>标准</w:t>
      </w:r>
      <w:r w:rsidR="006B72B3">
        <w:rPr>
          <w:rFonts w:hint="eastAsia"/>
        </w:rPr>
        <w:t>Java</w:t>
      </w:r>
      <w:r w:rsidR="006B72B3">
        <w:rPr>
          <w:rFonts w:hint="eastAsia"/>
        </w:rPr>
        <w:t>反射</w:t>
      </w:r>
      <w:r w:rsidR="006B72B3">
        <w:rPr>
          <w:rFonts w:hint="eastAsia"/>
        </w:rPr>
        <w:t>API(</w:t>
      </w:r>
      <w:r w:rsidR="00555171">
        <w:rPr>
          <w:rFonts w:hint="eastAsia"/>
        </w:rPr>
        <w:t>Standard Java Refle</w:t>
      </w:r>
      <w:r w:rsidR="006B72B3">
        <w:rPr>
          <w:rFonts w:hint="eastAsia"/>
        </w:rPr>
        <w:t>ction API)</w:t>
      </w:r>
      <w:r w:rsidR="00553DC6">
        <w:rPr>
          <w:rFonts w:hint="eastAsia"/>
        </w:rPr>
        <w:t>,</w:t>
      </w:r>
      <w:r w:rsidR="00553DC6">
        <w:rPr>
          <w:rFonts w:hint="eastAsia"/>
        </w:rPr>
        <w:t>依据变异体描述日志</w:t>
      </w:r>
      <w:r w:rsidR="00214418">
        <w:rPr>
          <w:rFonts w:hint="eastAsia"/>
        </w:rPr>
        <w:t>实例化每一个元变异体得到具体的并发变异体</w:t>
      </w:r>
      <w:r w:rsidR="00B308FE">
        <w:rPr>
          <w:rFonts w:hint="eastAsia"/>
        </w:rPr>
        <w:t>,</w:t>
      </w:r>
      <w:r w:rsidR="006B72B3">
        <w:rPr>
          <w:rFonts w:hint="eastAsia"/>
        </w:rPr>
        <w:t>对原始程序和并发变异体</w:t>
      </w:r>
      <w:r w:rsidR="00B308FE">
        <w:rPr>
          <w:rFonts w:hint="eastAsia"/>
        </w:rPr>
        <w:t>执行</w:t>
      </w:r>
      <w:proofErr w:type="spellStart"/>
      <w:r w:rsidR="00B308FE" w:rsidRPr="00054456">
        <w:rPr>
          <w:rFonts w:hint="eastAsia"/>
        </w:rPr>
        <w:t>JUnit</w:t>
      </w:r>
      <w:proofErr w:type="spellEnd"/>
      <w:r w:rsidR="00B308FE" w:rsidRPr="00054456">
        <w:rPr>
          <w:rFonts w:hint="eastAsia"/>
        </w:rPr>
        <w:t>测试脚本</w:t>
      </w:r>
      <w:r w:rsidR="00B308FE" w:rsidRPr="00054456">
        <w:rPr>
          <w:rFonts w:hint="eastAsia"/>
        </w:rPr>
        <w:t>,</w:t>
      </w:r>
      <w:r w:rsidR="00B308FE">
        <w:rPr>
          <w:rFonts w:hint="eastAsia"/>
        </w:rPr>
        <w:t>得到测试结果</w:t>
      </w:r>
      <w:r w:rsidR="002E43A4">
        <w:t>,</w:t>
      </w:r>
      <w:r w:rsidR="002E43A4">
        <w:rPr>
          <w:rFonts w:hint="eastAsia"/>
        </w:rPr>
        <w:t>包括</w:t>
      </w:r>
      <w:r w:rsidR="002E43A4" w:rsidRPr="00054456">
        <w:rPr>
          <w:rFonts w:hint="eastAsia"/>
        </w:rPr>
        <w:t>变异得分以及每一个变异体的“杀死”信息</w:t>
      </w:r>
      <w:r w:rsidR="006B72B3">
        <w:rPr>
          <w:rFonts w:hint="eastAsia"/>
        </w:rPr>
        <w:t>;</w:t>
      </w:r>
      <w:r w:rsidR="006B72B3">
        <w:rPr>
          <w:rFonts w:hint="eastAsia"/>
        </w:rPr>
        <w:t>另一方面</w:t>
      </w:r>
      <w:r w:rsidR="006B72B3">
        <w:rPr>
          <w:rFonts w:hint="eastAsia"/>
        </w:rPr>
        <w:t>,</w:t>
      </w:r>
      <w:r w:rsidR="006B72B3">
        <w:rPr>
          <w:rFonts w:hint="eastAsia"/>
        </w:rPr>
        <w:t>将变异体信息</w:t>
      </w:r>
      <w:r w:rsidR="00FD17A7">
        <w:rPr>
          <w:rFonts w:hint="eastAsia"/>
        </w:rPr>
        <w:t>(Mutant</w:t>
      </w:r>
      <w:r w:rsidR="00555171">
        <w:rPr>
          <w:rFonts w:hint="eastAsia"/>
        </w:rPr>
        <w:t xml:space="preserve"> Information)</w:t>
      </w:r>
      <w:r w:rsidR="006B72B3">
        <w:rPr>
          <w:rFonts w:hint="eastAsia"/>
        </w:rPr>
        <w:t>传递给</w:t>
      </w:r>
      <w:r w:rsidR="001B5EAD">
        <w:rPr>
          <w:rFonts w:hint="eastAsia"/>
        </w:rPr>
        <w:t>变异体</w:t>
      </w:r>
      <w:r w:rsidR="00EA4EA7">
        <w:rPr>
          <w:rFonts w:hint="eastAsia"/>
        </w:rPr>
        <w:t>显示</w:t>
      </w:r>
      <w:r w:rsidR="006B72B3">
        <w:rPr>
          <w:rFonts w:hint="eastAsia"/>
        </w:rPr>
        <w:t>器</w:t>
      </w:r>
      <w:r w:rsidR="00FD17A7">
        <w:rPr>
          <w:rFonts w:hint="eastAsia"/>
        </w:rPr>
        <w:t>(Concurrent Mutant</w:t>
      </w:r>
      <w:r w:rsidR="006B72B3">
        <w:rPr>
          <w:rFonts w:hint="eastAsia"/>
        </w:rPr>
        <w:t xml:space="preserve"> Viewer),</w:t>
      </w:r>
      <w:r w:rsidR="006B72B3">
        <w:rPr>
          <w:rFonts w:hint="eastAsia"/>
        </w:rPr>
        <w:t>包括</w:t>
      </w:r>
      <w:r w:rsidR="006B72B3">
        <w:rPr>
          <w:rStyle w:val="fontstyle01"/>
          <w:rFonts w:hint="default"/>
        </w:rPr>
        <w:t>变异体类型和数量</w:t>
      </w:r>
      <w:r w:rsidR="006B72B3">
        <w:rPr>
          <w:rStyle w:val="fontstyle11"/>
        </w:rPr>
        <w:t>,</w:t>
      </w:r>
      <w:r w:rsidR="006B72B3">
        <w:rPr>
          <w:rStyle w:val="fontstyle01"/>
          <w:rFonts w:hint="default"/>
        </w:rPr>
        <w:t>以及变异的具体位置和内容</w:t>
      </w:r>
      <w:r w:rsidR="00B308FE">
        <w:rPr>
          <w:rFonts w:hint="eastAsia"/>
        </w:rPr>
        <w:t>.</w:t>
      </w:r>
    </w:p>
    <w:p w:rsidR="00882D62" w:rsidRPr="000F5BF0" w:rsidRDefault="00882D62" w:rsidP="000F5BF0">
      <w:pPr>
        <w:pStyle w:val="a0"/>
        <w:spacing w:afterLines="50" w:after="142"/>
        <w:ind w:firstLine="372"/>
      </w:pPr>
      <w:proofErr w:type="spellStart"/>
      <w:r w:rsidRPr="00DD5D9E">
        <w:rPr>
          <w:rFonts w:hint="eastAsia"/>
        </w:rPr>
        <w:t>CMuJava</w:t>
      </w:r>
      <w:proofErr w:type="spellEnd"/>
      <w:r>
        <w:rPr>
          <w:rFonts w:hint="eastAsia"/>
        </w:rPr>
        <w:t>目前支持</w:t>
      </w:r>
      <w:r w:rsidRPr="00DD5D9E">
        <w:rPr>
          <w:rFonts w:hint="eastAsia"/>
        </w:rPr>
        <w:t>25</w:t>
      </w:r>
      <w:r w:rsidRPr="00DD5D9E">
        <w:rPr>
          <w:rFonts w:hint="eastAsia"/>
        </w:rPr>
        <w:t>种并发变异算子</w:t>
      </w:r>
      <w:r>
        <w:rPr>
          <w:rFonts w:hint="eastAsia"/>
        </w:rPr>
        <w:t>.</w:t>
      </w:r>
      <w:r w:rsidRPr="00DD5D9E">
        <w:rPr>
          <w:rFonts w:hint="eastAsia"/>
        </w:rPr>
        <w:t>为了</w:t>
      </w:r>
      <w:r>
        <w:rPr>
          <w:rFonts w:hint="eastAsia"/>
        </w:rPr>
        <w:t>支持</w:t>
      </w:r>
      <w:r w:rsidRPr="00DD5D9E">
        <w:rPr>
          <w:rFonts w:hint="eastAsia"/>
        </w:rPr>
        <w:t>新的并发变异算子</w:t>
      </w:r>
      <w:r w:rsidRPr="00DD5D9E">
        <w:rPr>
          <w:rFonts w:hint="eastAsia"/>
        </w:rPr>
        <w:t>,</w:t>
      </w:r>
      <w:r w:rsidRPr="00DD5D9E">
        <w:rPr>
          <w:rFonts w:hint="eastAsia"/>
        </w:rPr>
        <w:t>我们</w:t>
      </w:r>
      <w:r>
        <w:rPr>
          <w:rFonts w:hint="eastAsia"/>
        </w:rPr>
        <w:t>采用</w:t>
      </w:r>
      <w:r w:rsidRPr="00DD5D9E">
        <w:rPr>
          <w:rFonts w:hint="eastAsia"/>
        </w:rPr>
        <w:t>访问者设计模式</w:t>
      </w:r>
      <w:r w:rsidRPr="00DD5D9E">
        <w:rPr>
          <w:rFonts w:hint="eastAsia"/>
        </w:rPr>
        <w:t>(</w:t>
      </w:r>
      <w:r w:rsidRPr="00DD5D9E">
        <w:t>Visitor)</w:t>
      </w:r>
      <w:r w:rsidRPr="00DD5D9E">
        <w:rPr>
          <w:rFonts w:hint="eastAsia"/>
          <w:vertAlign w:val="superscript"/>
        </w:rPr>
        <w:t xml:space="preserve"> </w:t>
      </w:r>
      <w:r>
        <w:rPr>
          <w:rFonts w:hint="eastAsia"/>
          <w:vertAlign w:val="superscript"/>
        </w:rPr>
        <w:t>[31</w:t>
      </w:r>
      <w:r w:rsidRPr="00DD5D9E">
        <w:rPr>
          <w:rFonts w:hint="eastAsia"/>
          <w:vertAlign w:val="superscript"/>
        </w:rPr>
        <w:t>]</w:t>
      </w:r>
      <w:r w:rsidRPr="00DD5D9E">
        <w:rPr>
          <w:rFonts w:hint="eastAsia"/>
        </w:rPr>
        <w:t>提高</w:t>
      </w:r>
      <w:proofErr w:type="spellStart"/>
      <w:r w:rsidRPr="00DD5D9E">
        <w:rPr>
          <w:rFonts w:hint="eastAsia"/>
        </w:rPr>
        <w:t>CMuJava</w:t>
      </w:r>
      <w:proofErr w:type="spellEnd"/>
      <w:r w:rsidRPr="00DD5D9E">
        <w:rPr>
          <w:rFonts w:hint="eastAsia"/>
        </w:rPr>
        <w:t>的可扩展性</w:t>
      </w:r>
      <w:r w:rsidRPr="00DD5D9E">
        <w:rPr>
          <w:rFonts w:hint="eastAsia"/>
        </w:rPr>
        <w:t>.</w:t>
      </w:r>
      <w:r>
        <w:rPr>
          <w:rFonts w:hint="eastAsia"/>
        </w:rPr>
        <w:t>如上所述</w:t>
      </w:r>
      <w:r>
        <w:rPr>
          <w:rFonts w:hint="eastAsia"/>
        </w:rPr>
        <w:t>,</w:t>
      </w:r>
      <w:proofErr w:type="spellStart"/>
      <w:r w:rsidRPr="00DD5D9E">
        <w:rPr>
          <w:rFonts w:hint="eastAsia"/>
        </w:rPr>
        <w:t>CMuJava</w:t>
      </w:r>
      <w:proofErr w:type="spellEnd"/>
      <w:r>
        <w:rPr>
          <w:rFonts w:hint="eastAsia"/>
        </w:rPr>
        <w:t>解析</w:t>
      </w:r>
      <w:r w:rsidRPr="00DD5D9E">
        <w:rPr>
          <w:rFonts w:hint="eastAsia"/>
        </w:rPr>
        <w:t>Java</w:t>
      </w:r>
      <w:r>
        <w:rPr>
          <w:rFonts w:hint="eastAsia"/>
        </w:rPr>
        <w:t>原始</w:t>
      </w:r>
      <w:r w:rsidRPr="00DD5D9E">
        <w:rPr>
          <w:rFonts w:hint="eastAsia"/>
        </w:rPr>
        <w:t>程序</w:t>
      </w:r>
      <w:r>
        <w:rPr>
          <w:rFonts w:hint="eastAsia"/>
        </w:rPr>
        <w:t>后得</w:t>
      </w:r>
      <w:r w:rsidRPr="00DD5D9E">
        <w:rPr>
          <w:rFonts w:hint="eastAsia"/>
        </w:rPr>
        <w:t>到一个</w:t>
      </w:r>
      <w:proofErr w:type="gramStart"/>
      <w:r w:rsidRPr="00DD5D9E">
        <w:rPr>
          <w:rFonts w:hint="eastAsia"/>
        </w:rPr>
        <w:t>元对象</w:t>
      </w:r>
      <w:proofErr w:type="gramEnd"/>
      <w:r w:rsidRPr="00DD5D9E">
        <w:rPr>
          <w:rFonts w:hint="eastAsia"/>
        </w:rPr>
        <w:t>,</w:t>
      </w:r>
      <w:r>
        <w:rPr>
          <w:rFonts w:hint="eastAsia"/>
        </w:rPr>
        <w:t>然后查询</w:t>
      </w:r>
      <w:proofErr w:type="gramStart"/>
      <w:r>
        <w:rPr>
          <w:rFonts w:hint="eastAsia"/>
        </w:rPr>
        <w:t>元对象</w:t>
      </w:r>
      <w:proofErr w:type="gramEnd"/>
      <w:r>
        <w:rPr>
          <w:rFonts w:hint="eastAsia"/>
        </w:rPr>
        <w:t>的各个节点</w:t>
      </w:r>
      <w:r>
        <w:rPr>
          <w:rFonts w:hint="eastAsia"/>
        </w:rPr>
        <w:t>,</w:t>
      </w:r>
      <w:r>
        <w:rPr>
          <w:rFonts w:hint="eastAsia"/>
        </w:rPr>
        <w:t>对</w:t>
      </w:r>
      <w:r w:rsidRPr="00DD5D9E">
        <w:rPr>
          <w:rFonts w:hint="eastAsia"/>
        </w:rPr>
        <w:t>可变</w:t>
      </w:r>
      <w:r>
        <w:rPr>
          <w:rFonts w:hint="eastAsia"/>
        </w:rPr>
        <w:t>异的节</w:t>
      </w:r>
      <w:r w:rsidRPr="00DD5D9E">
        <w:rPr>
          <w:rFonts w:hint="eastAsia"/>
        </w:rPr>
        <w:t>点进行语法</w:t>
      </w:r>
      <w:r>
        <w:rPr>
          <w:rFonts w:hint="eastAsia"/>
        </w:rPr>
        <w:t>修改</w:t>
      </w:r>
      <w:r>
        <w:rPr>
          <w:rFonts w:hint="eastAsia"/>
        </w:rPr>
        <w:t>,</w:t>
      </w:r>
      <w:r w:rsidRPr="00DD5D9E">
        <w:rPr>
          <w:rFonts w:hint="eastAsia"/>
        </w:rPr>
        <w:t>生成并发变异体</w:t>
      </w:r>
      <w:r w:rsidRPr="00DD5D9E">
        <w:rPr>
          <w:rFonts w:hint="eastAsia"/>
        </w:rPr>
        <w:t>.</w:t>
      </w:r>
      <w:r w:rsidRPr="00DD5D9E">
        <w:rPr>
          <w:rFonts w:hint="eastAsia"/>
        </w:rPr>
        <w:t>如果将可变异</w:t>
      </w:r>
      <w:r>
        <w:rPr>
          <w:rFonts w:hint="eastAsia"/>
        </w:rPr>
        <w:t>节</w:t>
      </w:r>
      <w:r w:rsidRPr="00DD5D9E">
        <w:rPr>
          <w:rFonts w:hint="eastAsia"/>
        </w:rPr>
        <w:t>点</w:t>
      </w:r>
      <w:r>
        <w:rPr>
          <w:rFonts w:hint="eastAsia"/>
        </w:rPr>
        <w:t>的判断逻辑与修改</w:t>
      </w:r>
      <w:r w:rsidRPr="00DD5D9E">
        <w:rPr>
          <w:rFonts w:hint="eastAsia"/>
        </w:rPr>
        <w:t>逻辑都放到</w:t>
      </w:r>
      <w:proofErr w:type="gramStart"/>
      <w:r w:rsidRPr="00DD5D9E">
        <w:rPr>
          <w:rFonts w:hint="eastAsia"/>
        </w:rPr>
        <w:t>元对象</w:t>
      </w:r>
      <w:proofErr w:type="gramEnd"/>
      <w:r w:rsidRPr="00DD5D9E">
        <w:rPr>
          <w:rFonts w:hint="eastAsia"/>
        </w:rPr>
        <w:t>的每个节点内部</w:t>
      </w:r>
      <w:r w:rsidRPr="00DD5D9E">
        <w:rPr>
          <w:rFonts w:hint="eastAsia"/>
        </w:rPr>
        <w:t>,</w:t>
      </w:r>
      <w:r>
        <w:rPr>
          <w:rFonts w:hint="eastAsia"/>
        </w:rPr>
        <w:t>那么新增一个变异算子时</w:t>
      </w:r>
      <w:r>
        <w:rPr>
          <w:rFonts w:hint="eastAsia"/>
        </w:rPr>
        <w:t>,</w:t>
      </w:r>
      <w:r>
        <w:rPr>
          <w:rFonts w:hint="eastAsia"/>
        </w:rPr>
        <w:t>则</w:t>
      </w:r>
      <w:r w:rsidRPr="00DD5D9E">
        <w:rPr>
          <w:rFonts w:hint="eastAsia"/>
        </w:rPr>
        <w:t>需要对</w:t>
      </w:r>
      <w:proofErr w:type="gramStart"/>
      <w:r w:rsidRPr="00DD5D9E">
        <w:rPr>
          <w:rFonts w:hint="eastAsia"/>
        </w:rPr>
        <w:t>元对象</w:t>
      </w:r>
      <w:proofErr w:type="gramEnd"/>
      <w:r w:rsidRPr="00DD5D9E">
        <w:rPr>
          <w:rFonts w:hint="eastAsia"/>
        </w:rPr>
        <w:t>内部的一个或多个节点的操作方法进行</w:t>
      </w:r>
      <w:r w:rsidRPr="00DD5D9E">
        <w:rPr>
          <w:rFonts w:hint="eastAsia"/>
        </w:rPr>
        <w:lastRenderedPageBreak/>
        <w:t>修改</w:t>
      </w:r>
      <w:r>
        <w:rPr>
          <w:rFonts w:hint="eastAsia"/>
        </w:rPr>
        <w:t>.</w:t>
      </w:r>
      <w:r>
        <w:rPr>
          <w:rFonts w:hint="eastAsia"/>
        </w:rPr>
        <w:t>显然</w:t>
      </w:r>
      <w:r>
        <w:rPr>
          <w:rFonts w:hint="eastAsia"/>
        </w:rPr>
        <w:t>,</w:t>
      </w:r>
      <w:r>
        <w:rPr>
          <w:rFonts w:hint="eastAsia"/>
        </w:rPr>
        <w:t>这样的设计方案易于导致</w:t>
      </w:r>
      <w:r w:rsidRPr="00DD5D9E">
        <w:rPr>
          <w:rFonts w:hint="eastAsia"/>
        </w:rPr>
        <w:t>节点</w:t>
      </w:r>
      <w:r>
        <w:rPr>
          <w:rFonts w:hint="eastAsia"/>
        </w:rPr>
        <w:t>修改的</w:t>
      </w:r>
      <w:r w:rsidRPr="00DD5D9E">
        <w:rPr>
          <w:rFonts w:hint="eastAsia"/>
        </w:rPr>
        <w:t>代码</w:t>
      </w:r>
      <w:r>
        <w:rPr>
          <w:rFonts w:hint="eastAsia"/>
        </w:rPr>
        <w:t>复杂性增加</w:t>
      </w:r>
      <w:r w:rsidRPr="00DD5D9E">
        <w:rPr>
          <w:rFonts w:hint="eastAsia"/>
        </w:rPr>
        <w:t>,</w:t>
      </w:r>
      <w:r>
        <w:rPr>
          <w:rFonts w:hint="eastAsia"/>
        </w:rPr>
        <w:t>可扩展性差</w:t>
      </w:r>
      <w:r w:rsidRPr="00DD5D9E">
        <w:rPr>
          <w:rFonts w:hint="eastAsia"/>
        </w:rPr>
        <w:t>.</w:t>
      </w:r>
      <w:r>
        <w:rPr>
          <w:rFonts w:hint="eastAsia"/>
        </w:rPr>
        <w:t>不难看出</w:t>
      </w:r>
      <w:r>
        <w:rPr>
          <w:rFonts w:hint="eastAsia"/>
        </w:rPr>
        <w:t>,</w:t>
      </w:r>
      <w:proofErr w:type="spellStart"/>
      <w:r w:rsidRPr="00DD5D9E">
        <w:rPr>
          <w:rFonts w:hint="eastAsia"/>
        </w:rPr>
        <w:t>CMuJava</w:t>
      </w:r>
      <w:proofErr w:type="spellEnd"/>
      <w:r w:rsidRPr="00DD5D9E">
        <w:rPr>
          <w:rFonts w:hint="eastAsia"/>
        </w:rPr>
        <w:t>的</w:t>
      </w:r>
      <w:proofErr w:type="gramStart"/>
      <w:r w:rsidRPr="00DD5D9E">
        <w:rPr>
          <w:rFonts w:hint="eastAsia"/>
        </w:rPr>
        <w:t>元对象</w:t>
      </w:r>
      <w:proofErr w:type="gramEnd"/>
      <w:r w:rsidRPr="00DD5D9E">
        <w:rPr>
          <w:rFonts w:hint="eastAsia"/>
        </w:rPr>
        <w:t>的数据结构稳定</w:t>
      </w:r>
      <w:r w:rsidRPr="00DD5D9E">
        <w:rPr>
          <w:rFonts w:hint="eastAsia"/>
        </w:rPr>
        <w:t>,</w:t>
      </w:r>
      <w:r>
        <w:rPr>
          <w:rFonts w:hint="eastAsia"/>
        </w:rPr>
        <w:t>无需新增</w:t>
      </w:r>
      <w:r w:rsidRPr="00DD5D9E">
        <w:rPr>
          <w:rFonts w:hint="eastAsia"/>
        </w:rPr>
        <w:t>节点或者对已有节点进行修改</w:t>
      </w:r>
      <w:r w:rsidRPr="00DD5D9E">
        <w:rPr>
          <w:rFonts w:hint="eastAsia"/>
        </w:rPr>
        <w:t>,</w:t>
      </w:r>
      <w:r w:rsidRPr="00DD5D9E">
        <w:rPr>
          <w:rFonts w:hint="eastAsia"/>
        </w:rPr>
        <w:t>但是</w:t>
      </w:r>
      <w:r>
        <w:rPr>
          <w:rFonts w:hint="eastAsia"/>
        </w:rPr>
        <w:t>不同的变异算子需要</w:t>
      </w:r>
      <w:r w:rsidRPr="00DD5D9E">
        <w:rPr>
          <w:rFonts w:hint="eastAsia"/>
        </w:rPr>
        <w:t>对</w:t>
      </w:r>
      <w:proofErr w:type="gramStart"/>
      <w:r w:rsidRPr="00DD5D9E">
        <w:rPr>
          <w:rFonts w:hint="eastAsia"/>
        </w:rPr>
        <w:t>元对象</w:t>
      </w:r>
      <w:proofErr w:type="gramEnd"/>
      <w:r>
        <w:rPr>
          <w:rFonts w:hint="eastAsia"/>
        </w:rPr>
        <w:t>进行各种</w:t>
      </w:r>
      <w:r w:rsidRPr="00DD5D9E">
        <w:rPr>
          <w:rFonts w:hint="eastAsia"/>
        </w:rPr>
        <w:t>操作</w:t>
      </w:r>
      <w:r w:rsidRPr="00DD5D9E">
        <w:rPr>
          <w:rFonts w:hint="eastAsia"/>
        </w:rPr>
        <w:t>.</w:t>
      </w:r>
      <w:r w:rsidR="007139B0">
        <w:rPr>
          <w:rFonts w:hint="eastAsia"/>
        </w:rPr>
        <w:t xml:space="preserve"> </w:t>
      </w:r>
      <w:r w:rsidRPr="00DD5D9E">
        <w:rPr>
          <w:rFonts w:hint="eastAsia"/>
        </w:rPr>
        <w:t>V</w:t>
      </w:r>
      <w:r w:rsidRPr="00DD5D9E">
        <w:t>isitor</w:t>
      </w:r>
      <w:r>
        <w:rPr>
          <w:rFonts w:hint="eastAsia"/>
        </w:rPr>
        <w:t>设计模式</w:t>
      </w:r>
      <w:r w:rsidRPr="00DD5D9E">
        <w:rPr>
          <w:rFonts w:hint="eastAsia"/>
        </w:rPr>
        <w:t>适用于被访问对象结构相对稳定</w:t>
      </w:r>
      <w:r w:rsidRPr="00DD5D9E">
        <w:rPr>
          <w:rFonts w:hint="eastAsia"/>
        </w:rPr>
        <w:t>,</w:t>
      </w:r>
      <w:r w:rsidRPr="00DD5D9E">
        <w:rPr>
          <w:rFonts w:hint="eastAsia"/>
        </w:rPr>
        <w:t>且操作不确定的情况</w:t>
      </w:r>
      <w:r w:rsidRPr="00DD5D9E">
        <w:rPr>
          <w:rFonts w:hint="eastAsia"/>
        </w:rPr>
        <w:t>.</w:t>
      </w:r>
      <w:r>
        <w:rPr>
          <w:rFonts w:hint="eastAsia"/>
        </w:rPr>
        <w:t>采用</w:t>
      </w:r>
      <w:r>
        <w:rPr>
          <w:rFonts w:hint="eastAsia"/>
        </w:rPr>
        <w:t>V</w:t>
      </w:r>
      <w:r>
        <w:t>isit</w:t>
      </w:r>
      <w:r>
        <w:rPr>
          <w:rFonts w:hint="eastAsia"/>
        </w:rPr>
        <w:t>or</w:t>
      </w:r>
      <w:r>
        <w:rPr>
          <w:rFonts w:hint="eastAsia"/>
        </w:rPr>
        <w:t>设计模式构造</w:t>
      </w:r>
      <w:proofErr w:type="spellStart"/>
      <w:r w:rsidRPr="00DD5D9E">
        <w:rPr>
          <w:rFonts w:hint="eastAsia"/>
        </w:rPr>
        <w:t>CMuJava</w:t>
      </w:r>
      <w:proofErr w:type="spellEnd"/>
      <w:r w:rsidRPr="00DD5D9E">
        <w:rPr>
          <w:rFonts w:hint="eastAsia"/>
        </w:rPr>
        <w:t>的</w:t>
      </w:r>
      <w:r>
        <w:rPr>
          <w:rFonts w:hint="eastAsia"/>
        </w:rPr>
        <w:t>类图如图</w:t>
      </w:r>
      <w:r w:rsidR="00707630">
        <w:rPr>
          <w:rFonts w:hint="eastAsia"/>
        </w:rPr>
        <w:t>5</w:t>
      </w:r>
      <w:r>
        <w:rPr>
          <w:rFonts w:hint="eastAsia"/>
        </w:rPr>
        <w:t>所示</w:t>
      </w:r>
      <w:r w:rsidRPr="00DD5D9E">
        <w:rPr>
          <w:rFonts w:hint="eastAsia"/>
        </w:rPr>
        <w:t>.</w:t>
      </w:r>
      <w:r w:rsidRPr="00DD5D9E">
        <w:rPr>
          <w:rFonts w:hint="eastAsia"/>
        </w:rPr>
        <w:t>其中</w:t>
      </w:r>
      <w:r w:rsidRPr="00DD5D9E">
        <w:rPr>
          <w:rFonts w:hint="eastAsia"/>
        </w:rPr>
        <w:t>,</w:t>
      </w:r>
      <w:proofErr w:type="spellStart"/>
      <w:r w:rsidRPr="00DD5D9E">
        <w:rPr>
          <w:rFonts w:hint="eastAsia"/>
        </w:rPr>
        <w:t>CompilationUnit</w:t>
      </w:r>
      <w:proofErr w:type="spellEnd"/>
      <w:r w:rsidRPr="00DD5D9E">
        <w:rPr>
          <w:rFonts w:hint="eastAsia"/>
        </w:rPr>
        <w:t>充当结构对象的角色</w:t>
      </w:r>
      <w:r w:rsidRPr="00DD5D9E">
        <w:rPr>
          <w:rFonts w:hint="eastAsia"/>
        </w:rPr>
        <w:t>,</w:t>
      </w:r>
      <w:r w:rsidRPr="00DD5D9E">
        <w:rPr>
          <w:rFonts w:hint="eastAsia"/>
        </w:rPr>
        <w:t>负责存储所有的节点对象</w:t>
      </w:r>
      <w:r w:rsidRPr="00DD5D9E">
        <w:rPr>
          <w:rFonts w:hint="eastAsia"/>
        </w:rPr>
        <w:t>,</w:t>
      </w:r>
      <w:r>
        <w:rPr>
          <w:rFonts w:hint="eastAsia"/>
        </w:rPr>
        <w:t>提供</w:t>
      </w:r>
      <w:r w:rsidRPr="00DD5D9E">
        <w:rPr>
          <w:rFonts w:hint="eastAsia"/>
        </w:rPr>
        <w:t>遍历节点对象</w:t>
      </w:r>
      <w:r>
        <w:rPr>
          <w:rFonts w:hint="eastAsia"/>
        </w:rPr>
        <w:t>的方法</w:t>
      </w:r>
      <w:r w:rsidRPr="00DD5D9E">
        <w:rPr>
          <w:rFonts w:hint="eastAsia"/>
        </w:rPr>
        <w:t>.</w:t>
      </w:r>
      <w:r w:rsidRPr="00DD5D9E">
        <w:rPr>
          <w:rFonts w:hint="eastAsia"/>
        </w:rPr>
        <w:t>访问者类</w:t>
      </w:r>
      <w:proofErr w:type="spellStart"/>
      <w:r w:rsidRPr="00DD5D9E">
        <w:rPr>
          <w:rFonts w:hint="eastAsia"/>
        </w:rPr>
        <w:t>Mutator</w:t>
      </w:r>
      <w:proofErr w:type="spellEnd"/>
      <w:r w:rsidRPr="00DD5D9E">
        <w:rPr>
          <w:rFonts w:hint="eastAsia"/>
        </w:rPr>
        <w:t>和</w:t>
      </w:r>
      <w:proofErr w:type="spellStart"/>
      <w:r w:rsidRPr="00DD5D9E">
        <w:rPr>
          <w:rFonts w:hint="eastAsia"/>
        </w:rPr>
        <w:t>Mutator</w:t>
      </w:r>
      <w:r w:rsidRPr="00DD5D9E">
        <w:t>Writer</w:t>
      </w:r>
      <w:proofErr w:type="spellEnd"/>
      <w:r>
        <w:rPr>
          <w:rFonts w:hint="eastAsia"/>
        </w:rPr>
        <w:t>实现</w:t>
      </w:r>
      <w:proofErr w:type="spellStart"/>
      <w:r w:rsidRPr="00DD5D9E">
        <w:rPr>
          <w:rFonts w:hint="eastAsia"/>
        </w:rPr>
        <w:t>ParseTreeVisitor</w:t>
      </w:r>
      <w:proofErr w:type="spellEnd"/>
      <w:r>
        <w:rPr>
          <w:rFonts w:hint="eastAsia"/>
        </w:rPr>
        <w:t>类声明的访问</w:t>
      </w:r>
      <w:r w:rsidRPr="00DD5D9E">
        <w:rPr>
          <w:rFonts w:hint="eastAsia"/>
        </w:rPr>
        <w:t>节点的</w:t>
      </w:r>
      <w:r w:rsidRPr="00DD5D9E">
        <w:rPr>
          <w:rFonts w:hint="eastAsia"/>
        </w:rPr>
        <w:t>v</w:t>
      </w:r>
      <w:r w:rsidRPr="00DD5D9E">
        <w:t>isit</w:t>
      </w:r>
      <w:r>
        <w:t>()</w:t>
      </w:r>
      <w:r w:rsidRPr="00DD5D9E">
        <w:rPr>
          <w:rFonts w:hint="eastAsia"/>
        </w:rPr>
        <w:t>方法</w:t>
      </w:r>
      <w:r w:rsidRPr="00DD5D9E">
        <w:rPr>
          <w:rFonts w:hint="eastAsia"/>
        </w:rPr>
        <w:t>.</w:t>
      </w:r>
      <w:r w:rsidRPr="00DD5D9E">
        <w:rPr>
          <w:rFonts w:hint="eastAsia"/>
        </w:rPr>
        <w:t>当</w:t>
      </w:r>
      <w:r>
        <w:rPr>
          <w:rFonts w:hint="eastAsia"/>
        </w:rPr>
        <w:t>出现</w:t>
      </w:r>
      <w:r w:rsidRPr="00DD5D9E">
        <w:rPr>
          <w:rFonts w:hint="eastAsia"/>
        </w:rPr>
        <w:t>新</w:t>
      </w:r>
      <w:r>
        <w:rPr>
          <w:rFonts w:hint="eastAsia"/>
        </w:rPr>
        <w:t>型的</w:t>
      </w:r>
      <w:r w:rsidRPr="00DD5D9E">
        <w:rPr>
          <w:rFonts w:hint="eastAsia"/>
        </w:rPr>
        <w:t>并发变异算子</w:t>
      </w:r>
      <w:r>
        <w:rPr>
          <w:rFonts w:hint="eastAsia"/>
        </w:rPr>
        <w:t>时</w:t>
      </w:r>
      <w:r>
        <w:rPr>
          <w:rFonts w:hint="eastAsia"/>
        </w:rPr>
        <w:t>,</w:t>
      </w:r>
      <w:r>
        <w:rPr>
          <w:rFonts w:hint="eastAsia"/>
        </w:rPr>
        <w:t>仅需增加</w:t>
      </w:r>
      <w:proofErr w:type="spellStart"/>
      <w:r w:rsidRPr="00DD5D9E">
        <w:rPr>
          <w:rFonts w:hint="eastAsia"/>
        </w:rPr>
        <w:t>Mutator</w:t>
      </w:r>
      <w:proofErr w:type="spellEnd"/>
      <w:r>
        <w:rPr>
          <w:rFonts w:hint="eastAsia"/>
        </w:rPr>
        <w:t>与</w:t>
      </w:r>
      <w:proofErr w:type="spellStart"/>
      <w:r w:rsidRPr="00DD5D9E">
        <w:rPr>
          <w:rFonts w:hint="eastAsia"/>
        </w:rPr>
        <w:t>Mutator</w:t>
      </w:r>
      <w:r w:rsidRPr="00DD5D9E">
        <w:t>Writer</w:t>
      </w:r>
      <w:proofErr w:type="spellEnd"/>
      <w:r w:rsidRPr="00DD5D9E">
        <w:rPr>
          <w:rFonts w:hint="eastAsia"/>
        </w:rPr>
        <w:t>继承类</w:t>
      </w:r>
      <w:r>
        <w:rPr>
          <w:rFonts w:hint="eastAsia"/>
        </w:rPr>
        <w:t>(</w:t>
      </w:r>
      <w:r>
        <w:rPr>
          <w:rFonts w:hint="eastAsia"/>
        </w:rPr>
        <w:t>即新的</w:t>
      </w:r>
      <w:r w:rsidRPr="00DD5D9E">
        <w:rPr>
          <w:rFonts w:hint="eastAsia"/>
        </w:rPr>
        <w:t>访问者类</w:t>
      </w:r>
      <w:r>
        <w:rPr>
          <w:rFonts w:hint="eastAsia"/>
        </w:rPr>
        <w:t>)</w:t>
      </w:r>
      <w:r w:rsidRPr="00DD5D9E">
        <w:rPr>
          <w:rFonts w:hint="eastAsia"/>
        </w:rPr>
        <w:t>,</w:t>
      </w:r>
      <w:r>
        <w:rPr>
          <w:rFonts w:hint="eastAsia"/>
        </w:rPr>
        <w:t>并重载</w:t>
      </w:r>
      <w:r w:rsidRPr="00DD5D9E">
        <w:rPr>
          <w:rFonts w:hint="eastAsia"/>
        </w:rPr>
        <w:t>visit</w:t>
      </w:r>
      <w:r>
        <w:t>()</w:t>
      </w:r>
      <w:r w:rsidRPr="00DD5D9E">
        <w:rPr>
          <w:rFonts w:hint="eastAsia"/>
        </w:rPr>
        <w:t>方法</w:t>
      </w:r>
      <w:r>
        <w:rPr>
          <w:rFonts w:hint="eastAsia"/>
        </w:rPr>
        <w:t>.</w:t>
      </w:r>
      <w:ins w:id="0" w:author="GengNing" w:date="2020-01-01T17:08:00Z">
        <w:r w:rsidR="000F5BF0">
          <w:rPr>
            <w:rFonts w:hint="eastAsia"/>
          </w:rPr>
          <w:t>例如</w:t>
        </w:r>
        <w:r w:rsidR="000F5BF0">
          <w:rPr>
            <w:rFonts w:hint="eastAsia"/>
          </w:rPr>
          <w:t>,</w:t>
        </w:r>
        <w:r w:rsidR="000F5BF0">
          <w:rPr>
            <w:rFonts w:hint="eastAsia"/>
          </w:rPr>
          <w:t>实现文献</w:t>
        </w:r>
        <w:r w:rsidR="000F5BF0">
          <w:rPr>
            <w:rFonts w:hint="eastAsia"/>
          </w:rPr>
          <w:t>[10]</w:t>
        </w:r>
        <w:r w:rsidR="000F5BF0">
          <w:rPr>
            <w:rFonts w:hint="eastAsia"/>
          </w:rPr>
          <w:t>中</w:t>
        </w:r>
        <w:proofErr w:type="spellStart"/>
        <w:r w:rsidR="000F5BF0">
          <w:rPr>
            <w:rFonts w:hint="eastAsia"/>
          </w:rPr>
          <w:t>Gligoric</w:t>
        </w:r>
        <w:proofErr w:type="spellEnd"/>
        <w:r w:rsidR="000F5BF0">
          <w:rPr>
            <w:rFonts w:hint="eastAsia"/>
          </w:rPr>
          <w:t>等人提出的一种删除调用</w:t>
        </w:r>
        <w:r w:rsidR="000F5BF0">
          <w:rPr>
            <w:rFonts w:hint="eastAsia"/>
          </w:rPr>
          <w:t>start()</w:t>
        </w:r>
        <w:r w:rsidR="000F5BF0">
          <w:rPr>
            <w:rFonts w:hint="eastAsia"/>
          </w:rPr>
          <w:t>方法语句的新型并发变异算子</w:t>
        </w:r>
        <w:r w:rsidR="000F5BF0">
          <w:rPr>
            <w:rFonts w:hint="eastAsia"/>
          </w:rPr>
          <w:t>RTS(Remove Thread Start),</w:t>
        </w:r>
        <w:r w:rsidR="000F5BF0">
          <w:rPr>
            <w:rFonts w:hint="eastAsia"/>
          </w:rPr>
          <w:t>需要分别创建</w:t>
        </w:r>
        <w:proofErr w:type="spellStart"/>
        <w:r w:rsidR="000F5BF0" w:rsidRPr="00DD5D9E">
          <w:rPr>
            <w:rFonts w:hint="eastAsia"/>
          </w:rPr>
          <w:t>Mutator</w:t>
        </w:r>
        <w:proofErr w:type="spellEnd"/>
        <w:r w:rsidR="000F5BF0">
          <w:rPr>
            <w:rFonts w:hint="eastAsia"/>
          </w:rPr>
          <w:t>与</w:t>
        </w:r>
        <w:proofErr w:type="spellStart"/>
        <w:r w:rsidR="000F5BF0" w:rsidRPr="00DD5D9E">
          <w:rPr>
            <w:rFonts w:hint="eastAsia"/>
          </w:rPr>
          <w:t>Mutator</w:t>
        </w:r>
        <w:r w:rsidR="000F5BF0" w:rsidRPr="00DD5D9E">
          <w:t>Writer</w:t>
        </w:r>
        <w:proofErr w:type="spellEnd"/>
        <w:r w:rsidR="000F5BF0">
          <w:rPr>
            <w:rFonts w:hint="eastAsia"/>
          </w:rPr>
          <w:t>的子类</w:t>
        </w:r>
        <w:r w:rsidR="000F5BF0">
          <w:rPr>
            <w:rFonts w:hint="eastAsia"/>
          </w:rPr>
          <w:t>,</w:t>
        </w:r>
        <w:r w:rsidR="000F5BF0">
          <w:rPr>
            <w:rFonts w:hint="eastAsia"/>
          </w:rPr>
          <w:t>并在</w:t>
        </w:r>
        <w:proofErr w:type="spellStart"/>
        <w:r w:rsidR="000F5BF0">
          <w:rPr>
            <w:rFonts w:hint="eastAsia"/>
          </w:rPr>
          <w:t>Mutator</w:t>
        </w:r>
        <w:proofErr w:type="spellEnd"/>
        <w:r w:rsidR="000F5BF0">
          <w:rPr>
            <w:rFonts w:hint="eastAsia"/>
          </w:rPr>
          <w:t>的子类重载的</w:t>
        </w:r>
        <w:r w:rsidR="000F5BF0">
          <w:rPr>
            <w:rFonts w:hint="eastAsia"/>
          </w:rPr>
          <w:t>visit()</w:t>
        </w:r>
        <w:r w:rsidR="000F5BF0">
          <w:rPr>
            <w:rFonts w:hint="eastAsia"/>
          </w:rPr>
          <w:t>方法中实现</w:t>
        </w:r>
        <w:r w:rsidR="000F5BF0">
          <w:rPr>
            <w:rFonts w:hint="eastAsia"/>
          </w:rPr>
          <w:t>RTS</w:t>
        </w:r>
        <w:r w:rsidR="000F5BF0">
          <w:rPr>
            <w:rFonts w:hint="eastAsia"/>
          </w:rPr>
          <w:t>的变异规则</w:t>
        </w:r>
        <w:r w:rsidR="000F5BF0">
          <w:rPr>
            <w:rFonts w:hint="eastAsia"/>
          </w:rPr>
          <w:t>.</w:t>
        </w:r>
      </w:ins>
    </w:p>
    <w:p w:rsidR="00016725" w:rsidRPr="00DD5D9E" w:rsidRDefault="00A30D7B" w:rsidP="00016725">
      <w:pPr>
        <w:pStyle w:val="a0"/>
        <w:ind w:firstLineChars="0" w:firstLine="0"/>
        <w:jc w:val="center"/>
      </w:pPr>
      <w:r>
        <w:object w:dxaOrig="10092" w:dyaOrig="7444">
          <v:shape id="_x0000_i1027" type="#_x0000_t75" style="width:266.35pt;height:181.55pt" o:ole="">
            <v:imagedata r:id="rId13" o:title=""/>
          </v:shape>
          <o:OLEObject Type="Embed" ProgID="Visio.Drawing.11" ShapeID="_x0000_i1027" DrawAspect="Content" ObjectID="_1639569074" r:id="rId14"/>
        </w:object>
      </w:r>
    </w:p>
    <w:p w:rsidR="00016725" w:rsidRPr="00DD5D9E" w:rsidRDefault="00496684" w:rsidP="00A27876">
      <w:pPr>
        <w:pStyle w:val="a0"/>
        <w:tabs>
          <w:tab w:val="clear" w:pos="357"/>
        </w:tabs>
        <w:ind w:firstLineChars="0" w:firstLine="0"/>
        <w:jc w:val="center"/>
      </w:pPr>
      <w:r>
        <w:rPr>
          <w:rFonts w:hint="eastAsia"/>
        </w:rPr>
        <w:t>Fig.</w:t>
      </w:r>
      <w:r w:rsidR="00707630">
        <w:rPr>
          <w:rFonts w:hint="eastAsia"/>
        </w:rPr>
        <w:t>5</w:t>
      </w:r>
      <w:r w:rsidR="00016725" w:rsidRPr="00DD5D9E">
        <w:rPr>
          <w:rFonts w:hint="eastAsia"/>
        </w:rPr>
        <w:t xml:space="preserve"> </w:t>
      </w:r>
      <w:r w:rsidR="00016725" w:rsidRPr="00DD5D9E">
        <w:t>C</w:t>
      </w:r>
      <w:r w:rsidR="00016725" w:rsidRPr="00DD5D9E">
        <w:rPr>
          <w:rFonts w:hint="eastAsia"/>
        </w:rPr>
        <w:t xml:space="preserve">lass diagram of </w:t>
      </w:r>
      <w:proofErr w:type="spellStart"/>
      <w:r w:rsidR="00016725" w:rsidRPr="00DD5D9E">
        <w:rPr>
          <w:rFonts w:hint="eastAsia"/>
        </w:rPr>
        <w:t>CMuJava</w:t>
      </w:r>
      <w:proofErr w:type="spellEnd"/>
    </w:p>
    <w:p w:rsidR="00016725" w:rsidRPr="00DD5D9E" w:rsidRDefault="00016725" w:rsidP="00016725">
      <w:pPr>
        <w:pStyle w:val="a0"/>
        <w:spacing w:afterLines="50" w:after="142"/>
        <w:ind w:firstLineChars="0" w:firstLine="0"/>
        <w:jc w:val="center"/>
      </w:pPr>
      <w:r w:rsidRPr="00DD5D9E">
        <w:rPr>
          <w:rFonts w:hint="eastAsia"/>
        </w:rPr>
        <w:t>图</w:t>
      </w:r>
      <w:r w:rsidR="00707630">
        <w:rPr>
          <w:rFonts w:hint="eastAsia"/>
        </w:rPr>
        <w:t>5</w:t>
      </w:r>
      <w:r w:rsidRPr="00DD5D9E">
        <w:rPr>
          <w:rFonts w:hint="eastAsia"/>
        </w:rPr>
        <w:t xml:space="preserve"> </w:t>
      </w:r>
      <w:proofErr w:type="spellStart"/>
      <w:r w:rsidRPr="00DD5D9E">
        <w:rPr>
          <w:rFonts w:hint="eastAsia"/>
        </w:rPr>
        <w:t>CMuJava</w:t>
      </w:r>
      <w:proofErr w:type="spellEnd"/>
      <w:r w:rsidRPr="00DD5D9E">
        <w:rPr>
          <w:rFonts w:hint="eastAsia"/>
        </w:rPr>
        <w:t>类图</w:t>
      </w:r>
    </w:p>
    <w:p w:rsidR="00E30151" w:rsidRPr="00716317" w:rsidDel="009F0394" w:rsidRDefault="00320E67" w:rsidP="00320E67">
      <w:pPr>
        <w:pStyle w:val="2"/>
        <w:numPr>
          <w:ilvl w:val="0"/>
          <w:numId w:val="0"/>
        </w:numPr>
        <w:tabs>
          <w:tab w:val="clear" w:pos="414"/>
        </w:tabs>
        <w:spacing w:before="71" w:after="71"/>
        <w:rPr>
          <w:del w:id="1" w:author="GengNing" w:date="2020-01-02T17:09:00Z"/>
        </w:rPr>
      </w:pPr>
      <w:del w:id="2" w:author="GengNing" w:date="2020-01-02T17:09:00Z">
        <w:r w:rsidRPr="00716317" w:rsidDel="009F0394">
          <w:rPr>
            <w:rFonts w:hint="eastAsia"/>
          </w:rPr>
          <w:delText>2.3</w:delText>
        </w:r>
        <w:r w:rsidRPr="00716317" w:rsidDel="009F0394">
          <w:delText xml:space="preserve"> </w:delText>
        </w:r>
        <w:r w:rsidR="00926BFD" w:rsidRPr="00716317" w:rsidDel="009F0394">
          <w:rPr>
            <w:rFonts w:hint="eastAsia"/>
          </w:rPr>
          <w:delText>系统</w:delText>
        </w:r>
        <w:r w:rsidR="001956E6" w:rsidDel="009F0394">
          <w:rPr>
            <w:rFonts w:hint="eastAsia"/>
          </w:rPr>
          <w:delText>实现与</w:delText>
        </w:r>
        <w:r w:rsidR="00D64E1F" w:rsidRPr="00716317" w:rsidDel="009F0394">
          <w:rPr>
            <w:rFonts w:hint="eastAsia"/>
          </w:rPr>
          <w:delText>演示</w:delText>
        </w:r>
      </w:del>
    </w:p>
    <w:p w:rsidR="00A6235C" w:rsidDel="009F0394" w:rsidRDefault="00FA1427">
      <w:pPr>
        <w:pStyle w:val="a0"/>
        <w:ind w:firstLine="372"/>
        <w:jc w:val="left"/>
        <w:rPr>
          <w:del w:id="3" w:author="GengNing" w:date="2020-01-02T17:09:00Z"/>
        </w:rPr>
      </w:pPr>
      <w:del w:id="4" w:author="GengNing" w:date="2020-01-02T17:09:00Z">
        <w:r w:rsidDel="009F0394">
          <w:rPr>
            <w:rFonts w:hint="eastAsia"/>
          </w:rPr>
          <w:delText>基于</w:delText>
        </w:r>
        <w:r w:rsidDel="009F0394">
          <w:rPr>
            <w:rFonts w:hint="eastAsia"/>
          </w:rPr>
          <w:delText>Java</w:delText>
        </w:r>
        <w:r w:rsidR="00F11F13" w:rsidDel="009F0394">
          <w:rPr>
            <w:rFonts w:hint="eastAsia"/>
          </w:rPr>
          <w:delText>语言</w:delText>
        </w:r>
        <w:r w:rsidDel="009F0394">
          <w:rPr>
            <w:rFonts w:hint="eastAsia"/>
          </w:rPr>
          <w:delText>开发了工具原型</w:delText>
        </w:r>
        <w:r w:rsidR="001C5649" w:rsidDel="009F0394">
          <w:rPr>
            <w:rFonts w:hint="eastAsia"/>
          </w:rPr>
          <w:delText>CMu</w:delText>
        </w:r>
        <w:r w:rsidR="001C5649" w:rsidDel="009F0394">
          <w:delText>Java</w:delText>
        </w:r>
        <w:r w:rsidR="00162D3F" w:rsidDel="009F0394">
          <w:rPr>
            <w:rFonts w:hint="eastAsia"/>
          </w:rPr>
          <w:delText>,</w:delText>
        </w:r>
        <w:r w:rsidR="00A22FCC" w:rsidDel="009F0394">
          <w:rPr>
            <w:rFonts w:hint="eastAsia"/>
          </w:rPr>
          <w:delText>按需生成不同层次与类型的变异体</w:delText>
        </w:r>
        <w:r w:rsidR="001C5649" w:rsidDel="009F0394">
          <w:rPr>
            <w:rFonts w:hint="eastAsia"/>
          </w:rPr>
          <w:delText>,</w:delText>
        </w:r>
        <w:r w:rsidR="00A22FCC" w:rsidDel="009F0394">
          <w:rPr>
            <w:rFonts w:hint="eastAsia"/>
          </w:rPr>
          <w:delText>包括传统方法层次</w:delText>
        </w:r>
        <w:r w:rsidR="00162D3F" w:rsidDel="009F0394">
          <w:rPr>
            <w:rFonts w:hint="eastAsia"/>
          </w:rPr>
          <w:delText>变异体</w:delText>
        </w:r>
        <w:r w:rsidR="00A22FCC" w:rsidDel="009F0394">
          <w:rPr>
            <w:rFonts w:hint="eastAsia"/>
          </w:rPr>
          <w:delText>(</w:delText>
        </w:r>
        <w:r w:rsidR="00A22FCC" w:rsidDel="009F0394">
          <w:delText>Tr</w:delText>
        </w:r>
        <w:r w:rsidR="00A22FCC" w:rsidDel="009F0394">
          <w:rPr>
            <w:rFonts w:hint="eastAsia"/>
          </w:rPr>
          <w:delText>adi</w:delText>
        </w:r>
        <w:r w:rsidR="00A22FCC" w:rsidDel="009F0394">
          <w:delText>tional Mutants)</w:delText>
        </w:r>
        <w:r w:rsidR="00A22FCC" w:rsidDel="009F0394">
          <w:rPr>
            <w:rFonts w:hint="eastAsia"/>
          </w:rPr>
          <w:delText>、类层次</w:delText>
        </w:r>
        <w:r w:rsidR="00162D3F" w:rsidDel="009F0394">
          <w:rPr>
            <w:rFonts w:hint="eastAsia"/>
          </w:rPr>
          <w:delText>变异体</w:delText>
        </w:r>
        <w:r w:rsidR="00A22FCC" w:rsidDel="009F0394">
          <w:rPr>
            <w:rFonts w:hint="eastAsia"/>
          </w:rPr>
          <w:delText>(</w:delText>
        </w:r>
        <w:r w:rsidR="00A22FCC" w:rsidDel="009F0394">
          <w:delText>Class Mutants)</w:delText>
        </w:r>
        <w:r w:rsidR="00A22FCC" w:rsidDel="009F0394">
          <w:rPr>
            <w:rFonts w:hint="eastAsia"/>
          </w:rPr>
          <w:delText>、并发变异体</w:delText>
        </w:r>
        <w:r w:rsidR="00A22FCC" w:rsidDel="009F0394">
          <w:rPr>
            <w:rFonts w:hint="eastAsia"/>
          </w:rPr>
          <w:delText>(</w:delText>
        </w:r>
        <w:r w:rsidR="00A22FCC" w:rsidDel="009F0394">
          <w:delText>Concurrent Mutant</w:delText>
        </w:r>
        <w:r w:rsidR="00297FAD" w:rsidDel="009F0394">
          <w:rPr>
            <w:rFonts w:hint="eastAsia"/>
          </w:rPr>
          <w:delText>s</w:delText>
        </w:r>
        <w:r w:rsidR="00A22FCC" w:rsidDel="009F0394">
          <w:delText>)</w:delText>
        </w:r>
        <w:r w:rsidR="00A22FCC" w:rsidDel="009F0394">
          <w:rPr>
            <w:rFonts w:hint="eastAsia"/>
          </w:rPr>
          <w:delText>.</w:delText>
        </w:r>
        <w:r w:rsidR="009D002A" w:rsidDel="009F0394">
          <w:delText xml:space="preserve"> </w:delText>
        </w:r>
        <w:r w:rsidR="00162D3F" w:rsidDel="009F0394">
          <w:rPr>
            <w:rFonts w:hint="eastAsia"/>
          </w:rPr>
          <w:delText>CMuJava</w:delText>
        </w:r>
        <w:r w:rsidR="006B72B3" w:rsidDel="009F0394">
          <w:rPr>
            <w:rFonts w:hint="eastAsia"/>
          </w:rPr>
          <w:delText>主要包括</w:delText>
        </w:r>
        <w:r w:rsidR="00EA4EA7" w:rsidDel="009F0394">
          <w:rPr>
            <w:rFonts w:hint="eastAsia"/>
          </w:rPr>
          <w:delText>如下</w:delText>
        </w:r>
        <w:r w:rsidR="006B72B3" w:rsidDel="009F0394">
          <w:rPr>
            <w:rFonts w:hint="eastAsia"/>
          </w:rPr>
          <w:delText>四</w:delText>
        </w:r>
        <w:r w:rsidR="00162D3F" w:rsidDel="009F0394">
          <w:rPr>
            <w:rFonts w:hint="eastAsia"/>
          </w:rPr>
          <w:delText>个组件</w:delText>
        </w:r>
        <w:r w:rsidR="00EA4EA7" w:rsidDel="009F0394">
          <w:rPr>
            <w:rFonts w:hint="eastAsia"/>
          </w:rPr>
          <w:delText>:(</w:delText>
        </w:r>
        <w:r w:rsidR="00EA4EA7" w:rsidDel="009F0394">
          <w:delText>1)</w:delText>
        </w:r>
        <w:r w:rsidR="006B72B3" w:rsidDel="009F0394">
          <w:rPr>
            <w:rFonts w:hint="eastAsia"/>
          </w:rPr>
          <w:delText>语法分析组件</w:delText>
        </w:r>
        <w:r w:rsidR="00EA4EA7" w:rsidDel="009F0394">
          <w:rPr>
            <w:rFonts w:hint="eastAsia"/>
          </w:rPr>
          <w:delText>:</w:delText>
        </w:r>
        <w:r w:rsidR="006B72B3" w:rsidDel="009F0394">
          <w:rPr>
            <w:rFonts w:hint="eastAsia"/>
          </w:rPr>
          <w:delText>分析原始程序</w:delText>
        </w:r>
        <w:r w:rsidR="00EA4EA7" w:rsidDel="009F0394">
          <w:rPr>
            <w:rFonts w:hint="eastAsia"/>
          </w:rPr>
          <w:delText>,</w:delText>
        </w:r>
        <w:r w:rsidR="00EA4EA7" w:rsidDel="009F0394">
          <w:rPr>
            <w:rFonts w:hint="eastAsia"/>
          </w:rPr>
          <w:delText>获取待测程序的并发信息</w:delText>
        </w:r>
        <w:r w:rsidR="006B72B3" w:rsidDel="009F0394">
          <w:rPr>
            <w:rFonts w:hint="eastAsia"/>
          </w:rPr>
          <w:delText>;</w:delText>
        </w:r>
        <w:r w:rsidR="00EA4EA7" w:rsidDel="009F0394">
          <w:rPr>
            <w:rFonts w:hint="eastAsia"/>
          </w:rPr>
          <w:delText>(</w:delText>
        </w:r>
        <w:r w:rsidR="00EA4EA7" w:rsidDel="009F0394">
          <w:delText>2)</w:delText>
        </w:r>
        <w:r w:rsidR="00162D3F" w:rsidDel="009F0394">
          <w:rPr>
            <w:rFonts w:hint="eastAsia"/>
          </w:rPr>
          <w:delText>变异体生成组件</w:delText>
        </w:r>
        <w:r w:rsidR="00EA4EA7" w:rsidDel="009F0394">
          <w:rPr>
            <w:rFonts w:hint="eastAsia"/>
          </w:rPr>
          <w:delText>:</w:delText>
        </w:r>
        <w:r w:rsidR="00162D3F" w:rsidDel="009F0394">
          <w:rPr>
            <w:rFonts w:hint="eastAsia"/>
          </w:rPr>
          <w:delText>生成传统</w:delText>
        </w:r>
        <w:r w:rsidR="00162D3F" w:rsidRPr="00162D3F" w:rsidDel="009F0394">
          <w:rPr>
            <w:rFonts w:hint="eastAsia"/>
          </w:rPr>
          <w:delText>变异体和并发变异体</w:delText>
        </w:r>
        <w:r w:rsidR="00162D3F" w:rsidDel="009F0394">
          <w:rPr>
            <w:rFonts w:hint="eastAsia"/>
          </w:rPr>
          <w:delText>;</w:delText>
        </w:r>
        <w:r w:rsidR="00EA4EA7" w:rsidDel="009F0394">
          <w:rPr>
            <w:rFonts w:hint="eastAsia"/>
          </w:rPr>
          <w:delText>(</w:delText>
        </w:r>
        <w:r w:rsidR="00EA4EA7" w:rsidDel="009F0394">
          <w:delText>3)</w:delText>
        </w:r>
        <w:r w:rsidR="00EA4EA7" w:rsidDel="009F0394">
          <w:rPr>
            <w:rFonts w:hint="eastAsia"/>
          </w:rPr>
          <w:delText>变异体显示</w:delText>
        </w:r>
        <w:r w:rsidR="00162D3F" w:rsidRPr="00162D3F" w:rsidDel="009F0394">
          <w:rPr>
            <w:rFonts w:hint="eastAsia"/>
          </w:rPr>
          <w:delText>组件</w:delText>
        </w:r>
        <w:r w:rsidR="00EA4EA7" w:rsidDel="009F0394">
          <w:rPr>
            <w:rFonts w:hint="eastAsia"/>
          </w:rPr>
          <w:delText>:</w:delText>
        </w:r>
        <w:r w:rsidR="00EA4EA7" w:rsidDel="009F0394">
          <w:rPr>
            <w:rFonts w:hint="eastAsia"/>
          </w:rPr>
          <w:delText>显示</w:delText>
        </w:r>
        <w:r w:rsidR="00EA4EA7" w:rsidRPr="00162D3F" w:rsidDel="009F0394">
          <w:rPr>
            <w:rFonts w:hint="eastAsia"/>
          </w:rPr>
          <w:delText>变异体数量和变异体类型</w:delText>
        </w:r>
        <w:r w:rsidR="00162D3F" w:rsidDel="009F0394">
          <w:rPr>
            <w:rFonts w:hint="eastAsia"/>
          </w:rPr>
          <w:delText>,</w:delText>
        </w:r>
        <w:r w:rsidR="00EA4EA7" w:rsidDel="009F0394">
          <w:rPr>
            <w:rFonts w:hint="eastAsia"/>
          </w:rPr>
          <w:delText>对</w:delText>
        </w:r>
        <w:r w:rsidR="00A27876" w:rsidDel="009F0394">
          <w:rPr>
            <w:rFonts w:hint="eastAsia"/>
          </w:rPr>
          <w:delText>比</w:delText>
        </w:r>
        <w:r w:rsidR="00162D3F" w:rsidRPr="00162D3F" w:rsidDel="009F0394">
          <w:rPr>
            <w:rFonts w:hint="eastAsia"/>
          </w:rPr>
          <w:delText>变异体与源程序的差异</w:delText>
        </w:r>
        <w:r w:rsidR="00162D3F" w:rsidDel="009F0394">
          <w:rPr>
            <w:rFonts w:hint="eastAsia"/>
          </w:rPr>
          <w:delText>;</w:delText>
        </w:r>
        <w:r w:rsidR="00EA4EA7" w:rsidDel="009F0394">
          <w:delText>(4)</w:delText>
        </w:r>
        <w:r w:rsidR="00162D3F" w:rsidRPr="00162D3F" w:rsidDel="009F0394">
          <w:rPr>
            <w:rFonts w:hint="eastAsia"/>
          </w:rPr>
          <w:delText>变异体执行组件</w:delText>
        </w:r>
        <w:r w:rsidR="00EA4EA7" w:rsidDel="009F0394">
          <w:rPr>
            <w:rFonts w:hint="eastAsia"/>
          </w:rPr>
          <w:delText>:</w:delText>
        </w:r>
        <w:r w:rsidR="00162D3F" w:rsidRPr="00162D3F" w:rsidDel="009F0394">
          <w:rPr>
            <w:rFonts w:hint="eastAsia"/>
          </w:rPr>
          <w:delText>负责执行测试用例</w:delText>
        </w:r>
        <w:r w:rsidR="00EA4EA7" w:rsidDel="009F0394">
          <w:rPr>
            <w:rFonts w:hint="eastAsia"/>
          </w:rPr>
          <w:delText>,</w:delText>
        </w:r>
        <w:r w:rsidR="00EA4EA7" w:rsidDel="009F0394">
          <w:rPr>
            <w:rFonts w:hint="eastAsia"/>
          </w:rPr>
          <w:delText>计算</w:delText>
        </w:r>
        <w:r w:rsidR="00162D3F" w:rsidRPr="00162D3F" w:rsidDel="009F0394">
          <w:rPr>
            <w:rFonts w:hint="eastAsia"/>
          </w:rPr>
          <w:delText>测试用例集的变异得分</w:delText>
        </w:r>
        <w:r w:rsidR="00162D3F" w:rsidRPr="00162D3F" w:rsidDel="009F0394">
          <w:rPr>
            <w:rFonts w:hint="eastAsia"/>
          </w:rPr>
          <w:delText>.</w:delText>
        </w:r>
        <w:r w:rsidR="00A6235C" w:rsidRPr="00A6235C" w:rsidDel="009F0394">
          <w:rPr>
            <w:rFonts w:hint="eastAsia"/>
          </w:rPr>
          <w:delText xml:space="preserve"> </w:delText>
        </w:r>
      </w:del>
    </w:p>
    <w:p w:rsidR="00A6235C" w:rsidRPr="00707630" w:rsidRDefault="00A6235C" w:rsidP="00A6235C">
      <w:pPr>
        <w:pStyle w:val="a0"/>
        <w:ind w:firstLine="372"/>
        <w:jc w:val="left"/>
      </w:pPr>
      <w:del w:id="5" w:author="GengNing" w:date="2020-01-02T17:11:00Z">
        <w:r w:rsidDel="009F0394">
          <w:rPr>
            <w:rFonts w:hint="eastAsia"/>
          </w:rPr>
          <w:delText>图</w:delText>
        </w:r>
        <w:r w:rsidDel="009F0394">
          <w:rPr>
            <w:rFonts w:hint="eastAsia"/>
          </w:rPr>
          <w:delText>6</w:delText>
        </w:r>
        <w:r w:rsidDel="009F0394">
          <w:rPr>
            <w:rFonts w:hint="eastAsia"/>
          </w:rPr>
          <w:delText>展示了</w:delText>
        </w:r>
        <w:r w:rsidDel="009F0394">
          <w:rPr>
            <w:rFonts w:hint="eastAsia"/>
          </w:rPr>
          <w:delText>C</w:delText>
        </w:r>
        <w:r w:rsidDel="009F0394">
          <w:delText>MuJava</w:delText>
        </w:r>
        <w:r w:rsidDel="009F0394">
          <w:rPr>
            <w:rFonts w:hint="eastAsia"/>
          </w:rPr>
          <w:delText>变异体生成界面</w:delText>
        </w:r>
        <w:r w:rsidDel="009F0394">
          <w:rPr>
            <w:rFonts w:hint="eastAsia"/>
          </w:rPr>
          <w:delText>.</w:delText>
        </w:r>
        <w:r w:rsidDel="009F0394">
          <w:rPr>
            <w:rFonts w:hint="eastAsia"/>
          </w:rPr>
          <w:delText>首先</w:delText>
        </w:r>
        <w:r w:rsidDel="009F0394">
          <w:rPr>
            <w:rFonts w:hint="eastAsia"/>
          </w:rPr>
          <w:delText>,</w:delText>
        </w:r>
        <w:r w:rsidDel="009F0394">
          <w:rPr>
            <w:rFonts w:hint="eastAsia"/>
          </w:rPr>
          <w:delText>测试人员通过左侧“</w:delText>
        </w:r>
        <w:r w:rsidDel="009F0394">
          <w:rPr>
            <w:rFonts w:hint="eastAsia"/>
          </w:rPr>
          <w:delText>File</w:delText>
        </w:r>
        <w:r w:rsidDel="009F0394">
          <w:rPr>
            <w:rFonts w:hint="eastAsia"/>
          </w:rPr>
          <w:delText>”栏选择待测原始程序</w:delText>
        </w:r>
        <w:r w:rsidDel="009F0394">
          <w:rPr>
            <w:rFonts w:hint="eastAsia"/>
          </w:rPr>
          <w:delText>,</w:delText>
        </w:r>
        <w:r w:rsidDel="009F0394">
          <w:rPr>
            <w:rFonts w:hint="eastAsia"/>
          </w:rPr>
          <w:delText>然后通过右侧的“</w:delText>
        </w:r>
        <w:r w:rsidDel="009F0394">
          <w:rPr>
            <w:rFonts w:hint="eastAsia"/>
          </w:rPr>
          <w:delText>Java Mutation Operator</w:delText>
        </w:r>
        <w:r w:rsidDel="009F0394">
          <w:rPr>
            <w:rFonts w:hint="eastAsia"/>
          </w:rPr>
          <w:delText>”栏选择原始程序适用的变异算子</w:delText>
        </w:r>
        <w:r w:rsidDel="009F0394">
          <w:rPr>
            <w:rFonts w:hint="eastAsia"/>
          </w:rPr>
          <w:delText>,</w:delText>
        </w:r>
        <w:r w:rsidDel="009F0394">
          <w:rPr>
            <w:rFonts w:hint="eastAsia"/>
          </w:rPr>
          <w:delText>包括</w:delText>
        </w:r>
        <w:r w:rsidDel="009F0394">
          <w:rPr>
            <w:rFonts w:hint="eastAsia"/>
          </w:rPr>
          <w:delText>1</w:delText>
        </w:r>
        <w:r w:rsidDel="009F0394">
          <w:delText>9</w:delText>
        </w:r>
        <w:r w:rsidDel="009F0394">
          <w:rPr>
            <w:rFonts w:hint="eastAsia"/>
          </w:rPr>
          <w:delText>种方法层次变异算子、</w:delText>
        </w:r>
        <w:r w:rsidDel="009F0394">
          <w:rPr>
            <w:rFonts w:hint="eastAsia"/>
          </w:rPr>
          <w:delText>2</w:delText>
        </w:r>
        <w:r w:rsidDel="009F0394">
          <w:delText>8</w:delText>
        </w:r>
        <w:r w:rsidDel="009F0394">
          <w:rPr>
            <w:rFonts w:hint="eastAsia"/>
          </w:rPr>
          <w:delText>种类层次变异算子、</w:delText>
        </w:r>
        <w:r w:rsidDel="009F0394">
          <w:rPr>
            <w:rFonts w:hint="eastAsia"/>
          </w:rPr>
          <w:delText>2</w:delText>
        </w:r>
        <w:r w:rsidDel="009F0394">
          <w:delText>5</w:delText>
        </w:r>
        <w:r w:rsidDel="009F0394">
          <w:rPr>
            <w:rFonts w:hint="eastAsia"/>
          </w:rPr>
          <w:delText>种并发变异算子</w:delText>
        </w:r>
        <w:r w:rsidDel="009F0394">
          <w:rPr>
            <w:rFonts w:hint="eastAsia"/>
          </w:rPr>
          <w:delText>.</w:delText>
        </w:r>
        <w:r w:rsidDel="009F0394">
          <w:rPr>
            <w:rFonts w:hint="eastAsia"/>
          </w:rPr>
          <w:delText>点击“</w:delText>
        </w:r>
        <w:r w:rsidDel="009F0394">
          <w:rPr>
            <w:rFonts w:hint="eastAsia"/>
          </w:rPr>
          <w:delText>Generate</w:delText>
        </w:r>
        <w:r w:rsidDel="009F0394">
          <w:rPr>
            <w:rFonts w:hint="eastAsia"/>
          </w:rPr>
          <w:delText>”按钮后</w:delText>
        </w:r>
        <w:r w:rsidDel="009F0394">
          <w:rPr>
            <w:rFonts w:hint="eastAsia"/>
          </w:rPr>
          <w:delText>,</w:delText>
        </w:r>
        <w:r w:rsidDel="009F0394">
          <w:rPr>
            <w:rFonts w:hint="eastAsia"/>
          </w:rPr>
          <w:delText>系统按照设置生成相应的变异体集合</w:delText>
        </w:r>
        <w:r w:rsidDel="009F0394">
          <w:rPr>
            <w:rFonts w:hint="eastAsia"/>
          </w:rPr>
          <w:delText>,</w:delText>
        </w:r>
        <w:r w:rsidDel="009F0394">
          <w:rPr>
            <w:rFonts w:hint="eastAsia"/>
          </w:rPr>
          <w:delText>并输出到指定目录</w:delText>
        </w:r>
        <w:r w:rsidDel="009F0394">
          <w:rPr>
            <w:rFonts w:hint="eastAsia"/>
          </w:rPr>
          <w:delText>.</w:delText>
        </w:r>
        <w:r w:rsidDel="009F0394">
          <w:rPr>
            <w:rFonts w:hint="eastAsia"/>
          </w:rPr>
          <w:delText>测试人员可以浏览生成的不同类型的变异体</w:delText>
        </w:r>
        <w:r w:rsidDel="009F0394">
          <w:delText>,</w:delText>
        </w:r>
        <w:r w:rsidDel="009F0394">
          <w:rPr>
            <w:rFonts w:hint="eastAsia"/>
          </w:rPr>
          <w:delText>通过“</w:delText>
        </w:r>
        <w:r w:rsidDel="009F0394">
          <w:rPr>
            <w:rFonts w:hint="eastAsia"/>
          </w:rPr>
          <w:delText>Concurrent Mutants Viewer</w:delText>
        </w:r>
        <w:r w:rsidDel="009F0394">
          <w:rPr>
            <w:rFonts w:hint="eastAsia"/>
          </w:rPr>
          <w:delText>”可以查看生成的所有的并发变异体信息</w:delText>
        </w:r>
        <w:r w:rsidDel="009F0394">
          <w:rPr>
            <w:rFonts w:hint="eastAsia"/>
          </w:rPr>
          <w:delText>,</w:delText>
        </w:r>
        <w:r w:rsidDel="009F0394">
          <w:rPr>
            <w:rFonts w:hint="eastAsia"/>
          </w:rPr>
          <w:delText>包括展示源程序信息、变异体的修改位置信息等</w:delText>
        </w:r>
        <w:r w:rsidDel="009F0394">
          <w:rPr>
            <w:rFonts w:hint="eastAsia"/>
          </w:rPr>
          <w:delText>.</w:delText>
        </w:r>
        <w:r w:rsidDel="009F0394">
          <w:rPr>
            <w:rFonts w:hint="eastAsia"/>
          </w:rPr>
          <w:delText>此外</w:delText>
        </w:r>
        <w:r w:rsidDel="009F0394">
          <w:rPr>
            <w:rFonts w:hint="eastAsia"/>
          </w:rPr>
          <w:delText>, CMuJava</w:delText>
        </w:r>
        <w:r w:rsidDel="009F0394">
          <w:rPr>
            <w:rFonts w:hint="eastAsia"/>
          </w:rPr>
          <w:delText>还集成了变异体执行的功能</w:delText>
        </w:r>
        <w:r w:rsidDel="009F0394">
          <w:rPr>
            <w:rFonts w:hint="eastAsia"/>
          </w:rPr>
          <w:delText>,</w:delText>
        </w:r>
        <w:r w:rsidDel="009F0394">
          <w:rPr>
            <w:rFonts w:hint="eastAsia"/>
          </w:rPr>
          <w:delText>即采用给定的测试用例执行生成的变异体</w:delText>
        </w:r>
        <w:r w:rsidDel="009F0394">
          <w:rPr>
            <w:rFonts w:hint="eastAsia"/>
          </w:rPr>
          <w:delText>,</w:delText>
        </w:r>
        <w:r w:rsidDel="009F0394">
          <w:rPr>
            <w:rFonts w:hint="eastAsia"/>
          </w:rPr>
          <w:delText>报告测试结果</w:delText>
        </w:r>
        <w:r w:rsidDel="009F0394">
          <w:rPr>
            <w:rFonts w:hint="eastAsia"/>
          </w:rPr>
          <w:delText>.</w:delText>
        </w:r>
        <w:r w:rsidRPr="00DA41D4" w:rsidDel="009F0394">
          <w:rPr>
            <w:noProof/>
          </w:rPr>
          <w:delText xml:space="preserve"> </w:delText>
        </w:r>
      </w:del>
    </w:p>
    <w:p w:rsidR="00A6235C" w:rsidRDefault="00A6235C" w:rsidP="00A6235C">
      <w:pPr>
        <w:pStyle w:val="1"/>
      </w:pPr>
      <w:r>
        <w:rPr>
          <w:rFonts w:hint="eastAsia"/>
        </w:rPr>
        <w:t>经验研究</w:t>
      </w:r>
    </w:p>
    <w:p w:rsidR="00A6235C" w:rsidRPr="000F5D00" w:rsidRDefault="00A6235C" w:rsidP="00A6235C">
      <w:pPr>
        <w:pStyle w:val="a0"/>
        <w:ind w:firstLine="372"/>
      </w:pPr>
      <w:r>
        <w:rPr>
          <w:rFonts w:hint="eastAsia"/>
        </w:rPr>
        <w:t>本文选取</w:t>
      </w:r>
      <w:r>
        <w:rPr>
          <w:rFonts w:hint="eastAsia"/>
        </w:rPr>
        <w:t>7</w:t>
      </w:r>
      <w:r>
        <w:rPr>
          <w:rFonts w:hint="eastAsia"/>
        </w:rPr>
        <w:t>个真实的基准并发程序验证</w:t>
      </w:r>
      <w:proofErr w:type="spellStart"/>
      <w:r>
        <w:rPr>
          <w:rFonts w:hint="eastAsia"/>
        </w:rPr>
        <w:t>CMuJava</w:t>
      </w:r>
      <w:proofErr w:type="spellEnd"/>
      <w:r>
        <w:rPr>
          <w:rFonts w:hint="eastAsia"/>
        </w:rPr>
        <w:t>生成的并发变异体的正确性、完备性与效率</w:t>
      </w:r>
      <w:r>
        <w:rPr>
          <w:rFonts w:hint="eastAsia"/>
        </w:rPr>
        <w:t>.</w:t>
      </w:r>
    </w:p>
    <w:p w:rsidR="00A6235C" w:rsidRDefault="00A6235C" w:rsidP="00A6235C">
      <w:pPr>
        <w:pStyle w:val="2"/>
        <w:numPr>
          <w:ilvl w:val="0"/>
          <w:numId w:val="0"/>
        </w:numPr>
        <w:tabs>
          <w:tab w:val="clear" w:pos="414"/>
        </w:tabs>
        <w:spacing w:before="71" w:after="71"/>
      </w:pPr>
      <w:r>
        <w:rPr>
          <w:rFonts w:hint="eastAsia"/>
        </w:rPr>
        <w:t>3.1</w:t>
      </w:r>
      <w:r>
        <w:rPr>
          <w:rFonts w:hint="eastAsia"/>
        </w:rPr>
        <w:t>研究问题</w:t>
      </w:r>
    </w:p>
    <w:p w:rsidR="00A6235C" w:rsidRDefault="00A6235C" w:rsidP="00A6235C">
      <w:pPr>
        <w:pStyle w:val="a0"/>
        <w:ind w:firstLine="372"/>
      </w:pPr>
      <w:r>
        <w:rPr>
          <w:rFonts w:hint="eastAsia"/>
        </w:rPr>
        <w:t>通过经验研究</w:t>
      </w:r>
      <w:r>
        <w:rPr>
          <w:rFonts w:hint="eastAsia"/>
        </w:rPr>
        <w:t>,</w:t>
      </w:r>
      <w:r>
        <w:rPr>
          <w:rFonts w:hint="eastAsia"/>
        </w:rPr>
        <w:t>我们希望回答如下三个问题</w:t>
      </w:r>
      <w:r>
        <w:rPr>
          <w:rFonts w:hint="eastAsia"/>
        </w:rPr>
        <w:t>.</w:t>
      </w:r>
    </w:p>
    <w:p w:rsidR="00A6235C" w:rsidRDefault="00A6235C" w:rsidP="00A6235C">
      <w:pPr>
        <w:pStyle w:val="a0"/>
        <w:numPr>
          <w:ilvl w:val="0"/>
          <w:numId w:val="4"/>
        </w:numPr>
        <w:ind w:firstLineChars="0"/>
      </w:pPr>
      <w:proofErr w:type="spellStart"/>
      <w:r>
        <w:rPr>
          <w:rFonts w:hint="eastAsia"/>
        </w:rPr>
        <w:lastRenderedPageBreak/>
        <w:t>CMuJava</w:t>
      </w:r>
      <w:proofErr w:type="spellEnd"/>
      <w:r>
        <w:rPr>
          <w:rFonts w:hint="eastAsia"/>
        </w:rPr>
        <w:t>生成的并发变异体的正确率如何</w:t>
      </w:r>
      <w:r>
        <w:rPr>
          <w:rFonts w:hint="eastAsia"/>
        </w:rPr>
        <w:t>?</w:t>
      </w:r>
    </w:p>
    <w:p w:rsidR="00A6235C" w:rsidRDefault="00A6235C" w:rsidP="00A6235C">
      <w:pPr>
        <w:pStyle w:val="a0"/>
        <w:ind w:firstLineChars="229" w:firstLine="426"/>
      </w:pPr>
      <w:r>
        <w:rPr>
          <w:rFonts w:hint="eastAsia"/>
        </w:rPr>
        <w:t>采用一些广泛使用的并发程序评估</w:t>
      </w:r>
      <w:proofErr w:type="spellStart"/>
      <w:r>
        <w:rPr>
          <w:rFonts w:hint="eastAsia"/>
        </w:rPr>
        <w:t>CMuJava</w:t>
      </w:r>
      <w:proofErr w:type="spellEnd"/>
      <w:r>
        <w:rPr>
          <w:rFonts w:hint="eastAsia"/>
        </w:rPr>
        <w:t>是否能够识别程序的并发机制并生成正确的并发变异体</w:t>
      </w:r>
      <w:r>
        <w:rPr>
          <w:rFonts w:hint="eastAsia"/>
        </w:rPr>
        <w:t>,</w:t>
      </w:r>
      <w:r>
        <w:rPr>
          <w:rFonts w:hint="eastAsia"/>
        </w:rPr>
        <w:t>并与人工生成的并发变异体的正确率进行比较</w:t>
      </w:r>
      <w:r>
        <w:rPr>
          <w:rFonts w:hint="eastAsia"/>
        </w:rPr>
        <w:t>.</w:t>
      </w:r>
    </w:p>
    <w:p w:rsidR="00A6235C" w:rsidRDefault="00A6235C" w:rsidP="00A6235C">
      <w:pPr>
        <w:pStyle w:val="a0"/>
        <w:spacing w:beforeLines="50" w:before="142"/>
        <w:ind w:firstLine="372"/>
        <w:jc w:val="center"/>
      </w:pPr>
      <w:r>
        <w:rPr>
          <w:noProof/>
        </w:rPr>
        <w:drawing>
          <wp:anchor distT="0" distB="0" distL="114300" distR="114300" simplePos="0" relativeHeight="251671552" behindDoc="0" locked="0" layoutInCell="1" allowOverlap="1" wp14:anchorId="20970029" wp14:editId="5BEDF358">
            <wp:simplePos x="0" y="0"/>
            <wp:positionH relativeFrom="column">
              <wp:posOffset>205740</wp:posOffset>
            </wp:positionH>
            <wp:positionV relativeFrom="paragraph">
              <wp:posOffset>5267</wp:posOffset>
            </wp:positionV>
            <wp:extent cx="5075555" cy="25450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5555" cy="2545080"/>
                    </a:xfrm>
                    <a:prstGeom prst="rect">
                      <a:avLst/>
                    </a:prstGeom>
                  </pic:spPr>
                </pic:pic>
              </a:graphicData>
            </a:graphic>
            <wp14:sizeRelH relativeFrom="margin">
              <wp14:pctWidth>0</wp14:pctWidth>
            </wp14:sizeRelH>
            <wp14:sizeRelV relativeFrom="margin">
              <wp14:pctHeight>0</wp14:pctHeight>
            </wp14:sizeRelV>
          </wp:anchor>
        </w:drawing>
      </w:r>
      <w:r>
        <w:t>F</w:t>
      </w:r>
      <w:r>
        <w:rPr>
          <w:rFonts w:hint="eastAsia"/>
        </w:rPr>
        <w:t>ig.6 Sn</w:t>
      </w:r>
      <w:r>
        <w:t xml:space="preserve">apshot of </w:t>
      </w:r>
      <w:r>
        <w:rPr>
          <w:rFonts w:hint="eastAsia"/>
        </w:rPr>
        <w:t>Mu</w:t>
      </w:r>
      <w:r>
        <w:t xml:space="preserve">tant Generator </w:t>
      </w:r>
      <w:r>
        <w:rPr>
          <w:rFonts w:hint="eastAsia"/>
        </w:rPr>
        <w:t xml:space="preserve">of </w:t>
      </w:r>
      <w:proofErr w:type="spellStart"/>
      <w:r>
        <w:rPr>
          <w:rFonts w:hint="eastAsia"/>
        </w:rPr>
        <w:t>CMuJava</w:t>
      </w:r>
      <w:proofErr w:type="spellEnd"/>
    </w:p>
    <w:p w:rsidR="00A6235C" w:rsidRDefault="00A6235C" w:rsidP="00A6235C">
      <w:pPr>
        <w:pStyle w:val="a0"/>
        <w:spacing w:afterLines="50" w:after="142"/>
        <w:ind w:firstLine="372"/>
        <w:jc w:val="center"/>
      </w:pPr>
      <w:r>
        <w:rPr>
          <w:rFonts w:hint="eastAsia"/>
        </w:rPr>
        <w:t>图</w:t>
      </w:r>
      <w:r>
        <w:rPr>
          <w:rFonts w:hint="eastAsia"/>
        </w:rPr>
        <w:t xml:space="preserve">6 </w:t>
      </w:r>
      <w:proofErr w:type="spellStart"/>
      <w:r>
        <w:rPr>
          <w:rFonts w:hint="eastAsia"/>
        </w:rPr>
        <w:t>CMuJava</w:t>
      </w:r>
      <w:proofErr w:type="spellEnd"/>
      <w:r>
        <w:rPr>
          <w:rFonts w:hint="eastAsia"/>
        </w:rPr>
        <w:t>变异体生成界面</w:t>
      </w:r>
    </w:p>
    <w:p w:rsidR="00A6235C" w:rsidRDefault="00A6235C" w:rsidP="00A6235C">
      <w:pPr>
        <w:pStyle w:val="a0"/>
        <w:numPr>
          <w:ilvl w:val="0"/>
          <w:numId w:val="4"/>
        </w:numPr>
        <w:ind w:firstLineChars="0"/>
      </w:pPr>
      <w:proofErr w:type="spellStart"/>
      <w:r>
        <w:rPr>
          <w:rFonts w:hint="eastAsia"/>
        </w:rPr>
        <w:t>CMuJava</w:t>
      </w:r>
      <w:proofErr w:type="spellEnd"/>
      <w:r>
        <w:rPr>
          <w:rFonts w:hint="eastAsia"/>
        </w:rPr>
        <w:t>是否能够生成完备的并发变异体集合</w:t>
      </w:r>
      <w:r>
        <w:rPr>
          <w:rFonts w:hint="eastAsia"/>
        </w:rPr>
        <w:t>?</w:t>
      </w:r>
    </w:p>
    <w:p w:rsidR="00A6235C" w:rsidRDefault="00A6235C" w:rsidP="00A6235C">
      <w:pPr>
        <w:pStyle w:val="a0"/>
        <w:tabs>
          <w:tab w:val="clear" w:pos="357"/>
          <w:tab w:val="left" w:pos="0"/>
        </w:tabs>
        <w:ind w:firstLineChars="202" w:firstLine="376"/>
      </w:pPr>
      <w:r>
        <w:rPr>
          <w:rFonts w:hint="eastAsia"/>
        </w:rPr>
        <w:t>首先分析并发程序内部所使用的并发机制</w:t>
      </w:r>
      <w:r>
        <w:rPr>
          <w:rFonts w:hint="eastAsia"/>
        </w:rPr>
        <w:t>,</w:t>
      </w:r>
      <w:r>
        <w:rPr>
          <w:rFonts w:hint="eastAsia"/>
        </w:rPr>
        <w:t>确定应该生成的并发变异体的数量</w:t>
      </w:r>
      <w:r>
        <w:rPr>
          <w:rFonts w:hint="eastAsia"/>
        </w:rPr>
        <w:t>.</w:t>
      </w:r>
      <w:r>
        <w:rPr>
          <w:rFonts w:hint="eastAsia"/>
        </w:rPr>
        <w:t>然后分析与比较</w:t>
      </w:r>
      <w:proofErr w:type="spellStart"/>
      <w:r>
        <w:rPr>
          <w:rFonts w:hint="eastAsia"/>
        </w:rPr>
        <w:t>CMuJava</w:t>
      </w:r>
      <w:proofErr w:type="spellEnd"/>
      <w:r>
        <w:rPr>
          <w:rFonts w:hint="eastAsia"/>
        </w:rPr>
        <w:t>生成与人工生成的变异体数量</w:t>
      </w:r>
      <w:r>
        <w:rPr>
          <w:rFonts w:hint="eastAsia"/>
        </w:rPr>
        <w:t>,</w:t>
      </w:r>
      <w:r>
        <w:rPr>
          <w:rFonts w:hint="eastAsia"/>
        </w:rPr>
        <w:t>评估</w:t>
      </w:r>
      <w:proofErr w:type="spellStart"/>
      <w:r>
        <w:rPr>
          <w:rFonts w:hint="eastAsia"/>
        </w:rPr>
        <w:t>CMuJava</w:t>
      </w:r>
      <w:proofErr w:type="spellEnd"/>
      <w:r>
        <w:rPr>
          <w:rFonts w:hint="eastAsia"/>
        </w:rPr>
        <w:t>生成变异体的完备性</w:t>
      </w:r>
      <w:r>
        <w:rPr>
          <w:rFonts w:hint="eastAsia"/>
        </w:rPr>
        <w:t>.</w:t>
      </w:r>
    </w:p>
    <w:p w:rsidR="00A6235C" w:rsidRDefault="00A6235C" w:rsidP="00A6235C">
      <w:pPr>
        <w:pStyle w:val="a0"/>
        <w:numPr>
          <w:ilvl w:val="0"/>
          <w:numId w:val="4"/>
        </w:numPr>
        <w:ind w:left="975" w:firstLineChars="0" w:hanging="601"/>
      </w:pPr>
      <w:proofErr w:type="spellStart"/>
      <w:r>
        <w:rPr>
          <w:rFonts w:hint="eastAsia"/>
        </w:rPr>
        <w:t>CMuJava</w:t>
      </w:r>
      <w:proofErr w:type="spellEnd"/>
      <w:r>
        <w:rPr>
          <w:rFonts w:hint="eastAsia"/>
        </w:rPr>
        <w:t>是否能够提高并发变异体生成的效率</w:t>
      </w:r>
      <w:r>
        <w:rPr>
          <w:rFonts w:hint="eastAsia"/>
        </w:rPr>
        <w:t>?</w:t>
      </w:r>
    </w:p>
    <w:p w:rsidR="00162D3F" w:rsidRDefault="00A6235C" w:rsidP="00A6235C">
      <w:pPr>
        <w:pStyle w:val="a0"/>
        <w:ind w:left="374" w:firstLineChars="0" w:firstLine="0"/>
      </w:pPr>
      <w:r>
        <w:rPr>
          <w:rFonts w:hint="eastAsia"/>
        </w:rPr>
        <w:t>通过分析与比较</w:t>
      </w:r>
      <w:proofErr w:type="spellStart"/>
      <w:r>
        <w:rPr>
          <w:rFonts w:hint="eastAsia"/>
        </w:rPr>
        <w:t>CMuJava</w:t>
      </w:r>
      <w:proofErr w:type="spellEnd"/>
      <w:r>
        <w:rPr>
          <w:rFonts w:hint="eastAsia"/>
        </w:rPr>
        <w:t>与人工生成并发变异体所需要的时间</w:t>
      </w:r>
      <w:r>
        <w:rPr>
          <w:rFonts w:hint="eastAsia"/>
        </w:rPr>
        <w:t>,</w:t>
      </w:r>
      <w:r>
        <w:rPr>
          <w:rFonts w:hint="eastAsia"/>
        </w:rPr>
        <w:t>评估</w:t>
      </w:r>
      <w:proofErr w:type="spellStart"/>
      <w:r>
        <w:rPr>
          <w:rFonts w:hint="eastAsia"/>
        </w:rPr>
        <w:t>CMuJava</w:t>
      </w:r>
      <w:proofErr w:type="spellEnd"/>
      <w:r>
        <w:rPr>
          <w:rFonts w:hint="eastAsia"/>
        </w:rPr>
        <w:t>的效率</w:t>
      </w:r>
      <w:r>
        <w:rPr>
          <w:rFonts w:hint="eastAsia"/>
        </w:rPr>
        <w:t>.</w:t>
      </w:r>
    </w:p>
    <w:p w:rsidR="009203D7" w:rsidRDefault="00320E67" w:rsidP="00320E67">
      <w:pPr>
        <w:pStyle w:val="2"/>
        <w:numPr>
          <w:ilvl w:val="0"/>
          <w:numId w:val="0"/>
        </w:numPr>
        <w:tabs>
          <w:tab w:val="clear" w:pos="414"/>
        </w:tabs>
        <w:spacing w:before="71" w:after="71"/>
      </w:pPr>
      <w:r>
        <w:t xml:space="preserve">3.2 </w:t>
      </w:r>
      <w:r w:rsidR="009203D7">
        <w:rPr>
          <w:rFonts w:hint="eastAsia"/>
        </w:rPr>
        <w:t>实验</w:t>
      </w:r>
      <w:r w:rsidR="00EE4ACB">
        <w:rPr>
          <w:rFonts w:hint="eastAsia"/>
        </w:rPr>
        <w:t>对象</w:t>
      </w:r>
    </w:p>
    <w:p w:rsidR="00D52A50" w:rsidRDefault="00A410C8" w:rsidP="006C787C">
      <w:pPr>
        <w:pStyle w:val="a0"/>
        <w:wordWrap w:val="0"/>
        <w:ind w:firstLine="372"/>
      </w:pPr>
      <w:r>
        <w:rPr>
          <w:rFonts w:hint="eastAsia"/>
        </w:rPr>
        <w:t>我们选择不同规模、</w:t>
      </w:r>
      <w:r w:rsidR="0034527A" w:rsidRPr="00D72B23">
        <w:rPr>
          <w:rFonts w:hint="eastAsia"/>
        </w:rPr>
        <w:t>不同复杂度的</w:t>
      </w:r>
      <w:r w:rsidR="006A3F6B" w:rsidRPr="00D72B23">
        <w:rPr>
          <w:rFonts w:hint="eastAsia"/>
        </w:rPr>
        <w:t>7</w:t>
      </w:r>
      <w:r w:rsidR="006A3F6B" w:rsidRPr="00D72B23">
        <w:rPr>
          <w:rFonts w:hint="eastAsia"/>
        </w:rPr>
        <w:t>个并</w:t>
      </w:r>
      <w:r w:rsidR="006A3F6B">
        <w:rPr>
          <w:rFonts w:hint="eastAsia"/>
        </w:rPr>
        <w:t>发程序</w:t>
      </w:r>
      <w:r>
        <w:rPr>
          <w:rFonts w:hint="eastAsia"/>
        </w:rPr>
        <w:t>验证与评估本文开发的</w:t>
      </w:r>
      <w:proofErr w:type="spellStart"/>
      <w:r>
        <w:rPr>
          <w:rFonts w:hint="eastAsia"/>
        </w:rPr>
        <w:t>CMuJava</w:t>
      </w:r>
      <w:proofErr w:type="spellEnd"/>
      <w:r w:rsidR="008B776D">
        <w:t>.</w:t>
      </w:r>
      <w:r w:rsidR="003B24DF">
        <w:rPr>
          <w:rFonts w:hint="eastAsia"/>
        </w:rPr>
        <w:t>表</w:t>
      </w:r>
      <w:r w:rsidR="003B24DF">
        <w:rPr>
          <w:rFonts w:hint="eastAsia"/>
        </w:rPr>
        <w:t>2</w:t>
      </w:r>
      <w:r w:rsidR="003B24DF">
        <w:rPr>
          <w:rFonts w:hint="eastAsia"/>
        </w:rPr>
        <w:t>列出了实验程序的名字、代码行数以及可应用的并发变异算子</w:t>
      </w:r>
      <w:r w:rsidR="00EE3CBE">
        <w:t>.</w:t>
      </w:r>
      <w:r>
        <w:rPr>
          <w:rFonts w:hint="eastAsia"/>
        </w:rPr>
        <w:t>其中</w:t>
      </w:r>
      <w:r>
        <w:rPr>
          <w:rFonts w:hint="eastAsia"/>
        </w:rPr>
        <w:t>,</w:t>
      </w:r>
      <w:r>
        <w:t xml:space="preserve"> </w:t>
      </w:r>
      <w:r w:rsidR="006A3F6B">
        <w:rPr>
          <w:rFonts w:hint="eastAsia"/>
        </w:rPr>
        <w:t>Bin</w:t>
      </w:r>
      <w:r w:rsidR="00340268">
        <w:rPr>
          <w:rFonts w:hint="eastAsia"/>
        </w:rPr>
        <w:t>、</w:t>
      </w:r>
      <w:proofErr w:type="spellStart"/>
      <w:r w:rsidR="006A3F6B">
        <w:rPr>
          <w:rFonts w:hint="eastAsia"/>
        </w:rPr>
        <w:t>ThreadID</w:t>
      </w:r>
      <w:proofErr w:type="spellEnd"/>
      <w:r w:rsidR="006A3F6B">
        <w:rPr>
          <w:rFonts w:hint="eastAsia"/>
        </w:rPr>
        <w:t>(TID)</w:t>
      </w:r>
      <w:r w:rsidR="00AB2DDA" w:rsidRPr="00AB2DDA">
        <w:rPr>
          <w:rFonts w:hint="eastAsia"/>
          <w:vertAlign w:val="superscript"/>
        </w:rPr>
        <w:t xml:space="preserve"> </w:t>
      </w:r>
      <w:r w:rsidR="00340268">
        <w:rPr>
          <w:rFonts w:hint="eastAsia"/>
        </w:rPr>
        <w:t>、</w:t>
      </w:r>
      <w:proofErr w:type="spellStart"/>
      <w:r w:rsidR="006A3F6B">
        <w:rPr>
          <w:rFonts w:hint="eastAsia"/>
        </w:rPr>
        <w:t>FineGrainedHeap</w:t>
      </w:r>
      <w:proofErr w:type="spellEnd"/>
      <w:r w:rsidR="006A3F6B">
        <w:rPr>
          <w:rFonts w:hint="eastAsia"/>
        </w:rPr>
        <w:t>(FGH)</w:t>
      </w:r>
      <w:r w:rsidR="00AB2DDA" w:rsidRPr="00AB2DDA">
        <w:rPr>
          <w:rFonts w:hint="eastAsia"/>
          <w:vertAlign w:val="superscript"/>
        </w:rPr>
        <w:t xml:space="preserve"> </w:t>
      </w:r>
      <w:r>
        <w:rPr>
          <w:rFonts w:hint="eastAsia"/>
        </w:rPr>
        <w:t>选自文献</w:t>
      </w:r>
      <w:r w:rsidR="00AA54A4">
        <w:rPr>
          <w:rFonts w:hint="eastAsia"/>
        </w:rPr>
        <w:t>[32</w:t>
      </w:r>
      <w:r>
        <w:rPr>
          <w:rFonts w:hint="eastAsia"/>
        </w:rPr>
        <w:t>]</w:t>
      </w:r>
      <w:r>
        <w:rPr>
          <w:rFonts w:hint="eastAsia"/>
        </w:rPr>
        <w:t>的基准并发程序</w:t>
      </w:r>
      <w:r>
        <w:rPr>
          <w:rFonts w:hint="eastAsia"/>
        </w:rPr>
        <w:t>,</w:t>
      </w:r>
      <w:r w:rsidR="00EE3CBE">
        <w:rPr>
          <w:rFonts w:hint="eastAsia"/>
        </w:rPr>
        <w:t xml:space="preserve"> </w:t>
      </w:r>
      <w:proofErr w:type="spellStart"/>
      <w:r w:rsidR="006A3F6B">
        <w:rPr>
          <w:rFonts w:hint="eastAsia"/>
        </w:rPr>
        <w:t>StripedSizedEpoch</w:t>
      </w:r>
      <w:proofErr w:type="spellEnd"/>
      <w:r w:rsidR="006A3F6B">
        <w:rPr>
          <w:rFonts w:hint="eastAsia"/>
        </w:rPr>
        <w:t>(SSE)</w:t>
      </w:r>
      <w:r w:rsidR="00340268">
        <w:rPr>
          <w:rFonts w:hint="eastAsia"/>
        </w:rPr>
        <w:t>、</w:t>
      </w:r>
      <w:proofErr w:type="spellStart"/>
      <w:r w:rsidR="006A3F6B">
        <w:rPr>
          <w:rFonts w:hint="eastAsia"/>
        </w:rPr>
        <w:t>LogicalOrderingAVL</w:t>
      </w:r>
      <w:proofErr w:type="spellEnd"/>
      <w:r w:rsidR="006A3F6B">
        <w:rPr>
          <w:rFonts w:hint="eastAsia"/>
        </w:rPr>
        <w:t>(LOAVL)</w:t>
      </w:r>
      <w:r w:rsidR="00340268">
        <w:rPr>
          <w:rFonts w:hint="eastAsia"/>
        </w:rPr>
        <w:t>、</w:t>
      </w:r>
      <w:proofErr w:type="spellStart"/>
      <w:r w:rsidR="006A3F6B">
        <w:rPr>
          <w:rFonts w:hint="eastAsia"/>
        </w:rPr>
        <w:t>TranscationalFrien</w:t>
      </w:r>
      <w:r w:rsidR="007139B0">
        <w:rPr>
          <w:rFonts w:hint="eastAsia"/>
        </w:rPr>
        <w:t>-</w:t>
      </w:r>
      <w:r w:rsidR="006A3F6B">
        <w:rPr>
          <w:rFonts w:hint="eastAsia"/>
        </w:rPr>
        <w:t>dlyTreeSet</w:t>
      </w:r>
      <w:proofErr w:type="spellEnd"/>
      <w:r w:rsidR="006A3F6B">
        <w:rPr>
          <w:rFonts w:hint="eastAsia"/>
        </w:rPr>
        <w:t>(TFTS)</w:t>
      </w:r>
      <w:r w:rsidR="00157739">
        <w:rPr>
          <w:rFonts w:hint="eastAsia"/>
        </w:rPr>
        <w:t>来自于一个专门的基准</w:t>
      </w:r>
      <w:r w:rsidR="00D72B23">
        <w:rPr>
          <w:rFonts w:hint="eastAsia"/>
        </w:rPr>
        <w:t>并发</w:t>
      </w:r>
      <w:r w:rsidR="00157739">
        <w:rPr>
          <w:rFonts w:hint="eastAsia"/>
        </w:rPr>
        <w:t>程序库</w:t>
      </w:r>
      <w:proofErr w:type="spellStart"/>
      <w:r w:rsidR="00157739">
        <w:rPr>
          <w:rFonts w:hint="eastAsia"/>
        </w:rPr>
        <w:t>Synchro</w:t>
      </w:r>
      <w:r w:rsidR="00157739">
        <w:t>b</w:t>
      </w:r>
      <w:r w:rsidR="00157739">
        <w:rPr>
          <w:rFonts w:hint="eastAsia"/>
        </w:rPr>
        <w:t>ench</w:t>
      </w:r>
      <w:proofErr w:type="spellEnd"/>
      <w:r w:rsidR="00AA54A4">
        <w:rPr>
          <w:rFonts w:hint="eastAsia"/>
          <w:vertAlign w:val="superscript"/>
        </w:rPr>
        <w:t>[33</w:t>
      </w:r>
      <w:r w:rsidR="00157739">
        <w:rPr>
          <w:rFonts w:hint="eastAsia"/>
          <w:vertAlign w:val="superscript"/>
        </w:rPr>
        <w:t>]</w:t>
      </w:r>
      <w:r w:rsidR="00157739">
        <w:rPr>
          <w:rFonts w:hint="eastAsia"/>
        </w:rPr>
        <w:t>,</w:t>
      </w:r>
      <w:r w:rsidRPr="00A410C8">
        <w:rPr>
          <w:rFonts w:hint="eastAsia"/>
        </w:rPr>
        <w:t xml:space="preserve"> </w:t>
      </w:r>
      <w:proofErr w:type="spellStart"/>
      <w:r>
        <w:rPr>
          <w:rFonts w:hint="eastAsia"/>
        </w:rPr>
        <w:t>JmsManager</w:t>
      </w:r>
      <w:proofErr w:type="spellEnd"/>
      <w:r>
        <w:rPr>
          <w:rFonts w:hint="eastAsia"/>
        </w:rPr>
        <w:t>(JM)</w:t>
      </w:r>
      <w:r w:rsidR="0034527A">
        <w:rPr>
          <w:rFonts w:hint="eastAsia"/>
        </w:rPr>
        <w:t>来自于</w:t>
      </w:r>
      <w:r w:rsidR="0034527A">
        <w:rPr>
          <w:rFonts w:hint="eastAsia"/>
        </w:rPr>
        <w:t>Apache</w:t>
      </w:r>
      <w:r w:rsidR="0034527A">
        <w:rPr>
          <w:rFonts w:hint="eastAsia"/>
        </w:rPr>
        <w:t>开源库下的日志组件</w:t>
      </w:r>
      <w:r w:rsidR="0034527A">
        <w:rPr>
          <w:rFonts w:hint="eastAsia"/>
        </w:rPr>
        <w:t>Log4j</w:t>
      </w:r>
      <w:r w:rsidR="00A6235C">
        <w:t>(</w:t>
      </w:r>
      <w:r w:rsidR="00A6235C" w:rsidRPr="006500A4">
        <w:t>https://logging.apache.org/log4j/2.x/</w:t>
      </w:r>
      <w:r w:rsidR="00A6235C">
        <w:t>)</w:t>
      </w:r>
      <w:r w:rsidR="0034527A">
        <w:rPr>
          <w:rFonts w:hint="eastAsia"/>
        </w:rPr>
        <w:t>.</w:t>
      </w:r>
      <w:r w:rsidR="003B24DF">
        <w:rPr>
          <w:rFonts w:hint="eastAsia"/>
        </w:rPr>
        <w:t>这些基准并发程序涵盖了</w:t>
      </w:r>
      <w:r w:rsidR="003B24DF">
        <w:rPr>
          <w:rFonts w:hint="eastAsia"/>
        </w:rPr>
        <w:t>Java</w:t>
      </w:r>
      <w:r w:rsidR="003B24DF">
        <w:rPr>
          <w:rFonts w:hint="eastAsia"/>
        </w:rPr>
        <w:t>语言的常用并发机制</w:t>
      </w:r>
      <w:r w:rsidR="003B24DF">
        <w:rPr>
          <w:rFonts w:hint="eastAsia"/>
        </w:rPr>
        <w:t>,</w:t>
      </w:r>
      <w:r w:rsidR="003B24DF">
        <w:rPr>
          <w:rFonts w:hint="eastAsia"/>
        </w:rPr>
        <w:t>不同实验程序涉及了不同的并发机制</w:t>
      </w:r>
      <w:r w:rsidR="003B24DF">
        <w:rPr>
          <w:rFonts w:hint="eastAsia"/>
        </w:rPr>
        <w:t>.</w:t>
      </w:r>
    </w:p>
    <w:p w:rsidR="005E0280" w:rsidRDefault="00BF7D4D" w:rsidP="00F5647F">
      <w:pPr>
        <w:pStyle w:val="a0"/>
        <w:spacing w:beforeLines="30" w:before="85"/>
        <w:ind w:firstLine="373"/>
        <w:jc w:val="center"/>
      </w:pPr>
      <w:r>
        <w:rPr>
          <w:rFonts w:hint="eastAsia"/>
          <w:b/>
        </w:rPr>
        <w:t xml:space="preserve">Table </w:t>
      </w:r>
      <w:proofErr w:type="gramStart"/>
      <w:r>
        <w:rPr>
          <w:rFonts w:hint="eastAsia"/>
          <w:b/>
        </w:rPr>
        <w:t>2</w:t>
      </w:r>
      <w:proofErr w:type="gramEnd"/>
      <w:r w:rsidR="0034527A">
        <w:rPr>
          <w:rFonts w:hint="eastAsia"/>
          <w:b/>
        </w:rPr>
        <w:t xml:space="preserve"> </w:t>
      </w:r>
      <w:r w:rsidR="00D72B23">
        <w:t xml:space="preserve">Summary </w:t>
      </w:r>
      <w:r w:rsidR="00EE4ACB">
        <w:rPr>
          <w:rFonts w:hint="eastAsia"/>
        </w:rPr>
        <w:t xml:space="preserve">of </w:t>
      </w:r>
      <w:r w:rsidR="00D72B23">
        <w:t>subject programs</w:t>
      </w:r>
    </w:p>
    <w:p w:rsidR="0034527A" w:rsidRDefault="0034527A" w:rsidP="00F5647F">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w:t>
      </w:r>
      <w:r w:rsidR="00D72B23">
        <w:rPr>
          <w:rFonts w:ascii="黑体" w:eastAsia="黑体" w:hAnsi="黑体" w:hint="eastAsia"/>
        </w:rPr>
        <w:t>程序</w:t>
      </w:r>
      <w:r w:rsidR="00EE4ACB">
        <w:rPr>
          <w:rFonts w:ascii="黑体" w:eastAsia="黑体" w:hAnsi="黑体" w:hint="eastAsia"/>
        </w:rPr>
        <w:t>信息</w:t>
      </w:r>
    </w:p>
    <w:tbl>
      <w:tblPr>
        <w:tblW w:w="71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4"/>
        <w:gridCol w:w="1417"/>
        <w:gridCol w:w="1276"/>
        <w:gridCol w:w="3874"/>
      </w:tblGrid>
      <w:tr w:rsidR="0034527A" w:rsidRPr="004F6F19" w:rsidTr="002A0341">
        <w:trPr>
          <w:trHeight w:val="154"/>
          <w:jc w:val="center"/>
        </w:trPr>
        <w:tc>
          <w:tcPr>
            <w:tcW w:w="614" w:type="dxa"/>
            <w:vAlign w:val="center"/>
          </w:tcPr>
          <w:p w:rsidR="0034527A" w:rsidRPr="007B7553" w:rsidRDefault="0034527A" w:rsidP="00540888">
            <w:pPr>
              <w:pStyle w:val="b0"/>
              <w:spacing w:beforeLines="0" w:afterLines="0" w:after="0" w:line="240" w:lineRule="auto"/>
              <w:ind w:firstLineChars="0" w:firstLine="0"/>
              <w:jc w:val="center"/>
              <w:rPr>
                <w:b/>
                <w:sz w:val="18"/>
                <w:szCs w:val="18"/>
              </w:rPr>
            </w:pPr>
            <w:r w:rsidRPr="007B7553">
              <w:rPr>
                <w:rFonts w:hAnsi="宋体"/>
                <w:b/>
                <w:sz w:val="18"/>
                <w:szCs w:val="18"/>
              </w:rPr>
              <w:t>编号</w:t>
            </w:r>
          </w:p>
        </w:tc>
        <w:tc>
          <w:tcPr>
            <w:tcW w:w="1417" w:type="dxa"/>
            <w:shd w:val="clear" w:color="auto" w:fill="auto"/>
            <w:vAlign w:val="center"/>
          </w:tcPr>
          <w:p w:rsidR="0034527A" w:rsidRPr="007B7553" w:rsidRDefault="0034527A" w:rsidP="0020001E">
            <w:pPr>
              <w:pStyle w:val="b0"/>
              <w:spacing w:beforeLines="0" w:afterLines="0" w:after="0" w:line="240" w:lineRule="auto"/>
              <w:ind w:firstLineChars="0" w:firstLine="0"/>
              <w:rPr>
                <w:b/>
                <w:sz w:val="18"/>
                <w:szCs w:val="18"/>
              </w:rPr>
            </w:pPr>
            <w:r w:rsidRPr="007B7553">
              <w:rPr>
                <w:rFonts w:hAnsi="宋体"/>
                <w:b/>
                <w:sz w:val="18"/>
                <w:szCs w:val="18"/>
              </w:rPr>
              <w:t>程序名</w:t>
            </w:r>
          </w:p>
        </w:tc>
        <w:tc>
          <w:tcPr>
            <w:tcW w:w="1276" w:type="dxa"/>
            <w:shd w:val="clear" w:color="auto" w:fill="auto"/>
            <w:vAlign w:val="center"/>
          </w:tcPr>
          <w:p w:rsidR="0034527A" w:rsidRPr="007B7553" w:rsidRDefault="0034527A" w:rsidP="0020001E">
            <w:pPr>
              <w:pStyle w:val="b0"/>
              <w:spacing w:beforeLines="0" w:afterLines="0" w:after="0" w:line="240" w:lineRule="auto"/>
              <w:ind w:firstLineChars="0" w:firstLine="0"/>
              <w:rPr>
                <w:b/>
                <w:sz w:val="18"/>
                <w:szCs w:val="18"/>
              </w:rPr>
            </w:pPr>
            <w:r w:rsidRPr="007B7553">
              <w:rPr>
                <w:rFonts w:hAnsi="宋体"/>
                <w:b/>
                <w:sz w:val="18"/>
                <w:szCs w:val="18"/>
              </w:rPr>
              <w:t>代码行数</w:t>
            </w:r>
          </w:p>
        </w:tc>
        <w:tc>
          <w:tcPr>
            <w:tcW w:w="3874" w:type="dxa"/>
            <w:shd w:val="clear" w:color="auto" w:fill="auto"/>
            <w:vAlign w:val="center"/>
          </w:tcPr>
          <w:p w:rsidR="0034527A" w:rsidRPr="007B7553" w:rsidRDefault="0034527A" w:rsidP="0020001E">
            <w:pPr>
              <w:pStyle w:val="b0"/>
              <w:spacing w:beforeLines="0" w:afterLines="0" w:after="0" w:line="240" w:lineRule="auto"/>
              <w:ind w:firstLineChars="0" w:firstLine="0"/>
              <w:rPr>
                <w:b/>
                <w:sz w:val="18"/>
                <w:szCs w:val="18"/>
              </w:rPr>
            </w:pPr>
            <w:r w:rsidRPr="007B7553">
              <w:rPr>
                <w:rFonts w:hAnsi="宋体"/>
                <w:b/>
                <w:sz w:val="18"/>
                <w:szCs w:val="18"/>
              </w:rPr>
              <w:t>可应用的</w:t>
            </w:r>
            <w:r w:rsidR="000F6855" w:rsidRPr="007B7553">
              <w:rPr>
                <w:rFonts w:hAnsi="宋体" w:hint="eastAsia"/>
                <w:b/>
                <w:sz w:val="18"/>
                <w:szCs w:val="18"/>
              </w:rPr>
              <w:t>并发</w:t>
            </w:r>
            <w:r w:rsidRPr="007B7553">
              <w:rPr>
                <w:rFonts w:hAnsi="宋体"/>
                <w:b/>
                <w:sz w:val="18"/>
                <w:szCs w:val="18"/>
              </w:rPr>
              <w:t>变异算子</w:t>
            </w:r>
          </w:p>
        </w:tc>
      </w:tr>
      <w:tr w:rsidR="0034527A" w:rsidRPr="004F6F19" w:rsidTr="002A0341">
        <w:trPr>
          <w:cantSplit/>
          <w:trHeight w:val="203"/>
          <w:jc w:val="center"/>
        </w:trPr>
        <w:tc>
          <w:tcPr>
            <w:tcW w:w="614" w:type="dxa"/>
            <w:vAlign w:val="center"/>
          </w:tcPr>
          <w:p w:rsidR="0034527A" w:rsidRPr="007B7553" w:rsidRDefault="0034527A" w:rsidP="00540888">
            <w:pPr>
              <w:pStyle w:val="b0"/>
              <w:spacing w:beforeLines="0" w:afterLines="0" w:after="0" w:line="240" w:lineRule="auto"/>
              <w:ind w:firstLineChars="0" w:firstLine="0"/>
              <w:jc w:val="center"/>
              <w:rPr>
                <w:sz w:val="18"/>
                <w:szCs w:val="18"/>
              </w:rPr>
            </w:pPr>
            <w:r w:rsidRPr="007B7553">
              <w:rPr>
                <w:sz w:val="18"/>
                <w:szCs w:val="18"/>
              </w:rPr>
              <w:t>1</w:t>
            </w:r>
          </w:p>
        </w:tc>
        <w:tc>
          <w:tcPr>
            <w:tcW w:w="1417"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Bin</w:t>
            </w:r>
          </w:p>
        </w:tc>
        <w:tc>
          <w:tcPr>
            <w:tcW w:w="1276"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42</w:t>
            </w:r>
          </w:p>
        </w:tc>
        <w:tc>
          <w:tcPr>
            <w:tcW w:w="3874"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RSK</w:t>
            </w:r>
          </w:p>
        </w:tc>
      </w:tr>
      <w:tr w:rsidR="0034527A" w:rsidRPr="004F6F19" w:rsidTr="002A0341">
        <w:trPr>
          <w:cantSplit/>
          <w:trHeight w:val="20"/>
          <w:jc w:val="center"/>
        </w:trPr>
        <w:tc>
          <w:tcPr>
            <w:tcW w:w="614" w:type="dxa"/>
            <w:vAlign w:val="center"/>
          </w:tcPr>
          <w:p w:rsidR="0034527A" w:rsidRPr="007B7553" w:rsidRDefault="0034527A" w:rsidP="00540888">
            <w:pPr>
              <w:pStyle w:val="b0"/>
              <w:spacing w:beforeLines="0" w:afterLines="0" w:after="0" w:line="240" w:lineRule="auto"/>
              <w:ind w:firstLineChars="0" w:firstLine="0"/>
              <w:jc w:val="center"/>
              <w:rPr>
                <w:sz w:val="18"/>
                <w:szCs w:val="18"/>
              </w:rPr>
            </w:pPr>
            <w:r w:rsidRPr="007B7553">
              <w:rPr>
                <w:sz w:val="18"/>
                <w:szCs w:val="18"/>
              </w:rPr>
              <w:t>2</w:t>
            </w:r>
          </w:p>
        </w:tc>
        <w:tc>
          <w:tcPr>
            <w:tcW w:w="1417" w:type="dxa"/>
            <w:shd w:val="clear" w:color="auto" w:fill="auto"/>
            <w:vAlign w:val="center"/>
          </w:tcPr>
          <w:p w:rsidR="0034527A" w:rsidRPr="007B7553" w:rsidRDefault="005A4EA6" w:rsidP="0020001E">
            <w:pPr>
              <w:pStyle w:val="b0"/>
              <w:spacing w:beforeLines="0" w:afterLines="0" w:after="0" w:line="240" w:lineRule="auto"/>
              <w:ind w:firstLineChars="0" w:firstLine="0"/>
              <w:rPr>
                <w:sz w:val="18"/>
                <w:szCs w:val="18"/>
              </w:rPr>
            </w:pPr>
            <w:r w:rsidRPr="007B7553">
              <w:rPr>
                <w:sz w:val="18"/>
                <w:szCs w:val="18"/>
              </w:rPr>
              <w:t>T</w:t>
            </w:r>
            <w:r w:rsidR="0034527A" w:rsidRPr="007B7553">
              <w:rPr>
                <w:sz w:val="18"/>
                <w:szCs w:val="18"/>
              </w:rPr>
              <w:t>ID</w:t>
            </w:r>
          </w:p>
        </w:tc>
        <w:tc>
          <w:tcPr>
            <w:tcW w:w="1276"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50</w:t>
            </w:r>
          </w:p>
        </w:tc>
        <w:tc>
          <w:tcPr>
            <w:tcW w:w="3874"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A</w:t>
            </w:r>
            <w:r w:rsidR="00840F2E" w:rsidRPr="007B7553">
              <w:rPr>
                <w:sz w:val="18"/>
                <w:szCs w:val="18"/>
              </w:rPr>
              <w:t>SK,</w:t>
            </w:r>
            <w:r w:rsidR="00840F2E" w:rsidRPr="007B7553">
              <w:rPr>
                <w:rFonts w:hint="eastAsia"/>
                <w:sz w:val="18"/>
                <w:szCs w:val="18"/>
              </w:rPr>
              <w:t xml:space="preserve"> </w:t>
            </w:r>
            <w:r w:rsidR="00840F2E" w:rsidRPr="007B7553">
              <w:rPr>
                <w:sz w:val="18"/>
                <w:szCs w:val="18"/>
              </w:rPr>
              <w:t>RSK</w:t>
            </w:r>
            <w:r w:rsidR="00840F2E" w:rsidRPr="007B7553">
              <w:rPr>
                <w:rFonts w:hint="eastAsia"/>
                <w:sz w:val="18"/>
                <w:szCs w:val="18"/>
              </w:rPr>
              <w:t xml:space="preserve">, </w:t>
            </w:r>
            <w:r w:rsidRPr="007B7553">
              <w:rPr>
                <w:sz w:val="18"/>
                <w:szCs w:val="18"/>
              </w:rPr>
              <w:t>RVK</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3</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FGH</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225</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ELPA,</w:t>
            </w:r>
            <w:r w:rsidRPr="007B7553">
              <w:rPr>
                <w:rFonts w:hint="eastAsia"/>
                <w:sz w:val="18"/>
                <w:szCs w:val="18"/>
              </w:rPr>
              <w:t xml:space="preserve"> </w:t>
            </w:r>
            <w:r w:rsidRPr="007B7553">
              <w:rPr>
                <w:sz w:val="18"/>
                <w:szCs w:val="18"/>
              </w:rPr>
              <w:t>RCXC</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4</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SSE</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148</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MSP, RTXC,</w:t>
            </w:r>
            <w:r w:rsidRPr="007B7553">
              <w:rPr>
                <w:rFonts w:hint="eastAsia"/>
                <w:sz w:val="18"/>
                <w:szCs w:val="18"/>
              </w:rPr>
              <w:t xml:space="preserve"> </w:t>
            </w:r>
            <w:r w:rsidRPr="007B7553">
              <w:rPr>
                <w:sz w:val="18"/>
                <w:szCs w:val="18"/>
              </w:rPr>
              <w:t>RNA</w:t>
            </w:r>
            <w:r w:rsidRPr="007B7553">
              <w:rPr>
                <w:rFonts w:hint="eastAsia"/>
                <w:sz w:val="18"/>
                <w:szCs w:val="18"/>
              </w:rPr>
              <w:t xml:space="preserve">, </w:t>
            </w:r>
            <w:r w:rsidRPr="007B7553">
              <w:rPr>
                <w:sz w:val="18"/>
                <w:szCs w:val="18"/>
              </w:rPr>
              <w:t>RSB, RVK</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5</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LO</w:t>
            </w:r>
            <w:r w:rsidR="009A67DD" w:rsidRPr="007B7553">
              <w:rPr>
                <w:sz w:val="18"/>
                <w:szCs w:val="18"/>
              </w:rPr>
              <w:t>AVL</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1088</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EELO, ELPA, RCXC</w:t>
            </w:r>
            <w:r w:rsidRPr="007B7553">
              <w:rPr>
                <w:rFonts w:hint="eastAsia"/>
                <w:sz w:val="18"/>
                <w:szCs w:val="18"/>
              </w:rPr>
              <w:t xml:space="preserve">, </w:t>
            </w:r>
            <w:r w:rsidRPr="007B7553">
              <w:rPr>
                <w:sz w:val="18"/>
                <w:szCs w:val="18"/>
              </w:rPr>
              <w:t>RVK, RXO</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6</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TFTS</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rFonts w:hint="eastAsia"/>
                <w:sz w:val="18"/>
                <w:szCs w:val="18"/>
              </w:rPr>
              <w:t>617</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ASK, RJS, RSK, RVK</w:t>
            </w:r>
          </w:p>
        </w:tc>
      </w:tr>
      <w:tr w:rsidR="005A4EA6" w:rsidRPr="004F6F19" w:rsidTr="002A0341">
        <w:trPr>
          <w:cantSplit/>
          <w:trHeight w:val="20"/>
          <w:jc w:val="center"/>
        </w:trPr>
        <w:tc>
          <w:tcPr>
            <w:tcW w:w="614" w:type="dxa"/>
            <w:vAlign w:val="center"/>
          </w:tcPr>
          <w:p w:rsidR="005A4EA6"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7</w:t>
            </w:r>
          </w:p>
        </w:tc>
        <w:tc>
          <w:tcPr>
            <w:tcW w:w="1417" w:type="dxa"/>
            <w:shd w:val="clear" w:color="auto" w:fill="auto"/>
            <w:vAlign w:val="center"/>
          </w:tcPr>
          <w:p w:rsidR="005A4EA6" w:rsidRPr="007B7553" w:rsidRDefault="005A4EA6" w:rsidP="0020001E">
            <w:pPr>
              <w:pStyle w:val="b0"/>
              <w:spacing w:beforeLines="0" w:afterLines="0" w:after="0" w:line="240" w:lineRule="auto"/>
              <w:ind w:firstLineChars="0" w:firstLine="0"/>
              <w:rPr>
                <w:sz w:val="18"/>
                <w:szCs w:val="18"/>
              </w:rPr>
            </w:pPr>
            <w:r w:rsidRPr="007B7553">
              <w:rPr>
                <w:rFonts w:hint="eastAsia"/>
                <w:sz w:val="18"/>
                <w:szCs w:val="18"/>
              </w:rPr>
              <w:t>J</w:t>
            </w:r>
            <w:r w:rsidRPr="007B7553">
              <w:rPr>
                <w:sz w:val="18"/>
                <w:szCs w:val="18"/>
              </w:rPr>
              <w:t>M</w:t>
            </w:r>
          </w:p>
        </w:tc>
        <w:tc>
          <w:tcPr>
            <w:tcW w:w="1276" w:type="dxa"/>
            <w:shd w:val="clear" w:color="auto" w:fill="auto"/>
            <w:vAlign w:val="center"/>
          </w:tcPr>
          <w:p w:rsidR="005A4EA6" w:rsidRPr="007B7553" w:rsidRDefault="005A4EA6" w:rsidP="0020001E">
            <w:pPr>
              <w:pStyle w:val="b0"/>
              <w:spacing w:beforeLines="0" w:afterLines="0" w:after="0" w:line="240" w:lineRule="auto"/>
              <w:ind w:firstLineChars="0" w:firstLine="0"/>
              <w:rPr>
                <w:sz w:val="18"/>
                <w:szCs w:val="18"/>
              </w:rPr>
            </w:pPr>
            <w:r w:rsidRPr="007B7553">
              <w:rPr>
                <w:sz w:val="18"/>
                <w:szCs w:val="18"/>
              </w:rPr>
              <w:t>490</w:t>
            </w:r>
          </w:p>
        </w:tc>
        <w:tc>
          <w:tcPr>
            <w:tcW w:w="3874" w:type="dxa"/>
            <w:shd w:val="clear" w:color="auto" w:fill="auto"/>
            <w:vAlign w:val="center"/>
          </w:tcPr>
          <w:p w:rsidR="005A4EA6" w:rsidRPr="007B7553" w:rsidRDefault="005A4EA6" w:rsidP="0020001E">
            <w:pPr>
              <w:pStyle w:val="b0"/>
              <w:spacing w:beforeLines="0" w:afterLines="0" w:after="0" w:line="240" w:lineRule="auto"/>
              <w:ind w:firstLineChars="0" w:firstLine="0"/>
              <w:rPr>
                <w:sz w:val="18"/>
                <w:szCs w:val="18"/>
              </w:rPr>
            </w:pPr>
            <w:r w:rsidRPr="007B7553">
              <w:rPr>
                <w:sz w:val="18"/>
                <w:szCs w:val="18"/>
              </w:rPr>
              <w:t>ASK, RVK, MSP, SHCR</w:t>
            </w:r>
            <w:r w:rsidRPr="007B7553">
              <w:rPr>
                <w:rFonts w:hAnsi="宋体" w:hint="eastAsia"/>
                <w:sz w:val="18"/>
                <w:szCs w:val="18"/>
              </w:rPr>
              <w:t xml:space="preserve">, </w:t>
            </w:r>
            <w:r w:rsidRPr="007B7553">
              <w:rPr>
                <w:sz w:val="18"/>
                <w:szCs w:val="18"/>
              </w:rPr>
              <w:t>SPCR SKCR, EXCR</w:t>
            </w:r>
          </w:p>
        </w:tc>
      </w:tr>
    </w:tbl>
    <w:p w:rsidR="0013069B" w:rsidRDefault="00320E67" w:rsidP="00320E67">
      <w:pPr>
        <w:pStyle w:val="2"/>
        <w:numPr>
          <w:ilvl w:val="0"/>
          <w:numId w:val="0"/>
        </w:numPr>
        <w:tabs>
          <w:tab w:val="clear" w:pos="414"/>
        </w:tabs>
        <w:spacing w:before="71" w:after="71"/>
      </w:pPr>
      <w:r>
        <w:lastRenderedPageBreak/>
        <w:t xml:space="preserve">3.3 </w:t>
      </w:r>
      <w:r w:rsidR="004201B7">
        <w:rPr>
          <w:rFonts w:hint="eastAsia"/>
        </w:rPr>
        <w:t>度量指标</w:t>
      </w:r>
    </w:p>
    <w:p w:rsidR="0013069B" w:rsidRPr="0013069B" w:rsidRDefault="006C4438" w:rsidP="004201B7">
      <w:pPr>
        <w:pStyle w:val="a0"/>
        <w:ind w:firstLine="372"/>
      </w:pPr>
      <w:r>
        <w:rPr>
          <w:rFonts w:hint="eastAsia"/>
        </w:rPr>
        <w:t>经验研究的自变量为提出的并发变异体生成工具</w:t>
      </w:r>
      <w:proofErr w:type="spellStart"/>
      <w:r w:rsidR="00207C82">
        <w:rPr>
          <w:rFonts w:hint="eastAsia"/>
        </w:rPr>
        <w:t>C</w:t>
      </w:r>
      <w:r w:rsidR="00B36D94">
        <w:rPr>
          <w:rFonts w:hint="eastAsia"/>
        </w:rPr>
        <w:t>MuJava</w:t>
      </w:r>
      <w:proofErr w:type="spellEnd"/>
      <w:r w:rsidR="00207C82">
        <w:rPr>
          <w:rFonts w:hint="eastAsia"/>
        </w:rPr>
        <w:t>生成变异体和</w:t>
      </w:r>
      <w:r w:rsidR="00B54458">
        <w:rPr>
          <w:rFonts w:hint="eastAsia"/>
        </w:rPr>
        <w:t>测试人员</w:t>
      </w:r>
      <w:r w:rsidR="00207C82">
        <w:rPr>
          <w:rFonts w:hint="eastAsia"/>
        </w:rPr>
        <w:t>人工生成变异体</w:t>
      </w:r>
      <w:r w:rsidR="0013069B">
        <w:rPr>
          <w:rFonts w:hint="eastAsia"/>
        </w:rPr>
        <w:t>.</w:t>
      </w:r>
      <w:r w:rsidR="0013069B">
        <w:rPr>
          <w:rFonts w:hint="eastAsia"/>
        </w:rPr>
        <w:t>其中</w:t>
      </w:r>
      <w:proofErr w:type="spellStart"/>
      <w:r w:rsidR="0013069B">
        <w:rPr>
          <w:rFonts w:hint="eastAsia"/>
        </w:rPr>
        <w:t>C</w:t>
      </w:r>
      <w:r w:rsidR="00B36D94">
        <w:rPr>
          <w:rFonts w:hint="eastAsia"/>
        </w:rPr>
        <w:t>MuJava</w:t>
      </w:r>
      <w:proofErr w:type="spellEnd"/>
      <w:r w:rsidR="0013069B">
        <w:rPr>
          <w:rFonts w:hint="eastAsia"/>
        </w:rPr>
        <w:t>为实验组</w:t>
      </w:r>
      <w:r w:rsidR="0013069B">
        <w:rPr>
          <w:rFonts w:hint="eastAsia"/>
        </w:rPr>
        <w:t>,</w:t>
      </w:r>
      <w:r w:rsidR="0013069B">
        <w:rPr>
          <w:rFonts w:hint="eastAsia"/>
        </w:rPr>
        <w:t>测试人员为对照组</w:t>
      </w:r>
      <w:r w:rsidR="0013069B">
        <w:rPr>
          <w:rFonts w:hint="eastAsia"/>
        </w:rPr>
        <w:t>.</w:t>
      </w:r>
      <w:r w:rsidR="0013069B">
        <w:rPr>
          <w:rFonts w:hint="eastAsia"/>
        </w:rPr>
        <w:t>两实验组分别对</w:t>
      </w:r>
      <w:r w:rsidR="00B86FEB">
        <w:rPr>
          <w:rFonts w:hint="eastAsia"/>
        </w:rPr>
        <w:t>基准并发程序</w:t>
      </w:r>
      <w:r w:rsidR="0013069B">
        <w:rPr>
          <w:rFonts w:hint="eastAsia"/>
        </w:rPr>
        <w:t>进行变异体生成实验</w:t>
      </w:r>
      <w:r w:rsidR="0013069B">
        <w:rPr>
          <w:rFonts w:hint="eastAsia"/>
        </w:rPr>
        <w:t>.</w:t>
      </w:r>
    </w:p>
    <w:p w:rsidR="0013069B" w:rsidRDefault="0013069B" w:rsidP="00B86FEB">
      <w:pPr>
        <w:pStyle w:val="a0"/>
        <w:tabs>
          <w:tab w:val="left" w:pos="7910"/>
        </w:tabs>
        <w:ind w:firstLine="372"/>
      </w:pPr>
      <w:r>
        <w:rPr>
          <w:rFonts w:hint="eastAsia"/>
        </w:rPr>
        <w:t>本文采用正确率指标来评估生成</w:t>
      </w:r>
      <w:r w:rsidR="00F06C0D">
        <w:rPr>
          <w:rFonts w:hint="eastAsia"/>
        </w:rPr>
        <w:t>的</w:t>
      </w:r>
      <w:r>
        <w:rPr>
          <w:rFonts w:hint="eastAsia"/>
        </w:rPr>
        <w:t>并发变异体的正确性</w:t>
      </w:r>
      <w:r>
        <w:rPr>
          <w:rFonts w:hint="eastAsia"/>
        </w:rPr>
        <w:t>,</w:t>
      </w:r>
      <w:r>
        <w:rPr>
          <w:rFonts w:hint="eastAsia"/>
        </w:rPr>
        <w:t>其计算公式如式</w:t>
      </w:r>
      <w:r w:rsidR="00195E0C">
        <w:rPr>
          <w:rFonts w:hint="eastAsia"/>
        </w:rPr>
        <w:t>2</w:t>
      </w:r>
      <w:r>
        <w:rPr>
          <w:rFonts w:hint="eastAsia"/>
        </w:rPr>
        <w:t>所示</w:t>
      </w:r>
      <w:r>
        <w:rPr>
          <w:rFonts w:hint="eastAsia"/>
        </w:rPr>
        <w:t>,</w:t>
      </w:r>
      <w:r w:rsidR="00B86FEB">
        <w:tab/>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正确的并发变异体</m:t>
            </m:r>
          </m:num>
          <m:den>
            <m:r>
              <m:rPr>
                <m:sty m:val="p"/>
              </m:rPr>
              <w:rPr>
                <w:rFonts w:ascii="Cambria Math" w:hAnsi="Cambria Math"/>
              </w:rPr>
              <m:t>生成的</m:t>
            </m:r>
            <m:r>
              <m:rPr>
                <m:sty m:val="p"/>
              </m:rPr>
              <w:rPr>
                <w:rFonts w:ascii="Cambria Math" w:hAnsi="Cambria Math" w:hint="eastAsia"/>
              </w:rPr>
              <m:t>全部</m:t>
            </m:r>
            <m:r>
              <m:rPr>
                <m:sty m:val="p"/>
              </m:rPr>
              <w:rPr>
                <w:rFonts w:ascii="Cambria Math" w:hAnsi="Cambria Math"/>
              </w:rPr>
              <m:t>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95E0C">
        <w:rPr>
          <w:rFonts w:hint="eastAsia"/>
        </w:rPr>
        <w:t xml:space="preserve"> </w:t>
      </w:r>
      <w:proofErr w:type="gramStart"/>
      <w:r w:rsidR="00195E0C">
        <w:rPr>
          <w:rFonts w:hint="eastAsia"/>
        </w:rPr>
        <w:t>(2</w:t>
      </w:r>
      <w:r w:rsidR="0013069B">
        <w:rPr>
          <w:rFonts w:hint="eastAsia"/>
        </w:rPr>
        <w:t>).</w:t>
      </w:r>
      <w:proofErr w:type="gramEnd"/>
    </w:p>
    <w:p w:rsidR="0013069B" w:rsidRDefault="00044061" w:rsidP="00D67D1B">
      <w:pPr>
        <w:pStyle w:val="a0"/>
        <w:ind w:firstLine="372"/>
      </w:pPr>
      <w:r w:rsidRPr="00D64014">
        <w:rPr>
          <w:rFonts w:hint="eastAsia"/>
          <w:color w:val="000000" w:themeColor="text1"/>
        </w:rPr>
        <w:t>通过统计生成</w:t>
      </w:r>
      <w:r w:rsidR="00F06C0D" w:rsidRPr="00D64014">
        <w:rPr>
          <w:rFonts w:hint="eastAsia"/>
          <w:color w:val="000000" w:themeColor="text1"/>
        </w:rPr>
        <w:t>的</w:t>
      </w:r>
      <w:r w:rsidRPr="00D64014">
        <w:rPr>
          <w:rFonts w:hint="eastAsia"/>
          <w:color w:val="000000" w:themeColor="text1"/>
        </w:rPr>
        <w:t>并发变异体的数量</w:t>
      </w:r>
      <w:r w:rsidR="0013069B" w:rsidRPr="00D64014">
        <w:rPr>
          <w:rFonts w:hint="eastAsia"/>
          <w:color w:val="000000" w:themeColor="text1"/>
        </w:rPr>
        <w:t>来评估生成并发变异体的完备性</w:t>
      </w:r>
      <w:r w:rsidR="004920AB">
        <w:rPr>
          <w:rFonts w:hint="eastAsia"/>
          <w:color w:val="000000" w:themeColor="text1"/>
        </w:rPr>
        <w:t>.</w:t>
      </w:r>
      <w:r w:rsidR="00D67D1B">
        <w:rPr>
          <w:rFonts w:hint="eastAsia"/>
          <w:color w:val="000000" w:themeColor="text1"/>
        </w:rPr>
        <w:t>完备性是指实际生成的正确的并发变异体数量与理论上应该生成的并发变异体数量的比值</w:t>
      </w:r>
      <w:r w:rsidR="004920AB">
        <w:rPr>
          <w:rFonts w:hint="eastAsia"/>
          <w:color w:val="000000" w:themeColor="text1"/>
        </w:rPr>
        <w:t>,</w:t>
      </w:r>
      <w:r w:rsidR="00D67D1B">
        <w:rPr>
          <w:rFonts w:hint="eastAsia"/>
          <w:color w:val="000000" w:themeColor="text1"/>
        </w:rPr>
        <w:t>比值越高说明完备性越强</w:t>
      </w:r>
      <w:r w:rsidR="004920AB">
        <w:rPr>
          <w:rFonts w:hint="eastAsia"/>
          <w:color w:val="000000" w:themeColor="text1"/>
        </w:rPr>
        <w:t>.</w:t>
      </w:r>
      <w:r w:rsidR="008C38F1">
        <w:rPr>
          <w:rFonts w:hint="eastAsia"/>
        </w:rPr>
        <w:t>根据实验结果计算</w:t>
      </w:r>
      <w:proofErr w:type="spellStart"/>
      <w:r w:rsidR="008C38F1">
        <w:rPr>
          <w:rFonts w:hint="eastAsia"/>
        </w:rPr>
        <w:t>C</w:t>
      </w:r>
      <w:r w:rsidR="00B36D94">
        <w:rPr>
          <w:rFonts w:hint="eastAsia"/>
        </w:rPr>
        <w:t>MuJava</w:t>
      </w:r>
      <w:proofErr w:type="spellEnd"/>
      <w:r w:rsidR="008C38F1">
        <w:rPr>
          <w:rFonts w:hint="eastAsia"/>
        </w:rPr>
        <w:t>和测试人员人工</w:t>
      </w:r>
      <w:r w:rsidR="0013069B">
        <w:rPr>
          <w:rFonts w:hint="eastAsia"/>
        </w:rPr>
        <w:t>生成的所有正确的并发变异体数量</w:t>
      </w:r>
      <w:r w:rsidR="0013069B">
        <w:rPr>
          <w:rFonts w:hint="eastAsia"/>
        </w:rPr>
        <w:t>,</w:t>
      </w:r>
      <w:r w:rsidR="0013069B">
        <w:rPr>
          <w:rFonts w:hint="eastAsia"/>
        </w:rPr>
        <w:t>并与待测程序</w:t>
      </w:r>
      <w:r w:rsidR="0069182F">
        <w:rPr>
          <w:rFonts w:hint="eastAsia"/>
        </w:rPr>
        <w:t>理论上</w:t>
      </w:r>
      <w:r w:rsidR="0013069B">
        <w:rPr>
          <w:rFonts w:hint="eastAsia"/>
        </w:rPr>
        <w:t>可能生成的并发变异体数量进行对比</w:t>
      </w:r>
      <w:r w:rsidR="0013069B">
        <w:rPr>
          <w:rFonts w:hint="eastAsia"/>
        </w:rPr>
        <w:t>,</w:t>
      </w:r>
      <w:r w:rsidR="008C38F1">
        <w:rPr>
          <w:rFonts w:hint="eastAsia"/>
        </w:rPr>
        <w:t>判断两种方式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4920AB" w:rsidP="00D67D1B">
      <w:pPr>
        <w:pStyle w:val="a0"/>
        <w:ind w:firstLine="372"/>
      </w:pPr>
      <w:r>
        <w:rPr>
          <w:rFonts w:hint="eastAsia"/>
        </w:rPr>
        <w:t>评估效率的指标是</w:t>
      </w:r>
      <w:ins w:id="6" w:author="GengNing" w:date="2020-01-01T17:18:00Z">
        <w:r w:rsidR="00581E68">
          <w:rPr>
            <w:rFonts w:hint="eastAsia"/>
          </w:rPr>
          <w:t>生成并发变异体的</w:t>
        </w:r>
      </w:ins>
      <w:del w:id="7" w:author="GengNing" w:date="2020-01-01T17:18:00Z">
        <w:r w:rsidDel="00581E68">
          <w:rPr>
            <w:rFonts w:hint="eastAsia"/>
          </w:rPr>
          <w:delText>实验</w:delText>
        </w:r>
      </w:del>
      <w:r>
        <w:rPr>
          <w:rFonts w:hint="eastAsia"/>
        </w:rPr>
        <w:t>时间</w:t>
      </w:r>
      <w:ins w:id="8" w:author="GengNing" w:date="2020-01-01T17:18:00Z">
        <w:r w:rsidR="00581E68">
          <w:rPr>
            <w:rFonts w:hint="eastAsia"/>
          </w:rPr>
          <w:t>(</w:t>
        </w:r>
        <w:r w:rsidR="00581E68">
          <w:rPr>
            <w:rFonts w:hint="eastAsia"/>
          </w:rPr>
          <w:t>单位为秒</w:t>
        </w:r>
        <w:r w:rsidR="00581E68">
          <w:rPr>
            <w:rFonts w:hint="eastAsia"/>
          </w:rPr>
          <w:t>).</w:t>
        </w:r>
      </w:ins>
      <w:ins w:id="9" w:author="GengNing" w:date="2020-01-01T17:29:00Z">
        <w:r w:rsidR="00FC708F">
          <w:rPr>
            <w:rFonts w:hint="eastAsia"/>
          </w:rPr>
          <w:t>分别</w:t>
        </w:r>
      </w:ins>
      <w:ins w:id="10" w:author="GengNing" w:date="2020-01-01T17:21:00Z">
        <w:r w:rsidR="00581E68">
          <w:rPr>
            <w:rFonts w:hint="eastAsia"/>
          </w:rPr>
          <w:t>记录</w:t>
        </w:r>
      </w:ins>
      <w:proofErr w:type="spellStart"/>
      <w:ins w:id="11" w:author="GengNing" w:date="2020-01-01T17:19:00Z">
        <w:r w:rsidR="00581E68">
          <w:rPr>
            <w:rFonts w:hint="eastAsia"/>
          </w:rPr>
          <w:t>CMuJava</w:t>
        </w:r>
      </w:ins>
      <w:proofErr w:type="spellEnd"/>
      <w:ins w:id="12" w:author="GengNing" w:date="2020-01-01T17:28:00Z">
        <w:r w:rsidR="00FC708F">
          <w:rPr>
            <w:rFonts w:hint="eastAsia"/>
          </w:rPr>
          <w:t>和测试人员</w:t>
        </w:r>
      </w:ins>
      <w:ins w:id="13" w:author="GengNing" w:date="2020-01-01T17:21:00Z">
        <w:r w:rsidR="00581E68">
          <w:rPr>
            <w:rFonts w:hint="eastAsia"/>
          </w:rPr>
          <w:t>从选择待测程序开始</w:t>
        </w:r>
      </w:ins>
      <w:ins w:id="14" w:author="GengNing" w:date="2020-01-01T17:22:00Z">
        <w:r w:rsidR="00581E68">
          <w:rPr>
            <w:rFonts w:hint="eastAsia"/>
          </w:rPr>
          <w:t>到生成并发变异体结束所用时间</w:t>
        </w:r>
      </w:ins>
      <w:r>
        <w:rPr>
          <w:rFonts w:hint="eastAsia"/>
        </w:rPr>
        <w:t>,</w:t>
      </w:r>
      <w:ins w:id="15" w:author="GengNing" w:date="2020-01-01T17:09:00Z">
        <w:r w:rsidR="000F5BF0">
          <w:rPr>
            <w:rFonts w:hint="eastAsia"/>
          </w:rPr>
          <w:t>其中</w:t>
        </w:r>
        <w:r w:rsidR="000F5BF0">
          <w:rPr>
            <w:rFonts w:hint="eastAsia"/>
          </w:rPr>
          <w:t>,</w:t>
        </w:r>
        <w:r w:rsidR="000F5BF0">
          <w:rPr>
            <w:rFonts w:hint="eastAsia"/>
          </w:rPr>
          <w:t>为了保证实验数据的合理性</w:t>
        </w:r>
        <w:r w:rsidR="000F5BF0">
          <w:rPr>
            <w:rFonts w:hint="eastAsia"/>
          </w:rPr>
          <w:t>,</w:t>
        </w:r>
        <w:r w:rsidR="000F5BF0">
          <w:rPr>
            <w:rFonts w:hint="eastAsia"/>
          </w:rPr>
          <w:t>要求</w:t>
        </w:r>
      </w:ins>
      <w:ins w:id="16" w:author="GengNing" w:date="2020-01-01T17:30:00Z">
        <w:r w:rsidR="00FC708F">
          <w:rPr>
            <w:rFonts w:hint="eastAsia"/>
          </w:rPr>
          <w:t>作为对照组的</w:t>
        </w:r>
      </w:ins>
      <w:ins w:id="17" w:author="GengNing" w:date="2020-01-01T17:09:00Z">
        <w:r w:rsidR="000F5BF0">
          <w:rPr>
            <w:rFonts w:hint="eastAsia"/>
          </w:rPr>
          <w:t>测试人员熟悉并发变异测试过程</w:t>
        </w:r>
      </w:ins>
      <w:ins w:id="18" w:author="GengNing" w:date="2020-01-01T17:42:00Z">
        <w:r w:rsidR="002C7BC0">
          <w:rPr>
            <w:rFonts w:hint="eastAsia"/>
          </w:rPr>
          <w:t>以及并发变异算子的规则</w:t>
        </w:r>
      </w:ins>
      <w:ins w:id="19" w:author="GengNing" w:date="2020-01-01T17:09:00Z">
        <w:r w:rsidR="000F5BF0">
          <w:rPr>
            <w:rFonts w:hint="eastAsia"/>
          </w:rPr>
          <w:t>,</w:t>
        </w:r>
      </w:ins>
      <w:ins w:id="20" w:author="GengNing" w:date="2020-01-01T17:31:00Z">
        <w:r w:rsidR="00FC708F">
          <w:rPr>
            <w:rFonts w:hint="eastAsia"/>
          </w:rPr>
          <w:t>实验过程不受其他因素干扰</w:t>
        </w:r>
        <w:r w:rsidR="00FC708F">
          <w:rPr>
            <w:rFonts w:hint="eastAsia"/>
          </w:rPr>
          <w:t>.</w:t>
        </w:r>
      </w:ins>
      <w:ins w:id="21" w:author="GengNing" w:date="2020-01-01T17:09:00Z">
        <w:r w:rsidR="000F5BF0">
          <w:rPr>
            <w:rFonts w:hint="eastAsia"/>
          </w:rPr>
          <w:t>通过对比两种方式对相同程序生成并发变异体的试验时间</w:t>
        </w:r>
        <w:r w:rsidR="000F5BF0">
          <w:rPr>
            <w:rFonts w:hint="eastAsia"/>
          </w:rPr>
          <w:t>,</w:t>
        </w:r>
      </w:ins>
      <w:del w:id="22" w:author="GengNing" w:date="2020-01-01T17:09:00Z">
        <w:r w:rsidDel="000F5BF0">
          <w:rPr>
            <w:rFonts w:hint="eastAsia"/>
          </w:rPr>
          <w:delText>即从解析程序开始到生成所有并发变异体的时间差</w:delText>
        </w:r>
        <w:r w:rsidDel="000F5BF0">
          <w:rPr>
            <w:rFonts w:hint="eastAsia"/>
          </w:rPr>
          <w:delText>(</w:delText>
        </w:r>
        <w:r w:rsidDel="000F5BF0">
          <w:rPr>
            <w:rFonts w:hint="eastAsia"/>
          </w:rPr>
          <w:delText>单位为秒</w:delText>
        </w:r>
        <w:r w:rsidDel="000F5BF0">
          <w:rPr>
            <w:rFonts w:hint="eastAsia"/>
          </w:rPr>
          <w:delText>).</w:delText>
        </w:r>
        <w:r w:rsidR="00B506D1" w:rsidDel="000F5BF0">
          <w:rPr>
            <w:rFonts w:hint="eastAsia"/>
          </w:rPr>
          <w:delText>通过记录</w:delText>
        </w:r>
        <w:r w:rsidR="00B506D1" w:rsidDel="000F5BF0">
          <w:rPr>
            <w:rFonts w:hint="eastAsia"/>
          </w:rPr>
          <w:delText>C</w:delText>
        </w:r>
        <w:r w:rsidR="00B36D94" w:rsidDel="000F5BF0">
          <w:rPr>
            <w:rFonts w:hint="eastAsia"/>
          </w:rPr>
          <w:delText>MuJava</w:delText>
        </w:r>
        <w:r w:rsidDel="000F5BF0">
          <w:rPr>
            <w:rFonts w:hint="eastAsia"/>
          </w:rPr>
          <w:delText>的实验</w:delText>
        </w:r>
        <w:r w:rsidR="0013069B" w:rsidDel="000F5BF0">
          <w:rPr>
            <w:rFonts w:hint="eastAsia"/>
          </w:rPr>
          <w:delText>时间</w:delText>
        </w:r>
        <w:r w:rsidR="0013069B" w:rsidDel="000F5BF0">
          <w:rPr>
            <w:rFonts w:hint="eastAsia"/>
          </w:rPr>
          <w:delText>,</w:delText>
        </w:r>
        <w:r w:rsidR="008B776D" w:rsidDel="000F5BF0">
          <w:rPr>
            <w:rFonts w:hint="eastAsia"/>
          </w:rPr>
          <w:delText>然后对比人工对相同程序生成并发变异体</w:delText>
        </w:r>
        <w:r w:rsidR="0013069B" w:rsidDel="000F5BF0">
          <w:rPr>
            <w:rFonts w:hint="eastAsia"/>
          </w:rPr>
          <w:delText>的</w:delText>
        </w:r>
        <w:r w:rsidDel="000F5BF0">
          <w:rPr>
            <w:rFonts w:hint="eastAsia"/>
          </w:rPr>
          <w:delText>实验</w:delText>
        </w:r>
        <w:r w:rsidR="0013069B" w:rsidDel="000F5BF0">
          <w:rPr>
            <w:rFonts w:hint="eastAsia"/>
          </w:rPr>
          <w:delText>时间</w:delText>
        </w:r>
        <w:r w:rsidR="0013069B" w:rsidDel="000F5BF0">
          <w:rPr>
            <w:rFonts w:hint="eastAsia"/>
          </w:rPr>
          <w:delText>,</w:delText>
        </w:r>
      </w:del>
      <w:r w:rsidR="0013069B">
        <w:rPr>
          <w:rFonts w:hint="eastAsia"/>
        </w:rPr>
        <w:t>评估</w:t>
      </w:r>
      <w:proofErr w:type="spellStart"/>
      <w:r w:rsidR="0069182F">
        <w:rPr>
          <w:rFonts w:hint="eastAsia"/>
        </w:rPr>
        <w:t>C</w:t>
      </w:r>
      <w:r w:rsidR="00B36D94">
        <w:rPr>
          <w:rFonts w:hint="eastAsia"/>
        </w:rPr>
        <w:t>MuJava</w:t>
      </w:r>
      <w:proofErr w:type="spellEnd"/>
      <w:r w:rsidR="0013069B">
        <w:rPr>
          <w:rFonts w:hint="eastAsia"/>
        </w:rPr>
        <w:t>的效率</w:t>
      </w:r>
      <w:r w:rsidR="0013069B">
        <w:rPr>
          <w:rFonts w:hint="eastAsia"/>
        </w:rPr>
        <w:t>.</w:t>
      </w:r>
    </w:p>
    <w:p w:rsidR="009203D7" w:rsidRDefault="00320E67" w:rsidP="00320E67">
      <w:pPr>
        <w:pStyle w:val="2"/>
        <w:numPr>
          <w:ilvl w:val="0"/>
          <w:numId w:val="0"/>
        </w:numPr>
        <w:tabs>
          <w:tab w:val="clear" w:pos="414"/>
        </w:tabs>
        <w:spacing w:before="71" w:after="71"/>
      </w:pPr>
      <w:r>
        <w:rPr>
          <w:rFonts w:hint="eastAsia"/>
        </w:rPr>
        <w:t>3.4</w:t>
      </w:r>
      <w:r>
        <w:t xml:space="preserve"> </w:t>
      </w:r>
      <w:r w:rsidR="001F623E">
        <w:rPr>
          <w:rFonts w:hint="eastAsia"/>
        </w:rPr>
        <w:t>实验设置</w:t>
      </w:r>
    </w:p>
    <w:p w:rsidR="001F623E" w:rsidRDefault="001F623E" w:rsidP="008A600A">
      <w:pPr>
        <w:pStyle w:val="a0"/>
        <w:numPr>
          <w:ilvl w:val="0"/>
          <w:numId w:val="5"/>
        </w:numPr>
        <w:ind w:firstLineChars="0"/>
      </w:pPr>
      <w:r>
        <w:rPr>
          <w:rFonts w:hint="eastAsia"/>
        </w:rPr>
        <w:t>实验环境</w:t>
      </w:r>
    </w:p>
    <w:p w:rsidR="00CA1932" w:rsidRDefault="00CA1932" w:rsidP="00CA1932">
      <w:pPr>
        <w:pStyle w:val="a0"/>
        <w:ind w:firstLine="372"/>
      </w:pPr>
      <w:proofErr w:type="spellStart"/>
      <w:r>
        <w:rPr>
          <w:rFonts w:hint="eastAsia"/>
        </w:rPr>
        <w:t>C</w:t>
      </w:r>
      <w:r w:rsidR="00B36D94">
        <w:rPr>
          <w:rFonts w:hint="eastAsia"/>
        </w:rPr>
        <w:t>MuJava</w:t>
      </w:r>
      <w:proofErr w:type="spellEnd"/>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sidR="00320E67">
        <w:rPr>
          <w:rFonts w:hint="eastAsia"/>
        </w:rPr>
        <w:t>,</w:t>
      </w:r>
      <w:r>
        <w:rPr>
          <w:rFonts w:hint="eastAsia"/>
        </w:rPr>
        <w:t>主要配置为</w:t>
      </w:r>
      <w:r>
        <w:rPr>
          <w:rFonts w:hint="eastAsia"/>
        </w:rPr>
        <w:t>:</w:t>
      </w:r>
      <w:r w:rsidR="00EE3CBE">
        <w:rPr>
          <w:rFonts w:hint="eastAsia"/>
        </w:rPr>
        <w:t xml:space="preserve"> </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8A600A">
      <w:pPr>
        <w:pStyle w:val="a0"/>
        <w:numPr>
          <w:ilvl w:val="0"/>
          <w:numId w:val="5"/>
        </w:numPr>
        <w:ind w:firstLineChars="0"/>
      </w:pPr>
      <w:r>
        <w:rPr>
          <w:rFonts w:hint="eastAsia"/>
        </w:rPr>
        <w:t>实验步骤</w:t>
      </w:r>
    </w:p>
    <w:p w:rsidR="00D52A50" w:rsidRDefault="00207C82" w:rsidP="003D0023">
      <w:pPr>
        <w:pStyle w:val="a0"/>
        <w:ind w:firstLine="372"/>
      </w:pPr>
      <w:r>
        <w:rPr>
          <w:rFonts w:hint="eastAsia"/>
        </w:rPr>
        <w:t>本文</w:t>
      </w:r>
      <w:r w:rsidR="001E70F2">
        <w:rPr>
          <w:rFonts w:hint="eastAsia"/>
        </w:rPr>
        <w:t>实验基本流程如下</w:t>
      </w:r>
      <w:r w:rsidR="001E70F2">
        <w:rPr>
          <w:rFonts w:hint="eastAsia"/>
        </w:rPr>
        <w:t>:</w:t>
      </w:r>
    </w:p>
    <w:p w:rsidR="00320E67" w:rsidRDefault="001E70F2" w:rsidP="008A600A">
      <w:pPr>
        <w:pStyle w:val="a0"/>
        <w:numPr>
          <w:ilvl w:val="0"/>
          <w:numId w:val="7"/>
        </w:numPr>
        <w:ind w:firstLineChars="0"/>
      </w:pPr>
      <w:r>
        <w:rPr>
          <w:rFonts w:hint="eastAsia"/>
        </w:rPr>
        <w:t>从实验对象中选取一个待测程序</w:t>
      </w:r>
      <w:r>
        <w:rPr>
          <w:rFonts w:hint="eastAsia"/>
        </w:rPr>
        <w:t>,</w:t>
      </w:r>
      <w:r>
        <w:rPr>
          <w:rFonts w:hint="eastAsia"/>
        </w:rPr>
        <w:t>测试人员阅读程序</w:t>
      </w:r>
      <w:r>
        <w:rPr>
          <w:rFonts w:hint="eastAsia"/>
        </w:rPr>
        <w:t>,</w:t>
      </w:r>
      <w:r>
        <w:rPr>
          <w:rFonts w:hint="eastAsia"/>
        </w:rPr>
        <w:t>了解程序的基本功能和程序所使用的并发机制</w:t>
      </w:r>
      <w:r w:rsidR="00642454">
        <w:rPr>
          <w:rFonts w:hint="eastAsia"/>
        </w:rPr>
        <w:t>,</w:t>
      </w:r>
      <w:r w:rsidR="00642454">
        <w:rPr>
          <w:rFonts w:hint="eastAsia"/>
        </w:rPr>
        <w:t>根据并发变异算子寻找待测并发程序里是否存在相应的可变异点</w:t>
      </w:r>
      <w:r w:rsidR="00642454">
        <w:rPr>
          <w:rFonts w:hint="eastAsia"/>
        </w:rPr>
        <w:t>,</w:t>
      </w:r>
      <w:r w:rsidR="00642454">
        <w:rPr>
          <w:rFonts w:hint="eastAsia"/>
        </w:rPr>
        <w:t>并生成相应的变异体</w:t>
      </w:r>
      <w:r w:rsidR="00642454">
        <w:rPr>
          <w:rFonts w:hint="eastAsia"/>
        </w:rPr>
        <w:t>.</w:t>
      </w:r>
    </w:p>
    <w:p w:rsidR="003806B3" w:rsidRDefault="001E70F2" w:rsidP="008A600A">
      <w:pPr>
        <w:pStyle w:val="a0"/>
        <w:numPr>
          <w:ilvl w:val="0"/>
          <w:numId w:val="7"/>
        </w:numPr>
        <w:ind w:firstLineChars="0"/>
      </w:pPr>
      <w:proofErr w:type="spellStart"/>
      <w:r>
        <w:rPr>
          <w:rFonts w:hint="eastAsia"/>
        </w:rPr>
        <w:t>C</w:t>
      </w:r>
      <w:r w:rsidR="00B36D94">
        <w:rPr>
          <w:rFonts w:hint="eastAsia"/>
        </w:rPr>
        <w:t>MuJava</w:t>
      </w:r>
      <w:proofErr w:type="spellEnd"/>
      <w:r>
        <w:rPr>
          <w:rFonts w:hint="eastAsia"/>
        </w:rPr>
        <w:t>读取待测程序并进行解析</w:t>
      </w:r>
      <w:r>
        <w:rPr>
          <w:rFonts w:hint="eastAsia"/>
        </w:rPr>
        <w:t>,</w:t>
      </w:r>
      <w:r>
        <w:rPr>
          <w:rFonts w:hint="eastAsia"/>
        </w:rPr>
        <w:t>根据并发变异算子的规则</w:t>
      </w:r>
      <w:r>
        <w:rPr>
          <w:rFonts w:hint="eastAsia"/>
        </w:rPr>
        <w:t>,</w:t>
      </w:r>
      <w:r>
        <w:rPr>
          <w:rFonts w:hint="eastAsia"/>
        </w:rPr>
        <w:t>寻找符合并发变异算子变异规则的可变异点</w:t>
      </w:r>
      <w:r w:rsidR="00642454">
        <w:rPr>
          <w:rFonts w:hint="eastAsia"/>
        </w:rPr>
        <w:t>,</w:t>
      </w:r>
      <w:r w:rsidR="00642454">
        <w:rPr>
          <w:rFonts w:hint="eastAsia"/>
        </w:rPr>
        <w:t>依据当前并发变异算子进行语法变化</w:t>
      </w:r>
      <w:r w:rsidR="00642454">
        <w:rPr>
          <w:rFonts w:hint="eastAsia"/>
        </w:rPr>
        <w:t>,</w:t>
      </w:r>
      <w:r w:rsidR="00642454">
        <w:rPr>
          <w:rFonts w:hint="eastAsia"/>
        </w:rPr>
        <w:t>生成对应的并发变异体</w:t>
      </w:r>
      <w:r w:rsidR="00642454">
        <w:rPr>
          <w:rFonts w:hint="eastAsia"/>
        </w:rPr>
        <w:t>.</w:t>
      </w:r>
      <w:r w:rsidR="00642454">
        <w:rPr>
          <w:rFonts w:hint="eastAsia"/>
        </w:rPr>
        <w:t>重复上述过程</w:t>
      </w:r>
      <w:r w:rsidR="00642454">
        <w:rPr>
          <w:rFonts w:hint="eastAsia"/>
        </w:rPr>
        <w:t>,</w:t>
      </w:r>
      <w:r>
        <w:rPr>
          <w:rFonts w:hint="eastAsia"/>
        </w:rPr>
        <w:t>直至完成所有并发变异算子</w:t>
      </w:r>
      <w:r w:rsidR="00642454">
        <w:rPr>
          <w:rFonts w:hint="eastAsia"/>
        </w:rPr>
        <w:t>的变异体生成</w:t>
      </w:r>
      <w:r w:rsidR="00B32BD7">
        <w:rPr>
          <w:rFonts w:hint="eastAsia"/>
        </w:rPr>
        <w:t>.</w:t>
      </w:r>
      <w:ins w:id="23" w:author="GengNing" w:date="2020-01-02T17:11:00Z">
        <w:r w:rsidR="009F0394">
          <w:rPr>
            <w:rFonts w:hint="eastAsia"/>
          </w:rPr>
          <w:t>图</w:t>
        </w:r>
        <w:r w:rsidR="009F0394">
          <w:rPr>
            <w:rFonts w:hint="eastAsia"/>
          </w:rPr>
          <w:t>6</w:t>
        </w:r>
        <w:r w:rsidR="009F0394">
          <w:rPr>
            <w:rFonts w:hint="eastAsia"/>
          </w:rPr>
          <w:t>展示了</w:t>
        </w:r>
        <w:proofErr w:type="spellStart"/>
        <w:r w:rsidR="009F0394">
          <w:rPr>
            <w:rFonts w:hint="eastAsia"/>
          </w:rPr>
          <w:t>C</w:t>
        </w:r>
        <w:r w:rsidR="009F0394">
          <w:t>MuJava</w:t>
        </w:r>
        <w:proofErr w:type="spellEnd"/>
        <w:r w:rsidR="009F0394">
          <w:rPr>
            <w:rFonts w:hint="eastAsia"/>
          </w:rPr>
          <w:t>变异体生成界面</w:t>
        </w:r>
        <w:r w:rsidR="009F0394">
          <w:rPr>
            <w:rFonts w:hint="eastAsia"/>
          </w:rPr>
          <w:t>.</w:t>
        </w:r>
      </w:ins>
      <w:ins w:id="24" w:author="GengNing" w:date="2020-01-02T17:12:00Z">
        <w:r w:rsidR="009F0394">
          <w:rPr>
            <w:rFonts w:hint="eastAsia"/>
          </w:rPr>
          <w:t>以生成</w:t>
        </w:r>
        <w:r w:rsidR="009F0394">
          <w:rPr>
            <w:rFonts w:hint="eastAsia"/>
          </w:rPr>
          <w:t>TID</w:t>
        </w:r>
        <w:r w:rsidR="009F0394">
          <w:rPr>
            <w:rFonts w:hint="eastAsia"/>
          </w:rPr>
          <w:t>实验对象的并发变异体为例</w:t>
        </w:r>
        <w:r w:rsidR="009F0394">
          <w:rPr>
            <w:rFonts w:hint="eastAsia"/>
          </w:rPr>
          <w:t>,</w:t>
        </w:r>
      </w:ins>
      <w:ins w:id="25" w:author="GengNing" w:date="2020-01-02T17:13:00Z">
        <w:r w:rsidR="009F0394">
          <w:rPr>
            <w:rFonts w:hint="eastAsia"/>
          </w:rPr>
          <w:t>首先</w:t>
        </w:r>
      </w:ins>
      <w:ins w:id="26" w:author="GengNing" w:date="2020-01-02T17:11:00Z">
        <w:r w:rsidR="009F0394">
          <w:rPr>
            <w:rFonts w:hint="eastAsia"/>
          </w:rPr>
          <w:t>,</w:t>
        </w:r>
        <w:r w:rsidR="009F0394">
          <w:rPr>
            <w:rFonts w:hint="eastAsia"/>
          </w:rPr>
          <w:t>测试人员通过左侧“</w:t>
        </w:r>
        <w:r w:rsidR="009F0394">
          <w:rPr>
            <w:rFonts w:hint="eastAsia"/>
          </w:rPr>
          <w:t>File</w:t>
        </w:r>
        <w:r w:rsidR="009F0394">
          <w:rPr>
            <w:rFonts w:hint="eastAsia"/>
          </w:rPr>
          <w:t>”</w:t>
        </w:r>
        <w:proofErr w:type="gramStart"/>
        <w:r w:rsidR="009F0394">
          <w:rPr>
            <w:rFonts w:hint="eastAsia"/>
          </w:rPr>
          <w:t>栏选择</w:t>
        </w:r>
        <w:proofErr w:type="gramEnd"/>
        <w:r w:rsidR="009F0394">
          <w:rPr>
            <w:rFonts w:hint="eastAsia"/>
          </w:rPr>
          <w:t>待测原始程序</w:t>
        </w:r>
        <w:r w:rsidR="009F0394">
          <w:rPr>
            <w:rFonts w:hint="eastAsia"/>
          </w:rPr>
          <w:t>,</w:t>
        </w:r>
        <w:r w:rsidR="009F0394">
          <w:rPr>
            <w:rFonts w:hint="eastAsia"/>
          </w:rPr>
          <w:t>然后通过右侧的“</w:t>
        </w:r>
        <w:r w:rsidR="009F0394">
          <w:rPr>
            <w:rFonts w:hint="eastAsia"/>
          </w:rPr>
          <w:t>Java Mutation Operator</w:t>
        </w:r>
        <w:r w:rsidR="009F0394">
          <w:rPr>
            <w:rFonts w:hint="eastAsia"/>
          </w:rPr>
          <w:t>”</w:t>
        </w:r>
        <w:proofErr w:type="gramStart"/>
        <w:r w:rsidR="009F0394">
          <w:rPr>
            <w:rFonts w:hint="eastAsia"/>
          </w:rPr>
          <w:t>栏选择</w:t>
        </w:r>
        <w:proofErr w:type="gramEnd"/>
        <w:r w:rsidR="009F0394">
          <w:rPr>
            <w:rFonts w:hint="eastAsia"/>
          </w:rPr>
          <w:t>原始程序适用的</w:t>
        </w:r>
      </w:ins>
      <w:ins w:id="27" w:author="GengNing" w:date="2020-01-02T17:13:00Z">
        <w:r w:rsidR="009F0394">
          <w:rPr>
            <w:rFonts w:hint="eastAsia"/>
          </w:rPr>
          <w:t>并发</w:t>
        </w:r>
      </w:ins>
      <w:ins w:id="28" w:author="GengNing" w:date="2020-01-02T17:11:00Z">
        <w:r w:rsidR="009F0394">
          <w:rPr>
            <w:rFonts w:hint="eastAsia"/>
          </w:rPr>
          <w:t>变异算子</w:t>
        </w:r>
        <w:r w:rsidR="009F0394">
          <w:rPr>
            <w:rFonts w:hint="eastAsia"/>
          </w:rPr>
          <w:t>.</w:t>
        </w:r>
        <w:r w:rsidR="009F0394">
          <w:rPr>
            <w:rFonts w:hint="eastAsia"/>
          </w:rPr>
          <w:t>点击“</w:t>
        </w:r>
        <w:r w:rsidR="009F0394">
          <w:rPr>
            <w:rFonts w:hint="eastAsia"/>
          </w:rPr>
          <w:t>Generate</w:t>
        </w:r>
        <w:r w:rsidR="009F0394">
          <w:rPr>
            <w:rFonts w:hint="eastAsia"/>
          </w:rPr>
          <w:t>”按钮后</w:t>
        </w:r>
        <w:r w:rsidR="009F0394">
          <w:rPr>
            <w:rFonts w:hint="eastAsia"/>
          </w:rPr>
          <w:t>,</w:t>
        </w:r>
        <w:r w:rsidR="009F0394">
          <w:rPr>
            <w:rFonts w:hint="eastAsia"/>
          </w:rPr>
          <w:t>系统按照设置生成相应的变异体集合</w:t>
        </w:r>
        <w:r w:rsidR="009F0394">
          <w:rPr>
            <w:rFonts w:hint="eastAsia"/>
          </w:rPr>
          <w:t>,</w:t>
        </w:r>
        <w:r w:rsidR="009F0394">
          <w:rPr>
            <w:rFonts w:hint="eastAsia"/>
          </w:rPr>
          <w:t>并输出到指定目录</w:t>
        </w:r>
        <w:r w:rsidR="009F0394">
          <w:rPr>
            <w:rFonts w:hint="eastAsia"/>
          </w:rPr>
          <w:t>.</w:t>
        </w:r>
      </w:ins>
    </w:p>
    <w:p w:rsidR="004201B7" w:rsidRDefault="001E70F2" w:rsidP="008A600A">
      <w:pPr>
        <w:pStyle w:val="a0"/>
        <w:numPr>
          <w:ilvl w:val="0"/>
          <w:numId w:val="7"/>
        </w:numPr>
        <w:ind w:firstLineChars="0"/>
      </w:pPr>
      <w:r>
        <w:rPr>
          <w:rFonts w:hint="eastAsia"/>
        </w:rPr>
        <w:t>计算</w:t>
      </w:r>
      <w:proofErr w:type="spellStart"/>
      <w:r>
        <w:rPr>
          <w:rFonts w:hint="eastAsia"/>
        </w:rPr>
        <w:t>C</w:t>
      </w:r>
      <w:r w:rsidR="00B36D94">
        <w:rPr>
          <w:rFonts w:hint="eastAsia"/>
        </w:rPr>
        <w:t>MuJava</w:t>
      </w:r>
      <w:proofErr w:type="spellEnd"/>
      <w:r>
        <w:rPr>
          <w:rFonts w:hint="eastAsia"/>
        </w:rPr>
        <w:t>和测试人员完成该待测程序的并发变异体生成工作所使用的时间</w:t>
      </w:r>
      <w:r>
        <w:rPr>
          <w:rFonts w:hint="eastAsia"/>
        </w:rPr>
        <w:t>,</w:t>
      </w:r>
      <w:r w:rsidR="00644034">
        <w:rPr>
          <w:rFonts w:hint="eastAsia"/>
        </w:rPr>
        <w:t>统计</w:t>
      </w:r>
      <w:proofErr w:type="spellStart"/>
      <w:r>
        <w:rPr>
          <w:rFonts w:hint="eastAsia"/>
        </w:rPr>
        <w:t>C</w:t>
      </w:r>
      <w:r w:rsidR="00B36D94">
        <w:rPr>
          <w:rFonts w:hint="eastAsia"/>
        </w:rPr>
        <w:t>MuJava</w:t>
      </w:r>
      <w:proofErr w:type="spellEnd"/>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795521" w:rsidRDefault="00795521" w:rsidP="00C22987">
      <w:pPr>
        <w:pStyle w:val="a0"/>
        <w:spacing w:afterLines="50" w:after="142"/>
        <w:ind w:firstLineChars="206" w:firstLine="383"/>
      </w:pPr>
      <w:r>
        <w:rPr>
          <w:rFonts w:hint="eastAsia"/>
        </w:rPr>
        <w:t>为了保证实验结果的统计特性</w:t>
      </w:r>
      <w:r>
        <w:rPr>
          <w:rFonts w:hint="eastAsia"/>
        </w:rPr>
        <w:t>,</w:t>
      </w:r>
      <w:r w:rsidRPr="00B96684">
        <w:rPr>
          <w:rFonts w:hint="eastAsia"/>
        </w:rPr>
        <w:t>针对</w:t>
      </w:r>
      <w:r w:rsidRPr="00B96684">
        <w:rPr>
          <w:rFonts w:hint="eastAsia"/>
        </w:rPr>
        <w:t>7</w:t>
      </w:r>
      <w:r w:rsidRPr="00B96684">
        <w:rPr>
          <w:rFonts w:hint="eastAsia"/>
        </w:rPr>
        <w:t>个实验对象</w:t>
      </w:r>
      <w:ins w:id="29" w:author="GengNing" w:date="2020-01-03T11:22:00Z">
        <w:r w:rsidR="00D8564D">
          <w:rPr>
            <w:rFonts w:hint="eastAsia"/>
          </w:rPr>
          <w:t>,</w:t>
        </w:r>
      </w:ins>
      <w:del w:id="30" w:author="GengNing" w:date="2020-01-03T11:13:00Z">
        <w:r w:rsidRPr="00B96684" w:rsidDel="00D8564D">
          <w:rPr>
            <w:rFonts w:hint="eastAsia"/>
          </w:rPr>
          <w:delText>进行了</w:delText>
        </w:r>
        <w:r w:rsidRPr="00B96684" w:rsidDel="00D8564D">
          <w:rPr>
            <w:rFonts w:hint="eastAsia"/>
          </w:rPr>
          <w:delText>5</w:delText>
        </w:r>
        <w:r w:rsidRPr="00B96684" w:rsidDel="00D8564D">
          <w:rPr>
            <w:rFonts w:hint="eastAsia"/>
          </w:rPr>
          <w:delText>次实验</w:delText>
        </w:r>
      </w:del>
      <w:ins w:id="31" w:author="GengNing" w:date="2020-01-03T11:13:00Z">
        <w:r w:rsidR="00D8564D">
          <w:rPr>
            <w:rFonts w:hint="eastAsia"/>
          </w:rPr>
          <w:t>实验组重复</w:t>
        </w:r>
        <w:r w:rsidR="00D8564D">
          <w:rPr>
            <w:rFonts w:hint="eastAsia"/>
          </w:rPr>
          <w:t>30</w:t>
        </w:r>
        <w:r w:rsidR="00D8564D">
          <w:rPr>
            <w:rFonts w:hint="eastAsia"/>
          </w:rPr>
          <w:t>次实验</w:t>
        </w:r>
        <w:r w:rsidR="00D8564D">
          <w:rPr>
            <w:rFonts w:hint="eastAsia"/>
          </w:rPr>
          <w:t>,</w:t>
        </w:r>
        <w:r w:rsidR="00D8564D">
          <w:rPr>
            <w:rFonts w:hint="eastAsia"/>
          </w:rPr>
          <w:t>对照组</w:t>
        </w:r>
      </w:ins>
      <w:ins w:id="32" w:author="GengNing" w:date="2020-01-03T11:22:00Z">
        <w:r w:rsidR="00D8564D">
          <w:rPr>
            <w:rFonts w:hint="eastAsia"/>
          </w:rPr>
          <w:t>选择</w:t>
        </w:r>
      </w:ins>
      <w:ins w:id="33" w:author="GengNing" w:date="2020-01-03T11:23:00Z">
        <w:r w:rsidR="00C22987">
          <w:rPr>
            <w:rFonts w:hint="eastAsia"/>
          </w:rPr>
          <w:t>5</w:t>
        </w:r>
      </w:ins>
      <w:ins w:id="34" w:author="GengNing" w:date="2020-01-03T11:22:00Z">
        <w:r w:rsidR="00D8564D">
          <w:rPr>
            <w:rFonts w:hint="eastAsia"/>
          </w:rPr>
          <w:t>个测试人员</w:t>
        </w:r>
      </w:ins>
      <w:ins w:id="35" w:author="GengNing" w:date="2020-01-03T15:04:00Z">
        <w:r w:rsidR="008E5F74">
          <w:rPr>
            <w:rFonts w:hint="eastAsia"/>
          </w:rPr>
          <w:t>分别</w:t>
        </w:r>
      </w:ins>
      <w:bookmarkStart w:id="36" w:name="_GoBack"/>
      <w:bookmarkEnd w:id="36"/>
      <w:ins w:id="37" w:author="GengNing" w:date="2020-01-03T11:23:00Z">
        <w:r w:rsidR="00C22987">
          <w:rPr>
            <w:rFonts w:hint="eastAsia"/>
          </w:rPr>
          <w:t>进行实验</w:t>
        </w:r>
      </w:ins>
      <w:r w:rsidRPr="00B96684">
        <w:rPr>
          <w:rFonts w:hint="eastAsia"/>
        </w:rPr>
        <w:t>.</w:t>
      </w:r>
    </w:p>
    <w:p w:rsidR="008B769C" w:rsidRDefault="00B96684" w:rsidP="00320E67">
      <w:pPr>
        <w:pStyle w:val="2"/>
        <w:numPr>
          <w:ilvl w:val="0"/>
          <w:numId w:val="0"/>
        </w:numPr>
        <w:tabs>
          <w:tab w:val="clear" w:pos="414"/>
        </w:tabs>
        <w:spacing w:before="71" w:after="71"/>
      </w:pPr>
      <w:r>
        <w:t>3.5</w:t>
      </w:r>
      <w:r w:rsidR="00320E67">
        <w:t xml:space="preserve"> </w:t>
      </w:r>
      <w:r w:rsidR="004A706B">
        <w:rPr>
          <w:rFonts w:hint="eastAsia"/>
        </w:rPr>
        <w:t>实验结果</w:t>
      </w:r>
      <w:r w:rsidR="008B769C">
        <w:rPr>
          <w:rFonts w:hint="eastAsia"/>
        </w:rPr>
        <w:t>分析</w:t>
      </w:r>
    </w:p>
    <w:p w:rsidR="00F621C2" w:rsidRPr="0087179D" w:rsidRDefault="001C5649" w:rsidP="003D0023">
      <w:pPr>
        <w:pStyle w:val="a0"/>
        <w:spacing w:afterLines="50" w:after="142"/>
        <w:ind w:firstLine="372"/>
      </w:pPr>
      <w:r>
        <w:rPr>
          <w:rFonts w:hint="eastAsia"/>
        </w:rPr>
        <w:t>(1</w:t>
      </w:r>
      <w:r>
        <w:t>)</w:t>
      </w:r>
      <w:r w:rsidR="003D0023">
        <w:rPr>
          <w:rFonts w:hint="eastAsia"/>
        </w:rPr>
        <w:t xml:space="preserve"> </w:t>
      </w:r>
      <w:r w:rsidRPr="001C5649">
        <w:rPr>
          <w:rFonts w:hint="eastAsia"/>
          <w:b/>
        </w:rPr>
        <w:t>并发变异体</w:t>
      </w:r>
      <w:r>
        <w:rPr>
          <w:rFonts w:hint="eastAsia"/>
          <w:b/>
        </w:rPr>
        <w:t>生成</w:t>
      </w:r>
      <w:r w:rsidRPr="001C5649">
        <w:rPr>
          <w:rFonts w:hint="eastAsia"/>
          <w:b/>
        </w:rPr>
        <w:t>的正确率</w:t>
      </w:r>
      <w:r>
        <w:rPr>
          <w:rFonts w:hint="eastAsia"/>
          <w:b/>
        </w:rPr>
        <w:t>评估结果</w:t>
      </w:r>
      <w:r>
        <w:rPr>
          <w:rFonts w:hint="eastAsia"/>
        </w:rPr>
        <w:t>.</w:t>
      </w:r>
      <w:r w:rsidR="00795521" w:rsidRPr="00795521">
        <w:rPr>
          <w:rFonts w:hint="eastAsia"/>
        </w:rPr>
        <w:t>图</w:t>
      </w:r>
      <w:r w:rsidR="00DC707B">
        <w:rPr>
          <w:rFonts w:hint="eastAsia"/>
        </w:rPr>
        <w:t>7</w:t>
      </w:r>
      <w:r w:rsidR="00795521" w:rsidRPr="00795521">
        <w:rPr>
          <w:rFonts w:hint="eastAsia"/>
        </w:rPr>
        <w:t>展示不同实验对象中</w:t>
      </w:r>
      <w:proofErr w:type="spellStart"/>
      <w:r w:rsidR="00795521" w:rsidRPr="00795521">
        <w:rPr>
          <w:rFonts w:hint="eastAsia"/>
        </w:rPr>
        <w:t>CMuJava</w:t>
      </w:r>
      <w:proofErr w:type="spellEnd"/>
      <w:r w:rsidR="00795521">
        <w:rPr>
          <w:rFonts w:hint="eastAsia"/>
        </w:rPr>
        <w:t>生成</w:t>
      </w:r>
      <w:r w:rsidR="00795521" w:rsidRPr="00795521">
        <w:rPr>
          <w:rFonts w:hint="eastAsia"/>
        </w:rPr>
        <w:t>与</w:t>
      </w:r>
      <w:r w:rsidR="00D54DC8">
        <w:rPr>
          <w:rFonts w:hint="eastAsia"/>
        </w:rPr>
        <w:t>测试人员</w:t>
      </w:r>
      <w:r w:rsidR="00D54DC8">
        <w:rPr>
          <w:rFonts w:hint="eastAsia"/>
        </w:rPr>
        <w:t>(</w:t>
      </w:r>
      <w:r w:rsidR="00795521" w:rsidRPr="00795521">
        <w:rPr>
          <w:rFonts w:hint="eastAsia"/>
        </w:rPr>
        <w:t>人工生成</w:t>
      </w:r>
      <w:r w:rsidR="00D54DC8">
        <w:rPr>
          <w:rFonts w:hint="eastAsia"/>
        </w:rPr>
        <w:t>)</w:t>
      </w:r>
      <w:r w:rsidR="00795521" w:rsidRPr="00795521">
        <w:rPr>
          <w:rFonts w:hint="eastAsia"/>
        </w:rPr>
        <w:t>的并发变异体正确率的比较结果</w:t>
      </w:r>
      <w:r w:rsidR="00795521" w:rsidRPr="00795521">
        <w:rPr>
          <w:rFonts w:hint="eastAsia"/>
        </w:rPr>
        <w:t>.</w:t>
      </w:r>
      <w:r w:rsidR="00EE3CBE">
        <w:rPr>
          <w:rFonts w:hint="eastAsia"/>
        </w:rPr>
        <w:t>其中横轴为</w:t>
      </w:r>
      <w:r w:rsidR="00DC338E">
        <w:rPr>
          <w:rFonts w:hint="eastAsia"/>
        </w:rPr>
        <w:t>实验次数</w:t>
      </w:r>
      <w:r w:rsidR="00DC338E">
        <w:rPr>
          <w:rFonts w:hint="eastAsia"/>
        </w:rPr>
        <w:t>,</w:t>
      </w:r>
      <w:r w:rsidR="00EE3CBE">
        <w:rPr>
          <w:rFonts w:hint="eastAsia"/>
        </w:rPr>
        <w:t>纵轴为</w:t>
      </w:r>
      <w:r w:rsidR="00DC338E">
        <w:rPr>
          <w:rFonts w:hint="eastAsia"/>
        </w:rPr>
        <w:t>实验对象</w:t>
      </w:r>
      <w:r w:rsidR="00DC338E">
        <w:rPr>
          <w:rFonts w:hint="eastAsia"/>
        </w:rPr>
        <w:t>,</w:t>
      </w:r>
      <w:r w:rsidR="00D27533">
        <w:rPr>
          <w:rFonts w:hint="eastAsia"/>
        </w:rPr>
        <w:t>“</w:t>
      </w:r>
      <w:proofErr w:type="spellStart"/>
      <w:r w:rsidR="008B776D">
        <w:rPr>
          <w:rFonts w:hint="eastAsia"/>
        </w:rPr>
        <w:t>CMuJava</w:t>
      </w:r>
      <w:proofErr w:type="spellEnd"/>
      <w:r w:rsidR="008B776D">
        <w:rPr>
          <w:rFonts w:hint="eastAsia"/>
        </w:rPr>
        <w:t>&gt;</w:t>
      </w:r>
      <w:r w:rsidR="008B776D">
        <w:rPr>
          <w:rFonts w:hint="eastAsia"/>
        </w:rPr>
        <w:t>测试人员</w:t>
      </w:r>
      <w:r w:rsidR="00D27533">
        <w:rPr>
          <w:rFonts w:hint="eastAsia"/>
        </w:rPr>
        <w:t>”</w:t>
      </w:r>
      <w:r w:rsidR="00DC338E">
        <w:rPr>
          <w:rFonts w:hint="eastAsia"/>
        </w:rPr>
        <w:t>表示</w:t>
      </w:r>
      <w:proofErr w:type="spellStart"/>
      <w:r w:rsidR="00DC338E">
        <w:rPr>
          <w:rFonts w:hint="eastAsia"/>
        </w:rPr>
        <w:t>CMuJava</w:t>
      </w:r>
      <w:proofErr w:type="spellEnd"/>
      <w:r w:rsidR="00DC338E">
        <w:rPr>
          <w:rFonts w:hint="eastAsia"/>
        </w:rPr>
        <w:t>生成并发变异体正确率</w:t>
      </w:r>
      <w:r w:rsidR="00C464FA">
        <w:rPr>
          <w:rFonts w:hint="eastAsia"/>
        </w:rPr>
        <w:t>高于</w:t>
      </w:r>
      <w:r w:rsidR="00DC338E">
        <w:rPr>
          <w:rFonts w:hint="eastAsia"/>
        </w:rPr>
        <w:t>人工生成的次数</w:t>
      </w:r>
      <w:r w:rsidR="00D904F6">
        <w:rPr>
          <w:rFonts w:hint="eastAsia"/>
        </w:rPr>
        <w:t>，</w:t>
      </w:r>
      <w:r w:rsidR="00D27533">
        <w:rPr>
          <w:rFonts w:hint="eastAsia"/>
        </w:rPr>
        <w:t>“</w:t>
      </w:r>
      <w:proofErr w:type="spellStart"/>
      <w:r w:rsidR="008B776D">
        <w:rPr>
          <w:rFonts w:hint="eastAsia"/>
        </w:rPr>
        <w:t>CMuJava</w:t>
      </w:r>
      <w:proofErr w:type="spellEnd"/>
      <w:r w:rsidR="008B776D">
        <w:rPr>
          <w:rFonts w:hint="eastAsia"/>
        </w:rPr>
        <w:t>=</w:t>
      </w:r>
      <w:r w:rsidR="008B776D">
        <w:rPr>
          <w:rFonts w:hint="eastAsia"/>
        </w:rPr>
        <w:t>测试人员</w:t>
      </w:r>
      <w:r w:rsidR="00D27533">
        <w:rPr>
          <w:rFonts w:hint="eastAsia"/>
        </w:rPr>
        <w:t>”</w:t>
      </w:r>
      <w:r w:rsidR="00DC338E">
        <w:rPr>
          <w:rFonts w:hint="eastAsia"/>
        </w:rPr>
        <w:t>表示两种方式生成并发变异体正确率相等的次数</w:t>
      </w:r>
      <w:r w:rsidR="00D27533">
        <w:rPr>
          <w:rFonts w:hint="eastAsia"/>
        </w:rPr>
        <w:t>.</w:t>
      </w:r>
      <w:r w:rsidR="00795521">
        <w:rPr>
          <w:rFonts w:hint="eastAsia"/>
        </w:rPr>
        <w:t>由于</w:t>
      </w:r>
      <w:proofErr w:type="spellStart"/>
      <w:r w:rsidR="0087179D" w:rsidRPr="00B96684">
        <w:rPr>
          <w:rFonts w:hint="eastAsia"/>
        </w:rPr>
        <w:t>CMuJava</w:t>
      </w:r>
      <w:proofErr w:type="spellEnd"/>
      <w:r w:rsidR="00B96684">
        <w:rPr>
          <w:rFonts w:hint="eastAsia"/>
        </w:rPr>
        <w:t>具有</w:t>
      </w:r>
      <w:r w:rsidR="0087179D" w:rsidRPr="00B96684">
        <w:rPr>
          <w:rFonts w:hint="eastAsia"/>
        </w:rPr>
        <w:t>语法检查功能</w:t>
      </w:r>
      <w:r w:rsidR="0087179D" w:rsidRPr="00B96684">
        <w:rPr>
          <w:rFonts w:hint="eastAsia"/>
        </w:rPr>
        <w:t>,</w:t>
      </w:r>
      <w:r w:rsidR="0087179D" w:rsidRPr="00B96684">
        <w:rPr>
          <w:rFonts w:hint="eastAsia"/>
        </w:rPr>
        <w:t>如果生成的变异体无法通过语法检查</w:t>
      </w:r>
      <w:r w:rsidR="0087179D" w:rsidRPr="00B96684">
        <w:rPr>
          <w:rFonts w:hint="eastAsia"/>
        </w:rPr>
        <w:t>,</w:t>
      </w:r>
      <w:r w:rsidR="0087179D">
        <w:rPr>
          <w:rFonts w:hint="eastAsia"/>
        </w:rPr>
        <w:t>则不会被输出到文件系统中</w:t>
      </w:r>
      <w:r w:rsidR="00DC338E">
        <w:rPr>
          <w:rFonts w:hint="eastAsia"/>
        </w:rPr>
        <w:t>,</w:t>
      </w:r>
      <w:r w:rsidR="00B96684">
        <w:rPr>
          <w:rFonts w:hint="eastAsia"/>
        </w:rPr>
        <w:t>因此</w:t>
      </w:r>
      <w:proofErr w:type="spellStart"/>
      <w:r w:rsidR="0087179D">
        <w:rPr>
          <w:rFonts w:hint="eastAsia"/>
        </w:rPr>
        <w:t>CMuJava</w:t>
      </w:r>
      <w:proofErr w:type="spellEnd"/>
      <w:r w:rsidR="0087179D">
        <w:rPr>
          <w:rFonts w:hint="eastAsia"/>
        </w:rPr>
        <w:t>生成变异体的正确率</w:t>
      </w:r>
      <w:r w:rsidR="00B96684">
        <w:rPr>
          <w:rFonts w:hint="eastAsia"/>
        </w:rPr>
        <w:t>均</w:t>
      </w:r>
      <w:r w:rsidR="0087179D">
        <w:rPr>
          <w:rFonts w:hint="eastAsia"/>
        </w:rPr>
        <w:t>为</w:t>
      </w:r>
      <w:r w:rsidR="0087179D">
        <w:rPr>
          <w:rFonts w:hint="eastAsia"/>
        </w:rPr>
        <w:t>1</w:t>
      </w:r>
      <w:r w:rsidR="0087179D">
        <w:t>00</w:t>
      </w:r>
      <w:r w:rsidR="0087179D">
        <w:rPr>
          <w:rFonts w:hint="eastAsia"/>
        </w:rPr>
        <w:t>%.</w:t>
      </w:r>
      <w:r w:rsidR="00795521">
        <w:rPr>
          <w:rFonts w:hint="eastAsia"/>
        </w:rPr>
        <w:t>由于测试人员的能力</w:t>
      </w:r>
      <w:r w:rsidR="0087179D">
        <w:rPr>
          <w:rFonts w:hint="eastAsia"/>
        </w:rPr>
        <w:t>差异</w:t>
      </w:r>
      <w:r w:rsidR="0087179D">
        <w:rPr>
          <w:rFonts w:hint="eastAsia"/>
        </w:rPr>
        <w:t>,</w:t>
      </w:r>
      <w:r w:rsidR="0087179D">
        <w:rPr>
          <w:rFonts w:hint="eastAsia"/>
        </w:rPr>
        <w:t>部分测试人员生成</w:t>
      </w:r>
      <w:r w:rsidR="00795521">
        <w:rPr>
          <w:rFonts w:hint="eastAsia"/>
        </w:rPr>
        <w:t>的并发变异体有错</w:t>
      </w:r>
      <w:r w:rsidR="00795521">
        <w:rPr>
          <w:rFonts w:hint="eastAsia"/>
        </w:rPr>
        <w:t>.</w:t>
      </w:r>
      <w:r w:rsidR="00795521">
        <w:rPr>
          <w:rFonts w:hint="eastAsia"/>
        </w:rPr>
        <w:t>其中</w:t>
      </w:r>
      <w:r w:rsidR="00795521">
        <w:rPr>
          <w:rFonts w:hint="eastAsia"/>
        </w:rPr>
        <w:t>,</w:t>
      </w:r>
      <w:r w:rsidR="0087179D">
        <w:rPr>
          <w:rFonts w:hint="eastAsia"/>
        </w:rPr>
        <w:t>TID</w:t>
      </w:r>
      <w:r w:rsidR="0087179D">
        <w:rPr>
          <w:rFonts w:hint="eastAsia"/>
        </w:rPr>
        <w:t>、</w:t>
      </w:r>
      <w:r w:rsidR="0087179D" w:rsidRPr="0034527A">
        <w:rPr>
          <w:szCs w:val="18"/>
        </w:rPr>
        <w:t>FGH</w:t>
      </w:r>
      <w:r w:rsidR="0087179D">
        <w:rPr>
          <w:rFonts w:hint="eastAsia"/>
          <w:szCs w:val="18"/>
        </w:rPr>
        <w:t>、</w:t>
      </w:r>
      <w:r w:rsidR="0087179D">
        <w:rPr>
          <w:rFonts w:hint="eastAsia"/>
        </w:rPr>
        <w:t>TFTS</w:t>
      </w:r>
      <w:r w:rsidR="00795521">
        <w:rPr>
          <w:rFonts w:hint="eastAsia"/>
        </w:rPr>
        <w:t>三个实验对象中</w:t>
      </w:r>
      <w:r w:rsidR="00795521">
        <w:rPr>
          <w:rFonts w:hint="eastAsia"/>
        </w:rPr>
        <w:t>,</w:t>
      </w:r>
      <w:r w:rsidR="0087179D">
        <w:rPr>
          <w:rFonts w:hint="eastAsia"/>
        </w:rPr>
        <w:t>人工生成</w:t>
      </w:r>
      <w:r w:rsidR="00795521">
        <w:rPr>
          <w:rFonts w:hint="eastAsia"/>
        </w:rPr>
        <w:t>的</w:t>
      </w:r>
      <w:r w:rsidR="0087179D">
        <w:rPr>
          <w:rFonts w:hint="eastAsia"/>
        </w:rPr>
        <w:t>并发变异体</w:t>
      </w:r>
      <w:r w:rsidR="00795521">
        <w:rPr>
          <w:rFonts w:hint="eastAsia"/>
        </w:rPr>
        <w:t>的</w:t>
      </w:r>
      <w:r w:rsidR="0087179D">
        <w:rPr>
          <w:rFonts w:hint="eastAsia"/>
        </w:rPr>
        <w:t>正确率较低</w:t>
      </w:r>
      <w:r w:rsidR="0087179D">
        <w:rPr>
          <w:rFonts w:hint="eastAsia"/>
        </w:rPr>
        <w:t>.</w:t>
      </w:r>
      <w:r w:rsidR="00AE796E">
        <w:rPr>
          <w:rFonts w:hint="eastAsia"/>
        </w:rPr>
        <w:t>上述结果表明</w:t>
      </w:r>
      <w:r w:rsidR="0087179D">
        <w:rPr>
          <w:rFonts w:hint="eastAsia"/>
        </w:rPr>
        <w:t>,</w:t>
      </w:r>
      <w:proofErr w:type="spellStart"/>
      <w:r w:rsidR="00AE796E" w:rsidRPr="00795521">
        <w:rPr>
          <w:rFonts w:hint="eastAsia"/>
        </w:rPr>
        <w:t>CMuJava</w:t>
      </w:r>
      <w:proofErr w:type="spellEnd"/>
      <w:r w:rsidR="00AE796E">
        <w:rPr>
          <w:rFonts w:hint="eastAsia"/>
        </w:rPr>
        <w:t>有助于提升手工生成并</w:t>
      </w:r>
      <w:r w:rsidR="0087179D">
        <w:rPr>
          <w:rFonts w:hint="eastAsia"/>
        </w:rPr>
        <w:t>发变异体的正确率</w:t>
      </w:r>
      <w:r w:rsidR="00AE796E">
        <w:rPr>
          <w:rFonts w:hint="eastAsia"/>
        </w:rPr>
        <w:t>.</w:t>
      </w:r>
    </w:p>
    <w:p w:rsidR="004D691C" w:rsidRDefault="009C0D33" w:rsidP="00747EB1">
      <w:pPr>
        <w:pStyle w:val="a0"/>
        <w:ind w:firstLine="432"/>
        <w:jc w:val="center"/>
      </w:pPr>
      <w:r>
        <w:rPr>
          <w:rFonts w:asciiTheme="minorHAnsi" w:eastAsiaTheme="minorEastAsia" w:hAnsiTheme="minorHAnsi" w:cstheme="minorBidi" w:hint="eastAsia"/>
          <w:kern w:val="0"/>
          <w:sz w:val="21"/>
          <w:szCs w:val="22"/>
        </w:rPr>
        <w:object w:dxaOrig="3515" w:dyaOrig="1161">
          <v:shape id="_x0000_i1028" type="#_x0000_t75" style="width:307.45pt;height:101.6pt" o:ole="">
            <v:imagedata r:id="rId16" o:title=""/>
          </v:shape>
          <o:OLEObject Type="Embed" ProgID="Origin95.Graph" ShapeID="_x0000_i1028" DrawAspect="Content" ObjectID="_1639569075" r:id="rId17"/>
        </w:object>
      </w:r>
    </w:p>
    <w:p w:rsidR="00926067" w:rsidRDefault="00926067" w:rsidP="00F5647F">
      <w:pPr>
        <w:pStyle w:val="a0"/>
        <w:spacing w:beforeLines="30" w:before="85"/>
        <w:ind w:firstLine="372"/>
        <w:jc w:val="center"/>
      </w:pPr>
      <w:r>
        <w:rPr>
          <w:rFonts w:hint="eastAsia"/>
        </w:rPr>
        <w:t>Fig.</w:t>
      </w:r>
      <w:r w:rsidR="00DC707B">
        <w:rPr>
          <w:rFonts w:hint="eastAsia"/>
        </w:rPr>
        <w:t>7</w:t>
      </w:r>
      <w:r>
        <w:rPr>
          <w:rFonts w:hint="eastAsia"/>
        </w:rPr>
        <w:t xml:space="preserve"> </w:t>
      </w:r>
      <w:r w:rsidR="00795521">
        <w:rPr>
          <w:rFonts w:hint="eastAsia"/>
        </w:rPr>
        <w:t>Comparison</w:t>
      </w:r>
      <w:r w:rsidR="00795521">
        <w:t xml:space="preserve"> </w:t>
      </w:r>
      <w:r w:rsidR="00795521">
        <w:rPr>
          <w:rFonts w:hint="eastAsia"/>
        </w:rPr>
        <w:t>o</w:t>
      </w:r>
      <w:r w:rsidR="00795521">
        <w:t>f c</w:t>
      </w:r>
      <w:r w:rsidR="00B63C6B">
        <w:t>orrect</w:t>
      </w:r>
      <w:r w:rsidR="00795521">
        <w:t xml:space="preserve">ness </w:t>
      </w:r>
      <w:r w:rsidR="00B00652">
        <w:t xml:space="preserve">of concurrent </w:t>
      </w:r>
      <w:r w:rsidR="00B00652">
        <w:rPr>
          <w:rFonts w:hint="eastAsia"/>
        </w:rPr>
        <w:t>mutants</w:t>
      </w:r>
      <w:r w:rsidR="00795521">
        <w:t xml:space="preserve"> generated by </w:t>
      </w:r>
      <w:proofErr w:type="spellStart"/>
      <w:r w:rsidR="00795521">
        <w:t>CMuJava</w:t>
      </w:r>
      <w:proofErr w:type="spellEnd"/>
      <w:r w:rsidR="00795521">
        <w:t xml:space="preserve">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DC707B">
        <w:rPr>
          <w:rFonts w:hint="eastAsia"/>
        </w:rPr>
        <w:t>7</w:t>
      </w:r>
      <w:r w:rsidR="00B00652">
        <w:rPr>
          <w:rFonts w:hint="eastAsia"/>
        </w:rPr>
        <w:t xml:space="preserve"> </w:t>
      </w:r>
      <w:proofErr w:type="spellStart"/>
      <w:r w:rsidR="00AE796E">
        <w:t>CMuJava</w:t>
      </w:r>
      <w:proofErr w:type="spellEnd"/>
      <w:r w:rsidR="00AE796E">
        <w:rPr>
          <w:rFonts w:hint="eastAsia"/>
        </w:rPr>
        <w:t>与人工生成</w:t>
      </w:r>
      <w:r w:rsidR="00B00652">
        <w:rPr>
          <w:rFonts w:hint="eastAsia"/>
        </w:rPr>
        <w:t>并发变异体</w:t>
      </w:r>
      <w:r w:rsidR="00AE796E">
        <w:rPr>
          <w:rFonts w:hint="eastAsia"/>
        </w:rPr>
        <w:t>的</w:t>
      </w:r>
      <w:r w:rsidR="00B00652">
        <w:rPr>
          <w:rFonts w:hint="eastAsia"/>
        </w:rPr>
        <w:t>正确率</w:t>
      </w:r>
      <w:r w:rsidR="00AE796E">
        <w:rPr>
          <w:rFonts w:hint="eastAsia"/>
        </w:rPr>
        <w:t>比较</w:t>
      </w:r>
    </w:p>
    <w:p w:rsidR="004013D4" w:rsidRPr="00815DA1" w:rsidRDefault="001C5649" w:rsidP="003D0023">
      <w:pPr>
        <w:pStyle w:val="a0"/>
        <w:spacing w:beforeLines="50" w:before="142" w:afterLines="50" w:after="142"/>
        <w:ind w:firstLine="372"/>
        <w:jc w:val="left"/>
        <w:rPr>
          <w:u w:val="single"/>
        </w:rPr>
      </w:pPr>
      <w:r>
        <w:rPr>
          <w:rFonts w:hint="eastAsia"/>
        </w:rPr>
        <w:t>(2</w:t>
      </w:r>
      <w:r w:rsidR="003D0023">
        <w:t>)</w:t>
      </w:r>
      <w:r w:rsidR="003D0023">
        <w:rPr>
          <w:rFonts w:hint="eastAsia"/>
        </w:rPr>
        <w:t xml:space="preserve"> </w:t>
      </w:r>
      <w:r w:rsidRPr="001C5649">
        <w:rPr>
          <w:rFonts w:hint="eastAsia"/>
          <w:b/>
        </w:rPr>
        <w:t>并发变异体</w:t>
      </w:r>
      <w:r>
        <w:rPr>
          <w:rFonts w:hint="eastAsia"/>
          <w:b/>
        </w:rPr>
        <w:t>生成的完备性评估结果</w:t>
      </w:r>
      <w:r>
        <w:rPr>
          <w:rFonts w:hint="eastAsia"/>
        </w:rPr>
        <w:t>.</w:t>
      </w:r>
      <w:r>
        <w:t xml:space="preserve"> </w:t>
      </w:r>
      <w:r w:rsidR="004013D4">
        <w:rPr>
          <w:rFonts w:hint="eastAsia"/>
        </w:rPr>
        <w:t>图</w:t>
      </w:r>
      <w:r w:rsidR="00DC707B">
        <w:rPr>
          <w:rFonts w:hint="eastAsia"/>
        </w:rPr>
        <w:t>8</w:t>
      </w:r>
      <w:r w:rsidR="00092BC7">
        <w:rPr>
          <w:rFonts w:hint="eastAsia"/>
        </w:rPr>
        <w:t>显示了针对不同实验对象</w:t>
      </w:r>
      <w:r w:rsidR="00092BC7">
        <w:rPr>
          <w:rFonts w:hint="eastAsia"/>
        </w:rPr>
        <w:t>,</w:t>
      </w:r>
      <w:r w:rsidR="004013D4">
        <w:rPr>
          <w:rFonts w:hint="eastAsia"/>
        </w:rPr>
        <w:t>测试人员和</w:t>
      </w:r>
      <w:proofErr w:type="spellStart"/>
      <w:r w:rsidR="004013D4">
        <w:rPr>
          <w:rFonts w:hint="eastAsia"/>
        </w:rPr>
        <w:t>CMuJava</w:t>
      </w:r>
      <w:proofErr w:type="spellEnd"/>
      <w:r w:rsidR="004013D4">
        <w:rPr>
          <w:rFonts w:hint="eastAsia"/>
        </w:rPr>
        <w:t>两种方式生成并发变异体数量</w:t>
      </w:r>
      <w:r w:rsidR="00815DA1">
        <w:rPr>
          <w:rFonts w:hint="eastAsia"/>
        </w:rPr>
        <w:t>平均值</w:t>
      </w:r>
      <w:r w:rsidR="004013D4">
        <w:rPr>
          <w:rFonts w:hint="eastAsia"/>
        </w:rPr>
        <w:t>的</w:t>
      </w:r>
      <w:r w:rsidR="00815DA1">
        <w:rPr>
          <w:rFonts w:hint="eastAsia"/>
        </w:rPr>
        <w:t>对</w:t>
      </w:r>
      <w:r w:rsidR="004013D4">
        <w:rPr>
          <w:rFonts w:hint="eastAsia"/>
        </w:rPr>
        <w:t>比</w:t>
      </w:r>
      <w:r w:rsidR="00815DA1">
        <w:rPr>
          <w:rFonts w:hint="eastAsia"/>
        </w:rPr>
        <w:t>结果</w:t>
      </w:r>
      <w:r w:rsidR="00815DA1">
        <w:rPr>
          <w:rFonts w:hint="eastAsia"/>
        </w:rPr>
        <w:t>.</w:t>
      </w:r>
      <w:r w:rsidR="004013D4">
        <w:rPr>
          <w:rFonts w:hint="eastAsia"/>
        </w:rPr>
        <w:t>对于简单程序</w:t>
      </w:r>
      <w:r w:rsidR="004013D4">
        <w:rPr>
          <w:rFonts w:hint="eastAsia"/>
        </w:rPr>
        <w:t>(</w:t>
      </w:r>
      <w:r w:rsidR="004013D4">
        <w:rPr>
          <w:rFonts w:hint="eastAsia"/>
        </w:rPr>
        <w:t>如</w:t>
      </w:r>
      <w:r w:rsidR="004013D4">
        <w:rPr>
          <w:rFonts w:hint="eastAsia"/>
        </w:rPr>
        <w:t>Bin</w:t>
      </w:r>
      <w:r w:rsidR="004013D4">
        <w:rPr>
          <w:rFonts w:hint="eastAsia"/>
        </w:rPr>
        <w:t>程序</w:t>
      </w:r>
      <w:r w:rsidR="004013D4">
        <w:rPr>
          <w:rFonts w:hint="eastAsia"/>
        </w:rPr>
        <w:t>)</w:t>
      </w:r>
      <w:r w:rsidR="00815DA1">
        <w:t>,</w:t>
      </w:r>
      <w:r w:rsidR="004013D4" w:rsidRPr="0012561B">
        <w:rPr>
          <w:rFonts w:hint="eastAsia"/>
        </w:rPr>
        <w:t>测试人员和</w:t>
      </w:r>
      <w:proofErr w:type="spellStart"/>
      <w:r w:rsidR="004013D4" w:rsidRPr="0012561B">
        <w:rPr>
          <w:rFonts w:hint="eastAsia"/>
        </w:rPr>
        <w:t>C</w:t>
      </w:r>
      <w:r w:rsidR="004013D4">
        <w:rPr>
          <w:rFonts w:hint="eastAsia"/>
        </w:rPr>
        <w:t>MuJava</w:t>
      </w:r>
      <w:proofErr w:type="spellEnd"/>
      <w:r w:rsidR="00092BC7">
        <w:rPr>
          <w:rFonts w:hint="eastAsia"/>
        </w:rPr>
        <w:t>均</w:t>
      </w:r>
      <w:r w:rsidR="004013D4">
        <w:rPr>
          <w:rFonts w:hint="eastAsia"/>
        </w:rPr>
        <w:t>能够正确识别程序中的并发机制并生成所有的并发变异体</w:t>
      </w:r>
      <w:r w:rsidR="00D37AEC">
        <w:rPr>
          <w:rFonts w:hint="eastAsia"/>
        </w:rPr>
        <w:t>.</w:t>
      </w:r>
      <w:r w:rsidR="00D37AEC" w:rsidRPr="00D37AEC">
        <w:rPr>
          <w:rFonts w:hint="eastAsia"/>
        </w:rPr>
        <w:t>随着</w:t>
      </w:r>
      <w:r w:rsidR="004013D4" w:rsidRPr="00D37AEC">
        <w:rPr>
          <w:rFonts w:hint="eastAsia"/>
        </w:rPr>
        <w:t>并发程序代码复杂度</w:t>
      </w:r>
      <w:r w:rsidR="00D37AEC">
        <w:rPr>
          <w:rFonts w:hint="eastAsia"/>
        </w:rPr>
        <w:t>与适用</w:t>
      </w:r>
      <w:r w:rsidR="004013D4" w:rsidRPr="00D37AEC">
        <w:rPr>
          <w:rFonts w:hint="eastAsia"/>
        </w:rPr>
        <w:t>的并发变异算子数量的增加</w:t>
      </w:r>
      <w:r w:rsidR="004013D4" w:rsidRPr="00D37AEC">
        <w:rPr>
          <w:rFonts w:hint="eastAsia"/>
        </w:rPr>
        <w:t>,</w:t>
      </w:r>
      <w:r w:rsidR="004013D4" w:rsidRPr="00D37AEC">
        <w:rPr>
          <w:rFonts w:hint="eastAsia"/>
        </w:rPr>
        <w:t>人工生成方式遗漏的并发变异体数量</w:t>
      </w:r>
      <w:r w:rsidR="00D37AEC">
        <w:rPr>
          <w:rFonts w:hint="eastAsia"/>
        </w:rPr>
        <w:t>增加</w:t>
      </w:r>
      <w:r w:rsidR="00E40EEC" w:rsidRPr="00D37AEC">
        <w:rPr>
          <w:rFonts w:hint="eastAsia"/>
        </w:rPr>
        <w:t>,</w:t>
      </w:r>
      <w:r w:rsidR="00E54121">
        <w:rPr>
          <w:rFonts w:hint="eastAsia"/>
        </w:rPr>
        <w:t xml:space="preserve"> </w:t>
      </w:r>
      <w:proofErr w:type="spellStart"/>
      <w:r w:rsidR="00E40EEC" w:rsidRPr="00D37AEC">
        <w:rPr>
          <w:rFonts w:hint="eastAsia"/>
        </w:rPr>
        <w:t>CMuJava</w:t>
      </w:r>
      <w:proofErr w:type="spellEnd"/>
      <w:r w:rsidR="00E40EEC" w:rsidRPr="00D37AEC">
        <w:rPr>
          <w:rFonts w:hint="eastAsia"/>
        </w:rPr>
        <w:t>依然能够正确识别程序中的</w:t>
      </w:r>
      <w:r w:rsidR="00044061" w:rsidRPr="00D37AEC">
        <w:rPr>
          <w:rFonts w:hint="eastAsia"/>
        </w:rPr>
        <w:t>所有可变异点并生成相应的</w:t>
      </w:r>
      <w:r w:rsidR="00E40EEC" w:rsidRPr="00D37AEC">
        <w:rPr>
          <w:rFonts w:hint="eastAsia"/>
        </w:rPr>
        <w:t>并发变异体</w:t>
      </w:r>
      <w:r w:rsidR="004013D4" w:rsidRPr="00D37AEC">
        <w:rPr>
          <w:rFonts w:hint="eastAsia"/>
        </w:rPr>
        <w:t>.</w:t>
      </w:r>
      <w:r w:rsidR="00815DA1" w:rsidRPr="00D37AEC">
        <w:rPr>
          <w:rFonts w:hint="eastAsia"/>
        </w:rPr>
        <w:t>上述实验结果表明</w:t>
      </w:r>
      <w:r w:rsidR="00815DA1" w:rsidRPr="00D37AEC">
        <w:rPr>
          <w:rFonts w:hint="eastAsia"/>
        </w:rPr>
        <w:t>,</w:t>
      </w:r>
      <w:r w:rsidR="00815DA1" w:rsidRPr="00D37AEC">
        <w:t xml:space="preserve"> </w:t>
      </w:r>
      <w:proofErr w:type="spellStart"/>
      <w:r w:rsidR="00D37AEC" w:rsidRPr="00D37AEC">
        <w:rPr>
          <w:rFonts w:hint="eastAsia"/>
        </w:rPr>
        <w:t>CMuJava</w:t>
      </w:r>
      <w:proofErr w:type="spellEnd"/>
      <w:r w:rsidR="00D37AEC">
        <w:rPr>
          <w:rFonts w:hint="eastAsia"/>
        </w:rPr>
        <w:t>可以生成完备的</w:t>
      </w:r>
      <w:r w:rsidR="00092BC7" w:rsidRPr="00D37AEC">
        <w:rPr>
          <w:rFonts w:hint="eastAsia"/>
        </w:rPr>
        <w:t>并发变异体</w:t>
      </w:r>
      <w:r w:rsidR="00D37AEC">
        <w:rPr>
          <w:rFonts w:hint="eastAsia"/>
        </w:rPr>
        <w:t>集合</w:t>
      </w:r>
      <w:r w:rsidR="00092BC7" w:rsidRPr="00D37AEC">
        <w:rPr>
          <w:rFonts w:hint="eastAsia"/>
        </w:rPr>
        <w:t>.</w:t>
      </w:r>
    </w:p>
    <w:p w:rsidR="00982904" w:rsidRDefault="00A30D7B" w:rsidP="00E25DB9">
      <w:pPr>
        <w:pStyle w:val="a0"/>
        <w:ind w:firstLine="432"/>
        <w:jc w:val="center"/>
      </w:pPr>
      <w:r>
        <w:rPr>
          <w:rFonts w:asciiTheme="minorHAnsi" w:eastAsiaTheme="minorEastAsia" w:hAnsiTheme="minorHAnsi" w:cstheme="minorBidi"/>
          <w:kern w:val="0"/>
          <w:sz w:val="21"/>
          <w:szCs w:val="22"/>
        </w:rPr>
        <w:object w:dxaOrig="3570" w:dyaOrig="1125">
          <v:shape id="_x0000_i1029" type="#_x0000_t75" style="width:313.6pt;height:98.95pt" o:ole="">
            <v:imagedata r:id="rId18" o:title=""/>
          </v:shape>
          <o:OLEObject Type="Embed" ProgID="Origin95.Graph" ShapeID="_x0000_i1029" DrawAspect="Content" ObjectID="_1639569076" r:id="rId19"/>
        </w:object>
      </w:r>
    </w:p>
    <w:p w:rsidR="00926067" w:rsidRDefault="00926067" w:rsidP="00F5647F">
      <w:pPr>
        <w:pStyle w:val="a0"/>
        <w:spacing w:beforeLines="30" w:before="85"/>
        <w:ind w:firstLine="372"/>
        <w:jc w:val="center"/>
      </w:pPr>
      <w:r>
        <w:rPr>
          <w:rFonts w:hint="eastAsia"/>
        </w:rPr>
        <w:t>Fig.</w:t>
      </w:r>
      <w:r w:rsidR="00DC707B">
        <w:rPr>
          <w:rFonts w:hint="eastAsia"/>
        </w:rPr>
        <w:t>8</w:t>
      </w:r>
      <w:r>
        <w:rPr>
          <w:rFonts w:hint="eastAsia"/>
        </w:rPr>
        <w:t xml:space="preserve"> </w:t>
      </w:r>
      <w:r w:rsidR="00AE796E">
        <w:rPr>
          <w:rFonts w:hint="eastAsia"/>
        </w:rPr>
        <w:t>C</w:t>
      </w:r>
      <w:r w:rsidR="00AE796E">
        <w:t>omparison of n</w:t>
      </w:r>
      <w:r w:rsidR="00B63C6B">
        <w:rPr>
          <w:rFonts w:hint="eastAsia"/>
        </w:rPr>
        <w:t>umber</w:t>
      </w:r>
      <w:r w:rsidR="00AE796E">
        <w:t>s</w:t>
      </w:r>
      <w:r w:rsidR="00B00652">
        <w:rPr>
          <w:rFonts w:hint="eastAsia"/>
        </w:rPr>
        <w:t xml:space="preserve"> of concurrent mutants</w:t>
      </w:r>
      <w:r w:rsidR="00AE796E" w:rsidRPr="00AE796E">
        <w:t xml:space="preserve"> </w:t>
      </w:r>
      <w:r w:rsidR="00AE796E">
        <w:t xml:space="preserve">generated by </w:t>
      </w:r>
      <w:proofErr w:type="spellStart"/>
      <w:r w:rsidR="00AE796E">
        <w:t>CMuJava</w:t>
      </w:r>
      <w:proofErr w:type="spellEnd"/>
      <w:r w:rsidR="00AE796E">
        <w:t xml:space="preserve">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DC707B">
        <w:rPr>
          <w:rFonts w:hint="eastAsia"/>
        </w:rPr>
        <w:t>8</w:t>
      </w:r>
      <w:r w:rsidR="00B00652">
        <w:rPr>
          <w:rFonts w:hint="eastAsia"/>
        </w:rPr>
        <w:t xml:space="preserve"> </w:t>
      </w:r>
      <w:proofErr w:type="spellStart"/>
      <w:r w:rsidR="00AE796E">
        <w:t>CMuJava</w:t>
      </w:r>
      <w:proofErr w:type="spellEnd"/>
      <w:r w:rsidR="00AE796E">
        <w:rPr>
          <w:rFonts w:hint="eastAsia"/>
        </w:rPr>
        <w:t>与人工生成的</w:t>
      </w:r>
      <w:r w:rsidR="00B00652">
        <w:rPr>
          <w:rFonts w:hint="eastAsia"/>
        </w:rPr>
        <w:t>并发变异体数量</w:t>
      </w:r>
      <w:r w:rsidR="00AE796E">
        <w:rPr>
          <w:rFonts w:hint="eastAsia"/>
        </w:rPr>
        <w:t>比较</w:t>
      </w:r>
    </w:p>
    <w:p w:rsidR="00677D23" w:rsidRDefault="001C5649" w:rsidP="007139B0">
      <w:pPr>
        <w:pStyle w:val="a0"/>
        <w:tabs>
          <w:tab w:val="clear" w:pos="357"/>
        </w:tabs>
        <w:spacing w:beforeLines="50" w:before="142"/>
        <w:ind w:firstLine="372"/>
        <w:jc w:val="left"/>
      </w:pPr>
      <w:r>
        <w:rPr>
          <w:rFonts w:hint="eastAsia"/>
        </w:rPr>
        <w:t>(3</w:t>
      </w:r>
      <w:r>
        <w:t>)</w:t>
      </w:r>
      <w:r w:rsidR="003D0023">
        <w:rPr>
          <w:rFonts w:hint="eastAsia"/>
        </w:rPr>
        <w:t xml:space="preserve"> </w:t>
      </w:r>
      <w:r w:rsidRPr="001C5649">
        <w:rPr>
          <w:rFonts w:hint="eastAsia"/>
          <w:b/>
        </w:rPr>
        <w:t>并发变异体</w:t>
      </w:r>
      <w:r>
        <w:rPr>
          <w:rFonts w:hint="eastAsia"/>
          <w:b/>
        </w:rPr>
        <w:t>生成效率评估结果</w:t>
      </w:r>
      <w:r>
        <w:rPr>
          <w:rFonts w:hint="eastAsia"/>
        </w:rPr>
        <w:t>.</w:t>
      </w:r>
      <w:r w:rsidR="001653F5" w:rsidRPr="001653F5">
        <w:rPr>
          <w:rFonts w:hint="eastAsia"/>
        </w:rPr>
        <w:t>表</w:t>
      </w:r>
      <w:r w:rsidR="001653F5" w:rsidRPr="001653F5">
        <w:rPr>
          <w:rFonts w:hint="eastAsia"/>
        </w:rPr>
        <w:t>3</w:t>
      </w:r>
      <w:r w:rsidR="001653F5">
        <w:rPr>
          <w:rFonts w:hint="eastAsia"/>
        </w:rPr>
        <w:t>与图</w:t>
      </w:r>
      <w:r w:rsidR="00DC707B">
        <w:rPr>
          <w:rFonts w:hint="eastAsia"/>
        </w:rPr>
        <w:t>9</w:t>
      </w:r>
      <w:r w:rsidR="001653F5">
        <w:rPr>
          <w:rFonts w:hint="eastAsia"/>
        </w:rPr>
        <w:t>比较</w:t>
      </w:r>
      <w:r w:rsidR="00481F7D">
        <w:rPr>
          <w:rFonts w:hint="eastAsia"/>
        </w:rPr>
        <w:t>了</w:t>
      </w:r>
      <w:r w:rsidR="001653F5">
        <w:rPr>
          <w:rFonts w:hint="eastAsia"/>
        </w:rPr>
        <w:t>测试人员</w:t>
      </w:r>
      <w:r w:rsidR="00481F7D">
        <w:rPr>
          <w:rFonts w:hint="eastAsia"/>
        </w:rPr>
        <w:t>与</w:t>
      </w:r>
      <w:proofErr w:type="spellStart"/>
      <w:r w:rsidR="00481F7D">
        <w:rPr>
          <w:rFonts w:hint="eastAsia"/>
        </w:rPr>
        <w:t>CMuJava</w:t>
      </w:r>
      <w:proofErr w:type="spellEnd"/>
      <w:r w:rsidR="001653F5">
        <w:rPr>
          <w:rFonts w:hint="eastAsia"/>
        </w:rPr>
        <w:t>生成</w:t>
      </w:r>
      <w:r w:rsidR="00CB18F0" w:rsidRPr="001653F5">
        <w:rPr>
          <w:rFonts w:hint="eastAsia"/>
        </w:rPr>
        <w:t>并发变异体</w:t>
      </w:r>
      <w:r w:rsidR="001653F5">
        <w:rPr>
          <w:rFonts w:hint="eastAsia"/>
        </w:rPr>
        <w:t>的效率</w:t>
      </w:r>
      <w:r w:rsidR="00CB18F0" w:rsidRPr="001653F5">
        <w:rPr>
          <w:rFonts w:hint="eastAsia"/>
        </w:rPr>
        <w:t>.</w:t>
      </w:r>
      <w:r w:rsidR="00712AB5">
        <w:rPr>
          <w:rFonts w:hint="eastAsia"/>
        </w:rPr>
        <w:t>表中列出了五个测试人员</w:t>
      </w:r>
      <w:r w:rsidR="00712AB5">
        <w:rPr>
          <w:rFonts w:hint="eastAsia"/>
        </w:rPr>
        <w:t>(T</w:t>
      </w:r>
      <w:r w:rsidR="00712AB5">
        <w:rPr>
          <w:rFonts w:hint="eastAsia"/>
          <w:vertAlign w:val="subscript"/>
        </w:rPr>
        <w:t>1</w:t>
      </w:r>
      <w:r w:rsidR="007B7553">
        <w:rPr>
          <w:rFonts w:hint="eastAsia"/>
        </w:rPr>
        <w:t>~</w:t>
      </w:r>
      <w:r w:rsidR="00712AB5">
        <w:rPr>
          <w:rFonts w:hint="eastAsia"/>
        </w:rPr>
        <w:t>T</w:t>
      </w:r>
      <w:r w:rsidR="00712AB5">
        <w:rPr>
          <w:rFonts w:hint="eastAsia"/>
          <w:vertAlign w:val="subscript"/>
        </w:rPr>
        <w:t>5</w:t>
      </w:r>
      <w:r w:rsidR="00712AB5">
        <w:rPr>
          <w:rFonts w:hint="eastAsia"/>
        </w:rPr>
        <w:t>)</w:t>
      </w:r>
      <w:r w:rsidR="00712AB5">
        <w:rPr>
          <w:rFonts w:hint="eastAsia"/>
        </w:rPr>
        <w:t>人工生成变异体和</w:t>
      </w:r>
      <w:proofErr w:type="spellStart"/>
      <w:r w:rsidR="00712AB5">
        <w:rPr>
          <w:rFonts w:hint="eastAsia"/>
        </w:rPr>
        <w:t>CMuJava</w:t>
      </w:r>
      <w:proofErr w:type="spellEnd"/>
      <w:r w:rsidR="00DF3D4A">
        <w:rPr>
          <w:rFonts w:hint="eastAsia"/>
        </w:rPr>
        <w:t>重复五次</w:t>
      </w:r>
      <w:r w:rsidR="00DF3D4A">
        <w:rPr>
          <w:rFonts w:hint="eastAsia"/>
        </w:rPr>
        <w:t>(C</w:t>
      </w:r>
      <w:r w:rsidR="00DF3D4A">
        <w:rPr>
          <w:rFonts w:hint="eastAsia"/>
          <w:vertAlign w:val="subscript"/>
        </w:rPr>
        <w:t>1</w:t>
      </w:r>
      <w:r w:rsidR="007B7553">
        <w:t>~</w:t>
      </w:r>
      <w:r w:rsidR="00DF3D4A">
        <w:rPr>
          <w:rFonts w:hint="eastAsia"/>
        </w:rPr>
        <w:t>C</w:t>
      </w:r>
      <w:r w:rsidR="00DF3D4A">
        <w:rPr>
          <w:rFonts w:hint="eastAsia"/>
          <w:vertAlign w:val="subscript"/>
        </w:rPr>
        <w:t>5</w:t>
      </w:r>
      <w:r w:rsidR="00DF3D4A">
        <w:rPr>
          <w:rFonts w:hint="eastAsia"/>
        </w:rPr>
        <w:t>)</w:t>
      </w:r>
      <w:r w:rsidR="00712AB5">
        <w:rPr>
          <w:rFonts w:hint="eastAsia"/>
        </w:rPr>
        <w:t>的时间</w:t>
      </w:r>
      <w:r w:rsidR="00DF3D4A">
        <w:rPr>
          <w:rFonts w:hint="eastAsia"/>
        </w:rPr>
        <w:t>、平均值</w:t>
      </w:r>
      <w:r w:rsidR="00DF3D4A">
        <w:rPr>
          <w:rFonts w:hint="eastAsia"/>
        </w:rPr>
        <w:t>(E)</w:t>
      </w:r>
      <w:r w:rsidR="00EB36C2">
        <w:rPr>
          <w:rFonts w:hint="eastAsia"/>
        </w:rPr>
        <w:t>及</w:t>
      </w:r>
      <w:r w:rsidR="00DF3D4A">
        <w:rPr>
          <w:rFonts w:hint="eastAsia"/>
        </w:rPr>
        <w:t>方差</w:t>
      </w:r>
      <w:r w:rsidR="00DF3D4A">
        <w:rPr>
          <w:rFonts w:hint="eastAsia"/>
        </w:rPr>
        <w:t>(D).</w:t>
      </w:r>
      <w:r w:rsidR="001653F5">
        <w:rPr>
          <w:rFonts w:hint="eastAsia"/>
        </w:rPr>
        <w:t>不难</w:t>
      </w:r>
      <w:r w:rsidR="00CA5B01" w:rsidRPr="001653F5">
        <w:rPr>
          <w:rFonts w:hint="eastAsia"/>
        </w:rPr>
        <w:t>看出</w:t>
      </w:r>
      <w:r w:rsidR="00D75CD0">
        <w:rPr>
          <w:rFonts w:hint="eastAsia"/>
        </w:rPr>
        <w:t>:</w:t>
      </w:r>
      <w:r w:rsidR="00D75CD0">
        <w:t xml:space="preserve"> </w:t>
      </w:r>
      <w:r w:rsidR="001653F5">
        <w:t>1)</w:t>
      </w:r>
      <w:r w:rsidR="00CA5B01" w:rsidRPr="001653F5">
        <w:rPr>
          <w:rFonts w:hint="eastAsia"/>
        </w:rPr>
        <w:t>随着程序</w:t>
      </w:r>
      <w:r w:rsidR="001653F5">
        <w:rPr>
          <w:rFonts w:hint="eastAsia"/>
        </w:rPr>
        <w:t>规模与</w:t>
      </w:r>
      <w:r w:rsidR="00CA5B01" w:rsidRPr="001653F5">
        <w:rPr>
          <w:rFonts w:hint="eastAsia"/>
        </w:rPr>
        <w:t>复杂度的增加</w:t>
      </w:r>
      <w:r w:rsidR="00CA5B01" w:rsidRPr="001653F5">
        <w:rPr>
          <w:rFonts w:hint="eastAsia"/>
        </w:rPr>
        <w:t>,</w:t>
      </w:r>
      <w:r w:rsidR="001653F5" w:rsidRPr="001653F5">
        <w:rPr>
          <w:rFonts w:hint="eastAsia"/>
        </w:rPr>
        <w:t>生成的并发变异体数量增加</w:t>
      </w:r>
      <w:r w:rsidR="001653F5" w:rsidRPr="001653F5">
        <w:rPr>
          <w:rFonts w:hint="eastAsia"/>
        </w:rPr>
        <w:t>,</w:t>
      </w:r>
      <w:r w:rsidR="00CA5B01" w:rsidRPr="001653F5">
        <w:rPr>
          <w:rFonts w:hint="eastAsia"/>
        </w:rPr>
        <w:t>测试人员所需要的时间</w:t>
      </w:r>
      <w:r w:rsidR="001653F5">
        <w:rPr>
          <w:rFonts w:hint="eastAsia"/>
        </w:rPr>
        <w:t>也</w:t>
      </w:r>
      <w:r w:rsidR="00CA5B01" w:rsidRPr="001653F5">
        <w:rPr>
          <w:rFonts w:hint="eastAsia"/>
        </w:rPr>
        <w:t>随之</w:t>
      </w:r>
      <w:r w:rsidR="00D75CD0">
        <w:rPr>
          <w:rFonts w:hint="eastAsia"/>
        </w:rPr>
        <w:t>急剧剧</w:t>
      </w:r>
      <w:r w:rsidR="00CA5B01" w:rsidRPr="001653F5">
        <w:rPr>
          <w:rFonts w:hint="eastAsia"/>
        </w:rPr>
        <w:t>增加</w:t>
      </w:r>
      <w:r w:rsidR="00D75CD0">
        <w:rPr>
          <w:rFonts w:hint="eastAsia"/>
        </w:rPr>
        <w:t>,</w:t>
      </w:r>
      <w:r w:rsidR="001653F5">
        <w:rPr>
          <w:rFonts w:hint="eastAsia"/>
        </w:rPr>
        <w:t>但</w:t>
      </w:r>
      <w:proofErr w:type="spellStart"/>
      <w:r w:rsidR="001653F5" w:rsidRPr="001653F5">
        <w:rPr>
          <w:rFonts w:hint="eastAsia"/>
        </w:rPr>
        <w:t>CMuJava</w:t>
      </w:r>
      <w:proofErr w:type="spellEnd"/>
      <w:r w:rsidR="00D75CD0">
        <w:rPr>
          <w:rFonts w:hint="eastAsia"/>
        </w:rPr>
        <w:t>在针对</w:t>
      </w:r>
      <w:r w:rsidR="001653F5" w:rsidRPr="001653F5">
        <w:rPr>
          <w:rFonts w:hint="eastAsia"/>
        </w:rPr>
        <w:t>不同程序</w:t>
      </w:r>
      <w:r w:rsidR="00D75CD0">
        <w:rPr>
          <w:rFonts w:hint="eastAsia"/>
        </w:rPr>
        <w:t>生成并发</w:t>
      </w:r>
      <w:r w:rsidR="001653F5" w:rsidRPr="001653F5">
        <w:rPr>
          <w:rFonts w:hint="eastAsia"/>
        </w:rPr>
        <w:t>变异体所用时间差距明显较小</w:t>
      </w:r>
      <w:r w:rsidR="001F667F">
        <w:rPr>
          <w:rFonts w:hint="eastAsia"/>
        </w:rPr>
        <w:t xml:space="preserve">; </w:t>
      </w:r>
      <w:r w:rsidR="001653F5">
        <w:t>2)</w:t>
      </w:r>
      <w:r w:rsidR="00D75CD0" w:rsidRPr="00D75CD0">
        <w:rPr>
          <w:rFonts w:hint="eastAsia"/>
        </w:rPr>
        <w:t xml:space="preserve"> </w:t>
      </w:r>
      <w:proofErr w:type="spellStart"/>
      <w:r w:rsidR="00D75CD0" w:rsidRPr="001653F5">
        <w:rPr>
          <w:rFonts w:hint="eastAsia"/>
        </w:rPr>
        <w:t>CMuJava</w:t>
      </w:r>
      <w:proofErr w:type="spellEnd"/>
      <w:r w:rsidR="00D75CD0">
        <w:rPr>
          <w:rFonts w:hint="eastAsia"/>
        </w:rPr>
        <w:t>与手工生成并发变异体相比</w:t>
      </w:r>
      <w:r w:rsidR="00D75CD0">
        <w:rPr>
          <w:rFonts w:hint="eastAsia"/>
        </w:rPr>
        <w:t>,</w:t>
      </w:r>
      <w:r w:rsidR="00D75CD0">
        <w:rPr>
          <w:rFonts w:hint="eastAsia"/>
        </w:rPr>
        <w:t>耗时差距</w:t>
      </w:r>
      <w:r w:rsidR="001653F5">
        <w:rPr>
          <w:rFonts w:hint="eastAsia"/>
        </w:rPr>
        <w:t>明显</w:t>
      </w:r>
      <w:r w:rsidR="001653F5">
        <w:rPr>
          <w:rFonts w:hint="eastAsia"/>
        </w:rPr>
        <w:t>,</w:t>
      </w:r>
      <w:r w:rsidR="00D75CD0">
        <w:rPr>
          <w:rFonts w:hint="eastAsia"/>
        </w:rPr>
        <w:t>高达数千倍</w:t>
      </w:r>
      <w:r w:rsidR="00BD13D0" w:rsidRPr="001653F5">
        <w:rPr>
          <w:rFonts w:hint="eastAsia"/>
        </w:rPr>
        <w:t>.</w:t>
      </w:r>
      <w:r w:rsidR="00DE2E9E" w:rsidRPr="001653F5">
        <w:rPr>
          <w:rFonts w:hint="eastAsia"/>
        </w:rPr>
        <w:t>因此</w:t>
      </w:r>
      <w:r w:rsidR="00D75CD0">
        <w:rPr>
          <w:rFonts w:hint="eastAsia"/>
        </w:rPr>
        <w:t>,</w:t>
      </w:r>
      <w:proofErr w:type="spellStart"/>
      <w:r w:rsidR="00DE2E9E" w:rsidRPr="001653F5">
        <w:rPr>
          <w:rFonts w:hint="eastAsia"/>
        </w:rPr>
        <w:t>CMuJava</w:t>
      </w:r>
      <w:proofErr w:type="spellEnd"/>
      <w:r w:rsidR="00DE2E9E" w:rsidRPr="001653F5">
        <w:rPr>
          <w:rFonts w:hint="eastAsia"/>
        </w:rPr>
        <w:t>具有</w:t>
      </w:r>
      <w:r w:rsidR="00D75CD0">
        <w:rPr>
          <w:rFonts w:hint="eastAsia"/>
        </w:rPr>
        <w:t>更</w:t>
      </w:r>
      <w:r w:rsidR="00DE2E9E" w:rsidRPr="001653F5">
        <w:rPr>
          <w:rFonts w:hint="eastAsia"/>
        </w:rPr>
        <w:t>高的效率和稳定性</w:t>
      </w:r>
      <w:r w:rsidR="00DE2E9E" w:rsidRPr="001653F5">
        <w:rPr>
          <w:rFonts w:hint="eastAsia"/>
        </w:rPr>
        <w:t>.</w:t>
      </w:r>
    </w:p>
    <w:p w:rsidR="005C470F" w:rsidRDefault="0004643D" w:rsidP="00F5647F">
      <w:pPr>
        <w:pStyle w:val="a0"/>
        <w:spacing w:beforeLines="30" w:before="85"/>
        <w:ind w:firstLine="373"/>
        <w:jc w:val="center"/>
      </w:pPr>
      <w:r>
        <w:rPr>
          <w:rFonts w:hint="eastAsia"/>
          <w:b/>
        </w:rPr>
        <w:t xml:space="preserve">Table </w:t>
      </w:r>
      <w:proofErr w:type="gramStart"/>
      <w:r>
        <w:rPr>
          <w:rFonts w:hint="eastAsia"/>
          <w:b/>
        </w:rPr>
        <w:t>3</w:t>
      </w:r>
      <w:proofErr w:type="gramEnd"/>
      <w:r w:rsidR="005C470F">
        <w:rPr>
          <w:rFonts w:hint="eastAsia"/>
          <w:b/>
        </w:rPr>
        <w:t xml:space="preserve"> </w:t>
      </w:r>
      <w:r w:rsidR="00AE796E" w:rsidRPr="00AE796E">
        <w:t>Comp</w:t>
      </w:r>
      <w:r w:rsidR="00AE796E">
        <w:t>arison of t</w:t>
      </w:r>
      <w:r w:rsidR="00EC031F">
        <w:rPr>
          <w:rFonts w:hint="eastAsia"/>
        </w:rPr>
        <w:t xml:space="preserve">ime </w:t>
      </w:r>
      <w:r w:rsidR="00AE796E">
        <w:t xml:space="preserve">cost of </w:t>
      </w:r>
      <w:r w:rsidR="005C470F">
        <w:rPr>
          <w:rFonts w:hint="eastAsia"/>
        </w:rPr>
        <w:t>concurrent mutant</w:t>
      </w:r>
      <w:r w:rsidR="00AE796E">
        <w:t xml:space="preserve"> generation</w:t>
      </w:r>
      <w:r w:rsidR="004A6606">
        <w:t xml:space="preserve"> </w:t>
      </w:r>
    </w:p>
    <w:p w:rsidR="005C470F" w:rsidRDefault="005C470F" w:rsidP="00F5647F">
      <w:pPr>
        <w:pStyle w:val="a0"/>
        <w:spacing w:afterLines="20" w:after="57"/>
        <w:ind w:firstLine="372"/>
        <w:jc w:val="center"/>
        <w:rPr>
          <w:color w:val="FF0000"/>
        </w:rPr>
      </w:pPr>
      <w:r>
        <w:rPr>
          <w:rFonts w:ascii="黑体" w:eastAsia="黑体" w:hAnsi="黑体" w:hint="eastAsia"/>
        </w:rPr>
        <w:t>表</w:t>
      </w:r>
      <w:r w:rsidR="00340C2C">
        <w:rPr>
          <w:rFonts w:ascii="黑体" w:eastAsia="黑体" w:hAnsi="黑体" w:hint="eastAsia"/>
        </w:rPr>
        <w:t>3</w:t>
      </w:r>
      <w:r>
        <w:rPr>
          <w:rFonts w:hint="eastAsia"/>
        </w:rPr>
        <w:t>生成并发变异体用</w:t>
      </w:r>
      <w:r w:rsidRPr="001C4B74">
        <w:rPr>
          <w:rFonts w:hint="eastAsia"/>
        </w:rPr>
        <w:t>时</w:t>
      </w:r>
      <w:r w:rsidR="00815DA1" w:rsidRPr="001C4B74">
        <w:rPr>
          <w:rFonts w:hint="eastAsia"/>
        </w:rPr>
        <w:t>比较</w:t>
      </w:r>
    </w:p>
    <w:tbl>
      <w:tblPr>
        <w:tblStyle w:val="af0"/>
        <w:tblW w:w="0" w:type="auto"/>
        <w:jc w:val="center"/>
        <w:tblLayout w:type="fixed"/>
        <w:tblCellMar>
          <w:left w:w="62" w:type="dxa"/>
          <w:right w:w="62" w:type="dxa"/>
        </w:tblCellMar>
        <w:tblLook w:val="04A0" w:firstRow="1" w:lastRow="0" w:firstColumn="1" w:lastColumn="0" w:noHBand="0" w:noVBand="1"/>
        <w:tblPrChange w:id="38" w:author="GengNing" w:date="2020-01-02T16:21:00Z">
          <w:tblPr>
            <w:tblStyle w:val="af0"/>
            <w:tblW w:w="0" w:type="auto"/>
            <w:jc w:val="center"/>
            <w:tblCellMar>
              <w:left w:w="62" w:type="dxa"/>
              <w:right w:w="62" w:type="dxa"/>
            </w:tblCellMar>
            <w:tblLook w:val="04A0" w:firstRow="1" w:lastRow="0" w:firstColumn="1" w:lastColumn="0" w:noHBand="0" w:noVBand="1"/>
          </w:tblPr>
        </w:tblPrChange>
      </w:tblPr>
      <w:tblGrid>
        <w:gridCol w:w="751"/>
        <w:gridCol w:w="497"/>
        <w:gridCol w:w="497"/>
        <w:gridCol w:w="497"/>
        <w:gridCol w:w="497"/>
        <w:gridCol w:w="497"/>
        <w:gridCol w:w="732"/>
        <w:gridCol w:w="855"/>
        <w:gridCol w:w="342"/>
        <w:gridCol w:w="426"/>
        <w:gridCol w:w="425"/>
        <w:gridCol w:w="425"/>
        <w:gridCol w:w="425"/>
        <w:gridCol w:w="851"/>
        <w:gridCol w:w="1196"/>
        <w:tblGridChange w:id="39">
          <w:tblGrid>
            <w:gridCol w:w="751"/>
            <w:gridCol w:w="497"/>
            <w:gridCol w:w="497"/>
            <w:gridCol w:w="497"/>
            <w:gridCol w:w="497"/>
            <w:gridCol w:w="497"/>
            <w:gridCol w:w="732"/>
            <w:gridCol w:w="855"/>
            <w:gridCol w:w="342"/>
            <w:gridCol w:w="426"/>
            <w:gridCol w:w="425"/>
            <w:gridCol w:w="425"/>
            <w:gridCol w:w="425"/>
            <w:gridCol w:w="1096"/>
            <w:gridCol w:w="951"/>
          </w:tblGrid>
        </w:tblGridChange>
      </w:tblGrid>
      <w:tr w:rsidR="00DD671B" w:rsidRPr="00DD671B" w:rsidTr="004273F4">
        <w:trPr>
          <w:jc w:val="center"/>
          <w:trPrChange w:id="40" w:author="GengNing" w:date="2020-01-02T16:21:00Z">
            <w:trPr>
              <w:jc w:val="center"/>
            </w:trPr>
          </w:trPrChange>
        </w:trPr>
        <w:tc>
          <w:tcPr>
            <w:tcW w:w="751" w:type="dxa"/>
            <w:vMerge w:val="restart"/>
            <w:tcBorders>
              <w:right w:val="double" w:sz="4" w:space="0" w:color="auto"/>
            </w:tcBorders>
            <w:vAlign w:val="center"/>
            <w:tcPrChange w:id="41" w:author="GengNing" w:date="2020-01-02T16:21:00Z">
              <w:tcPr>
                <w:tcW w:w="0" w:type="auto"/>
                <w:vMerge w:val="restart"/>
                <w:tcBorders>
                  <w:right w:val="double" w:sz="4" w:space="0" w:color="auto"/>
                </w:tcBorders>
                <w:vAlign w:val="center"/>
              </w:tcPr>
            </w:tcPrChange>
          </w:tcPr>
          <w:p w:rsidR="00DF63D3" w:rsidRPr="005C08A0" w:rsidRDefault="00EB36C2" w:rsidP="00DF63D3">
            <w:pPr>
              <w:pStyle w:val="a0"/>
              <w:spacing w:afterLines="20" w:after="57"/>
              <w:ind w:firstLineChars="0" w:firstLine="0"/>
              <w:jc w:val="center"/>
              <w:rPr>
                <w:b/>
                <w:szCs w:val="18"/>
              </w:rPr>
            </w:pPr>
            <w:r>
              <w:rPr>
                <w:rFonts w:hint="eastAsia"/>
                <w:b/>
                <w:szCs w:val="18"/>
              </w:rPr>
              <w:t>实验对象</w:t>
            </w:r>
          </w:p>
        </w:tc>
        <w:tc>
          <w:tcPr>
            <w:tcW w:w="4072" w:type="dxa"/>
            <w:gridSpan w:val="7"/>
            <w:tcBorders>
              <w:left w:val="double" w:sz="4" w:space="0" w:color="auto"/>
              <w:right w:val="double" w:sz="4" w:space="0" w:color="auto"/>
            </w:tcBorders>
            <w:vAlign w:val="center"/>
            <w:tcPrChange w:id="42" w:author="GengNing" w:date="2020-01-02T16:21:00Z">
              <w:tcPr>
                <w:tcW w:w="0" w:type="auto"/>
                <w:gridSpan w:val="7"/>
                <w:tcBorders>
                  <w:left w:val="double" w:sz="4" w:space="0" w:color="auto"/>
                  <w:right w:val="double" w:sz="4" w:space="0" w:color="auto"/>
                </w:tcBorders>
                <w:vAlign w:val="center"/>
              </w:tcPr>
            </w:tcPrChange>
          </w:tcPr>
          <w:p w:rsidR="00DF63D3" w:rsidRPr="005C08A0" w:rsidRDefault="00DF63D3" w:rsidP="00DF63D3">
            <w:pPr>
              <w:pStyle w:val="a0"/>
              <w:spacing w:afterLines="20" w:after="57"/>
              <w:ind w:firstLineChars="0" w:firstLine="0"/>
              <w:jc w:val="center"/>
              <w:rPr>
                <w:b/>
                <w:szCs w:val="18"/>
              </w:rPr>
            </w:pPr>
            <w:r w:rsidRPr="005C08A0">
              <w:rPr>
                <w:rFonts w:hint="eastAsia"/>
                <w:b/>
                <w:szCs w:val="18"/>
              </w:rPr>
              <w:t>人工生成</w:t>
            </w:r>
            <w:r w:rsidRPr="005C08A0">
              <w:rPr>
                <w:rFonts w:hint="eastAsia"/>
                <w:b/>
                <w:szCs w:val="18"/>
              </w:rPr>
              <w:t>(</w:t>
            </w:r>
            <w:r w:rsidRPr="005C08A0">
              <w:rPr>
                <w:rFonts w:hint="eastAsia"/>
                <w:b/>
                <w:szCs w:val="18"/>
              </w:rPr>
              <w:t>秒</w:t>
            </w:r>
            <w:r w:rsidRPr="005C08A0">
              <w:rPr>
                <w:rFonts w:hint="eastAsia"/>
                <w:b/>
                <w:szCs w:val="18"/>
              </w:rPr>
              <w:t>)</w:t>
            </w:r>
          </w:p>
        </w:tc>
        <w:tc>
          <w:tcPr>
            <w:tcW w:w="4090" w:type="dxa"/>
            <w:gridSpan w:val="7"/>
            <w:tcBorders>
              <w:left w:val="double" w:sz="4" w:space="0" w:color="auto"/>
            </w:tcBorders>
            <w:vAlign w:val="center"/>
            <w:tcPrChange w:id="43" w:author="GengNing" w:date="2020-01-02T16:21:00Z">
              <w:tcPr>
                <w:tcW w:w="0" w:type="auto"/>
                <w:gridSpan w:val="7"/>
                <w:tcBorders>
                  <w:left w:val="double" w:sz="4" w:space="0" w:color="auto"/>
                </w:tcBorders>
                <w:vAlign w:val="center"/>
              </w:tcPr>
            </w:tcPrChange>
          </w:tcPr>
          <w:p w:rsidR="00DF63D3" w:rsidRPr="005C08A0" w:rsidRDefault="00DF63D3" w:rsidP="00DF63D3">
            <w:pPr>
              <w:pStyle w:val="a0"/>
              <w:spacing w:afterLines="20" w:after="57"/>
              <w:ind w:firstLineChars="0" w:firstLine="0"/>
              <w:jc w:val="center"/>
              <w:rPr>
                <w:b/>
                <w:szCs w:val="18"/>
              </w:rPr>
            </w:pPr>
            <w:proofErr w:type="spellStart"/>
            <w:r w:rsidRPr="005C08A0">
              <w:rPr>
                <w:rFonts w:hint="eastAsia"/>
                <w:b/>
                <w:szCs w:val="18"/>
              </w:rPr>
              <w:t>CMuJava</w:t>
            </w:r>
            <w:proofErr w:type="spellEnd"/>
            <w:r w:rsidRPr="005C08A0">
              <w:rPr>
                <w:rFonts w:hint="eastAsia"/>
                <w:b/>
                <w:szCs w:val="18"/>
              </w:rPr>
              <w:t>生成</w:t>
            </w:r>
            <w:r w:rsidRPr="005C08A0">
              <w:rPr>
                <w:rFonts w:hint="eastAsia"/>
                <w:b/>
                <w:szCs w:val="18"/>
              </w:rPr>
              <w:t>(</w:t>
            </w:r>
            <w:r w:rsidRPr="005C08A0">
              <w:rPr>
                <w:rFonts w:hint="eastAsia"/>
                <w:b/>
                <w:szCs w:val="18"/>
              </w:rPr>
              <w:t>秒</w:t>
            </w:r>
            <w:r w:rsidRPr="005C08A0">
              <w:rPr>
                <w:rFonts w:hint="eastAsia"/>
                <w:b/>
                <w:szCs w:val="18"/>
              </w:rPr>
              <w:t>)</w:t>
            </w:r>
          </w:p>
        </w:tc>
      </w:tr>
      <w:tr w:rsidR="004273F4" w:rsidRPr="00DD671B" w:rsidTr="004273F4">
        <w:tblPrEx>
          <w:tblPrExChange w:id="44" w:author="GengNing" w:date="2020-01-02T16:21:00Z">
            <w:tblPrEx>
              <w:tblLayout w:type="fixed"/>
            </w:tblPrEx>
          </w:tblPrExChange>
        </w:tblPrEx>
        <w:trPr>
          <w:jc w:val="center"/>
          <w:trPrChange w:id="45" w:author="GengNing" w:date="2020-01-02T16:21:00Z">
            <w:trPr>
              <w:jc w:val="center"/>
            </w:trPr>
          </w:trPrChange>
        </w:trPr>
        <w:tc>
          <w:tcPr>
            <w:tcW w:w="751" w:type="dxa"/>
            <w:vMerge/>
            <w:tcBorders>
              <w:bottom w:val="double" w:sz="4" w:space="0" w:color="auto"/>
              <w:right w:val="double" w:sz="4" w:space="0" w:color="auto"/>
            </w:tcBorders>
            <w:vAlign w:val="center"/>
            <w:tcPrChange w:id="46" w:author="GengNing" w:date="2020-01-02T16:21:00Z">
              <w:tcPr>
                <w:tcW w:w="751" w:type="dxa"/>
                <w:vMerge/>
                <w:tcBorders>
                  <w:bottom w:val="double" w:sz="4" w:space="0" w:color="auto"/>
                  <w:right w:val="double" w:sz="4" w:space="0" w:color="auto"/>
                </w:tcBorders>
                <w:vAlign w:val="center"/>
              </w:tcPr>
            </w:tcPrChange>
          </w:tcPr>
          <w:p w:rsidR="009E699D" w:rsidRPr="00DD671B" w:rsidRDefault="009E699D" w:rsidP="00DF63D3">
            <w:pPr>
              <w:pStyle w:val="a0"/>
              <w:spacing w:afterLines="20" w:after="57"/>
              <w:ind w:firstLineChars="0" w:firstLine="0"/>
              <w:jc w:val="center"/>
              <w:rPr>
                <w:color w:val="FF0000"/>
                <w:szCs w:val="18"/>
              </w:rPr>
            </w:pPr>
          </w:p>
        </w:tc>
        <w:tc>
          <w:tcPr>
            <w:tcW w:w="497" w:type="dxa"/>
            <w:tcBorders>
              <w:left w:val="double" w:sz="4" w:space="0" w:color="auto"/>
              <w:bottom w:val="double" w:sz="4" w:space="0" w:color="auto"/>
            </w:tcBorders>
            <w:vAlign w:val="center"/>
            <w:tcPrChange w:id="47" w:author="GengNing" w:date="2020-01-02T16:21:00Z">
              <w:tcPr>
                <w:tcW w:w="497" w:type="dxa"/>
                <w:tcBorders>
                  <w:left w:val="double" w:sz="4" w:space="0" w:color="auto"/>
                  <w:bottom w:val="double" w:sz="4" w:space="0" w:color="auto"/>
                </w:tcBorders>
                <w:vAlign w:val="center"/>
              </w:tcPr>
            </w:tcPrChange>
          </w:tcPr>
          <w:p w:rsidR="009E699D" w:rsidRPr="00DD671B" w:rsidRDefault="009E699D" w:rsidP="009E699D">
            <w:pPr>
              <w:pStyle w:val="a0"/>
              <w:spacing w:afterLines="20" w:after="57"/>
              <w:ind w:firstLineChars="0" w:firstLine="0"/>
              <w:jc w:val="center"/>
              <w:rPr>
                <w:b/>
                <w:szCs w:val="18"/>
              </w:rPr>
            </w:pPr>
            <w:r w:rsidRPr="00DD671B">
              <w:rPr>
                <w:b/>
                <w:szCs w:val="18"/>
              </w:rPr>
              <w:t>T</w:t>
            </w:r>
            <w:r w:rsidRPr="00DD671B">
              <w:rPr>
                <w:rFonts w:hint="eastAsia"/>
                <w:b/>
                <w:szCs w:val="18"/>
                <w:vertAlign w:val="subscript"/>
              </w:rPr>
              <w:t>1</w:t>
            </w:r>
          </w:p>
        </w:tc>
        <w:tc>
          <w:tcPr>
            <w:tcW w:w="497" w:type="dxa"/>
            <w:tcBorders>
              <w:bottom w:val="double" w:sz="4" w:space="0" w:color="auto"/>
            </w:tcBorders>
            <w:vAlign w:val="center"/>
            <w:tcPrChange w:id="48" w:author="GengNing" w:date="2020-01-02T16:21:00Z">
              <w:tcPr>
                <w:tcW w:w="497" w:type="dxa"/>
                <w:tcBorders>
                  <w:bottom w:val="double" w:sz="4" w:space="0" w:color="auto"/>
                </w:tcBorders>
                <w:vAlign w:val="center"/>
              </w:tcPr>
            </w:tcPrChange>
          </w:tcPr>
          <w:p w:rsidR="009E699D" w:rsidRPr="00DD671B" w:rsidRDefault="009E699D" w:rsidP="007B7553">
            <w:pPr>
              <w:pStyle w:val="a0"/>
              <w:spacing w:afterLines="20" w:after="57"/>
              <w:ind w:firstLineChars="0" w:firstLine="0"/>
              <w:jc w:val="center"/>
              <w:rPr>
                <w:b/>
                <w:szCs w:val="18"/>
              </w:rPr>
            </w:pPr>
            <w:r w:rsidRPr="00DD671B">
              <w:rPr>
                <w:b/>
                <w:szCs w:val="18"/>
              </w:rPr>
              <w:t>T</w:t>
            </w:r>
            <w:r w:rsidRPr="00DD671B">
              <w:rPr>
                <w:b/>
                <w:szCs w:val="18"/>
                <w:vertAlign w:val="subscript"/>
              </w:rPr>
              <w:t>2</w:t>
            </w:r>
          </w:p>
        </w:tc>
        <w:tc>
          <w:tcPr>
            <w:tcW w:w="497" w:type="dxa"/>
            <w:tcBorders>
              <w:bottom w:val="double" w:sz="4" w:space="0" w:color="auto"/>
            </w:tcBorders>
            <w:vAlign w:val="center"/>
            <w:tcPrChange w:id="49" w:author="GengNing" w:date="2020-01-02T16:21:00Z">
              <w:tcPr>
                <w:tcW w:w="497" w:type="dxa"/>
                <w:tcBorders>
                  <w:bottom w:val="double" w:sz="4" w:space="0" w:color="auto"/>
                </w:tcBorders>
                <w:vAlign w:val="center"/>
              </w:tcPr>
            </w:tcPrChange>
          </w:tcPr>
          <w:p w:rsidR="009E699D" w:rsidRPr="00DD671B" w:rsidRDefault="009E699D" w:rsidP="007B7553">
            <w:pPr>
              <w:pStyle w:val="a0"/>
              <w:spacing w:afterLines="20" w:after="57"/>
              <w:ind w:firstLineChars="0" w:firstLine="0"/>
              <w:jc w:val="center"/>
              <w:rPr>
                <w:b/>
                <w:szCs w:val="18"/>
              </w:rPr>
            </w:pPr>
            <w:r w:rsidRPr="00DD671B">
              <w:rPr>
                <w:b/>
                <w:szCs w:val="18"/>
              </w:rPr>
              <w:t>T</w:t>
            </w:r>
            <w:r w:rsidRPr="00DD671B">
              <w:rPr>
                <w:b/>
                <w:szCs w:val="18"/>
                <w:vertAlign w:val="subscript"/>
              </w:rPr>
              <w:t>3</w:t>
            </w:r>
          </w:p>
        </w:tc>
        <w:tc>
          <w:tcPr>
            <w:tcW w:w="497" w:type="dxa"/>
            <w:tcBorders>
              <w:bottom w:val="double" w:sz="4" w:space="0" w:color="auto"/>
            </w:tcBorders>
            <w:vAlign w:val="center"/>
            <w:tcPrChange w:id="50" w:author="GengNing" w:date="2020-01-02T16:21:00Z">
              <w:tcPr>
                <w:tcW w:w="497" w:type="dxa"/>
                <w:tcBorders>
                  <w:bottom w:val="double" w:sz="4" w:space="0" w:color="auto"/>
                </w:tcBorders>
                <w:vAlign w:val="center"/>
              </w:tcPr>
            </w:tcPrChange>
          </w:tcPr>
          <w:p w:rsidR="009E699D" w:rsidRPr="00DD671B" w:rsidRDefault="009E699D" w:rsidP="007B7553">
            <w:pPr>
              <w:pStyle w:val="a0"/>
              <w:spacing w:afterLines="20" w:after="57"/>
              <w:ind w:firstLineChars="0" w:firstLine="0"/>
              <w:jc w:val="center"/>
              <w:rPr>
                <w:b/>
                <w:szCs w:val="18"/>
              </w:rPr>
            </w:pPr>
            <w:r w:rsidRPr="00DD671B">
              <w:rPr>
                <w:b/>
                <w:szCs w:val="18"/>
              </w:rPr>
              <w:t>T</w:t>
            </w:r>
            <w:r w:rsidRPr="00DD671B">
              <w:rPr>
                <w:b/>
                <w:szCs w:val="18"/>
                <w:vertAlign w:val="subscript"/>
              </w:rPr>
              <w:t>4</w:t>
            </w:r>
          </w:p>
        </w:tc>
        <w:tc>
          <w:tcPr>
            <w:tcW w:w="497" w:type="dxa"/>
            <w:tcBorders>
              <w:bottom w:val="double" w:sz="4" w:space="0" w:color="auto"/>
            </w:tcBorders>
            <w:vAlign w:val="center"/>
            <w:tcPrChange w:id="51" w:author="GengNing" w:date="2020-01-02T16:21:00Z">
              <w:tcPr>
                <w:tcW w:w="497" w:type="dxa"/>
                <w:tcBorders>
                  <w:bottom w:val="double" w:sz="4" w:space="0" w:color="auto"/>
                </w:tcBorders>
                <w:vAlign w:val="center"/>
              </w:tcPr>
            </w:tcPrChange>
          </w:tcPr>
          <w:p w:rsidR="009E699D" w:rsidRPr="00DD671B" w:rsidRDefault="009E699D" w:rsidP="007B7553">
            <w:pPr>
              <w:pStyle w:val="a0"/>
              <w:spacing w:afterLines="20" w:after="57"/>
              <w:ind w:firstLineChars="0" w:firstLine="0"/>
              <w:jc w:val="center"/>
              <w:rPr>
                <w:b/>
                <w:szCs w:val="18"/>
              </w:rPr>
            </w:pPr>
            <w:r w:rsidRPr="00DD671B">
              <w:rPr>
                <w:b/>
                <w:szCs w:val="18"/>
              </w:rPr>
              <w:t>T</w:t>
            </w:r>
            <w:r w:rsidRPr="00DD671B">
              <w:rPr>
                <w:b/>
                <w:szCs w:val="18"/>
                <w:vertAlign w:val="subscript"/>
              </w:rPr>
              <w:t>5</w:t>
            </w:r>
          </w:p>
        </w:tc>
        <w:tc>
          <w:tcPr>
            <w:tcW w:w="732" w:type="dxa"/>
            <w:tcBorders>
              <w:bottom w:val="double" w:sz="4" w:space="0" w:color="auto"/>
            </w:tcBorders>
            <w:vAlign w:val="center"/>
            <w:tcPrChange w:id="52" w:author="GengNing" w:date="2020-01-02T16:21:00Z">
              <w:tcPr>
                <w:tcW w:w="732" w:type="dxa"/>
                <w:tcBorders>
                  <w:bottom w:val="double" w:sz="4" w:space="0" w:color="auto"/>
                </w:tcBorders>
                <w:vAlign w:val="center"/>
              </w:tcPr>
            </w:tcPrChange>
          </w:tcPr>
          <w:p w:rsidR="009E699D" w:rsidRPr="00EB36C2" w:rsidRDefault="0010051F" w:rsidP="00DF63D3">
            <w:pPr>
              <w:pStyle w:val="a0"/>
              <w:spacing w:afterLines="20" w:after="57"/>
              <w:ind w:firstLineChars="0" w:firstLine="0"/>
              <w:jc w:val="center"/>
              <w:rPr>
                <w:b/>
                <w:szCs w:val="18"/>
              </w:rPr>
            </w:pPr>
            <w:r w:rsidRPr="00EB36C2">
              <w:rPr>
                <w:rFonts w:hint="eastAsia"/>
                <w:b/>
                <w:szCs w:val="18"/>
              </w:rPr>
              <w:t>E</w:t>
            </w:r>
          </w:p>
        </w:tc>
        <w:tc>
          <w:tcPr>
            <w:tcW w:w="855" w:type="dxa"/>
            <w:tcBorders>
              <w:bottom w:val="double" w:sz="4" w:space="0" w:color="auto"/>
              <w:right w:val="double" w:sz="4" w:space="0" w:color="auto"/>
            </w:tcBorders>
            <w:vAlign w:val="center"/>
            <w:tcPrChange w:id="53" w:author="GengNing" w:date="2020-01-02T16:21:00Z">
              <w:tcPr>
                <w:tcW w:w="855" w:type="dxa"/>
                <w:tcBorders>
                  <w:bottom w:val="double" w:sz="4" w:space="0" w:color="auto"/>
                  <w:right w:val="double" w:sz="4" w:space="0" w:color="auto"/>
                </w:tcBorders>
                <w:vAlign w:val="center"/>
              </w:tcPr>
            </w:tcPrChange>
          </w:tcPr>
          <w:p w:rsidR="009E699D" w:rsidRPr="00EB36C2" w:rsidRDefault="0010051F" w:rsidP="00DF63D3">
            <w:pPr>
              <w:pStyle w:val="a0"/>
              <w:spacing w:afterLines="20" w:after="57"/>
              <w:ind w:firstLineChars="0" w:firstLine="0"/>
              <w:jc w:val="center"/>
              <w:rPr>
                <w:b/>
                <w:szCs w:val="18"/>
              </w:rPr>
            </w:pPr>
            <w:r w:rsidRPr="00EB36C2">
              <w:rPr>
                <w:rFonts w:hint="eastAsia"/>
                <w:b/>
                <w:szCs w:val="18"/>
              </w:rPr>
              <w:t>D</w:t>
            </w:r>
          </w:p>
        </w:tc>
        <w:tc>
          <w:tcPr>
            <w:tcW w:w="342" w:type="dxa"/>
            <w:tcBorders>
              <w:left w:val="double" w:sz="4" w:space="0" w:color="auto"/>
              <w:bottom w:val="double" w:sz="4" w:space="0" w:color="auto"/>
            </w:tcBorders>
            <w:vAlign w:val="center"/>
            <w:tcPrChange w:id="54" w:author="GengNing" w:date="2020-01-02T16:21:00Z">
              <w:tcPr>
                <w:tcW w:w="342" w:type="dxa"/>
                <w:tcBorders>
                  <w:left w:val="double" w:sz="4" w:space="0" w:color="auto"/>
                  <w:bottom w:val="double" w:sz="4" w:space="0" w:color="auto"/>
                </w:tcBorders>
                <w:vAlign w:val="center"/>
              </w:tcPr>
            </w:tcPrChange>
          </w:tcPr>
          <w:p w:rsidR="009E699D" w:rsidRPr="00DD671B" w:rsidRDefault="009E699D" w:rsidP="009E699D">
            <w:pPr>
              <w:pStyle w:val="a0"/>
              <w:spacing w:afterLines="20" w:after="57"/>
              <w:ind w:firstLineChars="0" w:firstLine="0"/>
              <w:jc w:val="center"/>
              <w:rPr>
                <w:b/>
                <w:szCs w:val="18"/>
              </w:rPr>
            </w:pPr>
            <w:del w:id="55" w:author="GengNing" w:date="2020-01-02T16:18:00Z">
              <w:r w:rsidRPr="00DD671B" w:rsidDel="004273F4">
                <w:rPr>
                  <w:rFonts w:hint="eastAsia"/>
                  <w:b/>
                  <w:szCs w:val="18"/>
                </w:rPr>
                <w:delText>C</w:delText>
              </w:r>
              <w:r w:rsidRPr="00DD671B" w:rsidDel="004273F4">
                <w:rPr>
                  <w:rFonts w:hint="eastAsia"/>
                  <w:b/>
                  <w:szCs w:val="18"/>
                  <w:vertAlign w:val="subscript"/>
                </w:rPr>
                <w:delText>1</w:delText>
              </w:r>
            </w:del>
          </w:p>
        </w:tc>
        <w:tc>
          <w:tcPr>
            <w:tcW w:w="426" w:type="dxa"/>
            <w:tcBorders>
              <w:bottom w:val="double" w:sz="4" w:space="0" w:color="auto"/>
            </w:tcBorders>
            <w:vAlign w:val="center"/>
            <w:tcPrChange w:id="56" w:author="GengNing" w:date="2020-01-02T16:21:00Z">
              <w:tcPr>
                <w:tcW w:w="426" w:type="dxa"/>
                <w:tcBorders>
                  <w:bottom w:val="double" w:sz="4" w:space="0" w:color="auto"/>
                </w:tcBorders>
                <w:vAlign w:val="center"/>
              </w:tcPr>
            </w:tcPrChange>
          </w:tcPr>
          <w:p w:rsidR="009E699D" w:rsidRPr="00DD671B" w:rsidRDefault="009E699D" w:rsidP="007B7553">
            <w:pPr>
              <w:pStyle w:val="a0"/>
              <w:spacing w:afterLines="20" w:after="57"/>
              <w:ind w:firstLineChars="0" w:firstLine="0"/>
              <w:jc w:val="center"/>
              <w:rPr>
                <w:b/>
                <w:szCs w:val="18"/>
              </w:rPr>
            </w:pPr>
            <w:del w:id="57" w:author="GengNing" w:date="2020-01-02T16:18:00Z">
              <w:r w:rsidRPr="00DD671B" w:rsidDel="004273F4">
                <w:rPr>
                  <w:rFonts w:hint="eastAsia"/>
                  <w:b/>
                  <w:szCs w:val="18"/>
                </w:rPr>
                <w:delText>C</w:delText>
              </w:r>
              <w:r w:rsidRPr="00DD671B" w:rsidDel="004273F4">
                <w:rPr>
                  <w:b/>
                  <w:szCs w:val="18"/>
                  <w:vertAlign w:val="subscript"/>
                </w:rPr>
                <w:delText>2</w:delText>
              </w:r>
            </w:del>
          </w:p>
        </w:tc>
        <w:tc>
          <w:tcPr>
            <w:tcW w:w="425" w:type="dxa"/>
            <w:tcBorders>
              <w:bottom w:val="double" w:sz="4" w:space="0" w:color="auto"/>
            </w:tcBorders>
            <w:vAlign w:val="center"/>
            <w:tcPrChange w:id="58" w:author="GengNing" w:date="2020-01-02T16:21:00Z">
              <w:tcPr>
                <w:tcW w:w="425" w:type="dxa"/>
                <w:tcBorders>
                  <w:bottom w:val="double" w:sz="4" w:space="0" w:color="auto"/>
                </w:tcBorders>
                <w:vAlign w:val="center"/>
              </w:tcPr>
            </w:tcPrChange>
          </w:tcPr>
          <w:p w:rsidR="009E699D" w:rsidRPr="00DD671B" w:rsidRDefault="009E699D" w:rsidP="007B7553">
            <w:pPr>
              <w:pStyle w:val="a0"/>
              <w:spacing w:afterLines="20" w:after="57"/>
              <w:ind w:firstLineChars="0" w:firstLine="0"/>
              <w:jc w:val="center"/>
              <w:rPr>
                <w:b/>
                <w:szCs w:val="18"/>
              </w:rPr>
            </w:pPr>
            <w:del w:id="59" w:author="GengNing" w:date="2020-01-02T16:18:00Z">
              <w:r w:rsidRPr="00DD671B" w:rsidDel="004273F4">
                <w:rPr>
                  <w:rFonts w:hint="eastAsia"/>
                  <w:b/>
                  <w:szCs w:val="18"/>
                </w:rPr>
                <w:delText>C</w:delText>
              </w:r>
              <w:r w:rsidRPr="00DD671B" w:rsidDel="004273F4">
                <w:rPr>
                  <w:b/>
                  <w:szCs w:val="18"/>
                  <w:vertAlign w:val="subscript"/>
                </w:rPr>
                <w:delText>3</w:delText>
              </w:r>
            </w:del>
          </w:p>
        </w:tc>
        <w:tc>
          <w:tcPr>
            <w:tcW w:w="425" w:type="dxa"/>
            <w:tcBorders>
              <w:bottom w:val="double" w:sz="4" w:space="0" w:color="auto"/>
            </w:tcBorders>
            <w:vAlign w:val="center"/>
            <w:tcPrChange w:id="60" w:author="GengNing" w:date="2020-01-02T16:21:00Z">
              <w:tcPr>
                <w:tcW w:w="425" w:type="dxa"/>
                <w:tcBorders>
                  <w:bottom w:val="double" w:sz="4" w:space="0" w:color="auto"/>
                </w:tcBorders>
                <w:vAlign w:val="center"/>
              </w:tcPr>
            </w:tcPrChange>
          </w:tcPr>
          <w:p w:rsidR="009E699D" w:rsidRPr="00DD671B" w:rsidRDefault="009E699D" w:rsidP="007B7553">
            <w:pPr>
              <w:pStyle w:val="a0"/>
              <w:spacing w:afterLines="20" w:after="57"/>
              <w:ind w:firstLineChars="0" w:firstLine="0"/>
              <w:jc w:val="center"/>
              <w:rPr>
                <w:b/>
                <w:szCs w:val="18"/>
              </w:rPr>
            </w:pPr>
            <w:del w:id="61" w:author="GengNing" w:date="2020-01-02T16:18:00Z">
              <w:r w:rsidRPr="00DD671B" w:rsidDel="004273F4">
                <w:rPr>
                  <w:rFonts w:hint="eastAsia"/>
                  <w:b/>
                  <w:szCs w:val="18"/>
                </w:rPr>
                <w:delText>C</w:delText>
              </w:r>
              <w:r w:rsidRPr="00DD671B" w:rsidDel="004273F4">
                <w:rPr>
                  <w:b/>
                  <w:szCs w:val="18"/>
                  <w:vertAlign w:val="subscript"/>
                </w:rPr>
                <w:delText>4</w:delText>
              </w:r>
            </w:del>
          </w:p>
        </w:tc>
        <w:tc>
          <w:tcPr>
            <w:tcW w:w="425" w:type="dxa"/>
            <w:tcBorders>
              <w:bottom w:val="double" w:sz="4" w:space="0" w:color="auto"/>
            </w:tcBorders>
            <w:vAlign w:val="center"/>
            <w:tcPrChange w:id="62" w:author="GengNing" w:date="2020-01-02T16:21:00Z">
              <w:tcPr>
                <w:tcW w:w="425" w:type="dxa"/>
                <w:tcBorders>
                  <w:bottom w:val="double" w:sz="4" w:space="0" w:color="auto"/>
                </w:tcBorders>
                <w:vAlign w:val="center"/>
              </w:tcPr>
            </w:tcPrChange>
          </w:tcPr>
          <w:p w:rsidR="009E699D" w:rsidRPr="00DD671B" w:rsidRDefault="009E699D" w:rsidP="007B7553">
            <w:pPr>
              <w:pStyle w:val="a0"/>
              <w:spacing w:afterLines="20" w:after="57"/>
              <w:ind w:firstLineChars="0" w:firstLine="0"/>
              <w:jc w:val="center"/>
              <w:rPr>
                <w:b/>
                <w:szCs w:val="18"/>
              </w:rPr>
            </w:pPr>
            <w:del w:id="63" w:author="GengNing" w:date="2020-01-02T16:18:00Z">
              <w:r w:rsidRPr="00DD671B" w:rsidDel="004273F4">
                <w:rPr>
                  <w:rFonts w:hint="eastAsia"/>
                  <w:b/>
                  <w:szCs w:val="18"/>
                </w:rPr>
                <w:delText>C</w:delText>
              </w:r>
              <w:r w:rsidRPr="00DD671B" w:rsidDel="004273F4">
                <w:rPr>
                  <w:b/>
                  <w:szCs w:val="18"/>
                  <w:vertAlign w:val="subscript"/>
                </w:rPr>
                <w:delText>5</w:delText>
              </w:r>
            </w:del>
          </w:p>
        </w:tc>
        <w:tc>
          <w:tcPr>
            <w:tcW w:w="851" w:type="dxa"/>
            <w:tcBorders>
              <w:bottom w:val="double" w:sz="4" w:space="0" w:color="auto"/>
            </w:tcBorders>
            <w:vAlign w:val="center"/>
            <w:tcPrChange w:id="64" w:author="GengNing" w:date="2020-01-02T16:21:00Z">
              <w:tcPr>
                <w:tcW w:w="1096" w:type="dxa"/>
                <w:tcBorders>
                  <w:bottom w:val="double" w:sz="4" w:space="0" w:color="auto"/>
                </w:tcBorders>
                <w:vAlign w:val="center"/>
              </w:tcPr>
            </w:tcPrChange>
          </w:tcPr>
          <w:p w:rsidR="009E699D" w:rsidRPr="00EB36C2" w:rsidRDefault="0010051F" w:rsidP="00DF63D3">
            <w:pPr>
              <w:pStyle w:val="a0"/>
              <w:spacing w:afterLines="20" w:after="57"/>
              <w:ind w:firstLineChars="0" w:firstLine="0"/>
              <w:jc w:val="center"/>
              <w:rPr>
                <w:b/>
                <w:szCs w:val="18"/>
              </w:rPr>
            </w:pPr>
            <w:r w:rsidRPr="00EB36C2">
              <w:rPr>
                <w:rFonts w:hint="eastAsia"/>
                <w:b/>
                <w:szCs w:val="18"/>
              </w:rPr>
              <w:t>E</w:t>
            </w:r>
          </w:p>
        </w:tc>
        <w:tc>
          <w:tcPr>
            <w:tcW w:w="1196" w:type="dxa"/>
            <w:tcBorders>
              <w:bottom w:val="double" w:sz="4" w:space="0" w:color="auto"/>
            </w:tcBorders>
            <w:vAlign w:val="center"/>
            <w:tcPrChange w:id="65" w:author="GengNing" w:date="2020-01-02T16:21:00Z">
              <w:tcPr>
                <w:tcW w:w="951" w:type="dxa"/>
                <w:tcBorders>
                  <w:bottom w:val="double" w:sz="4" w:space="0" w:color="auto"/>
                </w:tcBorders>
                <w:vAlign w:val="center"/>
              </w:tcPr>
            </w:tcPrChange>
          </w:tcPr>
          <w:p w:rsidR="009E699D" w:rsidRPr="00EB36C2" w:rsidRDefault="0010051F" w:rsidP="00DF63D3">
            <w:pPr>
              <w:pStyle w:val="a0"/>
              <w:spacing w:afterLines="20" w:after="57"/>
              <w:ind w:firstLineChars="0" w:firstLine="0"/>
              <w:jc w:val="center"/>
              <w:rPr>
                <w:b/>
                <w:szCs w:val="18"/>
              </w:rPr>
            </w:pPr>
            <w:r w:rsidRPr="00EB36C2">
              <w:rPr>
                <w:rFonts w:hint="eastAsia"/>
                <w:b/>
                <w:szCs w:val="18"/>
              </w:rPr>
              <w:t>D</w:t>
            </w:r>
          </w:p>
        </w:tc>
      </w:tr>
      <w:tr w:rsidR="004273F4" w:rsidRPr="00DD671B" w:rsidTr="004273F4">
        <w:tblPrEx>
          <w:tblPrExChange w:id="66" w:author="GengNing" w:date="2020-01-02T16:21:00Z">
            <w:tblPrEx>
              <w:tblLayout w:type="fixed"/>
            </w:tblPrEx>
          </w:tblPrExChange>
        </w:tblPrEx>
        <w:trPr>
          <w:jc w:val="center"/>
          <w:trPrChange w:id="67" w:author="GengNing" w:date="2020-01-02T16:21:00Z">
            <w:trPr>
              <w:jc w:val="center"/>
            </w:trPr>
          </w:trPrChange>
        </w:trPr>
        <w:tc>
          <w:tcPr>
            <w:tcW w:w="751" w:type="dxa"/>
            <w:tcBorders>
              <w:top w:val="double" w:sz="4" w:space="0" w:color="auto"/>
              <w:right w:val="double" w:sz="4" w:space="0" w:color="auto"/>
            </w:tcBorders>
            <w:vAlign w:val="center"/>
            <w:tcPrChange w:id="68" w:author="GengNing" w:date="2020-01-02T16:21:00Z">
              <w:tcPr>
                <w:tcW w:w="751" w:type="dxa"/>
                <w:tcBorders>
                  <w:top w:val="double" w:sz="4" w:space="0" w:color="auto"/>
                  <w:right w:val="double" w:sz="4" w:space="0" w:color="auto"/>
                </w:tcBorders>
                <w:vAlign w:val="center"/>
              </w:tcPr>
            </w:tcPrChange>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Bin</w:t>
            </w:r>
          </w:p>
        </w:tc>
        <w:tc>
          <w:tcPr>
            <w:tcW w:w="497" w:type="dxa"/>
            <w:tcBorders>
              <w:top w:val="double" w:sz="4" w:space="0" w:color="auto"/>
              <w:left w:val="double" w:sz="4" w:space="0" w:color="auto"/>
            </w:tcBorders>
            <w:vAlign w:val="center"/>
            <w:tcPrChange w:id="69" w:author="GengNing" w:date="2020-01-02T16:21:00Z">
              <w:tcPr>
                <w:tcW w:w="497" w:type="dxa"/>
                <w:tcBorders>
                  <w:top w:val="double" w:sz="4" w:space="0" w:color="auto"/>
                  <w:left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512</w:t>
            </w:r>
          </w:p>
        </w:tc>
        <w:tc>
          <w:tcPr>
            <w:tcW w:w="497" w:type="dxa"/>
            <w:tcBorders>
              <w:top w:val="double" w:sz="4" w:space="0" w:color="auto"/>
            </w:tcBorders>
            <w:vAlign w:val="center"/>
            <w:tcPrChange w:id="70" w:author="GengNing" w:date="2020-01-02T16:21:00Z">
              <w:tcPr>
                <w:tcW w:w="497" w:type="dxa"/>
                <w:tcBorders>
                  <w:top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523</w:t>
            </w:r>
          </w:p>
        </w:tc>
        <w:tc>
          <w:tcPr>
            <w:tcW w:w="497" w:type="dxa"/>
            <w:tcBorders>
              <w:top w:val="double" w:sz="4" w:space="0" w:color="auto"/>
            </w:tcBorders>
            <w:vAlign w:val="center"/>
            <w:tcPrChange w:id="71" w:author="GengNing" w:date="2020-01-02T16:21:00Z">
              <w:tcPr>
                <w:tcW w:w="497" w:type="dxa"/>
                <w:tcBorders>
                  <w:top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448</w:t>
            </w:r>
          </w:p>
        </w:tc>
        <w:tc>
          <w:tcPr>
            <w:tcW w:w="497" w:type="dxa"/>
            <w:tcBorders>
              <w:top w:val="double" w:sz="4" w:space="0" w:color="auto"/>
            </w:tcBorders>
            <w:vAlign w:val="center"/>
            <w:tcPrChange w:id="72" w:author="GengNing" w:date="2020-01-02T16:21:00Z">
              <w:tcPr>
                <w:tcW w:w="497" w:type="dxa"/>
                <w:tcBorders>
                  <w:top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487</w:t>
            </w:r>
          </w:p>
        </w:tc>
        <w:tc>
          <w:tcPr>
            <w:tcW w:w="497" w:type="dxa"/>
            <w:tcBorders>
              <w:top w:val="double" w:sz="4" w:space="0" w:color="auto"/>
            </w:tcBorders>
            <w:vAlign w:val="center"/>
            <w:tcPrChange w:id="73" w:author="GengNing" w:date="2020-01-02T16:21:00Z">
              <w:tcPr>
                <w:tcW w:w="497" w:type="dxa"/>
                <w:tcBorders>
                  <w:top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524</w:t>
            </w:r>
          </w:p>
        </w:tc>
        <w:tc>
          <w:tcPr>
            <w:tcW w:w="732" w:type="dxa"/>
            <w:tcBorders>
              <w:top w:val="double" w:sz="4" w:space="0" w:color="auto"/>
            </w:tcBorders>
            <w:vAlign w:val="center"/>
            <w:tcPrChange w:id="74" w:author="GengNing" w:date="2020-01-02T16:21:00Z">
              <w:tcPr>
                <w:tcW w:w="732" w:type="dxa"/>
                <w:tcBorders>
                  <w:top w:val="double" w:sz="4" w:space="0" w:color="auto"/>
                </w:tcBorders>
                <w:vAlign w:val="center"/>
              </w:tcPr>
            </w:tcPrChange>
          </w:tcPr>
          <w:p w:rsidR="00022992" w:rsidRPr="00DD671B" w:rsidRDefault="00F0428A" w:rsidP="00DF63D3">
            <w:pPr>
              <w:pStyle w:val="a0"/>
              <w:spacing w:afterLines="20" w:after="57"/>
              <w:ind w:firstLineChars="0" w:firstLine="0"/>
              <w:jc w:val="center"/>
              <w:rPr>
                <w:szCs w:val="18"/>
              </w:rPr>
            </w:pPr>
            <w:r w:rsidRPr="00DD671B">
              <w:rPr>
                <w:rFonts w:hint="eastAsia"/>
                <w:szCs w:val="18"/>
              </w:rPr>
              <w:t>498.8</w:t>
            </w:r>
            <w:r w:rsidR="000A5BC4">
              <w:rPr>
                <w:rFonts w:hint="eastAsia"/>
                <w:szCs w:val="18"/>
              </w:rPr>
              <w:t>0</w:t>
            </w:r>
          </w:p>
        </w:tc>
        <w:tc>
          <w:tcPr>
            <w:tcW w:w="855" w:type="dxa"/>
            <w:tcBorders>
              <w:top w:val="double" w:sz="4" w:space="0" w:color="auto"/>
              <w:right w:val="double" w:sz="4" w:space="0" w:color="auto"/>
            </w:tcBorders>
            <w:vAlign w:val="center"/>
            <w:tcPrChange w:id="75" w:author="GengNing" w:date="2020-01-02T16:21:00Z">
              <w:tcPr>
                <w:tcW w:w="855" w:type="dxa"/>
                <w:tcBorders>
                  <w:top w:val="double" w:sz="4" w:space="0" w:color="auto"/>
                  <w:right w:val="double" w:sz="4" w:space="0" w:color="auto"/>
                </w:tcBorders>
                <w:vAlign w:val="center"/>
              </w:tcPr>
            </w:tcPrChange>
          </w:tcPr>
          <w:p w:rsidR="00022992" w:rsidRPr="00DD671B" w:rsidRDefault="000A5BC4" w:rsidP="00DF63D3">
            <w:pPr>
              <w:pStyle w:val="a0"/>
              <w:spacing w:afterLines="20" w:after="57"/>
              <w:ind w:firstLineChars="0" w:firstLine="0"/>
              <w:jc w:val="center"/>
              <w:rPr>
                <w:szCs w:val="18"/>
              </w:rPr>
            </w:pPr>
            <w:r>
              <w:rPr>
                <w:rFonts w:hint="eastAsia"/>
                <w:szCs w:val="18"/>
              </w:rPr>
              <w:t>8.23E+02</w:t>
            </w:r>
          </w:p>
        </w:tc>
        <w:tc>
          <w:tcPr>
            <w:tcW w:w="342" w:type="dxa"/>
            <w:tcBorders>
              <w:top w:val="double" w:sz="4" w:space="0" w:color="auto"/>
              <w:left w:val="double" w:sz="4" w:space="0" w:color="auto"/>
            </w:tcBorders>
            <w:vAlign w:val="center"/>
            <w:tcPrChange w:id="76" w:author="GengNing" w:date="2020-01-02T16:21:00Z">
              <w:tcPr>
                <w:tcW w:w="342" w:type="dxa"/>
                <w:tcBorders>
                  <w:top w:val="double" w:sz="4" w:space="0" w:color="auto"/>
                  <w:left w:val="double" w:sz="4" w:space="0" w:color="auto"/>
                </w:tcBorders>
                <w:vAlign w:val="center"/>
              </w:tcPr>
            </w:tcPrChange>
          </w:tcPr>
          <w:p w:rsidR="00022992" w:rsidRPr="00DD671B" w:rsidRDefault="00C004AC" w:rsidP="00DF63D3">
            <w:pPr>
              <w:pStyle w:val="a0"/>
              <w:spacing w:afterLines="20" w:after="57"/>
              <w:ind w:firstLineChars="0" w:firstLine="0"/>
              <w:jc w:val="center"/>
              <w:rPr>
                <w:color w:val="FF0000"/>
                <w:szCs w:val="18"/>
              </w:rPr>
            </w:pPr>
            <w:del w:id="77" w:author="GengNing" w:date="2020-01-02T16:18:00Z">
              <w:r w:rsidDel="004273F4">
                <w:rPr>
                  <w:szCs w:val="18"/>
                </w:rPr>
                <w:delText>0.06</w:delText>
              </w:r>
            </w:del>
          </w:p>
        </w:tc>
        <w:tc>
          <w:tcPr>
            <w:tcW w:w="426" w:type="dxa"/>
            <w:tcBorders>
              <w:top w:val="double" w:sz="4" w:space="0" w:color="auto"/>
            </w:tcBorders>
            <w:vAlign w:val="center"/>
            <w:tcPrChange w:id="78" w:author="GengNing" w:date="2020-01-02T16:21:00Z">
              <w:tcPr>
                <w:tcW w:w="426" w:type="dxa"/>
                <w:tcBorders>
                  <w:top w:val="double" w:sz="4" w:space="0" w:color="auto"/>
                </w:tcBorders>
                <w:vAlign w:val="center"/>
              </w:tcPr>
            </w:tcPrChange>
          </w:tcPr>
          <w:p w:rsidR="00022992" w:rsidRPr="00DD671B" w:rsidRDefault="00022992" w:rsidP="00DF63D3">
            <w:pPr>
              <w:pStyle w:val="a0"/>
              <w:spacing w:afterLines="20" w:after="57"/>
              <w:ind w:firstLineChars="0" w:firstLine="0"/>
              <w:jc w:val="center"/>
              <w:rPr>
                <w:color w:val="FF0000"/>
                <w:szCs w:val="18"/>
              </w:rPr>
            </w:pPr>
            <w:del w:id="79" w:author="GengNing" w:date="2020-01-02T16:18:00Z">
              <w:r w:rsidRPr="00DD671B" w:rsidDel="004273F4">
                <w:rPr>
                  <w:szCs w:val="18"/>
                </w:rPr>
                <w:delText>0.07</w:delText>
              </w:r>
            </w:del>
          </w:p>
        </w:tc>
        <w:tc>
          <w:tcPr>
            <w:tcW w:w="425" w:type="dxa"/>
            <w:tcBorders>
              <w:top w:val="double" w:sz="4" w:space="0" w:color="auto"/>
            </w:tcBorders>
            <w:vAlign w:val="center"/>
            <w:tcPrChange w:id="80" w:author="GengNing" w:date="2020-01-02T16:21:00Z">
              <w:tcPr>
                <w:tcW w:w="425" w:type="dxa"/>
                <w:tcBorders>
                  <w:top w:val="double" w:sz="4" w:space="0" w:color="auto"/>
                </w:tcBorders>
                <w:vAlign w:val="center"/>
              </w:tcPr>
            </w:tcPrChange>
          </w:tcPr>
          <w:p w:rsidR="00022992" w:rsidRPr="00DD671B" w:rsidRDefault="00022992" w:rsidP="00DF63D3">
            <w:pPr>
              <w:pStyle w:val="a0"/>
              <w:spacing w:afterLines="20" w:after="57"/>
              <w:ind w:firstLineChars="0" w:firstLine="0"/>
              <w:jc w:val="center"/>
              <w:rPr>
                <w:color w:val="FF0000"/>
                <w:szCs w:val="18"/>
              </w:rPr>
            </w:pPr>
            <w:del w:id="81" w:author="GengNing" w:date="2020-01-02T16:18:00Z">
              <w:r w:rsidRPr="00DD671B" w:rsidDel="004273F4">
                <w:rPr>
                  <w:szCs w:val="18"/>
                </w:rPr>
                <w:delText>0.05</w:delText>
              </w:r>
            </w:del>
          </w:p>
        </w:tc>
        <w:tc>
          <w:tcPr>
            <w:tcW w:w="425" w:type="dxa"/>
            <w:tcBorders>
              <w:top w:val="double" w:sz="4" w:space="0" w:color="auto"/>
            </w:tcBorders>
            <w:vAlign w:val="center"/>
            <w:tcPrChange w:id="82" w:author="GengNing" w:date="2020-01-02T16:21:00Z">
              <w:tcPr>
                <w:tcW w:w="425" w:type="dxa"/>
                <w:tcBorders>
                  <w:top w:val="double" w:sz="4" w:space="0" w:color="auto"/>
                </w:tcBorders>
                <w:vAlign w:val="center"/>
              </w:tcPr>
            </w:tcPrChange>
          </w:tcPr>
          <w:p w:rsidR="00022992" w:rsidRPr="00DD671B" w:rsidRDefault="00022992" w:rsidP="00DF63D3">
            <w:pPr>
              <w:pStyle w:val="a0"/>
              <w:spacing w:afterLines="20" w:after="57"/>
              <w:ind w:firstLineChars="0" w:firstLine="0"/>
              <w:jc w:val="center"/>
              <w:rPr>
                <w:color w:val="FF0000"/>
                <w:szCs w:val="18"/>
              </w:rPr>
            </w:pPr>
            <w:del w:id="83" w:author="GengNing" w:date="2020-01-02T16:18:00Z">
              <w:r w:rsidRPr="00DD671B" w:rsidDel="004273F4">
                <w:rPr>
                  <w:szCs w:val="18"/>
                </w:rPr>
                <w:delText>0.05</w:delText>
              </w:r>
            </w:del>
          </w:p>
        </w:tc>
        <w:tc>
          <w:tcPr>
            <w:tcW w:w="425" w:type="dxa"/>
            <w:tcBorders>
              <w:top w:val="double" w:sz="4" w:space="0" w:color="auto"/>
            </w:tcBorders>
            <w:vAlign w:val="center"/>
            <w:tcPrChange w:id="84" w:author="GengNing" w:date="2020-01-02T16:21:00Z">
              <w:tcPr>
                <w:tcW w:w="425" w:type="dxa"/>
                <w:tcBorders>
                  <w:top w:val="double" w:sz="4" w:space="0" w:color="auto"/>
                </w:tcBorders>
                <w:vAlign w:val="center"/>
              </w:tcPr>
            </w:tcPrChange>
          </w:tcPr>
          <w:p w:rsidR="00022992" w:rsidRPr="00DD671B" w:rsidRDefault="00C004AC" w:rsidP="00DF63D3">
            <w:pPr>
              <w:pStyle w:val="a0"/>
              <w:spacing w:afterLines="20" w:after="57"/>
              <w:ind w:firstLineChars="0" w:firstLine="0"/>
              <w:jc w:val="center"/>
              <w:rPr>
                <w:color w:val="FF0000"/>
                <w:szCs w:val="18"/>
              </w:rPr>
            </w:pPr>
            <w:del w:id="85" w:author="GengNing" w:date="2020-01-02T16:18:00Z">
              <w:r w:rsidDel="004273F4">
                <w:rPr>
                  <w:szCs w:val="18"/>
                </w:rPr>
                <w:delText>0.06</w:delText>
              </w:r>
            </w:del>
          </w:p>
        </w:tc>
        <w:tc>
          <w:tcPr>
            <w:tcW w:w="851" w:type="dxa"/>
            <w:tcBorders>
              <w:top w:val="double" w:sz="4" w:space="0" w:color="auto"/>
            </w:tcBorders>
            <w:vAlign w:val="center"/>
            <w:tcPrChange w:id="86" w:author="GengNing" w:date="2020-01-02T16:21:00Z">
              <w:tcPr>
                <w:tcW w:w="1096" w:type="dxa"/>
                <w:tcBorders>
                  <w:top w:val="double" w:sz="4" w:space="0" w:color="auto"/>
                </w:tcBorders>
                <w:vAlign w:val="center"/>
              </w:tcPr>
            </w:tcPrChange>
          </w:tcPr>
          <w:p w:rsidR="004273F4" w:rsidRDefault="00C004AC" w:rsidP="00022992">
            <w:pPr>
              <w:pStyle w:val="a0"/>
              <w:spacing w:afterLines="20" w:after="57"/>
              <w:ind w:firstLineChars="0" w:firstLine="0"/>
              <w:jc w:val="center"/>
              <w:rPr>
                <w:ins w:id="87" w:author="GengNing" w:date="2020-01-02T16:22:00Z"/>
                <w:szCs w:val="18"/>
              </w:rPr>
            </w:pPr>
            <w:del w:id="88" w:author="GengNing" w:date="2020-01-02T16:19:00Z">
              <w:r w:rsidDel="004273F4">
                <w:rPr>
                  <w:rFonts w:hint="eastAsia"/>
                  <w:szCs w:val="18"/>
                </w:rPr>
                <w:delText>0.06</w:delText>
              </w:r>
            </w:del>
          </w:p>
          <w:p w:rsidR="00022992" w:rsidRPr="00DD671B" w:rsidRDefault="004273F4" w:rsidP="004273F4">
            <w:pPr>
              <w:pStyle w:val="a0"/>
              <w:spacing w:afterLines="20" w:after="57"/>
              <w:ind w:firstLineChars="0" w:firstLine="0"/>
              <w:jc w:val="center"/>
              <w:rPr>
                <w:szCs w:val="18"/>
              </w:rPr>
            </w:pPr>
            <w:ins w:id="89" w:author="GengNing" w:date="2020-01-02T16:19:00Z">
              <w:r>
                <w:rPr>
                  <w:rFonts w:hint="eastAsia"/>
                  <w:szCs w:val="18"/>
                </w:rPr>
                <w:t>0.01</w:t>
              </w:r>
            </w:ins>
          </w:p>
        </w:tc>
        <w:tc>
          <w:tcPr>
            <w:tcW w:w="1196" w:type="dxa"/>
            <w:tcBorders>
              <w:top w:val="double" w:sz="4" w:space="0" w:color="auto"/>
            </w:tcBorders>
            <w:vAlign w:val="center"/>
            <w:tcPrChange w:id="90" w:author="GengNing" w:date="2020-01-02T16:21:00Z">
              <w:tcPr>
                <w:tcW w:w="951" w:type="dxa"/>
                <w:tcBorders>
                  <w:top w:val="double" w:sz="4" w:space="0" w:color="auto"/>
                </w:tcBorders>
                <w:vAlign w:val="center"/>
              </w:tcPr>
            </w:tcPrChange>
          </w:tcPr>
          <w:p w:rsidR="00022992" w:rsidRDefault="00C004AC" w:rsidP="00DF63D3">
            <w:pPr>
              <w:pStyle w:val="a0"/>
              <w:spacing w:afterLines="20" w:after="57"/>
              <w:ind w:firstLineChars="0" w:firstLine="0"/>
              <w:jc w:val="center"/>
              <w:rPr>
                <w:ins w:id="91" w:author="GengNing" w:date="2020-01-03T10:57:00Z"/>
                <w:rFonts w:hint="eastAsia"/>
                <w:szCs w:val="18"/>
              </w:rPr>
            </w:pPr>
            <w:del w:id="92" w:author="GengNing" w:date="2020-01-02T16:20:00Z">
              <w:r w:rsidDel="004273F4">
                <w:rPr>
                  <w:rFonts w:hint="eastAsia"/>
                  <w:szCs w:val="18"/>
                </w:rPr>
                <w:delText>5.60</w:delText>
              </w:r>
            </w:del>
            <w:del w:id="93" w:author="GengNing" w:date="2020-01-03T10:57:00Z">
              <w:r w:rsidR="000A5BC4" w:rsidDel="00481BDE">
                <w:rPr>
                  <w:rFonts w:hint="eastAsia"/>
                  <w:szCs w:val="18"/>
                </w:rPr>
                <w:delText>E-05</w:delText>
              </w:r>
            </w:del>
          </w:p>
          <w:p w:rsidR="00481BDE" w:rsidRPr="00DD671B" w:rsidRDefault="00481BDE" w:rsidP="00DF63D3">
            <w:pPr>
              <w:pStyle w:val="a0"/>
              <w:spacing w:afterLines="20" w:after="57"/>
              <w:ind w:firstLineChars="0" w:firstLine="0"/>
              <w:jc w:val="center"/>
              <w:rPr>
                <w:szCs w:val="18"/>
              </w:rPr>
            </w:pPr>
            <w:ins w:id="94" w:author="GengNing" w:date="2020-01-03T10:57:00Z">
              <w:r>
                <w:rPr>
                  <w:rFonts w:hint="eastAsia"/>
                  <w:szCs w:val="18"/>
                </w:rPr>
                <w:t>1.11E-05</w:t>
              </w:r>
            </w:ins>
          </w:p>
        </w:tc>
      </w:tr>
      <w:tr w:rsidR="004273F4" w:rsidRPr="00DD671B" w:rsidTr="004273F4">
        <w:tblPrEx>
          <w:tblPrExChange w:id="95" w:author="GengNing" w:date="2020-01-02T16:21:00Z">
            <w:tblPrEx>
              <w:tblLayout w:type="fixed"/>
            </w:tblPrEx>
          </w:tblPrExChange>
        </w:tblPrEx>
        <w:trPr>
          <w:jc w:val="center"/>
          <w:trPrChange w:id="96" w:author="GengNing" w:date="2020-01-02T16:21:00Z">
            <w:trPr>
              <w:jc w:val="center"/>
            </w:trPr>
          </w:trPrChange>
        </w:trPr>
        <w:tc>
          <w:tcPr>
            <w:tcW w:w="751" w:type="dxa"/>
            <w:tcBorders>
              <w:right w:val="double" w:sz="4" w:space="0" w:color="auto"/>
            </w:tcBorders>
            <w:vAlign w:val="center"/>
            <w:tcPrChange w:id="97" w:author="GengNing" w:date="2020-01-02T16:21:00Z">
              <w:tcPr>
                <w:tcW w:w="751" w:type="dxa"/>
                <w:tcBorders>
                  <w:right w:val="double" w:sz="4" w:space="0" w:color="auto"/>
                </w:tcBorders>
                <w:vAlign w:val="center"/>
              </w:tcPr>
            </w:tcPrChange>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TID</w:t>
            </w:r>
          </w:p>
        </w:tc>
        <w:tc>
          <w:tcPr>
            <w:tcW w:w="497" w:type="dxa"/>
            <w:tcBorders>
              <w:left w:val="double" w:sz="4" w:space="0" w:color="auto"/>
            </w:tcBorders>
            <w:vAlign w:val="center"/>
            <w:tcPrChange w:id="98" w:author="GengNing" w:date="2020-01-02T16:21:00Z">
              <w:tcPr>
                <w:tcW w:w="497" w:type="dxa"/>
                <w:tcBorders>
                  <w:left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555</w:t>
            </w:r>
          </w:p>
        </w:tc>
        <w:tc>
          <w:tcPr>
            <w:tcW w:w="497" w:type="dxa"/>
            <w:vAlign w:val="center"/>
            <w:tcPrChange w:id="99"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545</w:t>
            </w:r>
          </w:p>
        </w:tc>
        <w:tc>
          <w:tcPr>
            <w:tcW w:w="497" w:type="dxa"/>
            <w:vAlign w:val="center"/>
            <w:tcPrChange w:id="100"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508</w:t>
            </w:r>
          </w:p>
        </w:tc>
        <w:tc>
          <w:tcPr>
            <w:tcW w:w="497" w:type="dxa"/>
            <w:vAlign w:val="center"/>
            <w:tcPrChange w:id="101"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540</w:t>
            </w:r>
          </w:p>
        </w:tc>
        <w:tc>
          <w:tcPr>
            <w:tcW w:w="497" w:type="dxa"/>
            <w:vAlign w:val="center"/>
            <w:tcPrChange w:id="102"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582</w:t>
            </w:r>
          </w:p>
        </w:tc>
        <w:tc>
          <w:tcPr>
            <w:tcW w:w="732" w:type="dxa"/>
            <w:vAlign w:val="center"/>
            <w:tcPrChange w:id="103" w:author="GengNing" w:date="2020-01-02T16:21:00Z">
              <w:tcPr>
                <w:tcW w:w="732" w:type="dxa"/>
                <w:vAlign w:val="center"/>
              </w:tcPr>
            </w:tcPrChange>
          </w:tcPr>
          <w:p w:rsidR="00022992" w:rsidRPr="00DD671B" w:rsidRDefault="00022992" w:rsidP="00DF63D3">
            <w:pPr>
              <w:pStyle w:val="a0"/>
              <w:spacing w:afterLines="20" w:after="57"/>
              <w:ind w:firstLineChars="0" w:firstLine="0"/>
              <w:jc w:val="center"/>
              <w:rPr>
                <w:szCs w:val="18"/>
              </w:rPr>
            </w:pPr>
            <w:r w:rsidRPr="00DD671B">
              <w:rPr>
                <w:rFonts w:hint="eastAsia"/>
                <w:szCs w:val="18"/>
              </w:rPr>
              <w:t>546</w:t>
            </w:r>
            <w:r w:rsidR="00F0428A" w:rsidRPr="00DD671B">
              <w:rPr>
                <w:rFonts w:hint="eastAsia"/>
                <w:szCs w:val="18"/>
              </w:rPr>
              <w:t>.0</w:t>
            </w:r>
            <w:r w:rsidR="000A5BC4">
              <w:rPr>
                <w:rFonts w:hint="eastAsia"/>
                <w:szCs w:val="18"/>
              </w:rPr>
              <w:t>0</w:t>
            </w:r>
          </w:p>
        </w:tc>
        <w:tc>
          <w:tcPr>
            <w:tcW w:w="855" w:type="dxa"/>
            <w:tcBorders>
              <w:right w:val="double" w:sz="4" w:space="0" w:color="auto"/>
            </w:tcBorders>
            <w:vAlign w:val="center"/>
            <w:tcPrChange w:id="104" w:author="GengNing" w:date="2020-01-02T16:21:00Z">
              <w:tcPr>
                <w:tcW w:w="855" w:type="dxa"/>
                <w:tcBorders>
                  <w:right w:val="double" w:sz="4" w:space="0" w:color="auto"/>
                </w:tcBorders>
                <w:vAlign w:val="center"/>
              </w:tcPr>
            </w:tcPrChange>
          </w:tcPr>
          <w:p w:rsidR="00022992" w:rsidRPr="00DD671B" w:rsidRDefault="000A5BC4" w:rsidP="00DF63D3">
            <w:pPr>
              <w:pStyle w:val="a0"/>
              <w:spacing w:afterLines="20" w:after="57"/>
              <w:ind w:firstLineChars="0" w:firstLine="0"/>
              <w:jc w:val="center"/>
              <w:rPr>
                <w:szCs w:val="18"/>
              </w:rPr>
            </w:pPr>
            <w:r>
              <w:rPr>
                <w:rFonts w:hint="eastAsia"/>
                <w:szCs w:val="18"/>
              </w:rPr>
              <w:t>5.72E+02</w:t>
            </w:r>
          </w:p>
        </w:tc>
        <w:tc>
          <w:tcPr>
            <w:tcW w:w="342" w:type="dxa"/>
            <w:tcBorders>
              <w:left w:val="double" w:sz="4" w:space="0" w:color="auto"/>
            </w:tcBorders>
            <w:vAlign w:val="center"/>
            <w:tcPrChange w:id="105" w:author="GengNing" w:date="2020-01-02T16:21:00Z">
              <w:tcPr>
                <w:tcW w:w="342" w:type="dxa"/>
                <w:tcBorders>
                  <w:left w:val="double" w:sz="4" w:space="0" w:color="auto"/>
                </w:tcBorders>
                <w:vAlign w:val="center"/>
              </w:tcPr>
            </w:tcPrChange>
          </w:tcPr>
          <w:p w:rsidR="00022992" w:rsidRPr="00DD671B" w:rsidRDefault="00C004AC" w:rsidP="00DF63D3">
            <w:pPr>
              <w:pStyle w:val="a0"/>
              <w:spacing w:afterLines="20" w:after="57"/>
              <w:ind w:firstLineChars="0" w:firstLine="0"/>
              <w:jc w:val="center"/>
              <w:rPr>
                <w:color w:val="FF0000"/>
                <w:szCs w:val="18"/>
              </w:rPr>
            </w:pPr>
            <w:del w:id="106" w:author="GengNing" w:date="2020-01-02T16:18:00Z">
              <w:r w:rsidDel="004273F4">
                <w:rPr>
                  <w:szCs w:val="18"/>
                </w:rPr>
                <w:delText>0.0</w:delText>
              </w:r>
              <w:r w:rsidDel="004273F4">
                <w:rPr>
                  <w:rFonts w:hint="eastAsia"/>
                  <w:szCs w:val="18"/>
                </w:rPr>
                <w:delText>8</w:delText>
              </w:r>
            </w:del>
          </w:p>
        </w:tc>
        <w:tc>
          <w:tcPr>
            <w:tcW w:w="426" w:type="dxa"/>
            <w:vAlign w:val="center"/>
            <w:tcPrChange w:id="107" w:author="GengNing" w:date="2020-01-02T16:21:00Z">
              <w:tcPr>
                <w:tcW w:w="426" w:type="dxa"/>
                <w:vAlign w:val="center"/>
              </w:tcPr>
            </w:tcPrChange>
          </w:tcPr>
          <w:p w:rsidR="00022992" w:rsidRPr="00DD671B" w:rsidRDefault="00022992" w:rsidP="00C004AC">
            <w:pPr>
              <w:pStyle w:val="a0"/>
              <w:spacing w:afterLines="20" w:after="57"/>
              <w:ind w:firstLineChars="0" w:firstLine="0"/>
              <w:jc w:val="center"/>
              <w:rPr>
                <w:color w:val="FF0000"/>
                <w:szCs w:val="18"/>
              </w:rPr>
            </w:pPr>
            <w:del w:id="108" w:author="GengNing" w:date="2020-01-02T16:18:00Z">
              <w:r w:rsidRPr="00DD671B" w:rsidDel="004273F4">
                <w:rPr>
                  <w:szCs w:val="18"/>
                </w:rPr>
                <w:delText>0.0</w:delText>
              </w:r>
              <w:r w:rsidR="00C004AC" w:rsidDel="004273F4">
                <w:rPr>
                  <w:rFonts w:hint="eastAsia"/>
                  <w:szCs w:val="18"/>
                </w:rPr>
                <w:delText>8</w:delText>
              </w:r>
            </w:del>
          </w:p>
        </w:tc>
        <w:tc>
          <w:tcPr>
            <w:tcW w:w="425" w:type="dxa"/>
            <w:vAlign w:val="center"/>
            <w:tcPrChange w:id="109" w:author="GengNing" w:date="2020-01-02T16:21:00Z">
              <w:tcPr>
                <w:tcW w:w="425" w:type="dxa"/>
                <w:vAlign w:val="center"/>
              </w:tcPr>
            </w:tcPrChange>
          </w:tcPr>
          <w:p w:rsidR="00022992" w:rsidRPr="00DD671B" w:rsidRDefault="00022992" w:rsidP="00C004AC">
            <w:pPr>
              <w:pStyle w:val="a0"/>
              <w:spacing w:afterLines="20" w:after="57"/>
              <w:ind w:firstLineChars="0" w:firstLine="0"/>
              <w:jc w:val="center"/>
              <w:rPr>
                <w:color w:val="FF0000"/>
                <w:szCs w:val="18"/>
              </w:rPr>
            </w:pPr>
            <w:del w:id="110" w:author="GengNing" w:date="2020-01-02T16:18:00Z">
              <w:r w:rsidRPr="00DD671B" w:rsidDel="004273F4">
                <w:rPr>
                  <w:szCs w:val="18"/>
                </w:rPr>
                <w:delText>0.0</w:delText>
              </w:r>
              <w:r w:rsidR="00C004AC" w:rsidDel="004273F4">
                <w:rPr>
                  <w:rFonts w:hint="eastAsia"/>
                  <w:szCs w:val="18"/>
                </w:rPr>
                <w:delText>8</w:delText>
              </w:r>
            </w:del>
          </w:p>
        </w:tc>
        <w:tc>
          <w:tcPr>
            <w:tcW w:w="425" w:type="dxa"/>
            <w:vAlign w:val="center"/>
            <w:tcPrChange w:id="111" w:author="GengNing" w:date="2020-01-02T16:21:00Z">
              <w:tcPr>
                <w:tcW w:w="425" w:type="dxa"/>
                <w:vAlign w:val="center"/>
              </w:tcPr>
            </w:tcPrChange>
          </w:tcPr>
          <w:p w:rsidR="00022992" w:rsidRPr="00DD671B" w:rsidRDefault="00022992" w:rsidP="00C004AC">
            <w:pPr>
              <w:pStyle w:val="a0"/>
              <w:spacing w:afterLines="20" w:after="57"/>
              <w:ind w:firstLineChars="0" w:firstLine="0"/>
              <w:jc w:val="center"/>
              <w:rPr>
                <w:color w:val="FF0000"/>
                <w:szCs w:val="18"/>
              </w:rPr>
            </w:pPr>
            <w:del w:id="112" w:author="GengNing" w:date="2020-01-02T16:18:00Z">
              <w:r w:rsidRPr="00DD671B" w:rsidDel="004273F4">
                <w:rPr>
                  <w:szCs w:val="18"/>
                </w:rPr>
                <w:delText>0.0</w:delText>
              </w:r>
              <w:r w:rsidR="00C004AC" w:rsidDel="004273F4">
                <w:rPr>
                  <w:rFonts w:hint="eastAsia"/>
                  <w:szCs w:val="18"/>
                </w:rPr>
                <w:delText>9</w:delText>
              </w:r>
            </w:del>
          </w:p>
        </w:tc>
        <w:tc>
          <w:tcPr>
            <w:tcW w:w="425" w:type="dxa"/>
            <w:vAlign w:val="center"/>
            <w:tcPrChange w:id="113" w:author="GengNing" w:date="2020-01-02T16:21:00Z">
              <w:tcPr>
                <w:tcW w:w="425" w:type="dxa"/>
                <w:vAlign w:val="center"/>
              </w:tcPr>
            </w:tcPrChange>
          </w:tcPr>
          <w:p w:rsidR="00022992" w:rsidRPr="00DD671B" w:rsidRDefault="00022992" w:rsidP="00DF63D3">
            <w:pPr>
              <w:pStyle w:val="a0"/>
              <w:spacing w:afterLines="20" w:after="57"/>
              <w:ind w:firstLineChars="0" w:firstLine="0"/>
              <w:jc w:val="center"/>
              <w:rPr>
                <w:color w:val="FF0000"/>
                <w:szCs w:val="18"/>
              </w:rPr>
            </w:pPr>
            <w:del w:id="114" w:author="GengNing" w:date="2020-01-02T16:18:00Z">
              <w:r w:rsidRPr="00DD671B" w:rsidDel="004273F4">
                <w:rPr>
                  <w:szCs w:val="18"/>
                </w:rPr>
                <w:delText>0.09</w:delText>
              </w:r>
            </w:del>
          </w:p>
        </w:tc>
        <w:tc>
          <w:tcPr>
            <w:tcW w:w="851" w:type="dxa"/>
            <w:vAlign w:val="center"/>
            <w:tcPrChange w:id="115" w:author="GengNing" w:date="2020-01-02T16:21:00Z">
              <w:tcPr>
                <w:tcW w:w="1096" w:type="dxa"/>
                <w:vAlign w:val="center"/>
              </w:tcPr>
            </w:tcPrChange>
          </w:tcPr>
          <w:p w:rsidR="004273F4" w:rsidRDefault="00C004AC" w:rsidP="00022992">
            <w:pPr>
              <w:pStyle w:val="a0"/>
              <w:spacing w:afterLines="20" w:after="57"/>
              <w:ind w:firstLineChars="0" w:firstLine="0"/>
              <w:jc w:val="center"/>
              <w:rPr>
                <w:ins w:id="116" w:author="GengNing" w:date="2020-01-02T16:22:00Z"/>
                <w:szCs w:val="18"/>
              </w:rPr>
            </w:pPr>
            <w:del w:id="117" w:author="GengNing" w:date="2020-01-02T16:20:00Z">
              <w:r w:rsidDel="004273F4">
                <w:rPr>
                  <w:rFonts w:hint="eastAsia"/>
                  <w:szCs w:val="18"/>
                </w:rPr>
                <w:delText>0.08</w:delText>
              </w:r>
            </w:del>
          </w:p>
          <w:p w:rsidR="00022992" w:rsidRPr="00DD671B" w:rsidRDefault="004273F4" w:rsidP="004273F4">
            <w:pPr>
              <w:pStyle w:val="a0"/>
              <w:spacing w:afterLines="20" w:after="57"/>
              <w:ind w:firstLineChars="0" w:firstLine="0"/>
              <w:jc w:val="center"/>
              <w:rPr>
                <w:szCs w:val="18"/>
              </w:rPr>
            </w:pPr>
            <w:ins w:id="118" w:author="GengNing" w:date="2020-01-02T16:20:00Z">
              <w:r>
                <w:rPr>
                  <w:rFonts w:hint="eastAsia"/>
                  <w:szCs w:val="18"/>
                </w:rPr>
                <w:t>0.0</w:t>
              </w:r>
            </w:ins>
            <w:ins w:id="119" w:author="GengNing" w:date="2020-01-02T16:28:00Z">
              <w:r w:rsidR="00A66B7C">
                <w:rPr>
                  <w:rFonts w:hint="eastAsia"/>
                  <w:szCs w:val="18"/>
                </w:rPr>
                <w:t>2</w:t>
              </w:r>
            </w:ins>
          </w:p>
        </w:tc>
        <w:tc>
          <w:tcPr>
            <w:tcW w:w="1196" w:type="dxa"/>
            <w:vAlign w:val="center"/>
            <w:tcPrChange w:id="120" w:author="GengNing" w:date="2020-01-02T16:21:00Z">
              <w:tcPr>
                <w:tcW w:w="951" w:type="dxa"/>
                <w:vAlign w:val="center"/>
              </w:tcPr>
            </w:tcPrChange>
          </w:tcPr>
          <w:p w:rsidR="00022992" w:rsidRDefault="000A5BC4" w:rsidP="00DF63D3">
            <w:pPr>
              <w:pStyle w:val="a0"/>
              <w:spacing w:afterLines="20" w:after="57"/>
              <w:ind w:firstLineChars="0" w:firstLine="0"/>
              <w:jc w:val="center"/>
              <w:rPr>
                <w:ins w:id="121" w:author="GengNing" w:date="2020-01-03T10:57:00Z"/>
                <w:rFonts w:hint="eastAsia"/>
                <w:szCs w:val="18"/>
              </w:rPr>
            </w:pPr>
            <w:del w:id="122" w:author="GengNing" w:date="2020-01-02T16:28:00Z">
              <w:r w:rsidDel="00A66B7C">
                <w:rPr>
                  <w:rFonts w:hint="eastAsia"/>
                  <w:szCs w:val="18"/>
                </w:rPr>
                <w:delText>2.40</w:delText>
              </w:r>
            </w:del>
            <w:del w:id="123" w:author="GengNing" w:date="2020-01-03T10:57:00Z">
              <w:r w:rsidDel="00481BDE">
                <w:rPr>
                  <w:rFonts w:hint="eastAsia"/>
                  <w:szCs w:val="18"/>
                </w:rPr>
                <w:delText>E-05</w:delText>
              </w:r>
            </w:del>
          </w:p>
          <w:p w:rsidR="00481BDE" w:rsidRPr="00DD671B" w:rsidRDefault="00481BDE" w:rsidP="00DF63D3">
            <w:pPr>
              <w:pStyle w:val="a0"/>
              <w:spacing w:afterLines="20" w:after="57"/>
              <w:ind w:firstLineChars="0" w:firstLine="0"/>
              <w:jc w:val="center"/>
              <w:rPr>
                <w:szCs w:val="18"/>
              </w:rPr>
            </w:pPr>
            <w:ins w:id="124" w:author="GengNing" w:date="2020-01-03T10:57:00Z">
              <w:r>
                <w:rPr>
                  <w:rFonts w:hint="eastAsia"/>
                  <w:szCs w:val="18"/>
                </w:rPr>
                <w:t>1.36E-05</w:t>
              </w:r>
            </w:ins>
          </w:p>
        </w:tc>
      </w:tr>
      <w:tr w:rsidR="004273F4" w:rsidRPr="00DD671B" w:rsidTr="004273F4">
        <w:tblPrEx>
          <w:tblPrExChange w:id="125" w:author="GengNing" w:date="2020-01-02T16:21:00Z">
            <w:tblPrEx>
              <w:tblLayout w:type="fixed"/>
            </w:tblPrEx>
          </w:tblPrExChange>
        </w:tblPrEx>
        <w:trPr>
          <w:jc w:val="center"/>
          <w:trPrChange w:id="126" w:author="GengNing" w:date="2020-01-02T16:21:00Z">
            <w:trPr>
              <w:jc w:val="center"/>
            </w:trPr>
          </w:trPrChange>
        </w:trPr>
        <w:tc>
          <w:tcPr>
            <w:tcW w:w="751" w:type="dxa"/>
            <w:tcBorders>
              <w:right w:val="double" w:sz="4" w:space="0" w:color="auto"/>
            </w:tcBorders>
            <w:vAlign w:val="center"/>
            <w:tcPrChange w:id="127" w:author="GengNing" w:date="2020-01-02T16:21:00Z">
              <w:tcPr>
                <w:tcW w:w="751" w:type="dxa"/>
                <w:tcBorders>
                  <w:right w:val="double" w:sz="4" w:space="0" w:color="auto"/>
                </w:tcBorders>
                <w:vAlign w:val="center"/>
              </w:tcPr>
            </w:tcPrChange>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FGH</w:t>
            </w:r>
          </w:p>
        </w:tc>
        <w:tc>
          <w:tcPr>
            <w:tcW w:w="497" w:type="dxa"/>
            <w:tcBorders>
              <w:left w:val="double" w:sz="4" w:space="0" w:color="auto"/>
            </w:tcBorders>
            <w:vAlign w:val="center"/>
            <w:tcPrChange w:id="128" w:author="GengNing" w:date="2020-01-02T16:21:00Z">
              <w:tcPr>
                <w:tcW w:w="497" w:type="dxa"/>
                <w:tcBorders>
                  <w:left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1004</w:t>
            </w:r>
          </w:p>
        </w:tc>
        <w:tc>
          <w:tcPr>
            <w:tcW w:w="497" w:type="dxa"/>
            <w:vAlign w:val="center"/>
            <w:tcPrChange w:id="129"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944</w:t>
            </w:r>
          </w:p>
        </w:tc>
        <w:tc>
          <w:tcPr>
            <w:tcW w:w="497" w:type="dxa"/>
            <w:vAlign w:val="center"/>
            <w:tcPrChange w:id="130"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900</w:t>
            </w:r>
          </w:p>
        </w:tc>
        <w:tc>
          <w:tcPr>
            <w:tcW w:w="497" w:type="dxa"/>
            <w:vAlign w:val="center"/>
            <w:tcPrChange w:id="131"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893</w:t>
            </w:r>
          </w:p>
        </w:tc>
        <w:tc>
          <w:tcPr>
            <w:tcW w:w="497" w:type="dxa"/>
            <w:vAlign w:val="center"/>
            <w:tcPrChange w:id="132"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987</w:t>
            </w:r>
          </w:p>
        </w:tc>
        <w:tc>
          <w:tcPr>
            <w:tcW w:w="732" w:type="dxa"/>
            <w:vAlign w:val="center"/>
            <w:tcPrChange w:id="133" w:author="GengNing" w:date="2020-01-02T16:21:00Z">
              <w:tcPr>
                <w:tcW w:w="732" w:type="dxa"/>
                <w:vAlign w:val="center"/>
              </w:tcPr>
            </w:tcPrChange>
          </w:tcPr>
          <w:p w:rsidR="00022992" w:rsidRPr="00DD671B" w:rsidRDefault="00022992" w:rsidP="00DF63D3">
            <w:pPr>
              <w:pStyle w:val="a0"/>
              <w:spacing w:afterLines="20" w:after="57"/>
              <w:ind w:firstLineChars="0" w:firstLine="0"/>
              <w:jc w:val="center"/>
              <w:rPr>
                <w:szCs w:val="18"/>
              </w:rPr>
            </w:pPr>
            <w:r w:rsidRPr="00DD671B">
              <w:rPr>
                <w:rFonts w:hint="eastAsia"/>
                <w:szCs w:val="18"/>
              </w:rPr>
              <w:t>945.6</w:t>
            </w:r>
            <w:r w:rsidR="000A5BC4">
              <w:rPr>
                <w:rFonts w:hint="eastAsia"/>
                <w:szCs w:val="18"/>
              </w:rPr>
              <w:t>0</w:t>
            </w:r>
          </w:p>
        </w:tc>
        <w:tc>
          <w:tcPr>
            <w:tcW w:w="855" w:type="dxa"/>
            <w:tcBorders>
              <w:right w:val="double" w:sz="4" w:space="0" w:color="auto"/>
            </w:tcBorders>
            <w:vAlign w:val="center"/>
            <w:tcPrChange w:id="134" w:author="GengNing" w:date="2020-01-02T16:21:00Z">
              <w:tcPr>
                <w:tcW w:w="855" w:type="dxa"/>
                <w:tcBorders>
                  <w:right w:val="double" w:sz="4" w:space="0" w:color="auto"/>
                </w:tcBorders>
                <w:vAlign w:val="center"/>
              </w:tcPr>
            </w:tcPrChange>
          </w:tcPr>
          <w:p w:rsidR="00022992" w:rsidRPr="00DD671B" w:rsidRDefault="000A5BC4" w:rsidP="00DF63D3">
            <w:pPr>
              <w:pStyle w:val="a0"/>
              <w:spacing w:afterLines="20" w:after="57"/>
              <w:ind w:firstLineChars="0" w:firstLine="0"/>
              <w:jc w:val="center"/>
              <w:rPr>
                <w:szCs w:val="18"/>
              </w:rPr>
            </w:pPr>
            <w:r>
              <w:rPr>
                <w:rFonts w:hint="eastAsia"/>
                <w:szCs w:val="18"/>
              </w:rPr>
              <w:t>1.20E+03</w:t>
            </w:r>
          </w:p>
        </w:tc>
        <w:tc>
          <w:tcPr>
            <w:tcW w:w="342" w:type="dxa"/>
            <w:tcBorders>
              <w:left w:val="double" w:sz="4" w:space="0" w:color="auto"/>
            </w:tcBorders>
            <w:vAlign w:val="center"/>
            <w:tcPrChange w:id="135" w:author="GengNing" w:date="2020-01-02T16:21:00Z">
              <w:tcPr>
                <w:tcW w:w="342" w:type="dxa"/>
                <w:tcBorders>
                  <w:left w:val="double" w:sz="4" w:space="0" w:color="auto"/>
                </w:tcBorders>
                <w:vAlign w:val="center"/>
              </w:tcPr>
            </w:tcPrChange>
          </w:tcPr>
          <w:p w:rsidR="00022992" w:rsidRPr="00DD671B" w:rsidRDefault="00022992" w:rsidP="00C004AC">
            <w:pPr>
              <w:pStyle w:val="a0"/>
              <w:spacing w:afterLines="20" w:after="57"/>
              <w:ind w:firstLineChars="0" w:firstLine="0"/>
              <w:jc w:val="center"/>
              <w:rPr>
                <w:color w:val="FF0000"/>
                <w:szCs w:val="18"/>
              </w:rPr>
            </w:pPr>
            <w:del w:id="136" w:author="GengNing" w:date="2020-01-02T16:18:00Z">
              <w:r w:rsidRPr="00DD671B" w:rsidDel="004273F4">
                <w:rPr>
                  <w:szCs w:val="18"/>
                </w:rPr>
                <w:delText>0.14</w:delText>
              </w:r>
            </w:del>
          </w:p>
        </w:tc>
        <w:tc>
          <w:tcPr>
            <w:tcW w:w="426" w:type="dxa"/>
            <w:vAlign w:val="center"/>
            <w:tcPrChange w:id="137" w:author="GengNing" w:date="2020-01-02T16:21:00Z">
              <w:tcPr>
                <w:tcW w:w="426"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138" w:author="GengNing" w:date="2020-01-02T16:19:00Z">
              <w:r w:rsidDel="004273F4">
                <w:rPr>
                  <w:szCs w:val="18"/>
                </w:rPr>
                <w:delText>0.1</w:delText>
              </w:r>
              <w:r w:rsidR="00022992" w:rsidRPr="00DD671B" w:rsidDel="004273F4">
                <w:rPr>
                  <w:szCs w:val="18"/>
                </w:rPr>
                <w:delText>6</w:delText>
              </w:r>
            </w:del>
          </w:p>
        </w:tc>
        <w:tc>
          <w:tcPr>
            <w:tcW w:w="425" w:type="dxa"/>
            <w:vAlign w:val="center"/>
            <w:tcPrChange w:id="139"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140" w:author="GengNing" w:date="2020-01-02T16:19:00Z">
              <w:r w:rsidDel="004273F4">
                <w:rPr>
                  <w:szCs w:val="18"/>
                </w:rPr>
                <w:delText>0.</w:delText>
              </w:r>
              <w:r w:rsidDel="004273F4">
                <w:rPr>
                  <w:rFonts w:hint="eastAsia"/>
                  <w:szCs w:val="18"/>
                </w:rPr>
                <w:delText>10</w:delText>
              </w:r>
            </w:del>
          </w:p>
        </w:tc>
        <w:tc>
          <w:tcPr>
            <w:tcW w:w="425" w:type="dxa"/>
            <w:vAlign w:val="center"/>
            <w:tcPrChange w:id="141" w:author="GengNing" w:date="2020-01-02T16:21:00Z">
              <w:tcPr>
                <w:tcW w:w="425" w:type="dxa"/>
                <w:vAlign w:val="center"/>
              </w:tcPr>
            </w:tcPrChange>
          </w:tcPr>
          <w:p w:rsidR="00022992" w:rsidRPr="00DD671B" w:rsidRDefault="00022992" w:rsidP="00DF63D3">
            <w:pPr>
              <w:pStyle w:val="a0"/>
              <w:spacing w:afterLines="20" w:after="57"/>
              <w:ind w:firstLineChars="0" w:firstLine="0"/>
              <w:jc w:val="center"/>
              <w:rPr>
                <w:color w:val="FF0000"/>
                <w:szCs w:val="18"/>
              </w:rPr>
            </w:pPr>
            <w:del w:id="142" w:author="GengNing" w:date="2020-01-02T16:19:00Z">
              <w:r w:rsidRPr="00DD671B" w:rsidDel="004273F4">
                <w:rPr>
                  <w:szCs w:val="18"/>
                </w:rPr>
                <w:delText>0.12</w:delText>
              </w:r>
            </w:del>
          </w:p>
        </w:tc>
        <w:tc>
          <w:tcPr>
            <w:tcW w:w="425" w:type="dxa"/>
            <w:vAlign w:val="center"/>
            <w:tcPrChange w:id="143"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144" w:author="GengNing" w:date="2020-01-02T16:19:00Z">
              <w:r w:rsidDel="004273F4">
                <w:rPr>
                  <w:szCs w:val="18"/>
                </w:rPr>
                <w:delText>0.1</w:delText>
              </w:r>
              <w:r w:rsidDel="004273F4">
                <w:rPr>
                  <w:rFonts w:hint="eastAsia"/>
                  <w:szCs w:val="18"/>
                </w:rPr>
                <w:delText>1</w:delText>
              </w:r>
            </w:del>
          </w:p>
        </w:tc>
        <w:tc>
          <w:tcPr>
            <w:tcW w:w="851" w:type="dxa"/>
            <w:vAlign w:val="center"/>
            <w:tcPrChange w:id="145" w:author="GengNing" w:date="2020-01-02T16:21:00Z">
              <w:tcPr>
                <w:tcW w:w="1096" w:type="dxa"/>
                <w:vAlign w:val="center"/>
              </w:tcPr>
            </w:tcPrChange>
          </w:tcPr>
          <w:p w:rsidR="00022992" w:rsidRDefault="00C004AC" w:rsidP="00022992">
            <w:pPr>
              <w:pStyle w:val="a0"/>
              <w:spacing w:afterLines="20" w:after="57"/>
              <w:ind w:firstLineChars="0" w:firstLine="0"/>
              <w:jc w:val="center"/>
              <w:rPr>
                <w:ins w:id="146" w:author="GengNing" w:date="2020-01-02T16:22:00Z"/>
                <w:szCs w:val="18"/>
              </w:rPr>
            </w:pPr>
            <w:del w:id="147" w:author="GengNing" w:date="2020-01-02T16:22:00Z">
              <w:r w:rsidDel="004273F4">
                <w:rPr>
                  <w:rFonts w:hint="eastAsia"/>
                  <w:szCs w:val="18"/>
                </w:rPr>
                <w:delText>0.13</w:delText>
              </w:r>
            </w:del>
          </w:p>
          <w:p w:rsidR="004273F4" w:rsidRPr="00DD671B" w:rsidRDefault="00BE7B54" w:rsidP="00A66B7C">
            <w:pPr>
              <w:pStyle w:val="a0"/>
              <w:spacing w:afterLines="20" w:after="57"/>
              <w:ind w:firstLineChars="0" w:firstLine="0"/>
              <w:jc w:val="center"/>
              <w:rPr>
                <w:szCs w:val="18"/>
              </w:rPr>
            </w:pPr>
            <w:ins w:id="148" w:author="GengNing" w:date="2020-01-02T16:42:00Z">
              <w:r>
                <w:rPr>
                  <w:rFonts w:hint="eastAsia"/>
                  <w:szCs w:val="18"/>
                </w:rPr>
                <w:t>0.11</w:t>
              </w:r>
            </w:ins>
          </w:p>
        </w:tc>
        <w:tc>
          <w:tcPr>
            <w:tcW w:w="1196" w:type="dxa"/>
            <w:vAlign w:val="center"/>
            <w:tcPrChange w:id="149" w:author="GengNing" w:date="2020-01-02T16:21:00Z">
              <w:tcPr>
                <w:tcW w:w="951" w:type="dxa"/>
                <w:vAlign w:val="center"/>
              </w:tcPr>
            </w:tcPrChange>
          </w:tcPr>
          <w:p w:rsidR="00022992" w:rsidRDefault="000A5BC4" w:rsidP="00881FC8">
            <w:pPr>
              <w:pStyle w:val="a0"/>
              <w:spacing w:afterLines="20" w:after="57"/>
              <w:ind w:firstLineChars="0" w:firstLine="0"/>
              <w:jc w:val="center"/>
              <w:rPr>
                <w:ins w:id="150" w:author="GengNing" w:date="2020-01-03T10:57:00Z"/>
                <w:rFonts w:hint="eastAsia"/>
                <w:szCs w:val="18"/>
              </w:rPr>
            </w:pPr>
            <w:del w:id="151" w:author="GengNing" w:date="2020-01-02T16:43:00Z">
              <w:r w:rsidDel="00BE7B54">
                <w:rPr>
                  <w:rFonts w:hint="eastAsia"/>
                  <w:szCs w:val="18"/>
                </w:rPr>
                <w:delText>4.64</w:delText>
              </w:r>
            </w:del>
            <w:del w:id="152" w:author="GengNing" w:date="2020-01-03T10:57:00Z">
              <w:r w:rsidDel="00481BDE">
                <w:rPr>
                  <w:rFonts w:hint="eastAsia"/>
                  <w:szCs w:val="18"/>
                </w:rPr>
                <w:delText>E-04</w:delText>
              </w:r>
            </w:del>
          </w:p>
          <w:p w:rsidR="00481BDE" w:rsidRPr="00DD671B" w:rsidRDefault="00481BDE" w:rsidP="00881FC8">
            <w:pPr>
              <w:pStyle w:val="a0"/>
              <w:spacing w:afterLines="20" w:after="57"/>
              <w:ind w:firstLineChars="0" w:firstLine="0"/>
              <w:jc w:val="center"/>
              <w:rPr>
                <w:szCs w:val="18"/>
              </w:rPr>
            </w:pPr>
            <w:ins w:id="153" w:author="GengNing" w:date="2020-01-03T10:57:00Z">
              <w:r>
                <w:rPr>
                  <w:rFonts w:hint="eastAsia"/>
                  <w:szCs w:val="18"/>
                </w:rPr>
                <w:t>3.80E-04</w:t>
              </w:r>
            </w:ins>
          </w:p>
        </w:tc>
      </w:tr>
      <w:tr w:rsidR="004273F4" w:rsidRPr="00DD671B" w:rsidTr="004273F4">
        <w:tblPrEx>
          <w:tblPrExChange w:id="154" w:author="GengNing" w:date="2020-01-02T16:21:00Z">
            <w:tblPrEx>
              <w:tblLayout w:type="fixed"/>
            </w:tblPrEx>
          </w:tblPrExChange>
        </w:tblPrEx>
        <w:trPr>
          <w:jc w:val="center"/>
          <w:trPrChange w:id="155" w:author="GengNing" w:date="2020-01-02T16:21:00Z">
            <w:trPr>
              <w:jc w:val="center"/>
            </w:trPr>
          </w:trPrChange>
        </w:trPr>
        <w:tc>
          <w:tcPr>
            <w:tcW w:w="751" w:type="dxa"/>
            <w:tcBorders>
              <w:right w:val="double" w:sz="4" w:space="0" w:color="auto"/>
            </w:tcBorders>
            <w:vAlign w:val="center"/>
            <w:tcPrChange w:id="156" w:author="GengNing" w:date="2020-01-02T16:21:00Z">
              <w:tcPr>
                <w:tcW w:w="751" w:type="dxa"/>
                <w:tcBorders>
                  <w:right w:val="double" w:sz="4" w:space="0" w:color="auto"/>
                </w:tcBorders>
                <w:vAlign w:val="center"/>
              </w:tcPr>
            </w:tcPrChange>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SSE</w:t>
            </w:r>
          </w:p>
        </w:tc>
        <w:tc>
          <w:tcPr>
            <w:tcW w:w="497" w:type="dxa"/>
            <w:tcBorders>
              <w:left w:val="double" w:sz="4" w:space="0" w:color="auto"/>
            </w:tcBorders>
            <w:vAlign w:val="center"/>
            <w:tcPrChange w:id="157" w:author="GengNing" w:date="2020-01-02T16:21:00Z">
              <w:tcPr>
                <w:tcW w:w="497" w:type="dxa"/>
                <w:tcBorders>
                  <w:left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1638</w:t>
            </w:r>
          </w:p>
        </w:tc>
        <w:tc>
          <w:tcPr>
            <w:tcW w:w="497" w:type="dxa"/>
            <w:vAlign w:val="center"/>
            <w:tcPrChange w:id="158"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1701</w:t>
            </w:r>
          </w:p>
        </w:tc>
        <w:tc>
          <w:tcPr>
            <w:tcW w:w="497" w:type="dxa"/>
            <w:vAlign w:val="center"/>
            <w:tcPrChange w:id="159"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1534</w:t>
            </w:r>
          </w:p>
        </w:tc>
        <w:tc>
          <w:tcPr>
            <w:tcW w:w="497" w:type="dxa"/>
            <w:vAlign w:val="center"/>
            <w:tcPrChange w:id="160"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1758</w:t>
            </w:r>
          </w:p>
        </w:tc>
        <w:tc>
          <w:tcPr>
            <w:tcW w:w="497" w:type="dxa"/>
            <w:vAlign w:val="center"/>
            <w:tcPrChange w:id="161"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1880</w:t>
            </w:r>
          </w:p>
        </w:tc>
        <w:tc>
          <w:tcPr>
            <w:tcW w:w="732" w:type="dxa"/>
            <w:vAlign w:val="center"/>
            <w:tcPrChange w:id="162" w:author="GengNing" w:date="2020-01-02T16:21:00Z">
              <w:tcPr>
                <w:tcW w:w="732" w:type="dxa"/>
                <w:vAlign w:val="center"/>
              </w:tcPr>
            </w:tcPrChange>
          </w:tcPr>
          <w:p w:rsidR="00022992" w:rsidRPr="00DD671B" w:rsidRDefault="00022992" w:rsidP="00DF63D3">
            <w:pPr>
              <w:pStyle w:val="a0"/>
              <w:spacing w:afterLines="20" w:after="57"/>
              <w:ind w:firstLineChars="0" w:firstLine="0"/>
              <w:jc w:val="center"/>
              <w:rPr>
                <w:szCs w:val="18"/>
              </w:rPr>
            </w:pPr>
            <w:r w:rsidRPr="00DD671B">
              <w:rPr>
                <w:rFonts w:hint="eastAsia"/>
                <w:szCs w:val="18"/>
              </w:rPr>
              <w:t>1702.2</w:t>
            </w:r>
            <w:r w:rsidR="000A5BC4">
              <w:rPr>
                <w:rFonts w:hint="eastAsia"/>
                <w:szCs w:val="18"/>
              </w:rPr>
              <w:t>0</w:t>
            </w:r>
          </w:p>
        </w:tc>
        <w:tc>
          <w:tcPr>
            <w:tcW w:w="855" w:type="dxa"/>
            <w:tcBorders>
              <w:right w:val="double" w:sz="4" w:space="0" w:color="auto"/>
            </w:tcBorders>
            <w:vAlign w:val="center"/>
            <w:tcPrChange w:id="163" w:author="GengNing" w:date="2020-01-02T16:21:00Z">
              <w:tcPr>
                <w:tcW w:w="855" w:type="dxa"/>
                <w:tcBorders>
                  <w:right w:val="double" w:sz="4" w:space="0" w:color="auto"/>
                </w:tcBorders>
                <w:vAlign w:val="center"/>
              </w:tcPr>
            </w:tcPrChange>
          </w:tcPr>
          <w:p w:rsidR="00022992" w:rsidRPr="00DD671B" w:rsidRDefault="000A5BC4" w:rsidP="00DF63D3">
            <w:pPr>
              <w:pStyle w:val="a0"/>
              <w:spacing w:afterLines="20" w:after="57"/>
              <w:ind w:firstLineChars="0" w:firstLine="0"/>
              <w:jc w:val="center"/>
              <w:rPr>
                <w:szCs w:val="18"/>
              </w:rPr>
            </w:pPr>
            <w:r>
              <w:rPr>
                <w:rFonts w:hint="eastAsia"/>
                <w:szCs w:val="18"/>
              </w:rPr>
              <w:t>1.34E+04</w:t>
            </w:r>
          </w:p>
        </w:tc>
        <w:tc>
          <w:tcPr>
            <w:tcW w:w="342" w:type="dxa"/>
            <w:tcBorders>
              <w:left w:val="double" w:sz="4" w:space="0" w:color="auto"/>
            </w:tcBorders>
            <w:vAlign w:val="center"/>
            <w:tcPrChange w:id="164" w:author="GengNing" w:date="2020-01-02T16:21:00Z">
              <w:tcPr>
                <w:tcW w:w="342" w:type="dxa"/>
                <w:tcBorders>
                  <w:left w:val="double" w:sz="4" w:space="0" w:color="auto"/>
                </w:tcBorders>
                <w:vAlign w:val="center"/>
              </w:tcPr>
            </w:tcPrChange>
          </w:tcPr>
          <w:p w:rsidR="00022992" w:rsidRPr="00DD671B" w:rsidRDefault="00022992" w:rsidP="00DF63D3">
            <w:pPr>
              <w:pStyle w:val="a0"/>
              <w:spacing w:afterLines="20" w:after="57"/>
              <w:ind w:firstLineChars="0" w:firstLine="0"/>
              <w:jc w:val="center"/>
              <w:rPr>
                <w:color w:val="FF0000"/>
                <w:szCs w:val="18"/>
              </w:rPr>
            </w:pPr>
            <w:del w:id="165" w:author="GengNing" w:date="2020-01-02T16:18:00Z">
              <w:r w:rsidRPr="00DD671B" w:rsidDel="004273F4">
                <w:rPr>
                  <w:szCs w:val="18"/>
                </w:rPr>
                <w:delText>0.25</w:delText>
              </w:r>
            </w:del>
          </w:p>
        </w:tc>
        <w:tc>
          <w:tcPr>
            <w:tcW w:w="426" w:type="dxa"/>
            <w:vAlign w:val="center"/>
            <w:tcPrChange w:id="166" w:author="GengNing" w:date="2020-01-02T16:21:00Z">
              <w:tcPr>
                <w:tcW w:w="426"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167" w:author="GengNing" w:date="2020-01-02T16:19:00Z">
              <w:r w:rsidDel="004273F4">
                <w:rPr>
                  <w:szCs w:val="18"/>
                </w:rPr>
                <w:delText>0.23</w:delText>
              </w:r>
            </w:del>
          </w:p>
        </w:tc>
        <w:tc>
          <w:tcPr>
            <w:tcW w:w="425" w:type="dxa"/>
            <w:vAlign w:val="center"/>
            <w:tcPrChange w:id="168" w:author="GengNing" w:date="2020-01-02T16:21:00Z">
              <w:tcPr>
                <w:tcW w:w="425" w:type="dxa"/>
                <w:vAlign w:val="center"/>
              </w:tcPr>
            </w:tcPrChange>
          </w:tcPr>
          <w:p w:rsidR="00022992" w:rsidRPr="00DD671B" w:rsidRDefault="00022992" w:rsidP="00DF63D3">
            <w:pPr>
              <w:pStyle w:val="a0"/>
              <w:spacing w:afterLines="20" w:after="57"/>
              <w:ind w:firstLineChars="0" w:firstLine="0"/>
              <w:jc w:val="center"/>
              <w:rPr>
                <w:color w:val="FF0000"/>
                <w:szCs w:val="18"/>
              </w:rPr>
            </w:pPr>
            <w:del w:id="169" w:author="GengNing" w:date="2020-01-02T16:19:00Z">
              <w:r w:rsidRPr="00DD671B" w:rsidDel="004273F4">
                <w:rPr>
                  <w:szCs w:val="18"/>
                </w:rPr>
                <w:delText>0.25</w:delText>
              </w:r>
            </w:del>
          </w:p>
        </w:tc>
        <w:tc>
          <w:tcPr>
            <w:tcW w:w="425" w:type="dxa"/>
            <w:vAlign w:val="center"/>
            <w:tcPrChange w:id="170"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171" w:author="GengNing" w:date="2020-01-02T16:19:00Z">
              <w:r w:rsidDel="004273F4">
                <w:rPr>
                  <w:szCs w:val="18"/>
                </w:rPr>
                <w:delText>0.23</w:delText>
              </w:r>
            </w:del>
          </w:p>
        </w:tc>
        <w:tc>
          <w:tcPr>
            <w:tcW w:w="425" w:type="dxa"/>
            <w:vAlign w:val="center"/>
            <w:tcPrChange w:id="172"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173" w:author="GengNing" w:date="2020-01-02T16:19:00Z">
              <w:r w:rsidDel="004273F4">
                <w:rPr>
                  <w:szCs w:val="18"/>
                </w:rPr>
                <w:delText>0.2</w:delText>
              </w:r>
              <w:r w:rsidDel="004273F4">
                <w:rPr>
                  <w:rFonts w:hint="eastAsia"/>
                  <w:szCs w:val="18"/>
                </w:rPr>
                <w:delText>5</w:delText>
              </w:r>
            </w:del>
          </w:p>
        </w:tc>
        <w:tc>
          <w:tcPr>
            <w:tcW w:w="851" w:type="dxa"/>
            <w:vAlign w:val="center"/>
            <w:tcPrChange w:id="174" w:author="GengNing" w:date="2020-01-02T16:21:00Z">
              <w:tcPr>
                <w:tcW w:w="1096" w:type="dxa"/>
                <w:vAlign w:val="center"/>
              </w:tcPr>
            </w:tcPrChange>
          </w:tcPr>
          <w:p w:rsidR="00022992" w:rsidRDefault="00C004AC" w:rsidP="00022992">
            <w:pPr>
              <w:pStyle w:val="a0"/>
              <w:spacing w:afterLines="20" w:after="57"/>
              <w:ind w:firstLineChars="0" w:firstLine="0"/>
              <w:jc w:val="center"/>
              <w:rPr>
                <w:ins w:id="175" w:author="GengNing" w:date="2020-01-02T16:29:00Z"/>
                <w:szCs w:val="18"/>
              </w:rPr>
            </w:pPr>
            <w:del w:id="176" w:author="GengNing" w:date="2020-01-02T16:29:00Z">
              <w:r w:rsidDel="00A66B7C">
                <w:rPr>
                  <w:rFonts w:hint="eastAsia"/>
                  <w:szCs w:val="18"/>
                </w:rPr>
                <w:delText>0.24</w:delText>
              </w:r>
            </w:del>
          </w:p>
          <w:p w:rsidR="00A66B7C" w:rsidRPr="00DD671B" w:rsidRDefault="00A66B7C" w:rsidP="00881FC8">
            <w:pPr>
              <w:pStyle w:val="a0"/>
              <w:spacing w:afterLines="20" w:after="57"/>
              <w:ind w:firstLineChars="0" w:firstLine="0"/>
              <w:jc w:val="center"/>
              <w:rPr>
                <w:szCs w:val="18"/>
              </w:rPr>
            </w:pPr>
            <w:ins w:id="177" w:author="GengNing" w:date="2020-01-02T16:29:00Z">
              <w:r>
                <w:rPr>
                  <w:rFonts w:hint="eastAsia"/>
                  <w:szCs w:val="18"/>
                </w:rPr>
                <w:lastRenderedPageBreak/>
                <w:t>0.</w:t>
              </w:r>
            </w:ins>
            <w:ins w:id="178" w:author="GengNing" w:date="2020-01-03T10:45:00Z">
              <w:r w:rsidR="00881FC8">
                <w:rPr>
                  <w:rFonts w:hint="eastAsia"/>
                  <w:szCs w:val="18"/>
                </w:rPr>
                <w:t>14</w:t>
              </w:r>
            </w:ins>
          </w:p>
        </w:tc>
        <w:tc>
          <w:tcPr>
            <w:tcW w:w="1196" w:type="dxa"/>
            <w:vAlign w:val="center"/>
            <w:tcPrChange w:id="179" w:author="GengNing" w:date="2020-01-02T16:21:00Z">
              <w:tcPr>
                <w:tcW w:w="951" w:type="dxa"/>
                <w:vAlign w:val="center"/>
              </w:tcPr>
            </w:tcPrChange>
          </w:tcPr>
          <w:p w:rsidR="00022992" w:rsidRDefault="000A5BC4" w:rsidP="00DF63D3">
            <w:pPr>
              <w:pStyle w:val="a0"/>
              <w:spacing w:afterLines="20" w:after="57"/>
              <w:ind w:firstLineChars="0" w:firstLine="0"/>
              <w:jc w:val="center"/>
              <w:rPr>
                <w:ins w:id="180" w:author="GengNing" w:date="2020-01-03T10:46:00Z"/>
                <w:rFonts w:hint="eastAsia"/>
                <w:szCs w:val="18"/>
              </w:rPr>
            </w:pPr>
            <w:del w:id="181" w:author="GengNing" w:date="2020-01-02T16:43:00Z">
              <w:r w:rsidDel="00BE7B54">
                <w:rPr>
                  <w:rFonts w:hint="eastAsia"/>
                  <w:szCs w:val="18"/>
                </w:rPr>
                <w:lastRenderedPageBreak/>
                <w:delText>9.60</w:delText>
              </w:r>
            </w:del>
            <w:del w:id="182" w:author="GengNing" w:date="2020-01-03T10:45:00Z">
              <w:r w:rsidDel="00881FC8">
                <w:rPr>
                  <w:rFonts w:hint="eastAsia"/>
                  <w:szCs w:val="18"/>
                </w:rPr>
                <w:delText>E-05</w:delText>
              </w:r>
            </w:del>
          </w:p>
          <w:p w:rsidR="00881FC8" w:rsidRPr="00DD671B" w:rsidRDefault="00881FC8" w:rsidP="00DF63D3">
            <w:pPr>
              <w:pStyle w:val="a0"/>
              <w:spacing w:afterLines="20" w:after="57"/>
              <w:ind w:firstLineChars="0" w:firstLine="0"/>
              <w:jc w:val="center"/>
              <w:rPr>
                <w:szCs w:val="18"/>
              </w:rPr>
            </w:pPr>
            <w:ins w:id="183" w:author="GengNing" w:date="2020-01-03T10:46:00Z">
              <w:r>
                <w:rPr>
                  <w:rFonts w:hint="eastAsia"/>
                  <w:szCs w:val="18"/>
                </w:rPr>
                <w:lastRenderedPageBreak/>
                <w:t>4.34E-04</w:t>
              </w:r>
            </w:ins>
          </w:p>
        </w:tc>
      </w:tr>
      <w:tr w:rsidR="004273F4" w:rsidRPr="00DD671B" w:rsidTr="004273F4">
        <w:tblPrEx>
          <w:tblPrExChange w:id="184" w:author="GengNing" w:date="2020-01-02T16:21:00Z">
            <w:tblPrEx>
              <w:tblLayout w:type="fixed"/>
            </w:tblPrEx>
          </w:tblPrExChange>
        </w:tblPrEx>
        <w:trPr>
          <w:jc w:val="center"/>
          <w:trPrChange w:id="185" w:author="GengNing" w:date="2020-01-02T16:21:00Z">
            <w:trPr>
              <w:jc w:val="center"/>
            </w:trPr>
          </w:trPrChange>
        </w:trPr>
        <w:tc>
          <w:tcPr>
            <w:tcW w:w="751" w:type="dxa"/>
            <w:tcBorders>
              <w:right w:val="double" w:sz="4" w:space="0" w:color="auto"/>
            </w:tcBorders>
            <w:vAlign w:val="center"/>
            <w:tcPrChange w:id="186" w:author="GengNing" w:date="2020-01-02T16:21:00Z">
              <w:tcPr>
                <w:tcW w:w="751" w:type="dxa"/>
                <w:tcBorders>
                  <w:right w:val="double" w:sz="4" w:space="0" w:color="auto"/>
                </w:tcBorders>
                <w:vAlign w:val="center"/>
              </w:tcPr>
            </w:tcPrChange>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lastRenderedPageBreak/>
              <w:t>TFT</w:t>
            </w:r>
          </w:p>
        </w:tc>
        <w:tc>
          <w:tcPr>
            <w:tcW w:w="497" w:type="dxa"/>
            <w:tcBorders>
              <w:left w:val="double" w:sz="4" w:space="0" w:color="auto"/>
            </w:tcBorders>
            <w:vAlign w:val="center"/>
            <w:tcPrChange w:id="187" w:author="GengNing" w:date="2020-01-02T16:21:00Z">
              <w:tcPr>
                <w:tcW w:w="497" w:type="dxa"/>
                <w:tcBorders>
                  <w:left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2903</w:t>
            </w:r>
          </w:p>
        </w:tc>
        <w:tc>
          <w:tcPr>
            <w:tcW w:w="497" w:type="dxa"/>
            <w:vAlign w:val="center"/>
            <w:tcPrChange w:id="188"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3251</w:t>
            </w:r>
          </w:p>
        </w:tc>
        <w:tc>
          <w:tcPr>
            <w:tcW w:w="497" w:type="dxa"/>
            <w:vAlign w:val="center"/>
            <w:tcPrChange w:id="189"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2953</w:t>
            </w:r>
          </w:p>
        </w:tc>
        <w:tc>
          <w:tcPr>
            <w:tcW w:w="497" w:type="dxa"/>
            <w:vAlign w:val="center"/>
            <w:tcPrChange w:id="190"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3361</w:t>
            </w:r>
          </w:p>
        </w:tc>
        <w:tc>
          <w:tcPr>
            <w:tcW w:w="497" w:type="dxa"/>
            <w:vAlign w:val="center"/>
            <w:tcPrChange w:id="191"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3097</w:t>
            </w:r>
          </w:p>
        </w:tc>
        <w:tc>
          <w:tcPr>
            <w:tcW w:w="732" w:type="dxa"/>
            <w:vAlign w:val="center"/>
            <w:tcPrChange w:id="192" w:author="GengNing" w:date="2020-01-02T16:21:00Z">
              <w:tcPr>
                <w:tcW w:w="732" w:type="dxa"/>
                <w:vAlign w:val="center"/>
              </w:tcPr>
            </w:tcPrChange>
          </w:tcPr>
          <w:p w:rsidR="00022992" w:rsidRPr="00DD671B" w:rsidRDefault="00022992" w:rsidP="00DF63D3">
            <w:pPr>
              <w:pStyle w:val="a0"/>
              <w:spacing w:afterLines="20" w:after="57"/>
              <w:ind w:firstLineChars="0" w:firstLine="0"/>
              <w:jc w:val="center"/>
              <w:rPr>
                <w:szCs w:val="18"/>
              </w:rPr>
            </w:pPr>
            <w:r w:rsidRPr="00DD671B">
              <w:rPr>
                <w:rFonts w:hint="eastAsia"/>
                <w:szCs w:val="18"/>
              </w:rPr>
              <w:t>3113</w:t>
            </w:r>
            <w:r w:rsidR="00F0428A" w:rsidRPr="00DD671B">
              <w:rPr>
                <w:rFonts w:hint="eastAsia"/>
                <w:szCs w:val="18"/>
              </w:rPr>
              <w:t>.0</w:t>
            </w:r>
            <w:r w:rsidR="000A5BC4">
              <w:rPr>
                <w:rFonts w:hint="eastAsia"/>
                <w:szCs w:val="18"/>
              </w:rPr>
              <w:t>0</w:t>
            </w:r>
          </w:p>
        </w:tc>
        <w:tc>
          <w:tcPr>
            <w:tcW w:w="855" w:type="dxa"/>
            <w:tcBorders>
              <w:right w:val="double" w:sz="4" w:space="0" w:color="auto"/>
            </w:tcBorders>
            <w:vAlign w:val="center"/>
            <w:tcPrChange w:id="193" w:author="GengNing" w:date="2020-01-02T16:21:00Z">
              <w:tcPr>
                <w:tcW w:w="855" w:type="dxa"/>
                <w:tcBorders>
                  <w:right w:val="double" w:sz="4" w:space="0" w:color="auto"/>
                </w:tcBorders>
                <w:vAlign w:val="center"/>
              </w:tcPr>
            </w:tcPrChange>
          </w:tcPr>
          <w:p w:rsidR="00022992" w:rsidRPr="00DD671B" w:rsidRDefault="000A5BC4" w:rsidP="00DF63D3">
            <w:pPr>
              <w:pStyle w:val="a0"/>
              <w:spacing w:afterLines="20" w:after="57"/>
              <w:ind w:firstLineChars="0" w:firstLine="0"/>
              <w:jc w:val="center"/>
              <w:rPr>
                <w:szCs w:val="18"/>
              </w:rPr>
            </w:pPr>
            <w:r>
              <w:rPr>
                <w:rFonts w:hint="eastAsia"/>
                <w:szCs w:val="18"/>
              </w:rPr>
              <w:t>3.01E+04</w:t>
            </w:r>
          </w:p>
        </w:tc>
        <w:tc>
          <w:tcPr>
            <w:tcW w:w="342" w:type="dxa"/>
            <w:tcBorders>
              <w:left w:val="double" w:sz="4" w:space="0" w:color="auto"/>
            </w:tcBorders>
            <w:vAlign w:val="center"/>
            <w:tcPrChange w:id="194" w:author="GengNing" w:date="2020-01-02T16:21:00Z">
              <w:tcPr>
                <w:tcW w:w="342" w:type="dxa"/>
                <w:tcBorders>
                  <w:left w:val="double" w:sz="4" w:space="0" w:color="auto"/>
                </w:tcBorders>
                <w:vAlign w:val="center"/>
              </w:tcPr>
            </w:tcPrChange>
          </w:tcPr>
          <w:p w:rsidR="00022992" w:rsidRPr="00DD671B" w:rsidRDefault="00022992" w:rsidP="00F16D76">
            <w:pPr>
              <w:pStyle w:val="a0"/>
              <w:spacing w:afterLines="20" w:after="57"/>
              <w:ind w:firstLineChars="0" w:firstLine="0"/>
              <w:jc w:val="center"/>
              <w:rPr>
                <w:color w:val="FF0000"/>
                <w:szCs w:val="18"/>
              </w:rPr>
            </w:pPr>
            <w:del w:id="195" w:author="GengNing" w:date="2020-01-02T16:19:00Z">
              <w:r w:rsidRPr="00DD671B" w:rsidDel="004273F4">
                <w:rPr>
                  <w:szCs w:val="18"/>
                </w:rPr>
                <w:delText>0.58</w:delText>
              </w:r>
            </w:del>
          </w:p>
        </w:tc>
        <w:tc>
          <w:tcPr>
            <w:tcW w:w="426" w:type="dxa"/>
            <w:vAlign w:val="center"/>
            <w:tcPrChange w:id="196" w:author="GengNing" w:date="2020-01-02T16:21:00Z">
              <w:tcPr>
                <w:tcW w:w="426"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197" w:author="GengNing" w:date="2020-01-02T16:19:00Z">
              <w:r w:rsidDel="004273F4">
                <w:rPr>
                  <w:szCs w:val="18"/>
                </w:rPr>
                <w:delText>0.50</w:delText>
              </w:r>
            </w:del>
          </w:p>
        </w:tc>
        <w:tc>
          <w:tcPr>
            <w:tcW w:w="425" w:type="dxa"/>
            <w:vAlign w:val="center"/>
            <w:tcPrChange w:id="198"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199" w:author="GengNing" w:date="2020-01-02T16:19:00Z">
              <w:r w:rsidDel="004273F4">
                <w:rPr>
                  <w:szCs w:val="18"/>
                </w:rPr>
                <w:delText>0.5</w:delText>
              </w:r>
              <w:r w:rsidDel="004273F4">
                <w:rPr>
                  <w:rFonts w:hint="eastAsia"/>
                  <w:szCs w:val="18"/>
                </w:rPr>
                <w:delText>2</w:delText>
              </w:r>
            </w:del>
          </w:p>
        </w:tc>
        <w:tc>
          <w:tcPr>
            <w:tcW w:w="425" w:type="dxa"/>
            <w:vAlign w:val="center"/>
            <w:tcPrChange w:id="200"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201" w:author="GengNing" w:date="2020-01-02T16:19:00Z">
              <w:r w:rsidDel="004273F4">
                <w:rPr>
                  <w:szCs w:val="18"/>
                </w:rPr>
                <w:delText>0.</w:delText>
              </w:r>
              <w:r w:rsidDel="004273F4">
                <w:rPr>
                  <w:rFonts w:hint="eastAsia"/>
                  <w:szCs w:val="18"/>
                </w:rPr>
                <w:delText>50</w:delText>
              </w:r>
            </w:del>
          </w:p>
        </w:tc>
        <w:tc>
          <w:tcPr>
            <w:tcW w:w="425" w:type="dxa"/>
            <w:vAlign w:val="center"/>
            <w:tcPrChange w:id="202"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203" w:author="GengNing" w:date="2020-01-02T16:19:00Z">
              <w:r w:rsidDel="004273F4">
                <w:rPr>
                  <w:szCs w:val="18"/>
                </w:rPr>
                <w:delText>0.52</w:delText>
              </w:r>
            </w:del>
          </w:p>
        </w:tc>
        <w:tc>
          <w:tcPr>
            <w:tcW w:w="851" w:type="dxa"/>
            <w:vAlign w:val="center"/>
            <w:tcPrChange w:id="204" w:author="GengNing" w:date="2020-01-02T16:21:00Z">
              <w:tcPr>
                <w:tcW w:w="1096" w:type="dxa"/>
                <w:vAlign w:val="center"/>
              </w:tcPr>
            </w:tcPrChange>
          </w:tcPr>
          <w:p w:rsidR="00022992" w:rsidRDefault="00C004AC" w:rsidP="00022992">
            <w:pPr>
              <w:pStyle w:val="a0"/>
              <w:spacing w:afterLines="20" w:after="57"/>
              <w:ind w:firstLineChars="0" w:firstLine="0"/>
              <w:jc w:val="center"/>
              <w:rPr>
                <w:ins w:id="205" w:author="GengNing" w:date="2020-01-02T16:29:00Z"/>
                <w:szCs w:val="18"/>
              </w:rPr>
            </w:pPr>
            <w:del w:id="206" w:author="GengNing" w:date="2020-01-02T16:29:00Z">
              <w:r w:rsidDel="00A66B7C">
                <w:rPr>
                  <w:rFonts w:hint="eastAsia"/>
                  <w:szCs w:val="18"/>
                </w:rPr>
                <w:delText>0.52</w:delText>
              </w:r>
            </w:del>
          </w:p>
          <w:p w:rsidR="00A66B7C" w:rsidRPr="00DD671B" w:rsidRDefault="00A66B7C" w:rsidP="00881FC8">
            <w:pPr>
              <w:pStyle w:val="a0"/>
              <w:spacing w:afterLines="20" w:after="57"/>
              <w:ind w:firstLineChars="0" w:firstLine="0"/>
              <w:jc w:val="center"/>
              <w:rPr>
                <w:szCs w:val="18"/>
              </w:rPr>
            </w:pPr>
            <w:ins w:id="207" w:author="GengNing" w:date="2020-01-02T16:29:00Z">
              <w:r>
                <w:rPr>
                  <w:rFonts w:hint="eastAsia"/>
                  <w:szCs w:val="18"/>
                </w:rPr>
                <w:t>0.</w:t>
              </w:r>
            </w:ins>
            <w:ins w:id="208" w:author="GengNing" w:date="2020-01-03T10:42:00Z">
              <w:r w:rsidR="00881FC8">
                <w:rPr>
                  <w:rFonts w:hint="eastAsia"/>
                  <w:szCs w:val="18"/>
                </w:rPr>
                <w:t>68</w:t>
              </w:r>
            </w:ins>
          </w:p>
        </w:tc>
        <w:tc>
          <w:tcPr>
            <w:tcW w:w="1196" w:type="dxa"/>
            <w:vAlign w:val="center"/>
            <w:tcPrChange w:id="209" w:author="GengNing" w:date="2020-01-02T16:21:00Z">
              <w:tcPr>
                <w:tcW w:w="951" w:type="dxa"/>
                <w:vAlign w:val="center"/>
              </w:tcPr>
            </w:tcPrChange>
          </w:tcPr>
          <w:p w:rsidR="00022992" w:rsidRDefault="000A5BC4" w:rsidP="00DF63D3">
            <w:pPr>
              <w:pStyle w:val="a0"/>
              <w:spacing w:afterLines="20" w:after="57"/>
              <w:ind w:firstLineChars="0" w:firstLine="0"/>
              <w:jc w:val="center"/>
              <w:rPr>
                <w:ins w:id="210" w:author="GengNing" w:date="2020-01-03T10:44:00Z"/>
                <w:rFonts w:hint="eastAsia"/>
                <w:szCs w:val="18"/>
              </w:rPr>
            </w:pPr>
            <w:del w:id="211" w:author="GengNing" w:date="2020-01-02T16:44:00Z">
              <w:r w:rsidDel="00BE7B54">
                <w:rPr>
                  <w:rFonts w:hint="eastAsia"/>
                  <w:szCs w:val="18"/>
                </w:rPr>
                <w:delText>8.64</w:delText>
              </w:r>
            </w:del>
            <w:del w:id="212" w:author="GengNing" w:date="2020-01-03T10:44:00Z">
              <w:r w:rsidDel="00881FC8">
                <w:rPr>
                  <w:rFonts w:hint="eastAsia"/>
                  <w:szCs w:val="18"/>
                </w:rPr>
                <w:delText>E-04</w:delText>
              </w:r>
            </w:del>
          </w:p>
          <w:p w:rsidR="00881FC8" w:rsidRPr="00DD671B" w:rsidRDefault="00881FC8" w:rsidP="00DF63D3">
            <w:pPr>
              <w:pStyle w:val="a0"/>
              <w:spacing w:afterLines="20" w:after="57"/>
              <w:ind w:firstLineChars="0" w:firstLine="0"/>
              <w:jc w:val="center"/>
              <w:rPr>
                <w:szCs w:val="18"/>
              </w:rPr>
            </w:pPr>
            <w:ins w:id="213" w:author="GengNing" w:date="2020-01-03T10:44:00Z">
              <w:r>
                <w:rPr>
                  <w:rFonts w:hint="eastAsia"/>
                  <w:szCs w:val="18"/>
                </w:rPr>
                <w:t>5.71E-02</w:t>
              </w:r>
            </w:ins>
          </w:p>
        </w:tc>
      </w:tr>
      <w:tr w:rsidR="004273F4" w:rsidRPr="00DD671B" w:rsidTr="004273F4">
        <w:tblPrEx>
          <w:tblPrExChange w:id="214" w:author="GengNing" w:date="2020-01-02T16:21:00Z">
            <w:tblPrEx>
              <w:tblLayout w:type="fixed"/>
            </w:tblPrEx>
          </w:tblPrExChange>
        </w:tblPrEx>
        <w:trPr>
          <w:jc w:val="center"/>
          <w:trPrChange w:id="215" w:author="GengNing" w:date="2020-01-02T16:21:00Z">
            <w:trPr>
              <w:jc w:val="center"/>
            </w:trPr>
          </w:trPrChange>
        </w:trPr>
        <w:tc>
          <w:tcPr>
            <w:tcW w:w="751" w:type="dxa"/>
            <w:tcBorders>
              <w:right w:val="double" w:sz="4" w:space="0" w:color="auto"/>
            </w:tcBorders>
            <w:vAlign w:val="center"/>
            <w:tcPrChange w:id="216" w:author="GengNing" w:date="2020-01-02T16:21:00Z">
              <w:tcPr>
                <w:tcW w:w="751" w:type="dxa"/>
                <w:tcBorders>
                  <w:right w:val="double" w:sz="4" w:space="0" w:color="auto"/>
                </w:tcBorders>
                <w:vAlign w:val="center"/>
              </w:tcPr>
            </w:tcPrChange>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LOAVL</w:t>
            </w:r>
          </w:p>
        </w:tc>
        <w:tc>
          <w:tcPr>
            <w:tcW w:w="497" w:type="dxa"/>
            <w:tcBorders>
              <w:left w:val="double" w:sz="4" w:space="0" w:color="auto"/>
            </w:tcBorders>
            <w:vAlign w:val="center"/>
            <w:tcPrChange w:id="217" w:author="GengNing" w:date="2020-01-02T16:21:00Z">
              <w:tcPr>
                <w:tcW w:w="497" w:type="dxa"/>
                <w:tcBorders>
                  <w:left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4553</w:t>
            </w:r>
          </w:p>
        </w:tc>
        <w:tc>
          <w:tcPr>
            <w:tcW w:w="497" w:type="dxa"/>
            <w:vAlign w:val="center"/>
            <w:tcPrChange w:id="218"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4452</w:t>
            </w:r>
          </w:p>
        </w:tc>
        <w:tc>
          <w:tcPr>
            <w:tcW w:w="497" w:type="dxa"/>
            <w:vAlign w:val="center"/>
            <w:tcPrChange w:id="219"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4353</w:t>
            </w:r>
          </w:p>
        </w:tc>
        <w:tc>
          <w:tcPr>
            <w:tcW w:w="497" w:type="dxa"/>
            <w:vAlign w:val="center"/>
            <w:tcPrChange w:id="220"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4616</w:t>
            </w:r>
          </w:p>
        </w:tc>
        <w:tc>
          <w:tcPr>
            <w:tcW w:w="497" w:type="dxa"/>
            <w:vAlign w:val="center"/>
            <w:tcPrChange w:id="221"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4520</w:t>
            </w:r>
          </w:p>
        </w:tc>
        <w:tc>
          <w:tcPr>
            <w:tcW w:w="732" w:type="dxa"/>
            <w:vAlign w:val="center"/>
            <w:tcPrChange w:id="222" w:author="GengNing" w:date="2020-01-02T16:21:00Z">
              <w:tcPr>
                <w:tcW w:w="732" w:type="dxa"/>
                <w:vAlign w:val="center"/>
              </w:tcPr>
            </w:tcPrChange>
          </w:tcPr>
          <w:p w:rsidR="00022992" w:rsidRPr="00DD671B" w:rsidRDefault="00022992" w:rsidP="00DF63D3">
            <w:pPr>
              <w:pStyle w:val="a0"/>
              <w:spacing w:afterLines="20" w:after="57"/>
              <w:ind w:firstLineChars="0" w:firstLine="0"/>
              <w:jc w:val="center"/>
              <w:rPr>
                <w:szCs w:val="18"/>
              </w:rPr>
            </w:pPr>
            <w:r w:rsidRPr="00DD671B">
              <w:rPr>
                <w:rFonts w:hint="eastAsia"/>
                <w:szCs w:val="18"/>
              </w:rPr>
              <w:t>4498.8</w:t>
            </w:r>
            <w:r w:rsidR="000A5BC4">
              <w:rPr>
                <w:rFonts w:hint="eastAsia"/>
                <w:szCs w:val="18"/>
              </w:rPr>
              <w:t>0</w:t>
            </w:r>
          </w:p>
        </w:tc>
        <w:tc>
          <w:tcPr>
            <w:tcW w:w="855" w:type="dxa"/>
            <w:tcBorders>
              <w:right w:val="double" w:sz="4" w:space="0" w:color="auto"/>
            </w:tcBorders>
            <w:vAlign w:val="center"/>
            <w:tcPrChange w:id="223" w:author="GengNing" w:date="2020-01-02T16:21:00Z">
              <w:tcPr>
                <w:tcW w:w="855" w:type="dxa"/>
                <w:tcBorders>
                  <w:right w:val="double" w:sz="4" w:space="0" w:color="auto"/>
                </w:tcBorders>
                <w:vAlign w:val="center"/>
              </w:tcPr>
            </w:tcPrChange>
          </w:tcPr>
          <w:p w:rsidR="00022992" w:rsidRPr="00DD671B" w:rsidRDefault="000A5BC4" w:rsidP="00DF63D3">
            <w:pPr>
              <w:pStyle w:val="a0"/>
              <w:spacing w:afterLines="20" w:after="57"/>
              <w:ind w:firstLineChars="0" w:firstLine="0"/>
              <w:jc w:val="center"/>
              <w:rPr>
                <w:szCs w:val="18"/>
              </w:rPr>
            </w:pPr>
            <w:r>
              <w:rPr>
                <w:rFonts w:hint="eastAsia"/>
                <w:szCs w:val="18"/>
              </w:rPr>
              <w:t>8.11E+03</w:t>
            </w:r>
          </w:p>
        </w:tc>
        <w:tc>
          <w:tcPr>
            <w:tcW w:w="342" w:type="dxa"/>
            <w:tcBorders>
              <w:left w:val="double" w:sz="4" w:space="0" w:color="auto"/>
            </w:tcBorders>
            <w:vAlign w:val="center"/>
            <w:tcPrChange w:id="224" w:author="GengNing" w:date="2020-01-02T16:21:00Z">
              <w:tcPr>
                <w:tcW w:w="342" w:type="dxa"/>
                <w:tcBorders>
                  <w:left w:val="double" w:sz="4" w:space="0" w:color="auto"/>
                </w:tcBorders>
                <w:vAlign w:val="center"/>
              </w:tcPr>
            </w:tcPrChange>
          </w:tcPr>
          <w:p w:rsidR="00022992" w:rsidRPr="00DD671B" w:rsidRDefault="00C004AC" w:rsidP="00DF63D3">
            <w:pPr>
              <w:pStyle w:val="a0"/>
              <w:spacing w:afterLines="20" w:after="57"/>
              <w:ind w:firstLineChars="0" w:firstLine="0"/>
              <w:jc w:val="center"/>
              <w:rPr>
                <w:color w:val="FF0000"/>
                <w:szCs w:val="18"/>
              </w:rPr>
            </w:pPr>
            <w:del w:id="225" w:author="GengNing" w:date="2020-01-02T16:19:00Z">
              <w:r w:rsidDel="004273F4">
                <w:rPr>
                  <w:szCs w:val="18"/>
                </w:rPr>
                <w:delText>0.98</w:delText>
              </w:r>
            </w:del>
          </w:p>
        </w:tc>
        <w:tc>
          <w:tcPr>
            <w:tcW w:w="426" w:type="dxa"/>
            <w:vAlign w:val="center"/>
            <w:tcPrChange w:id="226" w:author="GengNing" w:date="2020-01-02T16:21:00Z">
              <w:tcPr>
                <w:tcW w:w="426"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227" w:author="GengNing" w:date="2020-01-02T16:19:00Z">
              <w:r w:rsidDel="004273F4">
                <w:rPr>
                  <w:szCs w:val="18"/>
                </w:rPr>
                <w:delText>0.92</w:delText>
              </w:r>
            </w:del>
          </w:p>
        </w:tc>
        <w:tc>
          <w:tcPr>
            <w:tcW w:w="425" w:type="dxa"/>
            <w:vAlign w:val="center"/>
            <w:tcPrChange w:id="228"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229" w:author="GengNing" w:date="2020-01-02T16:19:00Z">
              <w:r w:rsidDel="004273F4">
                <w:rPr>
                  <w:szCs w:val="18"/>
                </w:rPr>
                <w:delText>0.96</w:delText>
              </w:r>
            </w:del>
          </w:p>
        </w:tc>
        <w:tc>
          <w:tcPr>
            <w:tcW w:w="425" w:type="dxa"/>
            <w:vAlign w:val="center"/>
            <w:tcPrChange w:id="230"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231" w:author="GengNing" w:date="2020-01-02T16:19:00Z">
              <w:r w:rsidDel="004273F4">
                <w:rPr>
                  <w:szCs w:val="18"/>
                </w:rPr>
                <w:delText>0.9</w:delText>
              </w:r>
              <w:r w:rsidDel="004273F4">
                <w:rPr>
                  <w:rFonts w:hint="eastAsia"/>
                  <w:szCs w:val="18"/>
                </w:rPr>
                <w:delText>1</w:delText>
              </w:r>
            </w:del>
          </w:p>
        </w:tc>
        <w:tc>
          <w:tcPr>
            <w:tcW w:w="425" w:type="dxa"/>
            <w:vAlign w:val="center"/>
            <w:tcPrChange w:id="232" w:author="GengNing" w:date="2020-01-02T16:21:00Z">
              <w:tcPr>
                <w:tcW w:w="425" w:type="dxa"/>
                <w:vAlign w:val="center"/>
              </w:tcPr>
            </w:tcPrChange>
          </w:tcPr>
          <w:p w:rsidR="00022992" w:rsidRPr="00DD671B" w:rsidRDefault="00C004AC" w:rsidP="004273F4">
            <w:pPr>
              <w:pStyle w:val="a0"/>
              <w:spacing w:afterLines="20" w:after="57"/>
              <w:ind w:firstLineChars="0" w:firstLine="0"/>
              <w:jc w:val="center"/>
              <w:rPr>
                <w:color w:val="FF0000"/>
                <w:szCs w:val="18"/>
              </w:rPr>
            </w:pPr>
            <w:del w:id="233" w:author="GengNing" w:date="2020-01-02T16:19:00Z">
              <w:r w:rsidDel="004273F4">
                <w:rPr>
                  <w:szCs w:val="18"/>
                </w:rPr>
                <w:delText>0.</w:delText>
              </w:r>
              <w:r w:rsidDel="004273F4">
                <w:rPr>
                  <w:rFonts w:hint="eastAsia"/>
                  <w:szCs w:val="18"/>
                </w:rPr>
                <w:delText>90</w:delText>
              </w:r>
            </w:del>
          </w:p>
        </w:tc>
        <w:tc>
          <w:tcPr>
            <w:tcW w:w="851" w:type="dxa"/>
            <w:vAlign w:val="center"/>
            <w:tcPrChange w:id="234" w:author="GengNing" w:date="2020-01-02T16:21:00Z">
              <w:tcPr>
                <w:tcW w:w="1096" w:type="dxa"/>
                <w:vAlign w:val="center"/>
              </w:tcPr>
            </w:tcPrChange>
          </w:tcPr>
          <w:p w:rsidR="00022992" w:rsidRDefault="00C004AC" w:rsidP="00DF63D3">
            <w:pPr>
              <w:pStyle w:val="a0"/>
              <w:spacing w:afterLines="20" w:after="57"/>
              <w:ind w:firstLineChars="0" w:firstLine="0"/>
              <w:jc w:val="center"/>
              <w:rPr>
                <w:ins w:id="235" w:author="GengNing" w:date="2020-01-02T16:30:00Z"/>
                <w:szCs w:val="18"/>
              </w:rPr>
            </w:pPr>
            <w:del w:id="236" w:author="GengNing" w:date="2020-01-02T16:30:00Z">
              <w:r w:rsidDel="00A66B7C">
                <w:rPr>
                  <w:rFonts w:hint="eastAsia"/>
                  <w:szCs w:val="18"/>
                </w:rPr>
                <w:delText>0.93</w:delText>
              </w:r>
            </w:del>
          </w:p>
          <w:p w:rsidR="00A66B7C" w:rsidRPr="00DD671B" w:rsidRDefault="00A66B7C" w:rsidP="00DF63D3">
            <w:pPr>
              <w:pStyle w:val="a0"/>
              <w:spacing w:afterLines="20" w:after="57"/>
              <w:ind w:firstLineChars="0" w:firstLine="0"/>
              <w:jc w:val="center"/>
              <w:rPr>
                <w:szCs w:val="18"/>
              </w:rPr>
            </w:pPr>
            <w:ins w:id="237" w:author="GengNing" w:date="2020-01-02T16:30:00Z">
              <w:r>
                <w:rPr>
                  <w:rFonts w:hint="eastAsia"/>
                  <w:szCs w:val="18"/>
                </w:rPr>
                <w:t>0.</w:t>
              </w:r>
            </w:ins>
            <w:ins w:id="238" w:author="GengNing" w:date="2020-01-03T10:55:00Z">
              <w:r w:rsidR="00481BDE">
                <w:rPr>
                  <w:rFonts w:hint="eastAsia"/>
                  <w:szCs w:val="18"/>
                </w:rPr>
                <w:t>72</w:t>
              </w:r>
            </w:ins>
          </w:p>
        </w:tc>
        <w:tc>
          <w:tcPr>
            <w:tcW w:w="1196" w:type="dxa"/>
            <w:vAlign w:val="center"/>
            <w:tcPrChange w:id="239" w:author="GengNing" w:date="2020-01-02T16:21:00Z">
              <w:tcPr>
                <w:tcW w:w="951" w:type="dxa"/>
                <w:vAlign w:val="center"/>
              </w:tcPr>
            </w:tcPrChange>
          </w:tcPr>
          <w:p w:rsidR="00022992" w:rsidRDefault="000A5BC4" w:rsidP="00881FC8">
            <w:pPr>
              <w:pStyle w:val="a0"/>
              <w:spacing w:afterLines="20" w:after="57"/>
              <w:ind w:firstLineChars="0" w:firstLine="0"/>
              <w:jc w:val="center"/>
              <w:rPr>
                <w:ins w:id="240" w:author="GengNing" w:date="2020-01-03T10:44:00Z"/>
                <w:rFonts w:hint="eastAsia"/>
                <w:szCs w:val="18"/>
              </w:rPr>
            </w:pPr>
            <w:del w:id="241" w:author="GengNing" w:date="2020-01-02T16:44:00Z">
              <w:r w:rsidDel="00BE7B54">
                <w:rPr>
                  <w:rFonts w:hint="eastAsia"/>
                  <w:szCs w:val="18"/>
                </w:rPr>
                <w:delText>9.44</w:delText>
              </w:r>
            </w:del>
            <w:del w:id="242" w:author="GengNing" w:date="2020-01-03T10:44:00Z">
              <w:r w:rsidDel="00881FC8">
                <w:rPr>
                  <w:rFonts w:hint="eastAsia"/>
                  <w:szCs w:val="18"/>
                </w:rPr>
                <w:delText>E-0</w:delText>
              </w:r>
            </w:del>
            <w:del w:id="243" w:author="GengNing" w:date="2020-01-03T10:43:00Z">
              <w:r w:rsidDel="00881FC8">
                <w:rPr>
                  <w:rFonts w:hint="eastAsia"/>
                  <w:szCs w:val="18"/>
                </w:rPr>
                <w:delText>4</w:delText>
              </w:r>
            </w:del>
          </w:p>
          <w:p w:rsidR="00881FC8" w:rsidRPr="00DD671B" w:rsidRDefault="00481BDE" w:rsidP="00881FC8">
            <w:pPr>
              <w:pStyle w:val="a0"/>
              <w:spacing w:afterLines="20" w:after="57"/>
              <w:ind w:firstLineChars="0" w:firstLine="0"/>
              <w:jc w:val="center"/>
              <w:rPr>
                <w:szCs w:val="18"/>
              </w:rPr>
            </w:pPr>
            <w:ins w:id="244" w:author="GengNing" w:date="2020-01-03T10:55:00Z">
              <w:r>
                <w:rPr>
                  <w:rFonts w:hint="eastAsia"/>
                  <w:szCs w:val="18"/>
                </w:rPr>
                <w:t>8.36E-02</w:t>
              </w:r>
            </w:ins>
          </w:p>
        </w:tc>
      </w:tr>
      <w:tr w:rsidR="004273F4" w:rsidRPr="00DD671B" w:rsidTr="004273F4">
        <w:tblPrEx>
          <w:tblPrExChange w:id="245" w:author="GengNing" w:date="2020-01-02T16:21:00Z">
            <w:tblPrEx>
              <w:tblLayout w:type="fixed"/>
            </w:tblPrEx>
          </w:tblPrExChange>
        </w:tblPrEx>
        <w:trPr>
          <w:jc w:val="center"/>
          <w:trPrChange w:id="246" w:author="GengNing" w:date="2020-01-02T16:21:00Z">
            <w:trPr>
              <w:jc w:val="center"/>
            </w:trPr>
          </w:trPrChange>
        </w:trPr>
        <w:tc>
          <w:tcPr>
            <w:tcW w:w="751" w:type="dxa"/>
            <w:tcBorders>
              <w:right w:val="double" w:sz="4" w:space="0" w:color="auto"/>
            </w:tcBorders>
            <w:vAlign w:val="center"/>
            <w:tcPrChange w:id="247" w:author="GengNing" w:date="2020-01-02T16:21:00Z">
              <w:tcPr>
                <w:tcW w:w="751" w:type="dxa"/>
                <w:tcBorders>
                  <w:right w:val="double" w:sz="4" w:space="0" w:color="auto"/>
                </w:tcBorders>
                <w:vAlign w:val="center"/>
              </w:tcPr>
            </w:tcPrChange>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JM</w:t>
            </w:r>
          </w:p>
        </w:tc>
        <w:tc>
          <w:tcPr>
            <w:tcW w:w="497" w:type="dxa"/>
            <w:tcBorders>
              <w:left w:val="double" w:sz="4" w:space="0" w:color="auto"/>
            </w:tcBorders>
            <w:vAlign w:val="center"/>
            <w:tcPrChange w:id="248" w:author="GengNing" w:date="2020-01-02T16:21:00Z">
              <w:tcPr>
                <w:tcW w:w="497" w:type="dxa"/>
                <w:tcBorders>
                  <w:left w:val="double" w:sz="4" w:space="0" w:color="auto"/>
                </w:tcBorders>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6765</w:t>
            </w:r>
          </w:p>
        </w:tc>
        <w:tc>
          <w:tcPr>
            <w:tcW w:w="497" w:type="dxa"/>
            <w:vAlign w:val="center"/>
            <w:tcPrChange w:id="249"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7219</w:t>
            </w:r>
          </w:p>
        </w:tc>
        <w:tc>
          <w:tcPr>
            <w:tcW w:w="497" w:type="dxa"/>
            <w:vAlign w:val="center"/>
            <w:tcPrChange w:id="250"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6891</w:t>
            </w:r>
          </w:p>
        </w:tc>
        <w:tc>
          <w:tcPr>
            <w:tcW w:w="497" w:type="dxa"/>
            <w:vAlign w:val="center"/>
            <w:tcPrChange w:id="251"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6881</w:t>
            </w:r>
          </w:p>
        </w:tc>
        <w:tc>
          <w:tcPr>
            <w:tcW w:w="497" w:type="dxa"/>
            <w:vAlign w:val="center"/>
            <w:tcPrChange w:id="252" w:author="GengNing" w:date="2020-01-02T16:21:00Z">
              <w:tcPr>
                <w:tcW w:w="497" w:type="dxa"/>
                <w:vAlign w:val="center"/>
              </w:tcPr>
            </w:tcPrChange>
          </w:tcPr>
          <w:p w:rsidR="00022992" w:rsidRPr="00DD671B" w:rsidRDefault="00022992" w:rsidP="001C4B74">
            <w:pPr>
              <w:pStyle w:val="a0"/>
              <w:spacing w:afterLines="20" w:after="57"/>
              <w:ind w:firstLineChars="0" w:firstLine="0"/>
              <w:jc w:val="center"/>
              <w:rPr>
                <w:szCs w:val="18"/>
              </w:rPr>
            </w:pPr>
            <w:r w:rsidRPr="00DD671B">
              <w:rPr>
                <w:rFonts w:hint="eastAsia"/>
                <w:szCs w:val="18"/>
              </w:rPr>
              <w:t>6098</w:t>
            </w:r>
          </w:p>
        </w:tc>
        <w:tc>
          <w:tcPr>
            <w:tcW w:w="732" w:type="dxa"/>
            <w:vAlign w:val="center"/>
            <w:tcPrChange w:id="253" w:author="GengNing" w:date="2020-01-02T16:21:00Z">
              <w:tcPr>
                <w:tcW w:w="732" w:type="dxa"/>
                <w:vAlign w:val="center"/>
              </w:tcPr>
            </w:tcPrChange>
          </w:tcPr>
          <w:p w:rsidR="00022992" w:rsidRPr="00DD671B" w:rsidRDefault="00022992" w:rsidP="00DF63D3">
            <w:pPr>
              <w:pStyle w:val="a0"/>
              <w:spacing w:afterLines="20" w:after="57"/>
              <w:ind w:firstLineChars="0" w:firstLine="0"/>
              <w:jc w:val="center"/>
              <w:rPr>
                <w:szCs w:val="18"/>
              </w:rPr>
            </w:pPr>
            <w:r w:rsidRPr="00DD671B">
              <w:rPr>
                <w:rFonts w:hint="eastAsia"/>
                <w:szCs w:val="18"/>
              </w:rPr>
              <w:t>6770.8</w:t>
            </w:r>
            <w:r w:rsidR="000A5BC4">
              <w:rPr>
                <w:rFonts w:hint="eastAsia"/>
                <w:szCs w:val="18"/>
              </w:rPr>
              <w:t>0</w:t>
            </w:r>
          </w:p>
        </w:tc>
        <w:tc>
          <w:tcPr>
            <w:tcW w:w="855" w:type="dxa"/>
            <w:tcBorders>
              <w:right w:val="double" w:sz="4" w:space="0" w:color="auto"/>
            </w:tcBorders>
            <w:vAlign w:val="center"/>
            <w:tcPrChange w:id="254" w:author="GengNing" w:date="2020-01-02T16:21:00Z">
              <w:tcPr>
                <w:tcW w:w="855" w:type="dxa"/>
                <w:tcBorders>
                  <w:right w:val="double" w:sz="4" w:space="0" w:color="auto"/>
                </w:tcBorders>
                <w:vAlign w:val="center"/>
              </w:tcPr>
            </w:tcPrChange>
          </w:tcPr>
          <w:p w:rsidR="00022992" w:rsidRPr="00DD671B" w:rsidRDefault="000A5BC4" w:rsidP="00DF63D3">
            <w:pPr>
              <w:pStyle w:val="a0"/>
              <w:spacing w:afterLines="20" w:after="57"/>
              <w:ind w:firstLineChars="0" w:firstLine="0"/>
              <w:jc w:val="center"/>
              <w:rPr>
                <w:szCs w:val="18"/>
              </w:rPr>
            </w:pPr>
            <w:r>
              <w:rPr>
                <w:rFonts w:hint="eastAsia"/>
                <w:szCs w:val="18"/>
              </w:rPr>
              <w:t>1.36E+05</w:t>
            </w:r>
          </w:p>
        </w:tc>
        <w:tc>
          <w:tcPr>
            <w:tcW w:w="342" w:type="dxa"/>
            <w:tcBorders>
              <w:left w:val="double" w:sz="4" w:space="0" w:color="auto"/>
            </w:tcBorders>
            <w:vAlign w:val="center"/>
            <w:tcPrChange w:id="255" w:author="GengNing" w:date="2020-01-02T16:21:00Z">
              <w:tcPr>
                <w:tcW w:w="342" w:type="dxa"/>
                <w:tcBorders>
                  <w:left w:val="double" w:sz="4" w:space="0" w:color="auto"/>
                </w:tcBorders>
                <w:vAlign w:val="center"/>
              </w:tcPr>
            </w:tcPrChange>
          </w:tcPr>
          <w:p w:rsidR="00022992" w:rsidRPr="00DD671B" w:rsidRDefault="00022992" w:rsidP="00C004AC">
            <w:pPr>
              <w:pStyle w:val="a0"/>
              <w:spacing w:afterLines="20" w:after="57"/>
              <w:ind w:firstLineChars="0" w:firstLine="0"/>
              <w:jc w:val="center"/>
              <w:rPr>
                <w:color w:val="FF0000"/>
                <w:szCs w:val="18"/>
              </w:rPr>
            </w:pPr>
            <w:del w:id="256" w:author="GengNing" w:date="2020-01-02T16:19:00Z">
              <w:r w:rsidRPr="00DD671B" w:rsidDel="004273F4">
                <w:rPr>
                  <w:szCs w:val="18"/>
                </w:rPr>
                <w:delText>1.1</w:delText>
              </w:r>
              <w:r w:rsidR="00C004AC" w:rsidDel="004273F4">
                <w:rPr>
                  <w:rFonts w:hint="eastAsia"/>
                  <w:szCs w:val="18"/>
                </w:rPr>
                <w:delText>9</w:delText>
              </w:r>
            </w:del>
          </w:p>
        </w:tc>
        <w:tc>
          <w:tcPr>
            <w:tcW w:w="426" w:type="dxa"/>
            <w:vAlign w:val="center"/>
            <w:tcPrChange w:id="257" w:author="GengNing" w:date="2020-01-02T16:21:00Z">
              <w:tcPr>
                <w:tcW w:w="426"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258" w:author="GengNing" w:date="2020-01-02T16:19:00Z">
              <w:r w:rsidDel="004273F4">
                <w:rPr>
                  <w:szCs w:val="18"/>
                </w:rPr>
                <w:delText>1.32</w:delText>
              </w:r>
            </w:del>
          </w:p>
        </w:tc>
        <w:tc>
          <w:tcPr>
            <w:tcW w:w="425" w:type="dxa"/>
            <w:vAlign w:val="center"/>
            <w:tcPrChange w:id="259"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260" w:author="GengNing" w:date="2020-01-02T16:19:00Z">
              <w:r w:rsidDel="004273F4">
                <w:rPr>
                  <w:szCs w:val="18"/>
                </w:rPr>
                <w:delText>1.19</w:delText>
              </w:r>
            </w:del>
          </w:p>
        </w:tc>
        <w:tc>
          <w:tcPr>
            <w:tcW w:w="425" w:type="dxa"/>
            <w:vAlign w:val="center"/>
            <w:tcPrChange w:id="261" w:author="GengNing" w:date="2020-01-02T16:21:00Z">
              <w:tcPr>
                <w:tcW w:w="425" w:type="dxa"/>
                <w:vAlign w:val="center"/>
              </w:tcPr>
            </w:tcPrChange>
          </w:tcPr>
          <w:p w:rsidR="00022992" w:rsidRPr="00DD671B" w:rsidRDefault="00C004AC" w:rsidP="00DF63D3">
            <w:pPr>
              <w:pStyle w:val="a0"/>
              <w:spacing w:afterLines="20" w:after="57"/>
              <w:ind w:firstLineChars="0" w:firstLine="0"/>
              <w:jc w:val="center"/>
              <w:rPr>
                <w:color w:val="FF0000"/>
                <w:szCs w:val="18"/>
              </w:rPr>
            </w:pPr>
            <w:del w:id="262" w:author="GengNing" w:date="2020-01-02T16:19:00Z">
              <w:r w:rsidDel="004273F4">
                <w:rPr>
                  <w:szCs w:val="18"/>
                </w:rPr>
                <w:delText>1.20</w:delText>
              </w:r>
            </w:del>
          </w:p>
        </w:tc>
        <w:tc>
          <w:tcPr>
            <w:tcW w:w="425" w:type="dxa"/>
            <w:vAlign w:val="center"/>
            <w:tcPrChange w:id="263" w:author="GengNing" w:date="2020-01-02T16:21:00Z">
              <w:tcPr>
                <w:tcW w:w="425" w:type="dxa"/>
                <w:vAlign w:val="center"/>
              </w:tcPr>
            </w:tcPrChange>
          </w:tcPr>
          <w:p w:rsidR="00022992" w:rsidRPr="00DD671B" w:rsidRDefault="00022992" w:rsidP="00C004AC">
            <w:pPr>
              <w:pStyle w:val="a0"/>
              <w:spacing w:afterLines="20" w:after="57"/>
              <w:ind w:firstLineChars="0" w:firstLine="0"/>
              <w:jc w:val="center"/>
              <w:rPr>
                <w:color w:val="FF0000"/>
                <w:szCs w:val="18"/>
              </w:rPr>
            </w:pPr>
            <w:del w:id="264" w:author="GengNing" w:date="2020-01-02T16:19:00Z">
              <w:r w:rsidRPr="00DD671B" w:rsidDel="004273F4">
                <w:rPr>
                  <w:szCs w:val="18"/>
                </w:rPr>
                <w:delText>1.</w:delText>
              </w:r>
              <w:r w:rsidR="00C004AC" w:rsidDel="004273F4">
                <w:rPr>
                  <w:rFonts w:hint="eastAsia"/>
                  <w:szCs w:val="18"/>
                </w:rPr>
                <w:delText>30</w:delText>
              </w:r>
            </w:del>
          </w:p>
        </w:tc>
        <w:tc>
          <w:tcPr>
            <w:tcW w:w="851" w:type="dxa"/>
            <w:vAlign w:val="center"/>
            <w:tcPrChange w:id="265" w:author="GengNing" w:date="2020-01-02T16:21:00Z">
              <w:tcPr>
                <w:tcW w:w="1096" w:type="dxa"/>
                <w:vAlign w:val="center"/>
              </w:tcPr>
            </w:tcPrChange>
          </w:tcPr>
          <w:p w:rsidR="00022992" w:rsidRDefault="00C004AC" w:rsidP="00DF63D3">
            <w:pPr>
              <w:pStyle w:val="a0"/>
              <w:spacing w:afterLines="20" w:after="57"/>
              <w:ind w:firstLineChars="0" w:firstLine="0"/>
              <w:jc w:val="center"/>
              <w:rPr>
                <w:ins w:id="266" w:author="GengNing" w:date="2020-01-02T16:30:00Z"/>
                <w:szCs w:val="18"/>
              </w:rPr>
            </w:pPr>
            <w:del w:id="267" w:author="GengNing" w:date="2020-01-02T16:30:00Z">
              <w:r w:rsidDel="00A66B7C">
                <w:rPr>
                  <w:rFonts w:hint="eastAsia"/>
                  <w:szCs w:val="18"/>
                </w:rPr>
                <w:delText>1.24</w:delText>
              </w:r>
            </w:del>
          </w:p>
          <w:p w:rsidR="00A66B7C" w:rsidRPr="00DD671B" w:rsidRDefault="00481BDE" w:rsidP="00DF63D3">
            <w:pPr>
              <w:pStyle w:val="a0"/>
              <w:spacing w:afterLines="20" w:after="57"/>
              <w:ind w:firstLineChars="0" w:firstLine="0"/>
              <w:jc w:val="center"/>
              <w:rPr>
                <w:szCs w:val="18"/>
              </w:rPr>
            </w:pPr>
            <w:ins w:id="268" w:author="GengNing" w:date="2020-01-03T10:59:00Z">
              <w:r>
                <w:rPr>
                  <w:rFonts w:hint="eastAsia"/>
                  <w:szCs w:val="18"/>
                </w:rPr>
                <w:t>0.92</w:t>
              </w:r>
            </w:ins>
          </w:p>
        </w:tc>
        <w:tc>
          <w:tcPr>
            <w:tcW w:w="1196" w:type="dxa"/>
            <w:vAlign w:val="center"/>
            <w:tcPrChange w:id="269" w:author="GengNing" w:date="2020-01-02T16:21:00Z">
              <w:tcPr>
                <w:tcW w:w="951" w:type="dxa"/>
                <w:vAlign w:val="center"/>
              </w:tcPr>
            </w:tcPrChange>
          </w:tcPr>
          <w:p w:rsidR="00022992" w:rsidRDefault="000A5BC4" w:rsidP="00DF63D3">
            <w:pPr>
              <w:pStyle w:val="a0"/>
              <w:spacing w:afterLines="20" w:after="57"/>
              <w:ind w:firstLineChars="0" w:firstLine="0"/>
              <w:jc w:val="center"/>
              <w:rPr>
                <w:ins w:id="270" w:author="GengNing" w:date="2020-01-03T10:59:00Z"/>
                <w:rFonts w:hint="eastAsia"/>
                <w:szCs w:val="18"/>
              </w:rPr>
            </w:pPr>
            <w:del w:id="271" w:author="GengNing" w:date="2020-01-02T16:44:00Z">
              <w:r w:rsidDel="00BE7B54">
                <w:rPr>
                  <w:rFonts w:hint="eastAsia"/>
                  <w:szCs w:val="18"/>
                </w:rPr>
                <w:delText>3.32</w:delText>
              </w:r>
            </w:del>
            <w:del w:id="272" w:author="GengNing" w:date="2020-01-03T10:59:00Z">
              <w:r w:rsidDel="00481BDE">
                <w:rPr>
                  <w:rFonts w:hint="eastAsia"/>
                  <w:szCs w:val="18"/>
                </w:rPr>
                <w:delText>E-03</w:delText>
              </w:r>
            </w:del>
          </w:p>
          <w:p w:rsidR="00481BDE" w:rsidRPr="00DD671B" w:rsidRDefault="00481BDE" w:rsidP="00DF63D3">
            <w:pPr>
              <w:pStyle w:val="a0"/>
              <w:spacing w:afterLines="20" w:after="57"/>
              <w:ind w:firstLineChars="0" w:firstLine="0"/>
              <w:jc w:val="center"/>
              <w:rPr>
                <w:szCs w:val="18"/>
              </w:rPr>
            </w:pPr>
            <w:ins w:id="273" w:author="GengNing" w:date="2020-01-03T10:59:00Z">
              <w:r>
                <w:rPr>
                  <w:rFonts w:hint="eastAsia"/>
                  <w:szCs w:val="18"/>
                </w:rPr>
                <w:t>9.50E-02</w:t>
              </w:r>
            </w:ins>
          </w:p>
        </w:tc>
      </w:tr>
    </w:tbl>
    <w:p w:rsidR="002D4F91" w:rsidRDefault="00AC4060" w:rsidP="002D4F91">
      <w:pPr>
        <w:pStyle w:val="a0"/>
        <w:ind w:firstLineChars="0" w:firstLine="0"/>
        <w:jc w:val="center"/>
        <w:rPr>
          <w:ins w:id="274" w:author="GengNing" w:date="2020-01-02T16:54:00Z"/>
          <w:rFonts w:asciiTheme="minorHAnsi" w:eastAsiaTheme="minorEastAsia" w:hAnsiTheme="minorHAnsi" w:cstheme="minorBidi"/>
          <w:kern w:val="0"/>
          <w:sz w:val="21"/>
          <w:szCs w:val="22"/>
        </w:rPr>
      </w:pPr>
      <w:del w:id="275" w:author="GengNing" w:date="2020-01-02T16:54:00Z">
        <w:r w:rsidDel="0004434B">
          <w:rPr>
            <w:rFonts w:asciiTheme="minorHAnsi" w:eastAsiaTheme="minorEastAsia" w:hAnsiTheme="minorHAnsi" w:cstheme="minorBidi"/>
            <w:kern w:val="0"/>
            <w:sz w:val="21"/>
            <w:szCs w:val="22"/>
          </w:rPr>
          <w:object w:dxaOrig="3255" w:dyaOrig="1365">
            <v:shape id="_x0000_i1030" type="#_x0000_t75" style="width:277.85pt;height:117.05pt" o:ole="">
              <v:imagedata r:id="rId20" o:title=""/>
            </v:shape>
            <o:OLEObject Type="Embed" ProgID="Origin95.Graph" ShapeID="_x0000_i1030" DrawAspect="Content" ObjectID="_1639569077" r:id="rId21"/>
          </w:object>
        </w:r>
      </w:del>
    </w:p>
    <w:p w:rsidR="0004434B" w:rsidRPr="009B6524" w:rsidRDefault="007B3E2E" w:rsidP="002D4F91">
      <w:pPr>
        <w:pStyle w:val="a0"/>
        <w:ind w:firstLineChars="0" w:firstLine="0"/>
        <w:jc w:val="center"/>
      </w:pPr>
      <w:ins w:id="276" w:author="GengNing" w:date="2020-01-03T11:07:00Z">
        <w:r>
          <w:object w:dxaOrig="3255" w:dyaOrig="1367">
            <v:shape id="_x0000_i1031" type="#_x0000_t75" style="width:278.7pt;height:117.05pt" o:ole="">
              <v:imagedata r:id="rId22" o:title=""/>
            </v:shape>
            <o:OLEObject Type="Embed" ProgID="Origin95.Graph" ShapeID="_x0000_i1031" DrawAspect="Content" ObjectID="_1639569078" r:id="rId23"/>
          </w:object>
        </w:r>
      </w:ins>
      <w:del w:id="277" w:author="GengNing" w:date="2020-01-03T11:07:00Z">
        <w:r w:rsidR="0004434B" w:rsidDel="007B3E2E">
          <w:fldChar w:fldCharType="begin"/>
        </w:r>
        <w:r w:rsidR="0004434B" w:rsidDel="007B3E2E">
          <w:fldChar w:fldCharType="separate"/>
        </w:r>
        <w:r w:rsidR="0004434B" w:rsidDel="007B3E2E">
          <w:fldChar w:fldCharType="end"/>
        </w:r>
      </w:del>
    </w:p>
    <w:p w:rsidR="00095975" w:rsidRDefault="00095975" w:rsidP="00F5647F">
      <w:pPr>
        <w:pStyle w:val="a0"/>
        <w:spacing w:beforeLines="30" w:before="85"/>
        <w:ind w:firstLine="372"/>
        <w:jc w:val="center"/>
      </w:pPr>
      <w:r>
        <w:rPr>
          <w:rFonts w:hint="eastAsia"/>
        </w:rPr>
        <w:t>Fig.</w:t>
      </w:r>
      <w:r w:rsidR="00DC707B">
        <w:rPr>
          <w:rFonts w:hint="eastAsia"/>
        </w:rPr>
        <w:t>9</w:t>
      </w:r>
      <w:r w:rsidR="00CE2BA2">
        <w:rPr>
          <w:rFonts w:hint="eastAsia"/>
        </w:rPr>
        <w:t xml:space="preserve"> </w:t>
      </w:r>
      <w:r w:rsidR="003E7A23">
        <w:rPr>
          <w:rFonts w:hint="eastAsia"/>
        </w:rPr>
        <w:t>C</w:t>
      </w:r>
      <w:r w:rsidR="00CE2BA2" w:rsidRPr="00CE2BA2">
        <w:t>omp</w:t>
      </w:r>
      <w:r w:rsidR="00CE2BA2">
        <w:t xml:space="preserve">arison of </w:t>
      </w:r>
      <w:r w:rsidR="00CE2BA2" w:rsidRPr="00CE2BA2">
        <w:t>concurren</w:t>
      </w:r>
      <w:r w:rsidR="00CE2BA2">
        <w:t xml:space="preserve">t </w:t>
      </w:r>
      <w:r w:rsidR="00CE2BA2">
        <w:rPr>
          <w:rFonts w:hint="eastAsia"/>
        </w:rPr>
        <w:t>mutant</w:t>
      </w:r>
      <w:r w:rsidR="00815DA1">
        <w:t xml:space="preserve"> generation times </w:t>
      </w:r>
      <w:r w:rsidR="00815DA1">
        <w:rPr>
          <w:rFonts w:hint="eastAsia"/>
        </w:rPr>
        <w:t>use</w:t>
      </w:r>
      <w:r w:rsidR="00815DA1">
        <w:t>d by</w:t>
      </w:r>
      <w:r w:rsidR="003E7A23">
        <w:t xml:space="preserve"> </w:t>
      </w:r>
      <w:proofErr w:type="spellStart"/>
      <w:r w:rsidR="003E7A23">
        <w:t>CMuJava</w:t>
      </w:r>
      <w:proofErr w:type="spellEnd"/>
      <w:r w:rsidR="00815DA1">
        <w:t xml:space="preserve"> and by testers</w:t>
      </w:r>
      <w:r w:rsidR="003E7A23">
        <w:t xml:space="preserve"> </w:t>
      </w:r>
    </w:p>
    <w:p w:rsidR="005E0280" w:rsidRDefault="00095975" w:rsidP="00F5647F">
      <w:pPr>
        <w:pStyle w:val="a0"/>
        <w:spacing w:afterLines="50" w:after="142"/>
        <w:ind w:firstLine="372"/>
        <w:jc w:val="center"/>
      </w:pPr>
      <w:r>
        <w:rPr>
          <w:rFonts w:hint="eastAsia"/>
        </w:rPr>
        <w:t>图</w:t>
      </w:r>
      <w:r w:rsidR="00DC707B">
        <w:rPr>
          <w:rFonts w:hint="eastAsia"/>
        </w:rPr>
        <w:t>9</w:t>
      </w:r>
      <w:r>
        <w:rPr>
          <w:rFonts w:hint="eastAsia"/>
        </w:rPr>
        <w:t xml:space="preserve">  </w:t>
      </w:r>
      <w:r w:rsidR="00CE2BA2">
        <w:rPr>
          <w:rFonts w:hint="eastAsia"/>
        </w:rPr>
        <w:t>并发变异体</w:t>
      </w:r>
      <w:r w:rsidR="003E7A23">
        <w:rPr>
          <w:rFonts w:hint="eastAsia"/>
        </w:rPr>
        <w:t>生成</w:t>
      </w:r>
      <w:r w:rsidR="00CE2BA2">
        <w:rPr>
          <w:rFonts w:hint="eastAsia"/>
        </w:rPr>
        <w:t>用时对比图</w:t>
      </w:r>
    </w:p>
    <w:p w:rsidR="00AC4060" w:rsidRDefault="00AC4060" w:rsidP="00AC4060">
      <w:pPr>
        <w:pStyle w:val="a0"/>
        <w:ind w:firstLine="372"/>
        <w:jc w:val="left"/>
      </w:pPr>
      <w:r>
        <w:rPr>
          <w:rFonts w:hint="eastAsia"/>
        </w:rPr>
        <w:t>上述实验结果表明</w:t>
      </w:r>
      <w:r>
        <w:rPr>
          <w:rFonts w:hint="eastAsia"/>
        </w:rPr>
        <w:t>,</w:t>
      </w:r>
      <w:r>
        <w:rPr>
          <w:rFonts w:hint="eastAsia"/>
        </w:rPr>
        <w:t>本文开发的</w:t>
      </w:r>
      <w:proofErr w:type="spellStart"/>
      <w:r>
        <w:rPr>
          <w:rFonts w:hint="eastAsia"/>
        </w:rPr>
        <w:t>CMuJava</w:t>
      </w:r>
      <w:proofErr w:type="spellEnd"/>
      <w:r>
        <w:rPr>
          <w:rFonts w:hint="eastAsia"/>
        </w:rPr>
        <w:t>显著地提升了并发变异测试的自动化程度</w:t>
      </w:r>
      <w:r>
        <w:rPr>
          <w:rFonts w:hint="eastAsia"/>
        </w:rPr>
        <w:t>,</w:t>
      </w:r>
      <w:r>
        <w:rPr>
          <w:rFonts w:hint="eastAsia"/>
        </w:rPr>
        <w:t>有效提高了并发变异体生成的正确性、完备性与效率</w:t>
      </w:r>
      <w:r>
        <w:rPr>
          <w:rFonts w:hint="eastAsia"/>
        </w:rPr>
        <w:t>.</w:t>
      </w:r>
      <w:r>
        <w:rPr>
          <w:rFonts w:hint="eastAsia"/>
        </w:rPr>
        <w:t>具体说来</w:t>
      </w:r>
      <w:r>
        <w:rPr>
          <w:rFonts w:hint="eastAsia"/>
        </w:rPr>
        <w:t>,</w:t>
      </w:r>
      <w:r>
        <w:rPr>
          <w:rFonts w:hint="eastAsia"/>
        </w:rPr>
        <w:t>与人工生成方式相比</w:t>
      </w:r>
      <w:r>
        <w:rPr>
          <w:rFonts w:hint="eastAsia"/>
        </w:rPr>
        <w:t>:</w:t>
      </w:r>
    </w:p>
    <w:p w:rsidR="00AC4060" w:rsidRDefault="00AC4060" w:rsidP="00AC4060">
      <w:pPr>
        <w:pStyle w:val="a0"/>
        <w:numPr>
          <w:ilvl w:val="0"/>
          <w:numId w:val="9"/>
        </w:numPr>
        <w:ind w:firstLineChars="0"/>
        <w:jc w:val="left"/>
      </w:pPr>
      <w:proofErr w:type="spellStart"/>
      <w:r>
        <w:rPr>
          <w:rFonts w:hint="eastAsia"/>
        </w:rPr>
        <w:t>CMuJava</w:t>
      </w:r>
      <w:proofErr w:type="spellEnd"/>
      <w:r>
        <w:rPr>
          <w:rFonts w:hint="eastAsia"/>
        </w:rPr>
        <w:t>提高了并发变异体生成的正确率约</w:t>
      </w:r>
      <w:r>
        <w:rPr>
          <w:rFonts w:hint="eastAsia"/>
        </w:rPr>
        <w:t>4%.</w:t>
      </w:r>
      <w:r>
        <w:rPr>
          <w:rFonts w:hint="eastAsia"/>
        </w:rPr>
        <w:t>对于较为复杂的并发变异算子</w:t>
      </w:r>
      <w:r>
        <w:rPr>
          <w:rFonts w:hint="eastAsia"/>
        </w:rPr>
        <w:t>(</w:t>
      </w:r>
      <w:r>
        <w:rPr>
          <w:rFonts w:hint="eastAsia"/>
        </w:rPr>
        <w:t>例如</w:t>
      </w:r>
      <w:r>
        <w:rPr>
          <w:rFonts w:hint="eastAsia"/>
        </w:rPr>
        <w:t>RCXC</w:t>
      </w:r>
      <w:r>
        <w:rPr>
          <w:rFonts w:hint="eastAsia"/>
        </w:rPr>
        <w:t>和</w:t>
      </w:r>
      <w:r>
        <w:rPr>
          <w:rFonts w:hint="eastAsia"/>
        </w:rPr>
        <w:t>ASK)</w:t>
      </w:r>
      <w:r>
        <w:t>,</w:t>
      </w:r>
      <w:r>
        <w:rPr>
          <w:rFonts w:hint="eastAsia"/>
        </w:rPr>
        <w:t>正确率提高更加明显</w:t>
      </w:r>
      <w:r>
        <w:rPr>
          <w:rFonts w:hint="eastAsia"/>
        </w:rPr>
        <w:t>;</w:t>
      </w:r>
    </w:p>
    <w:p w:rsidR="00AC4060" w:rsidRDefault="00AC4060" w:rsidP="00AC4060">
      <w:pPr>
        <w:pStyle w:val="a0"/>
        <w:numPr>
          <w:ilvl w:val="0"/>
          <w:numId w:val="9"/>
        </w:numPr>
        <w:ind w:firstLineChars="0"/>
        <w:jc w:val="left"/>
      </w:pPr>
      <w:proofErr w:type="spellStart"/>
      <w:r>
        <w:rPr>
          <w:rFonts w:hint="eastAsia"/>
        </w:rPr>
        <w:t>CMuJava</w:t>
      </w:r>
      <w:proofErr w:type="spellEnd"/>
      <w:r>
        <w:rPr>
          <w:rFonts w:hint="eastAsia"/>
        </w:rPr>
        <w:t>多生成了</w:t>
      </w:r>
      <w:r>
        <w:rPr>
          <w:rFonts w:hint="eastAsia"/>
        </w:rPr>
        <w:t>10%</w:t>
      </w:r>
      <w:r>
        <w:rPr>
          <w:rFonts w:hint="eastAsia"/>
        </w:rPr>
        <w:t>的并发变异体</w:t>
      </w:r>
      <w:r>
        <w:rPr>
          <w:rFonts w:hint="eastAsia"/>
        </w:rPr>
        <w:t>,</w:t>
      </w:r>
      <w:r>
        <w:rPr>
          <w:rFonts w:hint="eastAsia"/>
        </w:rPr>
        <w:t>有效地提升了并发变异体生成的完备性</w:t>
      </w:r>
      <w:r>
        <w:rPr>
          <w:rFonts w:hint="eastAsia"/>
        </w:rPr>
        <w:t>,</w:t>
      </w:r>
      <w:r>
        <w:rPr>
          <w:rFonts w:hint="eastAsia"/>
        </w:rPr>
        <w:t>弥补了人工生成方式存在的并发变异体遗漏问题</w:t>
      </w:r>
      <w:r>
        <w:rPr>
          <w:rFonts w:hint="eastAsia"/>
        </w:rPr>
        <w:t>;</w:t>
      </w:r>
    </w:p>
    <w:p w:rsidR="00E51994" w:rsidRDefault="00AC4060" w:rsidP="00E51994">
      <w:pPr>
        <w:pStyle w:val="a0"/>
        <w:numPr>
          <w:ilvl w:val="0"/>
          <w:numId w:val="9"/>
        </w:numPr>
        <w:ind w:firstLineChars="0"/>
        <w:jc w:val="left"/>
      </w:pPr>
      <w:proofErr w:type="spellStart"/>
      <w:r>
        <w:rPr>
          <w:rFonts w:hint="eastAsia"/>
        </w:rPr>
        <w:t>CMuJava</w:t>
      </w:r>
      <w:proofErr w:type="spellEnd"/>
      <w:r>
        <w:rPr>
          <w:rFonts w:hint="eastAsia"/>
        </w:rPr>
        <w:t>的并发变异体生成效率提高了约</w:t>
      </w:r>
      <w:r>
        <w:rPr>
          <w:rFonts w:hint="eastAsia"/>
        </w:rPr>
        <w:t>80</w:t>
      </w:r>
      <w:r>
        <w:t>00</w:t>
      </w:r>
      <w:r>
        <w:rPr>
          <w:rFonts w:hint="eastAsia"/>
        </w:rPr>
        <w:t>倍</w:t>
      </w:r>
      <w:r>
        <w:rPr>
          <w:rFonts w:hint="eastAsia"/>
        </w:rPr>
        <w:t>.</w:t>
      </w:r>
    </w:p>
    <w:p w:rsidR="00E51994" w:rsidRDefault="00E51994" w:rsidP="00E51994">
      <w:pPr>
        <w:pStyle w:val="2"/>
        <w:numPr>
          <w:ilvl w:val="0"/>
          <w:numId w:val="0"/>
        </w:numPr>
        <w:tabs>
          <w:tab w:val="clear" w:pos="414"/>
        </w:tabs>
        <w:spacing w:before="71" w:after="71"/>
        <w:rPr>
          <w:ins w:id="278" w:author="GengNing" w:date="2020-01-02T17:23:00Z"/>
        </w:rPr>
      </w:pPr>
      <w:ins w:id="279" w:author="GengNing" w:date="2020-01-02T17:23:00Z">
        <w:r>
          <w:t>3.</w:t>
        </w:r>
        <w:r>
          <w:rPr>
            <w:rFonts w:hint="eastAsia"/>
          </w:rPr>
          <w:t>6</w:t>
        </w:r>
        <w:r>
          <w:t xml:space="preserve"> </w:t>
        </w:r>
        <w:r>
          <w:rPr>
            <w:rFonts w:hint="eastAsia"/>
          </w:rPr>
          <w:t>小结</w:t>
        </w:r>
      </w:ins>
    </w:p>
    <w:p w:rsidR="00E51994" w:rsidRDefault="00E51994">
      <w:pPr>
        <w:pStyle w:val="a0"/>
        <w:tabs>
          <w:tab w:val="clear" w:pos="357"/>
        </w:tabs>
        <w:ind w:firstLine="372"/>
        <w:jc w:val="left"/>
        <w:pPrChange w:id="280" w:author="GengNing" w:date="2020-01-02T19:58:00Z">
          <w:pPr>
            <w:pStyle w:val="a0"/>
            <w:tabs>
              <w:tab w:val="clear" w:pos="357"/>
            </w:tabs>
            <w:ind w:firstLineChars="0" w:firstLine="0"/>
            <w:jc w:val="left"/>
          </w:pPr>
        </w:pPrChange>
      </w:pPr>
      <w:ins w:id="281" w:author="GengNing" w:date="2020-01-02T17:26:00Z">
        <w:r>
          <w:rPr>
            <w:rFonts w:hint="eastAsia"/>
          </w:rPr>
          <w:t>本章我们</w:t>
        </w:r>
      </w:ins>
      <w:ins w:id="282" w:author="GengNing" w:date="2020-01-02T17:27:00Z">
        <w:r>
          <w:rPr>
            <w:rFonts w:hint="eastAsia"/>
          </w:rPr>
          <w:t>选择了</w:t>
        </w:r>
      </w:ins>
      <w:ins w:id="283" w:author="GengNing" w:date="2020-01-02T17:26:00Z">
        <w:r>
          <w:rPr>
            <w:rFonts w:hint="eastAsia"/>
          </w:rPr>
          <w:t>7</w:t>
        </w:r>
        <w:r>
          <w:rPr>
            <w:rFonts w:hint="eastAsia"/>
          </w:rPr>
          <w:t>个</w:t>
        </w:r>
      </w:ins>
      <w:ins w:id="284" w:author="GengNing" w:date="2020-01-02T17:27:00Z">
        <w:r>
          <w:rPr>
            <w:rFonts w:hint="eastAsia"/>
          </w:rPr>
          <w:t>并发程序进行</w:t>
        </w:r>
      </w:ins>
      <w:ins w:id="285" w:author="GengNing" w:date="2020-01-02T17:25:00Z">
        <w:r>
          <w:rPr>
            <w:rFonts w:hint="eastAsia"/>
          </w:rPr>
          <w:t>经验研究</w:t>
        </w:r>
      </w:ins>
      <w:ins w:id="286" w:author="GengNing" w:date="2020-01-02T17:27:00Z">
        <w:r>
          <w:rPr>
            <w:rFonts w:hint="eastAsia"/>
          </w:rPr>
          <w:t>.</w:t>
        </w:r>
      </w:ins>
      <w:ins w:id="287" w:author="GengNing" w:date="2020-01-02T17:25:00Z">
        <w:r>
          <w:rPr>
            <w:rFonts w:hint="eastAsia"/>
          </w:rPr>
          <w:t>结果表明</w:t>
        </w:r>
        <w:proofErr w:type="spellStart"/>
        <w:r>
          <w:rPr>
            <w:rFonts w:hint="eastAsia"/>
          </w:rPr>
          <w:t>CMuJava</w:t>
        </w:r>
        <w:proofErr w:type="spellEnd"/>
        <w:r>
          <w:rPr>
            <w:rFonts w:hint="eastAsia"/>
          </w:rPr>
          <w:t>工具可以明显提高</w:t>
        </w:r>
      </w:ins>
      <w:ins w:id="288" w:author="GengNing" w:date="2020-01-02T17:26:00Z">
        <w:r>
          <w:rPr>
            <w:rFonts w:hint="eastAsia"/>
          </w:rPr>
          <w:t>并发变异体的生成效率</w:t>
        </w:r>
        <w:r>
          <w:rPr>
            <w:rFonts w:hint="eastAsia"/>
          </w:rPr>
          <w:t>,</w:t>
        </w:r>
      </w:ins>
      <w:ins w:id="289" w:author="GengNing" w:date="2020-01-02T17:31:00Z">
        <w:r w:rsidR="00FB09D9">
          <w:rPr>
            <w:rFonts w:hint="eastAsia"/>
          </w:rPr>
          <w:t>提升并发变异体的完备性及正确率</w:t>
        </w:r>
      </w:ins>
      <w:ins w:id="290" w:author="GengNing" w:date="2020-01-02T17:32:00Z">
        <w:r w:rsidR="00FB09D9">
          <w:rPr>
            <w:rFonts w:hint="eastAsia"/>
          </w:rPr>
          <w:t>,</w:t>
        </w:r>
      </w:ins>
      <w:ins w:id="291" w:author="GengNing" w:date="2020-01-02T19:56:00Z">
        <w:r w:rsidR="005E0307">
          <w:rPr>
            <w:rFonts w:hint="eastAsia"/>
          </w:rPr>
          <w:t>但考虑到</w:t>
        </w:r>
      </w:ins>
      <w:ins w:id="292" w:author="GengNing" w:date="2020-01-02T19:57:00Z">
        <w:r w:rsidR="005E0307">
          <w:rPr>
            <w:rFonts w:hint="eastAsia"/>
          </w:rPr>
          <w:t>目前</w:t>
        </w:r>
      </w:ins>
      <w:ins w:id="293" w:author="GengNing" w:date="2020-01-02T19:56:00Z">
        <w:r w:rsidR="005E0307">
          <w:rPr>
            <w:rFonts w:hint="eastAsia"/>
          </w:rPr>
          <w:t>实验对象</w:t>
        </w:r>
      </w:ins>
      <w:ins w:id="294" w:author="GengNing" w:date="2020-01-02T19:57:00Z">
        <w:r w:rsidR="005E0307">
          <w:rPr>
            <w:rFonts w:hint="eastAsia"/>
          </w:rPr>
          <w:t>规模简单</w:t>
        </w:r>
        <w:r w:rsidR="005E0307">
          <w:rPr>
            <w:rFonts w:hint="eastAsia"/>
          </w:rPr>
          <w:t>,</w:t>
        </w:r>
      </w:ins>
      <w:ins w:id="295" w:author="GengNing" w:date="2020-01-02T19:56:00Z">
        <w:r w:rsidR="005E0307">
          <w:rPr>
            <w:rFonts w:hint="eastAsia"/>
          </w:rPr>
          <w:t>对于</w:t>
        </w:r>
      </w:ins>
      <w:ins w:id="296" w:author="GengNing" w:date="2020-01-02T20:09:00Z">
        <w:r w:rsidR="006B64DA">
          <w:rPr>
            <w:rFonts w:hint="eastAsia"/>
          </w:rPr>
          <w:t>复杂的</w:t>
        </w:r>
      </w:ins>
      <w:ins w:id="297" w:author="GengNing" w:date="2020-01-02T17:42:00Z">
        <w:r w:rsidR="007334B9">
          <w:rPr>
            <w:rFonts w:hint="eastAsia"/>
          </w:rPr>
          <w:t>大型并发程序</w:t>
        </w:r>
      </w:ins>
      <w:ins w:id="298" w:author="GengNing" w:date="2020-01-02T19:56:00Z">
        <w:r w:rsidR="005E0307">
          <w:rPr>
            <w:rFonts w:hint="eastAsia"/>
          </w:rPr>
          <w:t>生成并发变异体的完备性</w:t>
        </w:r>
      </w:ins>
      <w:ins w:id="299" w:author="GengNing" w:date="2020-01-02T17:42:00Z">
        <w:r w:rsidR="007334B9">
          <w:rPr>
            <w:rFonts w:hint="eastAsia"/>
          </w:rPr>
          <w:t>,</w:t>
        </w:r>
      </w:ins>
      <w:ins w:id="300" w:author="GengNing" w:date="2020-01-02T19:57:00Z">
        <w:r w:rsidR="005E0307">
          <w:rPr>
            <w:rFonts w:hint="eastAsia"/>
          </w:rPr>
          <w:t>仍</w:t>
        </w:r>
      </w:ins>
      <w:ins w:id="301" w:author="GengNing" w:date="2020-01-02T17:43:00Z">
        <w:r w:rsidR="007334B9">
          <w:rPr>
            <w:rFonts w:hint="eastAsia"/>
          </w:rPr>
          <w:t>需要进一步验证。</w:t>
        </w:r>
      </w:ins>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测试人员在</w:t>
      </w:r>
      <w:r w:rsidR="00B30EFA">
        <w:rPr>
          <w:rFonts w:hint="eastAsia"/>
        </w:rPr>
        <w:t>变异测试</w:t>
      </w:r>
      <w:r>
        <w:rPr>
          <w:rFonts w:hint="eastAsia"/>
        </w:rPr>
        <w:t>领域</w:t>
      </w:r>
      <w:r w:rsidR="009814B6">
        <w:rPr>
          <w:rFonts w:hint="eastAsia"/>
        </w:rPr>
        <w:t>进行了大量的</w:t>
      </w:r>
      <w:r>
        <w:rPr>
          <w:rFonts w:hint="eastAsia"/>
        </w:rPr>
        <w:t>研究工作</w:t>
      </w:r>
      <w:r w:rsidR="009814B6">
        <w:rPr>
          <w:rFonts w:hint="eastAsia"/>
        </w:rPr>
        <w:t>.</w:t>
      </w:r>
      <w:r w:rsidR="009814B6">
        <w:rPr>
          <w:rFonts w:hint="eastAsia"/>
        </w:rPr>
        <w:t>针对</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AA54A4">
        <w:rPr>
          <w:rFonts w:hint="eastAsia"/>
          <w:vertAlign w:val="superscript"/>
        </w:rPr>
        <w:t>[34</w:t>
      </w:r>
      <w:r w:rsidR="00B60BA4">
        <w:rPr>
          <w:rFonts w:hint="eastAsia"/>
          <w:vertAlign w:val="superscript"/>
        </w:rPr>
        <w:t>]</w:t>
      </w:r>
      <w:r w:rsidR="009814B6">
        <w:t>,</w:t>
      </w:r>
      <w:r w:rsidR="009814B6">
        <w:rPr>
          <w:rFonts w:hint="eastAsia"/>
        </w:rPr>
        <w:t>定义了相应的</w:t>
      </w:r>
      <w:r w:rsidR="00820F31">
        <w:rPr>
          <w:rFonts w:hint="eastAsia"/>
        </w:rPr>
        <w:t>变异算子</w:t>
      </w:r>
      <w:r w:rsidR="003B4883">
        <w:rPr>
          <w:rFonts w:hint="eastAsia"/>
          <w:vertAlign w:val="superscript"/>
        </w:rPr>
        <w:t>[</w:t>
      </w:r>
      <w:r w:rsidR="00AA54A4">
        <w:rPr>
          <w:rFonts w:hint="eastAsia"/>
          <w:vertAlign w:val="superscript"/>
        </w:rPr>
        <w:t>20,</w:t>
      </w:r>
      <w:r w:rsidR="003957B2">
        <w:rPr>
          <w:rFonts w:hint="eastAsia"/>
          <w:vertAlign w:val="superscript"/>
        </w:rPr>
        <w:t>21,</w:t>
      </w:r>
      <w:r w:rsidR="00AA54A4">
        <w:rPr>
          <w:rFonts w:hint="eastAsia"/>
          <w:vertAlign w:val="superscript"/>
        </w:rPr>
        <w:t>35</w:t>
      </w:r>
      <w:r w:rsidR="00A26402">
        <w:rPr>
          <w:rFonts w:hint="eastAsia"/>
          <w:vertAlign w:val="superscript"/>
        </w:rPr>
        <w:t>,3</w:t>
      </w:r>
      <w:r w:rsidR="00AA54A4">
        <w:rPr>
          <w:rFonts w:hint="eastAsia"/>
          <w:vertAlign w:val="superscript"/>
        </w:rPr>
        <w:t>6</w:t>
      </w:r>
      <w:r w:rsidR="00A26402">
        <w:rPr>
          <w:rFonts w:hint="eastAsia"/>
          <w:vertAlign w:val="superscript"/>
        </w:rPr>
        <w:t>,3</w:t>
      </w:r>
      <w:r w:rsidR="003957B2">
        <w:rPr>
          <w:rFonts w:hint="eastAsia"/>
          <w:vertAlign w:val="superscript"/>
        </w:rPr>
        <w:t>7</w:t>
      </w:r>
      <w:r w:rsidR="00A26402">
        <w:rPr>
          <w:rFonts w:hint="eastAsia"/>
          <w:vertAlign w:val="superscript"/>
        </w:rPr>
        <w:t>,</w:t>
      </w:r>
      <w:r w:rsidR="00AA54A4">
        <w:rPr>
          <w:rFonts w:hint="eastAsia"/>
          <w:vertAlign w:val="superscript"/>
        </w:rPr>
        <w:t>3</w:t>
      </w:r>
      <w:r w:rsidR="003957B2">
        <w:rPr>
          <w:rFonts w:hint="eastAsia"/>
          <w:vertAlign w:val="superscript"/>
        </w:rPr>
        <w:t>8</w:t>
      </w:r>
      <w:r w:rsidR="006C5979">
        <w:rPr>
          <w:rFonts w:hint="eastAsia"/>
          <w:vertAlign w:val="superscript"/>
        </w:rPr>
        <w:t>,</w:t>
      </w:r>
      <w:r w:rsidR="003957B2">
        <w:rPr>
          <w:rFonts w:hint="eastAsia"/>
          <w:vertAlign w:val="superscript"/>
        </w:rPr>
        <w:t>39</w:t>
      </w:r>
      <w:r w:rsidR="003B4883">
        <w:rPr>
          <w:rFonts w:hint="eastAsia"/>
          <w:vertAlign w:val="superscript"/>
        </w:rPr>
        <w:t>]</w:t>
      </w:r>
      <w:r w:rsidR="009814B6">
        <w:t>,</w:t>
      </w:r>
      <w:r w:rsidR="00820F31">
        <w:rPr>
          <w:rFonts w:hint="eastAsia"/>
        </w:rPr>
        <w:t>针对不同</w:t>
      </w:r>
      <w:r w:rsidR="00B20A72">
        <w:rPr>
          <w:rFonts w:hint="eastAsia"/>
        </w:rPr>
        <w:t>编程</w:t>
      </w:r>
      <w:r w:rsidR="004E2E7A">
        <w:rPr>
          <w:rFonts w:hint="eastAsia"/>
        </w:rPr>
        <w:t>语言开发了</w:t>
      </w:r>
      <w:r w:rsidR="00820F31">
        <w:rPr>
          <w:rFonts w:hint="eastAsia"/>
        </w:rPr>
        <w:t>变异体自动化生成工具</w:t>
      </w:r>
      <w:r w:rsidR="00A26402">
        <w:rPr>
          <w:rFonts w:hint="eastAsia"/>
          <w:vertAlign w:val="superscript"/>
        </w:rPr>
        <w:t>[5,</w:t>
      </w:r>
      <w:r w:rsidR="006C5979">
        <w:rPr>
          <w:rFonts w:hint="eastAsia"/>
          <w:vertAlign w:val="superscript"/>
        </w:rPr>
        <w:t>4</w:t>
      </w:r>
      <w:r w:rsidR="003957B2">
        <w:rPr>
          <w:rFonts w:hint="eastAsia"/>
          <w:vertAlign w:val="superscript"/>
        </w:rPr>
        <w:t>0</w:t>
      </w:r>
      <w:r w:rsidR="00A26402">
        <w:rPr>
          <w:rFonts w:hint="eastAsia"/>
          <w:vertAlign w:val="superscript"/>
        </w:rPr>
        <w:t>,</w:t>
      </w:r>
      <w:r w:rsidR="006C5979">
        <w:rPr>
          <w:rFonts w:hint="eastAsia"/>
          <w:vertAlign w:val="superscript"/>
        </w:rPr>
        <w:t>4</w:t>
      </w:r>
      <w:r w:rsidR="003957B2">
        <w:rPr>
          <w:rFonts w:hint="eastAsia"/>
          <w:vertAlign w:val="superscript"/>
        </w:rPr>
        <w:t>1</w:t>
      </w:r>
      <w:r w:rsidR="00C708CF">
        <w:rPr>
          <w:rFonts w:hint="eastAsia"/>
          <w:vertAlign w:val="superscript"/>
        </w:rPr>
        <w:t>]</w:t>
      </w:r>
      <w:r w:rsidR="00820F31">
        <w:rPr>
          <w:rFonts w:hint="eastAsia"/>
        </w:rPr>
        <w:t>,</w:t>
      </w:r>
      <w:r w:rsidR="009814B6">
        <w:rPr>
          <w:rFonts w:hint="eastAsia"/>
        </w:rPr>
        <w:t>研究了变异测</w:t>
      </w:r>
      <w:r w:rsidR="009814B6">
        <w:rPr>
          <w:rFonts w:hint="eastAsia"/>
        </w:rPr>
        <w:lastRenderedPageBreak/>
        <w:t>试技术优化</w:t>
      </w:r>
      <w:r w:rsidR="009814B6">
        <w:rPr>
          <w:rFonts w:hint="eastAsia"/>
          <w:vertAlign w:val="superscript"/>
        </w:rPr>
        <w:t>[23]</w:t>
      </w:r>
      <w:r w:rsidR="009814B6">
        <w:rPr>
          <w:rFonts w:hint="eastAsia"/>
        </w:rPr>
        <w:t>,</w:t>
      </w:r>
      <w:r w:rsidR="009814B6">
        <w:rPr>
          <w:rFonts w:hint="eastAsia"/>
        </w:rPr>
        <w:t>如变</w:t>
      </w:r>
      <w:r w:rsidR="00820F31">
        <w:rPr>
          <w:rFonts w:hint="eastAsia"/>
        </w:rPr>
        <w:t>异算子的选择</w:t>
      </w:r>
      <w:r w:rsidR="00A26402">
        <w:rPr>
          <w:rFonts w:hint="eastAsia"/>
          <w:vertAlign w:val="superscript"/>
        </w:rPr>
        <w:t>[9,10]</w:t>
      </w:r>
      <w:r w:rsidR="00820F31">
        <w:rPr>
          <w:rFonts w:hint="eastAsia"/>
        </w:rPr>
        <w:t>.</w:t>
      </w:r>
      <w:r w:rsidR="009814B6">
        <w:rPr>
          <w:rFonts w:hint="eastAsia"/>
        </w:rPr>
        <w:t>下面</w:t>
      </w:r>
      <w:r w:rsidR="009814B6">
        <w:rPr>
          <w:rFonts w:hint="eastAsia"/>
        </w:rPr>
        <w:t>,</w:t>
      </w:r>
      <w:r w:rsidR="009814B6">
        <w:rPr>
          <w:rFonts w:hint="eastAsia"/>
        </w:rPr>
        <w:t>介绍</w:t>
      </w:r>
      <w:r w:rsidR="00C708CF">
        <w:rPr>
          <w:rFonts w:hint="eastAsia"/>
        </w:rPr>
        <w:t>面向</w:t>
      </w:r>
      <w:r w:rsidR="00C708CF">
        <w:rPr>
          <w:rFonts w:hint="eastAsia"/>
        </w:rPr>
        <w:t>Java</w:t>
      </w:r>
      <w:r w:rsidR="00C708CF">
        <w:rPr>
          <w:rFonts w:hint="eastAsia"/>
        </w:rPr>
        <w:t>程序的并发变异</w:t>
      </w:r>
      <w:r w:rsidR="00A51657">
        <w:rPr>
          <w:rFonts w:hint="eastAsia"/>
        </w:rPr>
        <w:t>测试方面的</w:t>
      </w:r>
      <w:r w:rsidR="00C708CF">
        <w:rPr>
          <w:rFonts w:hint="eastAsia"/>
        </w:rPr>
        <w:t>相关工作</w:t>
      </w:r>
      <w:r w:rsidR="00C708CF">
        <w:rPr>
          <w:rFonts w:hint="eastAsia"/>
        </w:rPr>
        <w:t>.</w:t>
      </w:r>
    </w:p>
    <w:p w:rsidR="00E579C8" w:rsidRDefault="002346DB" w:rsidP="00E579C8">
      <w:pPr>
        <w:pStyle w:val="a0"/>
        <w:ind w:firstLine="372"/>
      </w:pPr>
      <w:r w:rsidRPr="00402DC1">
        <w:rPr>
          <w:rFonts w:hint="eastAsia"/>
        </w:rPr>
        <w:t>在面向</w:t>
      </w:r>
      <w:r w:rsidRPr="00402DC1">
        <w:rPr>
          <w:rFonts w:hint="eastAsia"/>
        </w:rPr>
        <w:t>Java</w:t>
      </w:r>
      <w:r w:rsidRPr="00402DC1">
        <w:rPr>
          <w:rFonts w:hint="eastAsia"/>
        </w:rPr>
        <w:t>程序的并发变异算子方面</w:t>
      </w:r>
      <w:r w:rsidRPr="00402DC1">
        <w:rPr>
          <w:rFonts w:hint="eastAsia"/>
        </w:rPr>
        <w:t>,</w:t>
      </w:r>
      <w:r w:rsidR="00214B5D">
        <w:rPr>
          <w:rFonts w:hint="eastAsia"/>
        </w:rPr>
        <w:t xml:space="preserve"> </w:t>
      </w:r>
      <w:proofErr w:type="spellStart"/>
      <w:r w:rsidRPr="00402DC1">
        <w:rPr>
          <w:rFonts w:hint="eastAsia"/>
        </w:rPr>
        <w:t>De</w:t>
      </w:r>
      <w:r w:rsidRPr="00402DC1">
        <w:t>lamaro</w:t>
      </w:r>
      <w:proofErr w:type="spellEnd"/>
      <w:r w:rsidRPr="00402DC1">
        <w:rPr>
          <w:rFonts w:hint="eastAsia"/>
        </w:rPr>
        <w:t>等人根据</w:t>
      </w:r>
      <w:r w:rsidRPr="00402DC1">
        <w:rPr>
          <w:rFonts w:hint="eastAsia"/>
        </w:rPr>
        <w:t>Java</w:t>
      </w:r>
      <w:r w:rsidRPr="00402DC1">
        <w:rPr>
          <w:rFonts w:hint="eastAsia"/>
        </w:rPr>
        <w:t>语言的并发机制设计了</w:t>
      </w:r>
      <w:r w:rsidRPr="00402DC1">
        <w:rPr>
          <w:rFonts w:hint="eastAsia"/>
        </w:rPr>
        <w:t>1</w:t>
      </w:r>
      <w:r w:rsidRPr="00402DC1">
        <w:t>5</w:t>
      </w:r>
      <w:r w:rsidR="004E2E7A" w:rsidRPr="00402DC1">
        <w:rPr>
          <w:rFonts w:hint="eastAsia"/>
        </w:rPr>
        <w:t>种</w:t>
      </w:r>
      <w:r w:rsidRPr="00402DC1">
        <w:rPr>
          <w:rFonts w:hint="eastAsia"/>
        </w:rPr>
        <w:t>并发变异算子</w:t>
      </w:r>
      <w:r w:rsidRPr="00402DC1">
        <w:rPr>
          <w:vertAlign w:val="superscript"/>
        </w:rPr>
        <w:t>[</w:t>
      </w:r>
      <w:r w:rsidR="00A26402" w:rsidRPr="00402DC1">
        <w:rPr>
          <w:rFonts w:hint="eastAsia"/>
          <w:vertAlign w:val="superscript"/>
        </w:rPr>
        <w:t>3</w:t>
      </w:r>
      <w:r w:rsidR="00AA54A4">
        <w:rPr>
          <w:rFonts w:hint="eastAsia"/>
          <w:vertAlign w:val="superscript"/>
        </w:rPr>
        <w:t>6</w:t>
      </w:r>
      <w:r w:rsidRPr="00402DC1">
        <w:rPr>
          <w:vertAlign w:val="superscript"/>
        </w:rPr>
        <w:t>]</w:t>
      </w:r>
      <w:r w:rsidRPr="00402DC1">
        <w:rPr>
          <w:rFonts w:hint="eastAsia"/>
        </w:rPr>
        <w:t>,</w:t>
      </w:r>
      <w:r w:rsidR="004E2E7A" w:rsidRPr="00402DC1">
        <w:rPr>
          <w:rFonts w:hint="eastAsia"/>
        </w:rPr>
        <w:t>依据</w:t>
      </w:r>
      <w:r w:rsidRPr="00402DC1">
        <w:rPr>
          <w:rFonts w:hint="eastAsia"/>
        </w:rPr>
        <w:t>变异对象</w:t>
      </w:r>
      <w:r w:rsidR="004E2E7A" w:rsidRPr="00402DC1">
        <w:rPr>
          <w:rFonts w:hint="eastAsia"/>
        </w:rPr>
        <w:t>的</w:t>
      </w:r>
      <w:r w:rsidRPr="00402DC1">
        <w:rPr>
          <w:rFonts w:hint="eastAsia"/>
        </w:rPr>
        <w:t>不同</w:t>
      </w:r>
      <w:r w:rsidR="004E2E7A" w:rsidRPr="00402DC1">
        <w:rPr>
          <w:rFonts w:hint="eastAsia"/>
        </w:rPr>
        <w:t>将这些并发变异算子分成了监听对象、</w:t>
      </w:r>
      <w:r w:rsidRPr="00402DC1">
        <w:rPr>
          <w:rFonts w:hint="eastAsia"/>
        </w:rPr>
        <w:t>并发方法调用</w:t>
      </w:r>
      <w:r w:rsidR="004E2E7A" w:rsidRPr="00402DC1">
        <w:rPr>
          <w:rFonts w:hint="eastAsia"/>
        </w:rPr>
        <w:t>、</w:t>
      </w:r>
      <w:r w:rsidRPr="00402DC1">
        <w:rPr>
          <w:rFonts w:hint="eastAsia"/>
        </w:rPr>
        <w:t>等待集合</w:t>
      </w:r>
      <w:r w:rsidR="004E2E7A" w:rsidRPr="00402DC1">
        <w:rPr>
          <w:rFonts w:hint="eastAsia"/>
        </w:rPr>
        <w:t>等</w:t>
      </w:r>
      <w:r w:rsidRPr="00402DC1">
        <w:rPr>
          <w:rFonts w:hint="eastAsia"/>
        </w:rPr>
        <w:t>三类</w:t>
      </w:r>
      <w:r w:rsidRPr="00402DC1">
        <w:rPr>
          <w:rFonts w:hint="eastAsia"/>
        </w:rPr>
        <w:t>.</w:t>
      </w:r>
      <w:r w:rsidR="00214B5D">
        <w:rPr>
          <w:rFonts w:hint="eastAsia"/>
        </w:rPr>
        <w:t xml:space="preserve"> </w:t>
      </w:r>
      <w:proofErr w:type="spellStart"/>
      <w:r w:rsidRPr="00402DC1">
        <w:t>Farchi</w:t>
      </w:r>
      <w:proofErr w:type="spellEnd"/>
      <w:r w:rsidRPr="00402DC1">
        <w:rPr>
          <w:rFonts w:hint="eastAsia"/>
        </w:rPr>
        <w:t>等人</w:t>
      </w:r>
      <w:r w:rsidR="003957B2">
        <w:rPr>
          <w:rFonts w:hint="eastAsia"/>
          <w:vertAlign w:val="superscript"/>
        </w:rPr>
        <w:t>[21</w:t>
      </w:r>
      <w:r w:rsidR="00DA7012" w:rsidRPr="00402DC1">
        <w:rPr>
          <w:rFonts w:hint="eastAsia"/>
          <w:vertAlign w:val="superscript"/>
        </w:rPr>
        <w:t>]</w:t>
      </w:r>
      <w:r w:rsidRPr="00402DC1">
        <w:rPr>
          <w:rFonts w:hint="eastAsia"/>
        </w:rPr>
        <w:t>根据</w:t>
      </w:r>
      <w:r w:rsidRPr="00402DC1">
        <w:rPr>
          <w:rFonts w:hint="eastAsia"/>
        </w:rPr>
        <w:t>Java</w:t>
      </w:r>
      <w:r w:rsidRPr="00402DC1">
        <w:rPr>
          <w:rFonts w:hint="eastAsia"/>
        </w:rPr>
        <w:t>语言并发机制的特点并结合开发人员在实际编码中常犯的一些并发错误</w:t>
      </w:r>
      <w:r w:rsidRPr="00402DC1">
        <w:rPr>
          <w:rFonts w:hint="eastAsia"/>
        </w:rPr>
        <w:t>,</w:t>
      </w:r>
      <w:r w:rsidRPr="00402DC1">
        <w:rPr>
          <w:rFonts w:hint="eastAsia"/>
        </w:rPr>
        <w:t>系统地归纳并总结出了一套并发故障模式</w:t>
      </w:r>
      <w:r w:rsidRPr="00402DC1">
        <w:rPr>
          <w:rFonts w:hint="eastAsia"/>
        </w:rPr>
        <w:t>.</w:t>
      </w:r>
      <w:r w:rsidR="003D0023">
        <w:rPr>
          <w:rFonts w:hint="eastAsia"/>
        </w:rPr>
        <w:t xml:space="preserve"> </w:t>
      </w:r>
      <w:r w:rsidRPr="00402DC1">
        <w:rPr>
          <w:rFonts w:hint="eastAsia"/>
        </w:rPr>
        <w:t>B</w:t>
      </w:r>
      <w:r w:rsidRPr="00402DC1">
        <w:t>ra</w:t>
      </w:r>
      <w:r w:rsidR="003F19A9" w:rsidRPr="00402DC1">
        <w:rPr>
          <w:rFonts w:hint="eastAsia"/>
        </w:rPr>
        <w:t>d</w:t>
      </w:r>
      <w:r w:rsidRPr="00402DC1">
        <w:rPr>
          <w:rFonts w:hint="eastAsia"/>
        </w:rPr>
        <w:t>bury</w:t>
      </w:r>
      <w:r w:rsidRPr="00402DC1">
        <w:rPr>
          <w:rFonts w:hint="eastAsia"/>
        </w:rPr>
        <w:t>等人</w:t>
      </w:r>
      <w:r w:rsidR="00B82BCD" w:rsidRPr="00402DC1">
        <w:rPr>
          <w:vertAlign w:val="superscript"/>
        </w:rPr>
        <w:t>[</w:t>
      </w:r>
      <w:r w:rsidR="00DA7012" w:rsidRPr="00402DC1">
        <w:rPr>
          <w:rFonts w:hint="eastAsia"/>
          <w:vertAlign w:val="superscript"/>
        </w:rPr>
        <w:t>20</w:t>
      </w:r>
      <w:r w:rsidR="00B82BCD" w:rsidRPr="00402DC1">
        <w:rPr>
          <w:vertAlign w:val="superscript"/>
        </w:rPr>
        <w:t>]</w:t>
      </w:r>
      <w:r w:rsidRPr="00402DC1">
        <w:rPr>
          <w:rFonts w:hint="eastAsia"/>
        </w:rPr>
        <w:t>对</w:t>
      </w:r>
      <w:proofErr w:type="spellStart"/>
      <w:r w:rsidRPr="00402DC1">
        <w:rPr>
          <w:rFonts w:hint="eastAsia"/>
        </w:rPr>
        <w:t>Farchi</w:t>
      </w:r>
      <w:proofErr w:type="spellEnd"/>
      <w:r w:rsidRPr="00402DC1">
        <w:rPr>
          <w:rFonts w:hint="eastAsia"/>
        </w:rPr>
        <w:t>等人提出的并发故障模式进行了补充</w:t>
      </w:r>
      <w:r w:rsidRPr="00402DC1">
        <w:rPr>
          <w:rFonts w:hint="eastAsia"/>
        </w:rPr>
        <w:t>,</w:t>
      </w:r>
      <w:r w:rsidRPr="00402DC1">
        <w:rPr>
          <w:rFonts w:hint="eastAsia"/>
        </w:rPr>
        <w:t>以这些并发故障模式为依据</w:t>
      </w:r>
      <w:r w:rsidRPr="00402DC1">
        <w:rPr>
          <w:rFonts w:hint="eastAsia"/>
        </w:rPr>
        <w:t>,</w:t>
      </w:r>
      <w:r w:rsidR="00402DC1">
        <w:rPr>
          <w:rFonts w:hint="eastAsia"/>
        </w:rPr>
        <w:t>设计</w:t>
      </w:r>
      <w:r w:rsidRPr="00402DC1">
        <w:rPr>
          <w:rFonts w:hint="eastAsia"/>
        </w:rPr>
        <w:t>了包括修改并发方法参数、修改并发方法调用、修改关键字、交换并发对象和修改临界区等五类</w:t>
      </w:r>
      <w:r w:rsidR="005E1B48" w:rsidRPr="00402DC1">
        <w:rPr>
          <w:rFonts w:hint="eastAsia"/>
        </w:rPr>
        <w:t>共</w:t>
      </w:r>
      <w:r w:rsidRPr="00402DC1">
        <w:rPr>
          <w:rFonts w:hint="eastAsia"/>
        </w:rPr>
        <w:t>25</w:t>
      </w:r>
      <w:r w:rsidR="009F0A8D" w:rsidRPr="00402DC1">
        <w:rPr>
          <w:rFonts w:hint="eastAsia"/>
        </w:rPr>
        <w:t>种</w:t>
      </w:r>
      <w:r w:rsidRPr="00402DC1">
        <w:rPr>
          <w:rFonts w:hint="eastAsia"/>
        </w:rPr>
        <w:t>并发变异算子</w:t>
      </w:r>
      <w:r w:rsidR="009F0A8D" w:rsidRPr="00402DC1">
        <w:rPr>
          <w:rFonts w:hint="eastAsia"/>
        </w:rPr>
        <w:t>.</w:t>
      </w:r>
      <w:r w:rsidR="003D0023">
        <w:rPr>
          <w:rFonts w:hint="eastAsia"/>
        </w:rPr>
        <w:t xml:space="preserve"> </w:t>
      </w:r>
      <w:r w:rsidRPr="00402DC1">
        <w:t>Wu</w:t>
      </w:r>
      <w:r w:rsidRPr="00402DC1">
        <w:rPr>
          <w:rFonts w:hint="eastAsia"/>
        </w:rPr>
        <w:t>和</w:t>
      </w:r>
      <w:r w:rsidRPr="00402DC1">
        <w:rPr>
          <w:rFonts w:hint="eastAsia"/>
        </w:rPr>
        <w:t>Kaiser</w:t>
      </w:r>
      <w:r w:rsidR="00DA7012" w:rsidRPr="00402DC1">
        <w:rPr>
          <w:vertAlign w:val="superscript"/>
        </w:rPr>
        <w:t>[</w:t>
      </w:r>
      <w:r w:rsidR="00DA7012" w:rsidRPr="00402DC1">
        <w:rPr>
          <w:rFonts w:hint="eastAsia"/>
          <w:vertAlign w:val="superscript"/>
        </w:rPr>
        <w:t>3</w:t>
      </w:r>
      <w:r w:rsidR="003957B2">
        <w:rPr>
          <w:rFonts w:hint="eastAsia"/>
          <w:vertAlign w:val="superscript"/>
        </w:rPr>
        <w:t>7</w:t>
      </w:r>
      <w:r w:rsidR="00DA7012" w:rsidRPr="00402DC1">
        <w:rPr>
          <w:vertAlign w:val="superscript"/>
        </w:rPr>
        <w:t>]</w:t>
      </w:r>
      <w:r w:rsidRPr="00402DC1">
        <w:rPr>
          <w:rFonts w:hint="eastAsia"/>
        </w:rPr>
        <w:t>认为已有的并发变异算子无法生成某些并发变异体</w:t>
      </w:r>
      <w:r w:rsidR="009F0A8D" w:rsidRPr="00402DC1">
        <w:rPr>
          <w:rFonts w:hint="eastAsia"/>
        </w:rPr>
        <w:t>,</w:t>
      </w:r>
      <w:r w:rsidRPr="00402DC1">
        <w:rPr>
          <w:rFonts w:hint="eastAsia"/>
        </w:rPr>
        <w:t>对已有的变异算子进行组合得到了</w:t>
      </w:r>
      <w:r w:rsidRPr="00402DC1">
        <w:rPr>
          <w:rFonts w:hint="eastAsia"/>
        </w:rPr>
        <w:t>6</w:t>
      </w:r>
      <w:r w:rsidR="009F0A8D" w:rsidRPr="00402DC1">
        <w:rPr>
          <w:rFonts w:hint="eastAsia"/>
        </w:rPr>
        <w:t>种</w:t>
      </w:r>
      <w:r w:rsidRPr="00402DC1">
        <w:rPr>
          <w:rFonts w:hint="eastAsia"/>
        </w:rPr>
        <w:t>新的并发变异算子</w:t>
      </w:r>
      <w:r w:rsidRPr="00402DC1">
        <w:rPr>
          <w:rFonts w:hint="eastAsia"/>
        </w:rPr>
        <w:t>,</w:t>
      </w:r>
      <w:r w:rsidR="009F0A8D" w:rsidRPr="00402DC1">
        <w:rPr>
          <w:rFonts w:hint="eastAsia"/>
        </w:rPr>
        <w:t>将这些并发变异算子</w:t>
      </w:r>
      <w:r w:rsidR="006C354C" w:rsidRPr="00402DC1">
        <w:rPr>
          <w:rFonts w:hint="eastAsia"/>
        </w:rPr>
        <w:t>分成了同步方法和</w:t>
      </w:r>
      <w:r w:rsidRPr="00402DC1">
        <w:rPr>
          <w:rFonts w:hint="eastAsia"/>
        </w:rPr>
        <w:t>同步代码块两类</w:t>
      </w:r>
      <w:r w:rsidRPr="00402DC1">
        <w:rPr>
          <w:rFonts w:hint="eastAsia"/>
        </w:rPr>
        <w:t>.</w:t>
      </w:r>
      <w:r w:rsidR="003D0023">
        <w:rPr>
          <w:rFonts w:hint="eastAsia"/>
        </w:rPr>
        <w:t xml:space="preserve"> </w:t>
      </w:r>
      <w:proofErr w:type="spellStart"/>
      <w:r w:rsidR="00440340" w:rsidRPr="00402DC1">
        <w:rPr>
          <w:rFonts w:hint="eastAsia"/>
        </w:rPr>
        <w:t>Gligoric</w:t>
      </w:r>
      <w:proofErr w:type="spellEnd"/>
      <w:r w:rsidR="00440340" w:rsidRPr="00402DC1">
        <w:rPr>
          <w:rFonts w:hint="eastAsia"/>
        </w:rPr>
        <w:t>等人</w:t>
      </w:r>
      <w:r w:rsidR="00DA7012" w:rsidRPr="00402DC1">
        <w:rPr>
          <w:rFonts w:hint="eastAsia"/>
          <w:vertAlign w:val="superscript"/>
        </w:rPr>
        <w:t>[10]</w:t>
      </w:r>
      <w:r w:rsidR="00440340" w:rsidRPr="00402DC1">
        <w:rPr>
          <w:rFonts w:hint="eastAsia"/>
        </w:rPr>
        <w:t>提出了</w:t>
      </w:r>
      <w:r w:rsidR="00440340" w:rsidRPr="00402DC1">
        <w:rPr>
          <w:rFonts w:hint="eastAsia"/>
        </w:rPr>
        <w:t>3</w:t>
      </w:r>
      <w:r w:rsidR="00440340" w:rsidRPr="00402DC1">
        <w:rPr>
          <w:rFonts w:hint="eastAsia"/>
        </w:rPr>
        <w:t>种新的并发变异算子</w:t>
      </w:r>
      <w:r w:rsidR="00960D7B" w:rsidRPr="00402DC1">
        <w:rPr>
          <w:rFonts w:hint="eastAsia"/>
        </w:rPr>
        <w:t>,</w:t>
      </w:r>
      <w:r w:rsidR="00402DC1">
        <w:rPr>
          <w:rFonts w:hint="eastAsia"/>
        </w:rPr>
        <w:t>并对</w:t>
      </w:r>
      <w:r w:rsidR="00960D7B" w:rsidRPr="00402DC1">
        <w:rPr>
          <w:rFonts w:hint="eastAsia"/>
        </w:rPr>
        <w:t>Bra</w:t>
      </w:r>
      <w:r w:rsidR="003F19A9" w:rsidRPr="00402DC1">
        <w:rPr>
          <w:rFonts w:hint="eastAsia"/>
        </w:rPr>
        <w:t>d</w:t>
      </w:r>
      <w:r w:rsidR="00960D7B" w:rsidRPr="00402DC1">
        <w:rPr>
          <w:rFonts w:hint="eastAsia"/>
        </w:rPr>
        <w:t>bury</w:t>
      </w:r>
      <w:r w:rsidR="00960D7B" w:rsidRPr="00402DC1">
        <w:rPr>
          <w:rFonts w:hint="eastAsia"/>
        </w:rPr>
        <w:t>等人提出的</w:t>
      </w:r>
      <w:r w:rsidR="00960D7B" w:rsidRPr="00402DC1">
        <w:rPr>
          <w:rFonts w:hint="eastAsia"/>
        </w:rPr>
        <w:t>25</w:t>
      </w:r>
      <w:r w:rsidR="00402DC1">
        <w:rPr>
          <w:rFonts w:hint="eastAsia"/>
        </w:rPr>
        <w:t>种并发变异算子进行了评估</w:t>
      </w:r>
      <w:r w:rsidR="00960D7B" w:rsidRPr="00402DC1">
        <w:rPr>
          <w:rFonts w:hint="eastAsia"/>
        </w:rPr>
        <w:t>.</w:t>
      </w:r>
    </w:p>
    <w:p w:rsidR="004A38DB" w:rsidRDefault="00A51657" w:rsidP="00E579C8">
      <w:pPr>
        <w:pStyle w:val="a0"/>
        <w:ind w:firstLine="372"/>
      </w:pPr>
      <w:r>
        <w:rPr>
          <w:rFonts w:hint="eastAsia"/>
        </w:rPr>
        <w:t>由于</w:t>
      </w:r>
      <w:r w:rsidR="00402DC1">
        <w:rPr>
          <w:rFonts w:hint="eastAsia"/>
        </w:rPr>
        <w:t>人工生成变异体</w:t>
      </w:r>
      <w:r w:rsidR="007A2413">
        <w:rPr>
          <w:rFonts w:hint="eastAsia"/>
        </w:rPr>
        <w:t>耗费</w:t>
      </w:r>
      <w:r w:rsidR="00402DC1">
        <w:rPr>
          <w:rFonts w:hint="eastAsia"/>
        </w:rPr>
        <w:t>耗力</w:t>
      </w:r>
      <w:r w:rsidR="001C5649">
        <w:rPr>
          <w:rFonts w:hint="eastAsia"/>
        </w:rPr>
        <w:t>、</w:t>
      </w:r>
      <w:r w:rsidR="00402DC1">
        <w:rPr>
          <w:rFonts w:hint="eastAsia"/>
        </w:rPr>
        <w:t>易于出错</w:t>
      </w:r>
      <w:r w:rsidR="003D0023">
        <w:rPr>
          <w:rFonts w:hint="eastAsia"/>
        </w:rPr>
        <w:t>,</w:t>
      </w:r>
      <w:r w:rsidR="00D220D7">
        <w:rPr>
          <w:rFonts w:hint="eastAsia"/>
        </w:rPr>
        <w:t>针对不同编程语言</w:t>
      </w:r>
      <w:r w:rsidR="00402DC1">
        <w:rPr>
          <w:rFonts w:hint="eastAsia"/>
        </w:rPr>
        <w:t>,</w:t>
      </w:r>
      <w:r w:rsidR="00402DC1">
        <w:rPr>
          <w:rFonts w:hint="eastAsia"/>
        </w:rPr>
        <w:t>人们开发出相应的</w:t>
      </w:r>
      <w:r w:rsidR="007D44B1">
        <w:rPr>
          <w:rFonts w:hint="eastAsia"/>
        </w:rPr>
        <w:t>变异测试</w:t>
      </w:r>
      <w:r w:rsidR="00402DC1">
        <w:rPr>
          <w:rFonts w:hint="eastAsia"/>
        </w:rPr>
        <w:t>支持</w:t>
      </w:r>
      <w:r w:rsidR="007D44B1">
        <w:rPr>
          <w:rFonts w:hint="eastAsia"/>
        </w:rPr>
        <w:t>工具</w:t>
      </w:r>
      <w:r w:rsidR="007D21A7">
        <w:rPr>
          <w:rFonts w:hint="eastAsia"/>
          <w:vertAlign w:val="superscript"/>
        </w:rPr>
        <w:t>[</w:t>
      </w:r>
      <w:r w:rsidR="00DA7012">
        <w:rPr>
          <w:rFonts w:hint="eastAsia"/>
          <w:vertAlign w:val="superscript"/>
        </w:rPr>
        <w:t>3</w:t>
      </w:r>
      <w:r w:rsidR="00AA54A4">
        <w:rPr>
          <w:rFonts w:hint="eastAsia"/>
          <w:vertAlign w:val="superscript"/>
        </w:rPr>
        <w:t>4</w:t>
      </w:r>
      <w:r w:rsidR="007D21A7">
        <w:rPr>
          <w:rFonts w:hint="eastAsia"/>
          <w:vertAlign w:val="superscript"/>
        </w:rPr>
        <w:t>]</w:t>
      </w:r>
      <w:r w:rsidR="007D21A7">
        <w:rPr>
          <w:rFonts w:hint="eastAsia"/>
        </w:rPr>
        <w:t>.</w:t>
      </w:r>
      <w:r>
        <w:rPr>
          <w:rFonts w:hint="eastAsia"/>
        </w:rPr>
        <w:t xml:space="preserve"> </w:t>
      </w:r>
      <w:r>
        <w:rPr>
          <w:rFonts w:hint="eastAsia"/>
        </w:rPr>
        <w:t>在已有的面向</w:t>
      </w:r>
      <w:r>
        <w:rPr>
          <w:rFonts w:hint="eastAsia"/>
        </w:rPr>
        <w:t>Java</w:t>
      </w:r>
      <w:r>
        <w:rPr>
          <w:rFonts w:hint="eastAsia"/>
        </w:rPr>
        <w:t>语言的变异测试支持工具中</w:t>
      </w:r>
      <w:r>
        <w:rPr>
          <w:rFonts w:hint="eastAsia"/>
          <w:vertAlign w:val="superscript"/>
        </w:rPr>
        <w:t>[5,6,7,8]</w:t>
      </w:r>
      <w:r>
        <w:rPr>
          <w:rFonts w:hint="eastAsia"/>
        </w:rPr>
        <w:t>,</w:t>
      </w:r>
      <w:proofErr w:type="spellStart"/>
      <w:r w:rsidR="00B36D94">
        <w:rPr>
          <w:rFonts w:hint="eastAsia"/>
        </w:rPr>
        <w:t>MuJava</w:t>
      </w:r>
      <w:proofErr w:type="spellEnd"/>
      <w:r w:rsidR="007A2413">
        <w:rPr>
          <w:rFonts w:hint="eastAsia"/>
        </w:rPr>
        <w:t>实现了</w:t>
      </w:r>
      <w:r w:rsidR="00880FAB">
        <w:rPr>
          <w:rFonts w:hint="eastAsia"/>
        </w:rPr>
        <w:t>传统的</w:t>
      </w:r>
      <w:r w:rsidR="007A2413">
        <w:rPr>
          <w:rFonts w:hint="eastAsia"/>
        </w:rPr>
        <w:t>方法</w:t>
      </w:r>
      <w:r w:rsidR="0024421B">
        <w:rPr>
          <w:rFonts w:hint="eastAsia"/>
        </w:rPr>
        <w:t>层次和类层次</w:t>
      </w:r>
      <w:r w:rsidR="007A2413">
        <w:rPr>
          <w:rFonts w:hint="eastAsia"/>
        </w:rPr>
        <w:t>的变异算子</w:t>
      </w:r>
      <w:r w:rsidR="00DA7012">
        <w:rPr>
          <w:rFonts w:hint="eastAsia"/>
          <w:vertAlign w:val="superscript"/>
        </w:rPr>
        <w:t>[5,3</w:t>
      </w:r>
      <w:r w:rsidR="00AA54A4">
        <w:rPr>
          <w:rFonts w:hint="eastAsia"/>
          <w:vertAlign w:val="superscript"/>
        </w:rPr>
        <w:t>5</w:t>
      </w:r>
      <w:r w:rsidR="00E27929">
        <w:rPr>
          <w:rFonts w:hint="eastAsia"/>
          <w:vertAlign w:val="superscript"/>
        </w:rPr>
        <w:t>]</w:t>
      </w:r>
      <w:r w:rsidR="007A2413">
        <w:rPr>
          <w:rFonts w:hint="eastAsia"/>
        </w:rPr>
        <w:t>,</w:t>
      </w:r>
      <w:r w:rsidR="00402DC1">
        <w:rPr>
          <w:rFonts w:hint="eastAsia"/>
        </w:rPr>
        <w:t>但</w:t>
      </w:r>
      <w:r w:rsidR="00200620">
        <w:rPr>
          <w:rFonts w:hint="eastAsia"/>
        </w:rPr>
        <w:t>并不支持并发变异体</w:t>
      </w:r>
      <w:r w:rsidR="007A2413">
        <w:rPr>
          <w:rFonts w:hint="eastAsia"/>
        </w:rPr>
        <w:t>的生成</w:t>
      </w:r>
      <w:r w:rsidR="007A2413">
        <w:rPr>
          <w:rFonts w:hint="eastAsia"/>
        </w:rPr>
        <w:t>.</w:t>
      </w:r>
      <w:r w:rsidR="000A104A" w:rsidRPr="000A104A">
        <w:rPr>
          <w:rFonts w:hint="eastAsia"/>
        </w:rPr>
        <w:t xml:space="preserve"> </w:t>
      </w:r>
      <w:r w:rsidR="000A104A">
        <w:rPr>
          <w:rFonts w:hint="eastAsia"/>
        </w:rPr>
        <w:t>Kim</w:t>
      </w:r>
      <w:r w:rsidR="000A104A">
        <w:rPr>
          <w:rFonts w:hint="eastAsia"/>
        </w:rPr>
        <w:t>等人通过扩展</w:t>
      </w:r>
      <w:proofErr w:type="spellStart"/>
      <w:r w:rsidR="000A104A">
        <w:rPr>
          <w:rFonts w:hint="eastAsia"/>
        </w:rPr>
        <w:t>MuJava</w:t>
      </w:r>
      <w:proofErr w:type="spellEnd"/>
      <w:r w:rsidR="000A104A">
        <w:rPr>
          <w:rFonts w:hint="eastAsia"/>
        </w:rPr>
        <w:t>实现了所提的弱变异与强变异结合的方法</w:t>
      </w:r>
      <w:r w:rsidR="000A104A">
        <w:rPr>
          <w:rFonts w:hint="eastAsia"/>
          <w:vertAlign w:val="superscript"/>
        </w:rPr>
        <w:t>[16]</w:t>
      </w:r>
      <w:r w:rsidR="000A104A">
        <w:rPr>
          <w:rFonts w:hint="eastAsia"/>
        </w:rPr>
        <w:t>.</w:t>
      </w:r>
      <w:r w:rsidR="000A104A">
        <w:t xml:space="preserve"> </w:t>
      </w:r>
      <w:proofErr w:type="spellStart"/>
      <w:r w:rsidR="000A104A">
        <w:t>J</w:t>
      </w:r>
      <w:r w:rsidR="007A2413">
        <w:rPr>
          <w:rFonts w:hint="eastAsia"/>
        </w:rPr>
        <w:t>avalance</w:t>
      </w:r>
      <w:proofErr w:type="spellEnd"/>
      <w:r w:rsidR="007A2413">
        <w:rPr>
          <w:rFonts w:hint="eastAsia"/>
        </w:rPr>
        <w:t>为</w:t>
      </w:r>
      <w:r w:rsidR="007A2413">
        <w:rPr>
          <w:rFonts w:hint="eastAsia"/>
        </w:rPr>
        <w:t>Java</w:t>
      </w:r>
      <w:r w:rsidR="007A2413">
        <w:rPr>
          <w:rFonts w:hint="eastAsia"/>
        </w:rPr>
        <w:t>程序提供了开源的变异测试框架</w:t>
      </w:r>
      <w:r w:rsidR="007A2413">
        <w:rPr>
          <w:rFonts w:hint="eastAsia"/>
        </w:rPr>
        <w:t>,</w:t>
      </w:r>
      <w:r w:rsidR="00402DC1">
        <w:rPr>
          <w:rFonts w:hint="eastAsia"/>
        </w:rPr>
        <w:t>但</w:t>
      </w:r>
      <w:r w:rsidR="00200620">
        <w:rPr>
          <w:rFonts w:hint="eastAsia"/>
        </w:rPr>
        <w:t>不支持并发变异体</w:t>
      </w:r>
      <w:r w:rsidR="007A2413">
        <w:rPr>
          <w:rFonts w:hint="eastAsia"/>
        </w:rPr>
        <w:t>的生成</w:t>
      </w:r>
      <w:r w:rsidR="007A2413">
        <w:rPr>
          <w:rFonts w:hint="eastAsia"/>
        </w:rPr>
        <w:t>.</w:t>
      </w:r>
      <w:r w:rsidR="003D0023">
        <w:rPr>
          <w:rFonts w:hint="eastAsia"/>
        </w:rPr>
        <w:t xml:space="preserve"> </w:t>
      </w:r>
      <w:r w:rsidR="00994E8A">
        <w:rPr>
          <w:rFonts w:hint="eastAsia"/>
        </w:rPr>
        <w:t>Jumble</w:t>
      </w:r>
      <w:r w:rsidR="00E579C8">
        <w:rPr>
          <w:rFonts w:hint="eastAsia"/>
          <w:vertAlign w:val="superscript"/>
        </w:rPr>
        <w:t>[7]</w:t>
      </w:r>
      <w:r w:rsidR="00994E8A">
        <w:rPr>
          <w:rFonts w:hint="eastAsia"/>
        </w:rPr>
        <w:t>是一个</w:t>
      </w:r>
      <w:r w:rsidR="00402DC1">
        <w:rPr>
          <w:rFonts w:hint="eastAsia"/>
        </w:rPr>
        <w:t>面向</w:t>
      </w:r>
      <w:r w:rsidR="00994E8A">
        <w:rPr>
          <w:rFonts w:hint="eastAsia"/>
        </w:rPr>
        <w:t>Java</w:t>
      </w:r>
      <w:r w:rsidR="00994E8A">
        <w:rPr>
          <w:rFonts w:hint="eastAsia"/>
        </w:rPr>
        <w:t>程序字节码的</w:t>
      </w:r>
      <w:r w:rsidR="00402DC1">
        <w:rPr>
          <w:rFonts w:hint="eastAsia"/>
        </w:rPr>
        <w:t>变异</w:t>
      </w:r>
      <w:r w:rsidR="00994E8A">
        <w:rPr>
          <w:rFonts w:hint="eastAsia"/>
        </w:rPr>
        <w:t>工具</w:t>
      </w:r>
      <w:r w:rsidR="00994E8A">
        <w:rPr>
          <w:rFonts w:hint="eastAsia"/>
        </w:rPr>
        <w:t>,</w:t>
      </w:r>
      <w:r w:rsidR="00994E8A">
        <w:rPr>
          <w:rFonts w:hint="eastAsia"/>
        </w:rPr>
        <w:t>提供</w:t>
      </w:r>
      <w:r w:rsidR="00825D8E">
        <w:rPr>
          <w:rFonts w:hint="eastAsia"/>
        </w:rPr>
        <w:t>了</w:t>
      </w:r>
      <w:r w:rsidR="0024421B">
        <w:rPr>
          <w:rFonts w:hint="eastAsia"/>
        </w:rPr>
        <w:t>方法层次</w:t>
      </w:r>
      <w:r w:rsidR="00994E8A">
        <w:rPr>
          <w:rFonts w:hint="eastAsia"/>
        </w:rPr>
        <w:t>的变异</w:t>
      </w:r>
      <w:r w:rsidR="00402DC1">
        <w:rPr>
          <w:rFonts w:hint="eastAsia"/>
        </w:rPr>
        <w:t>算子</w:t>
      </w:r>
      <w:r w:rsidR="00825D8E">
        <w:rPr>
          <w:rFonts w:hint="eastAsia"/>
        </w:rPr>
        <w:t>,</w:t>
      </w:r>
      <w:r w:rsidR="00825D8E">
        <w:rPr>
          <w:rFonts w:hint="eastAsia"/>
        </w:rPr>
        <w:t>并支持多线程程序</w:t>
      </w:r>
      <w:r>
        <w:rPr>
          <w:rFonts w:hint="eastAsia"/>
        </w:rPr>
        <w:t>的运行</w:t>
      </w:r>
      <w:r w:rsidR="00994E8A">
        <w:rPr>
          <w:rFonts w:hint="eastAsia"/>
        </w:rPr>
        <w:t>.</w:t>
      </w:r>
      <w:r>
        <w:rPr>
          <w:rFonts w:hint="eastAsia"/>
        </w:rPr>
        <w:t>近年来</w:t>
      </w:r>
      <w:r>
        <w:rPr>
          <w:rFonts w:hint="eastAsia"/>
        </w:rPr>
        <w:t>,</w:t>
      </w:r>
      <w:r>
        <w:rPr>
          <w:rFonts w:hint="eastAsia"/>
        </w:rPr>
        <w:t>人们开发出一些</w:t>
      </w:r>
      <w:r w:rsidR="00DE1EB3">
        <w:rPr>
          <w:rFonts w:hint="eastAsia"/>
        </w:rPr>
        <w:t>面向并发程序的变异</w:t>
      </w:r>
      <w:r>
        <w:rPr>
          <w:rFonts w:hint="eastAsia"/>
        </w:rPr>
        <w:t>支持</w:t>
      </w:r>
      <w:r w:rsidR="00DE1EB3">
        <w:rPr>
          <w:rFonts w:hint="eastAsia"/>
        </w:rPr>
        <w:t>工具</w:t>
      </w:r>
      <w:r w:rsidR="00DA7012">
        <w:rPr>
          <w:rFonts w:hint="eastAsia"/>
          <w:vertAlign w:val="superscript"/>
        </w:rPr>
        <w:t>[9,23,</w:t>
      </w:r>
      <w:r w:rsidR="006C5979">
        <w:rPr>
          <w:rFonts w:hint="eastAsia"/>
          <w:vertAlign w:val="superscript"/>
        </w:rPr>
        <w:t>4</w:t>
      </w:r>
      <w:r w:rsidR="003957B2">
        <w:rPr>
          <w:rFonts w:hint="eastAsia"/>
          <w:vertAlign w:val="superscript"/>
        </w:rPr>
        <w:t>2</w:t>
      </w:r>
      <w:r w:rsidR="00DE1EB3">
        <w:rPr>
          <w:rFonts w:hint="eastAsia"/>
          <w:vertAlign w:val="superscript"/>
        </w:rPr>
        <w:t>]</w:t>
      </w:r>
      <w:r w:rsidR="00ED6198">
        <w:t>.</w:t>
      </w:r>
      <w:r>
        <w:rPr>
          <w:rFonts w:hint="eastAsia"/>
        </w:rPr>
        <w:t>其中</w:t>
      </w:r>
      <w:r w:rsidR="00DA7012">
        <w:rPr>
          <w:rFonts w:hint="eastAsia"/>
        </w:rPr>
        <w:t>Para</w:t>
      </w:r>
      <w:r w:rsidR="00DA7012">
        <w:t>µ</w:t>
      </w:r>
      <w:r w:rsidR="00DA7012">
        <w:rPr>
          <w:rFonts w:hint="eastAsia"/>
          <w:vertAlign w:val="superscript"/>
        </w:rPr>
        <w:t>[9]</w:t>
      </w:r>
      <w:r w:rsidR="00DA7012">
        <w:rPr>
          <w:rFonts w:hint="eastAsia"/>
        </w:rPr>
        <w:t>是一个支持并发变异体生成的工具</w:t>
      </w:r>
      <w:r w:rsidR="00DA7012">
        <w:rPr>
          <w:rFonts w:hint="eastAsia"/>
        </w:rPr>
        <w:t>,</w:t>
      </w:r>
      <w:r w:rsidR="00DA7012">
        <w:rPr>
          <w:rFonts w:hint="eastAsia"/>
        </w:rPr>
        <w:t>仅实现了</w:t>
      </w:r>
      <w:r w:rsidR="00DA7012">
        <w:rPr>
          <w:rFonts w:hint="eastAsia"/>
        </w:rPr>
        <w:t>2</w:t>
      </w:r>
      <w:r w:rsidR="00DA7012">
        <w:rPr>
          <w:rFonts w:hint="eastAsia"/>
        </w:rPr>
        <w:t>个类级别变异算子和</w:t>
      </w:r>
      <w:r w:rsidR="00DA7012">
        <w:rPr>
          <w:rFonts w:hint="eastAsia"/>
        </w:rPr>
        <w:t>3</w:t>
      </w:r>
      <w:r w:rsidR="00DA7012">
        <w:rPr>
          <w:rFonts w:hint="eastAsia"/>
        </w:rPr>
        <w:t>个并发变异算子</w:t>
      </w:r>
      <w:r w:rsidR="00DA7012">
        <w:rPr>
          <w:rFonts w:hint="eastAsia"/>
        </w:rPr>
        <w:t>.</w:t>
      </w:r>
      <w:r w:rsidR="003D0023">
        <w:rPr>
          <w:rFonts w:hint="eastAsia"/>
        </w:rPr>
        <w:t xml:space="preserve"> </w:t>
      </w:r>
      <w:proofErr w:type="spellStart"/>
      <w:r w:rsidR="00DE1EB3">
        <w:rPr>
          <w:rFonts w:hint="eastAsia"/>
        </w:rPr>
        <w:t>MutMut</w:t>
      </w:r>
      <w:proofErr w:type="spellEnd"/>
      <w:r w:rsidR="00CC0AD7">
        <w:rPr>
          <w:rFonts w:hint="eastAsia"/>
          <w:vertAlign w:val="superscript"/>
        </w:rPr>
        <w:t>[23</w:t>
      </w:r>
      <w:r w:rsidR="00DE1EB3">
        <w:rPr>
          <w:rFonts w:hint="eastAsia"/>
          <w:vertAlign w:val="superscript"/>
        </w:rPr>
        <w:t>]</w:t>
      </w:r>
      <w:r>
        <w:rPr>
          <w:rFonts w:hint="eastAsia"/>
        </w:rPr>
        <w:t>是一个面向并发程序的优化变异执行</w:t>
      </w:r>
      <w:r w:rsidR="00DE1EB3">
        <w:rPr>
          <w:rFonts w:hint="eastAsia"/>
        </w:rPr>
        <w:t>工具</w:t>
      </w:r>
      <w:r w:rsidR="005C4421">
        <w:rPr>
          <w:rFonts w:hint="eastAsia"/>
        </w:rPr>
        <w:t>,</w:t>
      </w:r>
      <w:r>
        <w:rPr>
          <w:rFonts w:hint="eastAsia"/>
        </w:rPr>
        <w:t>可以节省高达</w:t>
      </w:r>
      <w:r>
        <w:rPr>
          <w:rFonts w:hint="eastAsia"/>
        </w:rPr>
        <w:t>77%</w:t>
      </w:r>
      <w:r>
        <w:rPr>
          <w:rFonts w:hint="eastAsia"/>
        </w:rPr>
        <w:t>的</w:t>
      </w:r>
      <w:r w:rsidR="005C4421">
        <w:rPr>
          <w:rFonts w:hint="eastAsia"/>
        </w:rPr>
        <w:t>变异测试</w:t>
      </w:r>
      <w:r>
        <w:rPr>
          <w:rFonts w:hint="eastAsia"/>
        </w:rPr>
        <w:t>时间</w:t>
      </w:r>
      <w:r w:rsidR="005C4421">
        <w:rPr>
          <w:rFonts w:hint="eastAsia"/>
        </w:rPr>
        <w:t>,</w:t>
      </w:r>
      <w:r w:rsidR="005C4421">
        <w:rPr>
          <w:rFonts w:hint="eastAsia"/>
        </w:rPr>
        <w:t>但</w:t>
      </w:r>
      <w:proofErr w:type="spellStart"/>
      <w:r w:rsidR="005C4421">
        <w:rPr>
          <w:rFonts w:hint="eastAsia"/>
        </w:rPr>
        <w:t>MutMut</w:t>
      </w:r>
      <w:proofErr w:type="spellEnd"/>
      <w:r w:rsidR="005C4421">
        <w:rPr>
          <w:rFonts w:hint="eastAsia"/>
        </w:rPr>
        <w:t>并</w:t>
      </w:r>
      <w:r w:rsidR="0024421B">
        <w:rPr>
          <w:rFonts w:hint="eastAsia"/>
        </w:rPr>
        <w:t>不</w:t>
      </w:r>
      <w:r>
        <w:rPr>
          <w:rFonts w:hint="eastAsia"/>
        </w:rPr>
        <w:t>支持</w:t>
      </w:r>
      <w:r w:rsidR="005C4421">
        <w:rPr>
          <w:rFonts w:hint="eastAsia"/>
        </w:rPr>
        <w:t>变异体生成</w:t>
      </w:r>
      <w:r w:rsidR="005C4421">
        <w:rPr>
          <w:rFonts w:hint="eastAsia"/>
        </w:rPr>
        <w:t>.</w:t>
      </w:r>
      <w:r>
        <w:rPr>
          <w:rFonts w:hint="eastAsia"/>
        </w:rPr>
        <w:t xml:space="preserve"> </w:t>
      </w:r>
      <w:proofErr w:type="spellStart"/>
      <w:r w:rsidR="00784039">
        <w:rPr>
          <w:rFonts w:hint="eastAsia"/>
        </w:rPr>
        <w:t>Comutation</w:t>
      </w:r>
      <w:proofErr w:type="spellEnd"/>
      <w:r w:rsidR="00DA7012">
        <w:rPr>
          <w:rFonts w:hint="eastAsia"/>
          <w:vertAlign w:val="superscript"/>
        </w:rPr>
        <w:t>[10</w:t>
      </w:r>
      <w:r w:rsidR="00784039">
        <w:rPr>
          <w:rFonts w:hint="eastAsia"/>
          <w:vertAlign w:val="superscript"/>
        </w:rPr>
        <w:t>]</w:t>
      </w:r>
      <w:r w:rsidR="00CD293B">
        <w:rPr>
          <w:rFonts w:hint="eastAsia"/>
        </w:rPr>
        <w:t>实现了</w:t>
      </w:r>
      <w:r w:rsidR="00960D7B">
        <w:rPr>
          <w:rFonts w:hint="eastAsia"/>
        </w:rPr>
        <w:t>所</w:t>
      </w:r>
      <w:r>
        <w:rPr>
          <w:rFonts w:hint="eastAsia"/>
        </w:rPr>
        <w:t>面向</w:t>
      </w:r>
      <w:r>
        <w:rPr>
          <w:rFonts w:hint="eastAsia"/>
        </w:rPr>
        <w:t>Java</w:t>
      </w:r>
      <w:r>
        <w:rPr>
          <w:rFonts w:hint="eastAsia"/>
        </w:rPr>
        <w:t>程序的</w:t>
      </w:r>
      <w:r w:rsidR="00960D7B">
        <w:rPr>
          <w:rFonts w:hint="eastAsia"/>
        </w:rPr>
        <w:t>28</w:t>
      </w:r>
      <w:r w:rsidR="00960D7B">
        <w:rPr>
          <w:rFonts w:hint="eastAsia"/>
        </w:rPr>
        <w:t>种并发变异算子</w:t>
      </w:r>
      <w:r w:rsidR="00960D7B">
        <w:rPr>
          <w:rFonts w:hint="eastAsia"/>
        </w:rPr>
        <w:t>,</w:t>
      </w:r>
      <w:r w:rsidR="0024421B">
        <w:rPr>
          <w:rFonts w:hint="eastAsia"/>
        </w:rPr>
        <w:t>但</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D50278" w:rsidRPr="00B504EC" w:rsidRDefault="00ED6198" w:rsidP="00D50278">
      <w:pPr>
        <w:pStyle w:val="a0"/>
        <w:ind w:firstLine="372"/>
      </w:pPr>
      <w:r w:rsidRPr="000A104A">
        <w:rPr>
          <w:rFonts w:hint="eastAsia"/>
        </w:rPr>
        <w:t>课题组前期工作研究了</w:t>
      </w:r>
      <w:r w:rsidR="000A104A" w:rsidRPr="000A104A">
        <w:rPr>
          <w:rFonts w:hint="eastAsia"/>
        </w:rPr>
        <w:t>多种变异测试优化技术与支持工具</w:t>
      </w:r>
      <w:r w:rsidR="00E579C8">
        <w:rPr>
          <w:rFonts w:hint="eastAsia"/>
          <w:vertAlign w:val="superscript"/>
        </w:rPr>
        <w:t>[14,15</w:t>
      </w:r>
      <w:r w:rsidR="003D0023">
        <w:rPr>
          <w:rFonts w:hint="eastAsia"/>
          <w:vertAlign w:val="superscript"/>
        </w:rPr>
        <w:t>,4</w:t>
      </w:r>
      <w:r w:rsidR="003957B2">
        <w:rPr>
          <w:rFonts w:hint="eastAsia"/>
          <w:vertAlign w:val="superscript"/>
        </w:rPr>
        <w:t>3</w:t>
      </w:r>
      <w:r w:rsidR="00E36F6E">
        <w:rPr>
          <w:vertAlign w:val="superscript"/>
        </w:rPr>
        <w:t>-4</w:t>
      </w:r>
      <w:r w:rsidR="003957B2">
        <w:rPr>
          <w:rFonts w:hint="eastAsia"/>
          <w:vertAlign w:val="superscript"/>
        </w:rPr>
        <w:t>7</w:t>
      </w:r>
      <w:r w:rsidR="00E579C8">
        <w:rPr>
          <w:rFonts w:hint="eastAsia"/>
          <w:vertAlign w:val="superscript"/>
        </w:rPr>
        <w:t>]</w:t>
      </w:r>
      <w:r w:rsidR="000A104A">
        <w:rPr>
          <w:rFonts w:hint="eastAsia"/>
        </w:rPr>
        <w:t>.</w:t>
      </w:r>
      <w:r w:rsidR="00006327">
        <w:rPr>
          <w:rFonts w:hint="eastAsia"/>
        </w:rPr>
        <w:t>针对</w:t>
      </w:r>
      <w:r w:rsidR="00B504EC">
        <w:rPr>
          <w:rFonts w:hint="eastAsia"/>
        </w:rPr>
        <w:t>真实</w:t>
      </w:r>
      <w:r w:rsidR="00C37DDF">
        <w:rPr>
          <w:rFonts w:hint="eastAsia"/>
        </w:rPr>
        <w:t>软件</w:t>
      </w:r>
      <w:r w:rsidR="000A104A">
        <w:rPr>
          <w:rFonts w:hint="eastAsia"/>
        </w:rPr>
        <w:t>故障</w:t>
      </w:r>
      <w:r w:rsidR="00006327">
        <w:rPr>
          <w:rFonts w:hint="eastAsia"/>
        </w:rPr>
        <w:t>的</w:t>
      </w:r>
      <w:r w:rsidR="00C37DDF">
        <w:rPr>
          <w:rFonts w:hint="eastAsia"/>
        </w:rPr>
        <w:t>“</w:t>
      </w:r>
      <w:r w:rsidR="000A104A">
        <w:rPr>
          <w:rFonts w:hint="eastAsia"/>
        </w:rPr>
        <w:t>群束</w:t>
      </w:r>
      <w:r w:rsidR="00C37DDF">
        <w:rPr>
          <w:rFonts w:hint="eastAsia"/>
        </w:rPr>
        <w:t>”</w:t>
      </w:r>
      <w:r w:rsidR="000A104A">
        <w:rPr>
          <w:rFonts w:hint="eastAsia"/>
        </w:rPr>
        <w:t>特征</w:t>
      </w:r>
      <w:r w:rsidR="000A104A">
        <w:rPr>
          <w:rFonts w:hint="eastAsia"/>
        </w:rPr>
        <w:t>,</w:t>
      </w:r>
      <w:r w:rsidR="000A104A">
        <w:rPr>
          <w:rFonts w:hint="eastAsia"/>
        </w:rPr>
        <w:t>提出了</w:t>
      </w:r>
      <w:r w:rsidR="00006327">
        <w:rPr>
          <w:rFonts w:hint="eastAsia"/>
        </w:rPr>
        <w:t>一种</w:t>
      </w:r>
      <w:r w:rsidR="000A104A">
        <w:rPr>
          <w:rFonts w:hint="eastAsia"/>
        </w:rPr>
        <w:t>分布感知的变异测试技术</w:t>
      </w:r>
      <w:r w:rsidR="000A104A">
        <w:rPr>
          <w:rFonts w:hint="eastAsia"/>
          <w:vertAlign w:val="superscript"/>
        </w:rPr>
        <w:t>[14]</w:t>
      </w:r>
      <w:r w:rsidR="000A104A">
        <w:rPr>
          <w:rFonts w:hint="eastAsia"/>
        </w:rPr>
        <w:t>,</w:t>
      </w:r>
      <w:r w:rsidR="000A104A">
        <w:rPr>
          <w:rFonts w:hint="eastAsia"/>
        </w:rPr>
        <w:t>在扩展</w:t>
      </w:r>
      <w:proofErr w:type="spellStart"/>
      <w:r w:rsidR="00D50278">
        <w:rPr>
          <w:rFonts w:hint="eastAsia"/>
        </w:rPr>
        <w:t>MuJava</w:t>
      </w:r>
      <w:proofErr w:type="spellEnd"/>
      <w:r w:rsidR="000A104A">
        <w:rPr>
          <w:rFonts w:hint="eastAsia"/>
        </w:rPr>
        <w:t>的基础上开发了</w:t>
      </w:r>
      <w:r w:rsidR="00D50278">
        <w:rPr>
          <w:rFonts w:hint="eastAsia"/>
        </w:rPr>
        <w:t>支持非均匀分布的变异生成系统</w:t>
      </w:r>
      <w:proofErr w:type="spellStart"/>
      <w:r w:rsidR="00D50278">
        <w:rPr>
          <w:rFonts w:hint="eastAsia"/>
        </w:rPr>
        <w:t>MuJavaX</w:t>
      </w:r>
      <w:proofErr w:type="spellEnd"/>
      <w:r w:rsidR="00D50278">
        <w:rPr>
          <w:rFonts w:hint="eastAsia"/>
          <w:vertAlign w:val="superscript"/>
        </w:rPr>
        <w:t>[15]</w:t>
      </w:r>
      <w:r w:rsidR="00D50278">
        <w:rPr>
          <w:rFonts w:hint="eastAsia"/>
        </w:rPr>
        <w:t>.</w:t>
      </w:r>
      <w:r w:rsidR="00006327">
        <w:rPr>
          <w:rFonts w:hint="eastAsia"/>
        </w:rPr>
        <w:t>利用程序的结构信息</w:t>
      </w:r>
      <w:r w:rsidR="00006327">
        <w:rPr>
          <w:rFonts w:hint="eastAsia"/>
        </w:rPr>
        <w:t>,</w:t>
      </w:r>
      <w:r w:rsidR="00006327">
        <w:rPr>
          <w:rFonts w:hint="eastAsia"/>
        </w:rPr>
        <w:t>提出了一种路径感知的变异体精简方法</w:t>
      </w:r>
      <w:r w:rsidR="00E579C8">
        <w:rPr>
          <w:rFonts w:hint="eastAsia"/>
          <w:vertAlign w:val="superscript"/>
        </w:rPr>
        <w:t>[4</w:t>
      </w:r>
      <w:r w:rsidR="003957B2">
        <w:rPr>
          <w:rFonts w:hint="eastAsia"/>
          <w:vertAlign w:val="superscript"/>
        </w:rPr>
        <w:t>3</w:t>
      </w:r>
      <w:r w:rsidR="00E579C8">
        <w:rPr>
          <w:rFonts w:hint="eastAsia"/>
          <w:vertAlign w:val="superscript"/>
        </w:rPr>
        <w:t>]</w:t>
      </w:r>
      <w:r w:rsidR="00006327">
        <w:t>.</w:t>
      </w:r>
      <w:r w:rsidR="00006327">
        <w:rPr>
          <w:rFonts w:hint="eastAsia"/>
        </w:rPr>
        <w:t>提出了冗余变异体的概念</w:t>
      </w:r>
      <w:r w:rsidR="00006327">
        <w:rPr>
          <w:rFonts w:hint="eastAsia"/>
        </w:rPr>
        <w:t>,</w:t>
      </w:r>
      <w:r w:rsidR="00006327">
        <w:rPr>
          <w:rFonts w:hint="eastAsia"/>
        </w:rPr>
        <w:t>开发了一种基于数据流分析的</w:t>
      </w:r>
      <w:r w:rsidR="00B504EC">
        <w:rPr>
          <w:rFonts w:hint="eastAsia"/>
        </w:rPr>
        <w:t>冗余变异体</w:t>
      </w:r>
      <w:r w:rsidR="00006327">
        <w:rPr>
          <w:rFonts w:hint="eastAsia"/>
        </w:rPr>
        <w:t>识别方法</w:t>
      </w:r>
      <w:r w:rsidR="004A706B" w:rsidRPr="004A706B">
        <w:rPr>
          <w:rFonts w:hint="eastAsia"/>
          <w:vertAlign w:val="superscript"/>
        </w:rPr>
        <w:t>[</w:t>
      </w:r>
      <w:r w:rsidR="004A706B" w:rsidRPr="004A706B">
        <w:rPr>
          <w:vertAlign w:val="superscript"/>
        </w:rPr>
        <w:t>4</w:t>
      </w:r>
      <w:r w:rsidR="003957B2">
        <w:rPr>
          <w:rFonts w:hint="eastAsia"/>
          <w:vertAlign w:val="superscript"/>
        </w:rPr>
        <w:t>4</w:t>
      </w:r>
      <w:r w:rsidR="004A706B" w:rsidRPr="004A706B">
        <w:rPr>
          <w:vertAlign w:val="superscript"/>
        </w:rPr>
        <w:t>]</w:t>
      </w:r>
      <w:r w:rsidR="00006327">
        <w:rPr>
          <w:rFonts w:hint="eastAsia"/>
        </w:rPr>
        <w:t>.</w:t>
      </w:r>
      <w:r w:rsidR="00006327">
        <w:rPr>
          <w:rFonts w:hint="eastAsia"/>
        </w:rPr>
        <w:t>利用程序合成与并发机制等技术</w:t>
      </w:r>
      <w:r w:rsidR="00006327">
        <w:rPr>
          <w:rFonts w:hint="eastAsia"/>
        </w:rPr>
        <w:t>,</w:t>
      </w:r>
      <w:r w:rsidR="00006327">
        <w:rPr>
          <w:rFonts w:hint="eastAsia"/>
        </w:rPr>
        <w:t>开发了一种变异测试加速执行方法</w:t>
      </w:r>
      <w:r w:rsidR="00E579C8">
        <w:rPr>
          <w:rFonts w:hint="eastAsia"/>
          <w:vertAlign w:val="superscript"/>
        </w:rPr>
        <w:t>[4</w:t>
      </w:r>
      <w:r w:rsidR="003957B2">
        <w:rPr>
          <w:rFonts w:hint="eastAsia"/>
          <w:vertAlign w:val="superscript"/>
        </w:rPr>
        <w:t>5</w:t>
      </w:r>
      <w:r w:rsidR="00E579C8">
        <w:rPr>
          <w:rFonts w:hint="eastAsia"/>
          <w:vertAlign w:val="superscript"/>
        </w:rPr>
        <w:t>]</w:t>
      </w:r>
      <w:r w:rsidR="00006327">
        <w:t>.</w:t>
      </w:r>
      <w:r w:rsidR="00B504EC" w:rsidRPr="00B504EC">
        <w:rPr>
          <w:rFonts w:hint="eastAsia"/>
        </w:rPr>
        <w:t>针对新型服务组装程序</w:t>
      </w:r>
      <w:r w:rsidR="00006327">
        <w:rPr>
          <w:rFonts w:hint="eastAsia"/>
        </w:rPr>
        <w:t>,</w:t>
      </w:r>
      <w:r w:rsidR="00006327">
        <w:rPr>
          <w:rFonts w:hint="eastAsia"/>
        </w:rPr>
        <w:t>提出了面向</w:t>
      </w:r>
      <w:r w:rsidR="00006327">
        <w:rPr>
          <w:rFonts w:hint="eastAsia"/>
        </w:rPr>
        <w:t>BPEL</w:t>
      </w:r>
      <w:r w:rsidR="00006327">
        <w:rPr>
          <w:rFonts w:hint="eastAsia"/>
        </w:rPr>
        <w:t>的变异测试框架</w:t>
      </w:r>
      <w:r w:rsidR="00B504EC" w:rsidRPr="00B504EC">
        <w:rPr>
          <w:rFonts w:hint="eastAsia"/>
        </w:rPr>
        <w:t>与优化技术</w:t>
      </w:r>
      <w:r w:rsidR="00006327" w:rsidRPr="00E36F6E">
        <w:rPr>
          <w:rFonts w:hint="eastAsia"/>
          <w:vertAlign w:val="superscript"/>
        </w:rPr>
        <w:t>[</w:t>
      </w:r>
      <w:r w:rsidR="00E36F6E" w:rsidRPr="00E36F6E">
        <w:rPr>
          <w:vertAlign w:val="superscript"/>
        </w:rPr>
        <w:t>4</w:t>
      </w:r>
      <w:r w:rsidR="003957B2">
        <w:rPr>
          <w:rFonts w:hint="eastAsia"/>
          <w:vertAlign w:val="superscript"/>
        </w:rPr>
        <w:t>6,</w:t>
      </w:r>
      <w:r w:rsidR="00E36F6E" w:rsidRPr="00E36F6E">
        <w:rPr>
          <w:vertAlign w:val="superscript"/>
        </w:rPr>
        <w:t>4</w:t>
      </w:r>
      <w:r w:rsidR="003957B2">
        <w:rPr>
          <w:rFonts w:hint="eastAsia"/>
          <w:vertAlign w:val="superscript"/>
        </w:rPr>
        <w:t>7</w:t>
      </w:r>
      <w:r w:rsidR="00006327" w:rsidRPr="00E36F6E">
        <w:rPr>
          <w:vertAlign w:val="superscript"/>
        </w:rPr>
        <w:t>]</w:t>
      </w:r>
      <w:r w:rsidR="00006327">
        <w:t>.</w:t>
      </w:r>
      <w:r w:rsidR="00FD49D9">
        <w:rPr>
          <w:rFonts w:hint="eastAsia"/>
        </w:rPr>
        <w:t>基于上述研究积累</w:t>
      </w:r>
      <w:r w:rsidR="00FD49D9">
        <w:rPr>
          <w:rFonts w:hint="eastAsia"/>
        </w:rPr>
        <w:t>,</w:t>
      </w:r>
      <w:r w:rsidR="00B504EC" w:rsidRPr="00B504EC">
        <w:rPr>
          <w:rFonts w:hint="eastAsia"/>
        </w:rPr>
        <w:t>本文研究</w:t>
      </w:r>
      <w:r w:rsidR="00006327">
        <w:rPr>
          <w:rFonts w:hint="eastAsia"/>
        </w:rPr>
        <w:t>面向</w:t>
      </w:r>
      <w:r w:rsidR="00B504EC" w:rsidRPr="00B504EC">
        <w:rPr>
          <w:rFonts w:hint="eastAsia"/>
        </w:rPr>
        <w:t>并发程序的变异测试技术</w:t>
      </w:r>
      <w:r w:rsidR="00006327">
        <w:rPr>
          <w:rFonts w:hint="eastAsia"/>
        </w:rPr>
        <w:t>,</w:t>
      </w:r>
      <w:r w:rsidR="00B504EC" w:rsidRPr="00B504EC">
        <w:rPr>
          <w:rFonts w:hint="eastAsia"/>
        </w:rPr>
        <w:t>开发相应的支持系统</w:t>
      </w:r>
      <w:r w:rsidR="00006327">
        <w:rPr>
          <w:rFonts w:hint="eastAsia"/>
        </w:rPr>
        <w:t>.</w:t>
      </w:r>
    </w:p>
    <w:p w:rsidR="004F2004" w:rsidRDefault="000B6AC4" w:rsidP="000B6AC4">
      <w:pPr>
        <w:pStyle w:val="1"/>
      </w:pPr>
      <w:r>
        <w:rPr>
          <w:rFonts w:hint="eastAsia"/>
        </w:rPr>
        <w:t>总结</w:t>
      </w:r>
    </w:p>
    <w:p w:rsidR="004F2004" w:rsidRDefault="004F2004" w:rsidP="00B504EC">
      <w:pPr>
        <w:pStyle w:val="a0"/>
        <w:ind w:left="18" w:firstLine="372"/>
      </w:pPr>
      <w:r>
        <w:rPr>
          <w:rFonts w:hint="eastAsia"/>
        </w:rPr>
        <w:t>由于缺少面向</w:t>
      </w:r>
      <w:r>
        <w:rPr>
          <w:rFonts w:hint="eastAsia"/>
        </w:rPr>
        <w:t>Java</w:t>
      </w:r>
      <w:r w:rsidR="001D2BAA">
        <w:rPr>
          <w:rFonts w:hint="eastAsia"/>
        </w:rPr>
        <w:t>程序的开源并发变异测试工具</w:t>
      </w:r>
      <w:r w:rsidR="001D2BAA">
        <w:rPr>
          <w:rFonts w:hint="eastAsia"/>
        </w:rPr>
        <w:t>,</w:t>
      </w:r>
      <w:r w:rsidR="00B504EC">
        <w:rPr>
          <w:rFonts w:hint="eastAsia"/>
        </w:rPr>
        <w:t>人们</w:t>
      </w:r>
      <w:r w:rsidR="001D2BAA">
        <w:rPr>
          <w:rFonts w:hint="eastAsia"/>
        </w:rPr>
        <w:t>通常采用</w:t>
      </w:r>
      <w:r w:rsidR="00B504EC">
        <w:rPr>
          <w:rFonts w:hint="eastAsia"/>
        </w:rPr>
        <w:t>手工</w:t>
      </w:r>
      <w:r w:rsidR="001D2BAA">
        <w:rPr>
          <w:rFonts w:hint="eastAsia"/>
        </w:rPr>
        <w:t>方式生成并发变异体</w:t>
      </w:r>
      <w:r w:rsidR="001D2BAA">
        <w:rPr>
          <w:rFonts w:hint="eastAsia"/>
        </w:rPr>
        <w:t>.</w:t>
      </w:r>
      <w:r>
        <w:rPr>
          <w:rFonts w:hint="eastAsia"/>
        </w:rPr>
        <w:t>本文</w:t>
      </w:r>
      <w:r w:rsidR="006639DB">
        <w:rPr>
          <w:rFonts w:hint="eastAsia"/>
        </w:rPr>
        <w:t>在面向并发程序的变异测试框架基础上</w:t>
      </w:r>
      <w:r w:rsidR="006639DB">
        <w:rPr>
          <w:rFonts w:hint="eastAsia"/>
        </w:rPr>
        <w:t>,</w:t>
      </w:r>
      <w:r w:rsidR="00B504EC">
        <w:rPr>
          <w:rFonts w:hint="eastAsia"/>
        </w:rPr>
        <w:t>开发</w:t>
      </w:r>
      <w:r>
        <w:rPr>
          <w:rFonts w:hint="eastAsia"/>
        </w:rPr>
        <w:t>了一个面向</w:t>
      </w:r>
      <w:r>
        <w:rPr>
          <w:rFonts w:hint="eastAsia"/>
        </w:rPr>
        <w:t>Java</w:t>
      </w:r>
      <w:r>
        <w:rPr>
          <w:rFonts w:hint="eastAsia"/>
        </w:rPr>
        <w:t>程序的并发变异体自动生成工具</w:t>
      </w:r>
      <w:proofErr w:type="spellStart"/>
      <w:r>
        <w:rPr>
          <w:rFonts w:hint="eastAsia"/>
        </w:rPr>
        <w:t>C</w:t>
      </w:r>
      <w:r w:rsidR="00B36D94">
        <w:rPr>
          <w:rFonts w:hint="eastAsia"/>
        </w:rPr>
        <w:t>MuJava</w:t>
      </w:r>
      <w:proofErr w:type="spellEnd"/>
      <w:r w:rsidR="003A47BE">
        <w:rPr>
          <w:rFonts w:hint="eastAsia"/>
        </w:rPr>
        <w:t>.</w:t>
      </w:r>
      <w:r w:rsidR="00997DD2">
        <w:rPr>
          <w:rFonts w:hint="eastAsia"/>
        </w:rPr>
        <w:t>采用</w:t>
      </w:r>
      <w:r w:rsidR="00B504EC">
        <w:rPr>
          <w:rFonts w:hint="eastAsia"/>
        </w:rPr>
        <w:t>一组</w:t>
      </w:r>
      <w:r w:rsidR="00EF0D6D">
        <w:rPr>
          <w:rFonts w:hint="eastAsia"/>
        </w:rPr>
        <w:t>并发程序</w:t>
      </w:r>
      <w:r w:rsidR="00997DD2">
        <w:rPr>
          <w:rFonts w:hint="eastAsia"/>
        </w:rPr>
        <w:t>集</w:t>
      </w:r>
      <w:r w:rsidR="00EF0D6D">
        <w:rPr>
          <w:rFonts w:hint="eastAsia"/>
        </w:rPr>
        <w:t>评估</w:t>
      </w:r>
      <w:r w:rsidR="003A47BE">
        <w:rPr>
          <w:rFonts w:hint="eastAsia"/>
        </w:rPr>
        <w:t>了</w:t>
      </w:r>
      <w:proofErr w:type="spellStart"/>
      <w:r w:rsidR="003A47BE">
        <w:rPr>
          <w:rFonts w:hint="eastAsia"/>
        </w:rPr>
        <w:t>C</w:t>
      </w:r>
      <w:r w:rsidR="00B36D94">
        <w:rPr>
          <w:rFonts w:hint="eastAsia"/>
        </w:rPr>
        <w:t>MuJava</w:t>
      </w:r>
      <w:proofErr w:type="spellEnd"/>
      <w:r w:rsidR="0024421B">
        <w:rPr>
          <w:rFonts w:hint="eastAsia"/>
        </w:rPr>
        <w:t>的</w:t>
      </w:r>
      <w:r w:rsidR="00B504EC">
        <w:rPr>
          <w:rFonts w:hint="eastAsia"/>
        </w:rPr>
        <w:t>有效性与性能</w:t>
      </w:r>
      <w:r w:rsidR="003A47BE">
        <w:rPr>
          <w:rFonts w:hint="eastAsia"/>
        </w:rPr>
        <w:t>.</w:t>
      </w:r>
      <w:r w:rsidR="003A47BE">
        <w:rPr>
          <w:rFonts w:hint="eastAsia"/>
        </w:rPr>
        <w:t>实验结果表明</w:t>
      </w:r>
      <w:r w:rsidR="003A47BE">
        <w:rPr>
          <w:rFonts w:hint="eastAsia"/>
        </w:rPr>
        <w:t>:</w:t>
      </w:r>
      <w:r w:rsidR="003A47BE">
        <w:rPr>
          <w:rFonts w:hint="eastAsia"/>
        </w:rPr>
        <w:t>使用</w:t>
      </w:r>
      <w:proofErr w:type="spellStart"/>
      <w:r w:rsidR="003A47BE">
        <w:rPr>
          <w:rFonts w:hint="eastAsia"/>
        </w:rPr>
        <w:t>C</w:t>
      </w:r>
      <w:r w:rsidR="00B36D94">
        <w:rPr>
          <w:rFonts w:hint="eastAsia"/>
        </w:rPr>
        <w:t>MuJava</w:t>
      </w:r>
      <w:proofErr w:type="spellEnd"/>
      <w:r w:rsidR="003A47BE">
        <w:rPr>
          <w:rFonts w:hint="eastAsia"/>
        </w:rPr>
        <w:t>可以显著提高并发变异体</w:t>
      </w:r>
      <w:r w:rsidR="00B504EC">
        <w:rPr>
          <w:rFonts w:hint="eastAsia"/>
        </w:rPr>
        <w:t>生成</w:t>
      </w:r>
      <w:r w:rsidR="003A47BE">
        <w:rPr>
          <w:rFonts w:hint="eastAsia"/>
        </w:rPr>
        <w:t>的正确性、完备性和效率</w:t>
      </w:r>
      <w:r w:rsidR="003A47BE">
        <w:rPr>
          <w:rFonts w:hint="eastAsia"/>
        </w:rPr>
        <w:t>.</w:t>
      </w:r>
      <w:r w:rsidR="00997DD2">
        <w:rPr>
          <w:rFonts w:hint="eastAsia"/>
        </w:rPr>
        <w:t>本文开发的</w:t>
      </w:r>
      <w:proofErr w:type="spellStart"/>
      <w:r w:rsidR="00997DD2">
        <w:rPr>
          <w:rFonts w:hint="eastAsia"/>
        </w:rPr>
        <w:t>CMuJava</w:t>
      </w:r>
      <w:proofErr w:type="spellEnd"/>
      <w:r w:rsidR="00997DD2">
        <w:rPr>
          <w:rFonts w:hint="eastAsia"/>
        </w:rPr>
        <w:t>有效支持并发变异测试的主要活动</w:t>
      </w:r>
      <w:r w:rsidR="00997DD2">
        <w:rPr>
          <w:rFonts w:hint="eastAsia"/>
        </w:rPr>
        <w:t>,</w:t>
      </w:r>
      <w:r w:rsidR="00997DD2">
        <w:rPr>
          <w:rFonts w:hint="eastAsia"/>
        </w:rPr>
        <w:t>极大提高了并发变异测试的自动化程度与效率</w:t>
      </w:r>
      <w:r w:rsidR="00997DD2">
        <w:rPr>
          <w:rFonts w:hint="eastAsia"/>
        </w:rPr>
        <w:t>.</w:t>
      </w:r>
      <w:r w:rsidR="00997DD2">
        <w:rPr>
          <w:rFonts w:hint="eastAsia"/>
        </w:rPr>
        <w:t>相关研究结果为评估</w:t>
      </w:r>
      <w:r w:rsidR="00B504EC">
        <w:rPr>
          <w:rFonts w:hint="eastAsia"/>
        </w:rPr>
        <w:t>并发程序的测试用例集的充分性</w:t>
      </w:r>
      <w:r w:rsidR="00997DD2">
        <w:rPr>
          <w:rFonts w:hint="eastAsia"/>
        </w:rPr>
        <w:t>与面向并发程序的测试技术有效性</w:t>
      </w:r>
      <w:r w:rsidR="00B504EC">
        <w:rPr>
          <w:rFonts w:hint="eastAsia"/>
        </w:rPr>
        <w:t>提供了一种手段</w:t>
      </w:r>
      <w:r w:rsidR="00997DD2">
        <w:rPr>
          <w:rFonts w:hint="eastAsia"/>
        </w:rPr>
        <w:t>.</w:t>
      </w:r>
    </w:p>
    <w:p w:rsidR="004A3DBC" w:rsidRDefault="00A410C8" w:rsidP="00151D5B">
      <w:pPr>
        <w:pStyle w:val="a0"/>
        <w:ind w:left="18" w:firstLine="372"/>
      </w:pPr>
      <w:r>
        <w:rPr>
          <w:rFonts w:hint="eastAsia"/>
        </w:rPr>
        <w:t>进一步的研究工作包括</w:t>
      </w:r>
      <w:r w:rsidR="000B6AC4">
        <w:rPr>
          <w:rFonts w:hint="eastAsia"/>
        </w:rPr>
        <w:t>:</w:t>
      </w:r>
      <w:r w:rsidR="00E41DC8">
        <w:rPr>
          <w:rFonts w:hint="eastAsia"/>
        </w:rPr>
        <w:t xml:space="preserve"> </w:t>
      </w:r>
      <w:r w:rsidR="000B6AC4">
        <w:rPr>
          <w:rFonts w:hint="eastAsia"/>
        </w:rPr>
        <w:t>(1)</w:t>
      </w:r>
      <w:r w:rsidR="00151D5B">
        <w:rPr>
          <w:rFonts w:hint="eastAsia"/>
        </w:rPr>
        <w:t>采用</w:t>
      </w:r>
      <w:r w:rsidR="00597385">
        <w:rPr>
          <w:rFonts w:hint="eastAsia"/>
        </w:rPr>
        <w:t>更多</w:t>
      </w:r>
      <w:r w:rsidR="00151D5B">
        <w:rPr>
          <w:rFonts w:hint="eastAsia"/>
        </w:rPr>
        <w:t>的并发程序验证与</w:t>
      </w:r>
      <w:r w:rsidR="00597385">
        <w:rPr>
          <w:rFonts w:hint="eastAsia"/>
        </w:rPr>
        <w:t>评估</w:t>
      </w:r>
      <w:proofErr w:type="spellStart"/>
      <w:r w:rsidR="00151D5B">
        <w:rPr>
          <w:rFonts w:hint="eastAsia"/>
        </w:rPr>
        <w:t>C</w:t>
      </w:r>
      <w:r w:rsidR="00151D5B">
        <w:t>MuJava</w:t>
      </w:r>
      <w:proofErr w:type="spellEnd"/>
      <w:r w:rsidR="004F2004">
        <w:rPr>
          <w:rFonts w:hint="eastAsia"/>
        </w:rPr>
        <w:t>的实用性</w:t>
      </w:r>
      <w:r w:rsidR="00151D5B">
        <w:rPr>
          <w:rFonts w:hint="eastAsia"/>
        </w:rPr>
        <w:t>,</w:t>
      </w:r>
      <w:r w:rsidR="00151D5B">
        <w:rPr>
          <w:rFonts w:hint="eastAsia"/>
        </w:rPr>
        <w:t>进一步提升</w:t>
      </w:r>
      <w:proofErr w:type="spellStart"/>
      <w:r w:rsidR="00151D5B">
        <w:rPr>
          <w:rFonts w:hint="eastAsia"/>
        </w:rPr>
        <w:t>C</w:t>
      </w:r>
      <w:r w:rsidR="00151D5B">
        <w:t>Mu</w:t>
      </w:r>
      <w:r w:rsidR="00151D5B">
        <w:rPr>
          <w:rFonts w:hint="eastAsia"/>
        </w:rPr>
        <w:t>Java</w:t>
      </w:r>
      <w:proofErr w:type="spellEnd"/>
      <w:r w:rsidR="00151D5B">
        <w:rPr>
          <w:rFonts w:hint="eastAsia"/>
        </w:rPr>
        <w:t>的可用性</w:t>
      </w:r>
      <w:r w:rsidR="00151D5B">
        <w:rPr>
          <w:rFonts w:hint="eastAsia"/>
        </w:rPr>
        <w:t>;</w:t>
      </w:r>
      <w:r w:rsidR="00E41DC8">
        <w:rPr>
          <w:rFonts w:hint="eastAsia"/>
        </w:rPr>
        <w:t xml:space="preserve"> </w:t>
      </w:r>
      <w:r w:rsidR="006639DB">
        <w:t>(2)</w:t>
      </w:r>
      <w:r>
        <w:rPr>
          <w:rFonts w:hint="eastAsia"/>
        </w:rPr>
        <w:t>研究新型服务组装程序中的并发机制</w:t>
      </w:r>
      <w:r>
        <w:rPr>
          <w:rFonts w:hint="eastAsia"/>
        </w:rPr>
        <w:t>,</w:t>
      </w:r>
      <w:r>
        <w:rPr>
          <w:rFonts w:hint="eastAsia"/>
        </w:rPr>
        <w:t>并研制相应的并发变异测试技术与支持工具</w:t>
      </w:r>
      <w:r>
        <w:rPr>
          <w:rFonts w:hint="eastAsia"/>
        </w:rPr>
        <w:t>.</w:t>
      </w:r>
    </w:p>
    <w:p w:rsidR="006C5979" w:rsidRDefault="006C5979" w:rsidP="006C5979">
      <w:pPr>
        <w:pStyle w:val="Reference"/>
        <w:rPr>
          <w:b w:val="0"/>
          <w:bCs/>
          <w:color w:val="000000"/>
        </w:rPr>
      </w:pPr>
      <w:r>
        <w:rPr>
          <w:color w:val="000000"/>
        </w:rPr>
        <w:t>References</w:t>
      </w:r>
      <w:r>
        <w:rPr>
          <w:b w:val="0"/>
          <w:bCs/>
          <w:color w:val="000000"/>
        </w:rPr>
        <w:t>:</w:t>
      </w:r>
    </w:p>
    <w:p w:rsidR="006C5979" w:rsidRDefault="000F1D25" w:rsidP="006C5979">
      <w:pPr>
        <w:pStyle w:val="TextofReference1"/>
        <w:spacing w:line="256" w:lineRule="exact"/>
        <w:ind w:left="420" w:hanging="23"/>
      </w:pPr>
      <w:proofErr w:type="gramStart"/>
      <w:r w:rsidRPr="000F1D25">
        <w:t xml:space="preserve">Bianchi FA, </w:t>
      </w:r>
      <w:proofErr w:type="spellStart"/>
      <w:r w:rsidRPr="000F1D25">
        <w:t>Margara</w:t>
      </w:r>
      <w:proofErr w:type="spellEnd"/>
      <w:r w:rsidRPr="000F1D25">
        <w:t xml:space="preserve"> A, </w:t>
      </w:r>
      <w:proofErr w:type="spellStart"/>
      <w:r w:rsidRPr="000F1D25">
        <w:t>Pezz</w:t>
      </w:r>
      <w:r w:rsidRPr="000F1D25">
        <w:rPr>
          <w:rFonts w:hint="eastAsia"/>
        </w:rPr>
        <w:t>e</w:t>
      </w:r>
      <w:proofErr w:type="spellEnd"/>
      <w:r w:rsidR="006C5979" w:rsidRPr="000F1D25">
        <w:t xml:space="preserve"> M.</w:t>
      </w:r>
      <w:proofErr w:type="gramEnd"/>
      <w:r w:rsidR="006C5979" w:rsidRPr="00E07F05">
        <w:t xml:space="preserve"> </w:t>
      </w:r>
      <w:proofErr w:type="gramStart"/>
      <w:r w:rsidR="006C5979" w:rsidRPr="00E07F05">
        <w:t xml:space="preserve">A </w:t>
      </w:r>
      <w:r w:rsidR="006C5979">
        <w:rPr>
          <w:rFonts w:hint="eastAsia"/>
        </w:rPr>
        <w:t>s</w:t>
      </w:r>
      <w:r w:rsidR="006C5979" w:rsidRPr="00E07F05">
        <w:t xml:space="preserve">urvey of </w:t>
      </w:r>
      <w:r w:rsidR="006C5979">
        <w:rPr>
          <w:rFonts w:hint="eastAsia"/>
        </w:rPr>
        <w:t>r</w:t>
      </w:r>
      <w:r w:rsidR="006C5979" w:rsidRPr="00E07F05">
        <w:t xml:space="preserve">ecent </w:t>
      </w:r>
      <w:r w:rsidR="006C5979">
        <w:rPr>
          <w:rFonts w:hint="eastAsia"/>
        </w:rPr>
        <w:t>t</w:t>
      </w:r>
      <w:r w:rsidR="006C5979" w:rsidRPr="00E07F05">
        <w:t xml:space="preserve">rends in </w:t>
      </w:r>
      <w:r w:rsidR="006C5979">
        <w:rPr>
          <w:rFonts w:hint="eastAsia"/>
        </w:rPr>
        <w:t>t</w:t>
      </w:r>
      <w:r w:rsidR="006C5979" w:rsidRPr="00E07F05">
        <w:t xml:space="preserve">esting </w:t>
      </w:r>
      <w:r w:rsidR="006C5979">
        <w:rPr>
          <w:rFonts w:hint="eastAsia"/>
        </w:rPr>
        <w:t>c</w:t>
      </w:r>
      <w:r w:rsidR="006C5979" w:rsidRPr="00E07F05">
        <w:t xml:space="preserve">oncurrent </w:t>
      </w:r>
      <w:r w:rsidR="006C5979">
        <w:rPr>
          <w:rFonts w:hint="eastAsia"/>
        </w:rPr>
        <w:t>s</w:t>
      </w:r>
      <w:r w:rsidR="006C5979" w:rsidRPr="00E07F05">
        <w:t xml:space="preserve">oftware </w:t>
      </w:r>
      <w:r w:rsidR="006C5979">
        <w:rPr>
          <w:rFonts w:hint="eastAsia"/>
        </w:rPr>
        <w:t>s</w:t>
      </w:r>
      <w:r w:rsidR="006C5979" w:rsidRPr="00E07F05">
        <w:t>ystems.</w:t>
      </w:r>
      <w:proofErr w:type="gramEnd"/>
      <w:r w:rsidR="006C5979" w:rsidRPr="00E07F05">
        <w:t xml:space="preserve"> </w:t>
      </w:r>
      <w:proofErr w:type="gramStart"/>
      <w:r w:rsidR="006C5979">
        <w:rPr>
          <w:rFonts w:hint="eastAsia"/>
        </w:rPr>
        <w:t>IEEE Transaction</w:t>
      </w:r>
      <w:r w:rsidR="00BE26B9">
        <w:t>s</w:t>
      </w:r>
      <w:r w:rsidR="006C5979">
        <w:rPr>
          <w:rFonts w:hint="eastAsia"/>
        </w:rPr>
        <w:t xml:space="preserve"> on Software Engineering.</w:t>
      </w:r>
      <w:proofErr w:type="gramEnd"/>
      <w:r w:rsidR="006C5979">
        <w:rPr>
          <w:rFonts w:hint="eastAsia"/>
        </w:rPr>
        <w:t xml:space="preserve"> </w:t>
      </w:r>
      <w:proofErr w:type="gramStart"/>
      <w:r w:rsidR="006C5979" w:rsidRPr="00E07F05">
        <w:t>2018</w:t>
      </w:r>
      <w:proofErr w:type="gramEnd"/>
      <w:r w:rsidR="006C5979">
        <w:rPr>
          <w:rFonts w:hint="eastAsia"/>
        </w:rPr>
        <w:t>, 44(8): 747-783</w:t>
      </w:r>
      <w:r w:rsidR="006C5979" w:rsidRPr="00E07F05">
        <w:t>.</w:t>
      </w:r>
      <w:r w:rsidR="006C5979">
        <w:rPr>
          <w:rFonts w:hint="eastAsia"/>
        </w:rPr>
        <w:t xml:space="preserve"> </w:t>
      </w:r>
    </w:p>
    <w:p w:rsidR="006C5979" w:rsidRDefault="006C5979" w:rsidP="006C5979">
      <w:pPr>
        <w:pStyle w:val="TextofReference1"/>
        <w:spacing w:line="256" w:lineRule="exact"/>
        <w:ind w:left="420" w:hanging="23"/>
      </w:pPr>
      <w:proofErr w:type="spellStart"/>
      <w:r w:rsidRPr="000F1D25">
        <w:t>Demillo</w:t>
      </w:r>
      <w:proofErr w:type="spellEnd"/>
      <w:r w:rsidRPr="000F1D25">
        <w:t xml:space="preserve"> RA, Lipton RJ, </w:t>
      </w:r>
      <w:proofErr w:type="spellStart"/>
      <w:r w:rsidRPr="000F1D25">
        <w:t>Sayward</w:t>
      </w:r>
      <w:proofErr w:type="spellEnd"/>
      <w:r w:rsidRPr="000F1D25">
        <w:t xml:space="preserve"> FG</w:t>
      </w:r>
      <w:r>
        <w:t xml:space="preserve">.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w:t>
      </w:r>
      <w:r>
        <w:rPr>
          <w:rFonts w:hint="eastAsia"/>
        </w:rPr>
        <w:t xml:space="preserve"> </w:t>
      </w:r>
      <w:r w:rsidRPr="00855936">
        <w:t>34-41</w:t>
      </w:r>
      <w:r>
        <w:rPr>
          <w:rFonts w:hint="eastAsia"/>
        </w:rPr>
        <w:t>.</w:t>
      </w:r>
    </w:p>
    <w:p w:rsidR="006C5979" w:rsidRDefault="006C5979" w:rsidP="006C5979">
      <w:pPr>
        <w:pStyle w:val="TextofReference1"/>
        <w:spacing w:line="256" w:lineRule="exact"/>
        <w:ind w:left="420" w:hanging="23"/>
      </w:pPr>
      <w:r>
        <w:t>C</w:t>
      </w:r>
      <w:r>
        <w:rPr>
          <w:rFonts w:hint="eastAsia"/>
        </w:rPr>
        <w:t>hen</w:t>
      </w:r>
      <w:r>
        <w:t xml:space="preserve"> X, </w:t>
      </w:r>
      <w:proofErr w:type="spellStart"/>
      <w:proofErr w:type="gramStart"/>
      <w:r>
        <w:t>G</w:t>
      </w:r>
      <w:r>
        <w:rPr>
          <w:rFonts w:hint="eastAsia"/>
        </w:rPr>
        <w:t>u</w:t>
      </w:r>
      <w:proofErr w:type="spellEnd"/>
      <w:proofErr w:type="gramEnd"/>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proofErr w:type="gramStart"/>
      <w:r w:rsidRPr="002C37AC">
        <w:lastRenderedPageBreak/>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Pr>
          <w:rFonts w:hint="eastAsia"/>
        </w:rPr>
        <w:t>.</w:t>
      </w:r>
      <w:proofErr w:type="gramEnd"/>
      <w:r>
        <w:rPr>
          <w:rFonts w:hint="eastAsia"/>
        </w:rPr>
        <w:t xml:space="preserve"> </w:t>
      </w:r>
      <w:proofErr w:type="gramStart"/>
      <w:r>
        <w:t>Proc</w:t>
      </w:r>
      <w:r>
        <w:rPr>
          <w:rFonts w:hint="eastAsia"/>
        </w:rPr>
        <w:t>eedings of</w:t>
      </w:r>
      <w:r w:rsidR="00DD5D9E">
        <w:t xml:space="preserve"> </w:t>
      </w:r>
      <w:r w:rsidR="00A576FA">
        <w:rPr>
          <w:rFonts w:hint="eastAsia"/>
        </w:rPr>
        <w:t>the 1993 IEE</w:t>
      </w:r>
      <w:r w:rsidR="003C0927">
        <w:rPr>
          <w:rFonts w:hint="eastAsia"/>
        </w:rPr>
        <w:t>E</w:t>
      </w:r>
      <w:r>
        <w:t xml:space="preserve"> </w:t>
      </w:r>
      <w:r w:rsidRPr="002C37AC">
        <w:t>International Test</w:t>
      </w:r>
      <w:r>
        <w:t xml:space="preserve"> Conference</w:t>
      </w:r>
      <w:r>
        <w:rPr>
          <w:rFonts w:hint="eastAsia"/>
        </w:rPr>
        <w:t xml:space="preserve"> </w:t>
      </w:r>
      <w:r>
        <w:t>(ITC 1993).</w:t>
      </w:r>
      <w:proofErr w:type="gramEnd"/>
      <w:r w:rsidRPr="002C37AC">
        <w:t xml:space="preserve"> IEEE</w:t>
      </w:r>
      <w:r>
        <w:t xml:space="preserve"> Computer Society</w:t>
      </w:r>
      <w:r w:rsidRPr="002C37AC">
        <w:t>, 1993: 845-853</w:t>
      </w:r>
      <w:r>
        <w:rPr>
          <w:rFonts w:hint="eastAsia"/>
        </w:rPr>
        <w:t>.</w:t>
      </w:r>
    </w:p>
    <w:p w:rsidR="006C5979" w:rsidRDefault="006C5979" w:rsidP="006C5979">
      <w:pPr>
        <w:pStyle w:val="TextofReference1"/>
        <w:spacing w:line="256" w:lineRule="exact"/>
        <w:ind w:left="420" w:hanging="23"/>
      </w:pPr>
      <w:r>
        <w:t>Ma Y</w:t>
      </w:r>
      <w:r w:rsidRPr="00B039DE">
        <w:t>S</w:t>
      </w:r>
      <w:r>
        <w:t xml:space="preserve">, Offutt AJ, </w:t>
      </w:r>
      <w:proofErr w:type="gramStart"/>
      <w:r>
        <w:t>Kwon</w:t>
      </w:r>
      <w:proofErr w:type="gramEnd"/>
      <w:r>
        <w:t xml:space="preserve"> Y</w:t>
      </w:r>
      <w:r w:rsidRPr="00B039DE">
        <w:t xml:space="preserve">R. </w:t>
      </w:r>
      <w:proofErr w:type="spellStart"/>
      <w:r>
        <w:t>MuJava</w:t>
      </w:r>
      <w:proofErr w:type="spellEnd"/>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302" w:name="OLE_LINK6"/>
      <w:bookmarkStart w:id="303" w:name="OLE_LINK7"/>
      <w:r w:rsidRPr="00B039DE">
        <w:t>Software Testing Verification and Reliability</w:t>
      </w:r>
      <w:bookmarkEnd w:id="302"/>
      <w:bookmarkEnd w:id="303"/>
      <w:r w:rsidRPr="00B039DE">
        <w:t>, 2005, 15(2): 97-133</w:t>
      </w:r>
      <w:r>
        <w:rPr>
          <w:rFonts w:hint="eastAsia"/>
        </w:rPr>
        <w:t>.</w:t>
      </w:r>
    </w:p>
    <w:p w:rsidR="006C5979" w:rsidRDefault="006C5979" w:rsidP="006C5979">
      <w:pPr>
        <w:pStyle w:val="TextofReference1"/>
        <w:spacing w:line="256" w:lineRule="exact"/>
        <w:ind w:left="420" w:hanging="23"/>
      </w:pPr>
      <w:r w:rsidRPr="00B039DE">
        <w:t xml:space="preserve">Schuler D, Zeller A. </w:t>
      </w:r>
      <w:bookmarkStart w:id="304" w:name="OLE_LINK8"/>
      <w:bookmarkStart w:id="305" w:name="OLE_LINK9"/>
      <w:bookmarkStart w:id="306" w:name="OLE_LINK1"/>
      <w:proofErr w:type="spellStart"/>
      <w:r w:rsidRPr="00A576FA">
        <w:t>Javalanche</w:t>
      </w:r>
      <w:proofErr w:type="spellEnd"/>
      <w:r w:rsidRPr="00B039DE">
        <w:t xml:space="preserve">: </w:t>
      </w:r>
      <w:r>
        <w:t>E</w:t>
      </w:r>
      <w:r w:rsidRPr="00B039DE">
        <w:t xml:space="preserve">fficient </w:t>
      </w:r>
      <w:r>
        <w:rPr>
          <w:rFonts w:hint="eastAsia"/>
        </w:rPr>
        <w:t>m</w:t>
      </w:r>
      <w:r w:rsidRPr="00B039DE">
        <w:t xml:space="preserve">utation </w:t>
      </w:r>
      <w:r>
        <w:rPr>
          <w:rFonts w:hint="eastAsia"/>
        </w:rPr>
        <w:t>t</w:t>
      </w:r>
      <w:r>
        <w:t xml:space="preserve">esting for </w:t>
      </w:r>
      <w:r w:rsidR="00A576FA">
        <w:rPr>
          <w:rFonts w:hint="eastAsia"/>
        </w:rPr>
        <w:t>J</w:t>
      </w:r>
      <w:r w:rsidRPr="00B039DE">
        <w:t>ava</w:t>
      </w:r>
      <w:bookmarkEnd w:id="304"/>
      <w:bookmarkEnd w:id="305"/>
      <w:bookmarkEnd w:id="306"/>
      <w:r>
        <w:t>. Proc</w:t>
      </w:r>
      <w:r>
        <w:rPr>
          <w:rFonts w:hint="eastAsia"/>
        </w:rPr>
        <w:t>eedings</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00505877">
        <w:t xml:space="preserve">SIGSOFT </w:t>
      </w:r>
      <w:r w:rsidRPr="00B039DE">
        <w:t>Symposium on Foundations of Software Engineering</w:t>
      </w:r>
      <w:r>
        <w:rPr>
          <w:rFonts w:hint="eastAsia"/>
        </w:rPr>
        <w:t xml:space="preserve"> </w:t>
      </w:r>
      <w:r>
        <w:t>(</w:t>
      </w:r>
      <w:r>
        <w:rPr>
          <w:rFonts w:hint="eastAsia"/>
        </w:rPr>
        <w:t>ESEC</w:t>
      </w:r>
      <w:r>
        <w:t>/FSE 2009)</w:t>
      </w:r>
      <w:r w:rsidRPr="00B039DE">
        <w:t>. ACM</w:t>
      </w:r>
      <w:r>
        <w:t xml:space="preserve"> Press</w:t>
      </w:r>
      <w:r w:rsidRPr="00B039DE">
        <w:t>, 2009: 297-298</w:t>
      </w:r>
      <w:r>
        <w:rPr>
          <w:rFonts w:hint="eastAsia"/>
        </w:rPr>
        <w:t>.</w:t>
      </w:r>
    </w:p>
    <w:p w:rsidR="006C5979" w:rsidRDefault="006C5979" w:rsidP="006C5979">
      <w:pPr>
        <w:pStyle w:val="TextofReference1"/>
        <w:spacing w:line="256" w:lineRule="exact"/>
        <w:ind w:left="420" w:hanging="23"/>
      </w:pPr>
      <w:proofErr w:type="gramStart"/>
      <w:r w:rsidRPr="00A576FA">
        <w:rPr>
          <w:rFonts w:hint="eastAsia"/>
        </w:rPr>
        <w:t xml:space="preserve">Irvine SA, </w:t>
      </w:r>
      <w:proofErr w:type="spellStart"/>
      <w:r w:rsidRPr="00A576FA">
        <w:rPr>
          <w:rFonts w:hint="eastAsia"/>
        </w:rPr>
        <w:t>Pavlinic</w:t>
      </w:r>
      <w:proofErr w:type="spellEnd"/>
      <w:r w:rsidRPr="00A576FA">
        <w:rPr>
          <w:rFonts w:hint="eastAsia"/>
        </w:rPr>
        <w:t xml:space="preserve"> T, Trigg L, Cleary JG, </w:t>
      </w:r>
      <w:proofErr w:type="spellStart"/>
      <w:r w:rsidRPr="00A576FA">
        <w:rPr>
          <w:rFonts w:hint="eastAsia"/>
        </w:rPr>
        <w:t>Inglis</w:t>
      </w:r>
      <w:proofErr w:type="spellEnd"/>
      <w:r w:rsidRPr="00A576FA">
        <w:rPr>
          <w:rFonts w:hint="eastAsia"/>
        </w:rPr>
        <w:t xml:space="preserve"> S, </w:t>
      </w:r>
      <w:proofErr w:type="spellStart"/>
      <w:r w:rsidRPr="00A576FA">
        <w:rPr>
          <w:rFonts w:hint="eastAsia"/>
        </w:rPr>
        <w:t>Utting</w:t>
      </w:r>
      <w:proofErr w:type="spellEnd"/>
      <w:r w:rsidRPr="00A576FA">
        <w:rPr>
          <w:rFonts w:hint="eastAsia"/>
        </w:rPr>
        <w:t xml:space="preserve"> M</w:t>
      </w:r>
      <w:r w:rsidR="006D5A3E">
        <w:rPr>
          <w:rFonts w:hint="eastAsia"/>
        </w:rPr>
        <w:t>. Jumble J</w:t>
      </w:r>
      <w:r>
        <w:rPr>
          <w:rFonts w:hint="eastAsia"/>
        </w:rPr>
        <w:t>ava byte code to measure the effectiveness of unit tests</w:t>
      </w:r>
      <w:r>
        <w:t>.</w:t>
      </w:r>
      <w:proofErr w:type="gramEnd"/>
      <w:r>
        <w:t xml:space="preserve"> Proc</w:t>
      </w:r>
      <w:r>
        <w:rPr>
          <w:rFonts w:hint="eastAsia"/>
        </w:rPr>
        <w:t xml:space="preserve">eedings of </w:t>
      </w:r>
      <w:r w:rsidR="00E10B65" w:rsidRPr="00503E36">
        <w:t xml:space="preserve">the </w:t>
      </w:r>
      <w:proofErr w:type="gramStart"/>
      <w:r w:rsidR="00E10B65" w:rsidRPr="00503E36">
        <w:t>3rd</w:t>
      </w:r>
      <w:proofErr w:type="gramEnd"/>
      <w:r w:rsidR="00E10B65" w:rsidRPr="00503E36">
        <w:t xml:space="preserve"> Workshop on Mutation Analysis (Mutation 2007)</w:t>
      </w:r>
      <w:r>
        <w:rPr>
          <w:rFonts w:hint="eastAsia"/>
        </w:rPr>
        <w:t xml:space="preserve">. </w:t>
      </w:r>
      <w:proofErr w:type="gramStart"/>
      <w:r>
        <w:rPr>
          <w:rFonts w:hint="eastAsia"/>
        </w:rPr>
        <w:t>IEEE Computer Society.</w:t>
      </w:r>
      <w:proofErr w:type="gramEnd"/>
      <w:r>
        <w:rPr>
          <w:rFonts w:hint="eastAsia"/>
        </w:rPr>
        <w:t xml:space="preserve"> 2007: 169-175.</w:t>
      </w:r>
    </w:p>
    <w:p w:rsidR="006C5979" w:rsidRPr="0087702C" w:rsidRDefault="00A576FA" w:rsidP="006C5979">
      <w:pPr>
        <w:pStyle w:val="TextofReference1"/>
        <w:spacing w:line="256" w:lineRule="exact"/>
        <w:ind w:left="420" w:hanging="23"/>
      </w:pPr>
      <w:r w:rsidRPr="00A576FA">
        <w:rPr>
          <w:szCs w:val="15"/>
        </w:rPr>
        <w:t>Ren</w:t>
      </w:r>
      <w:r w:rsidRPr="00A576FA">
        <w:rPr>
          <w:rFonts w:hint="eastAsia"/>
          <w:szCs w:val="15"/>
        </w:rPr>
        <w:t>e</w:t>
      </w:r>
      <w:r w:rsidR="006C5979" w:rsidRPr="00A576FA">
        <w:rPr>
          <w:szCs w:val="15"/>
        </w:rPr>
        <w:t xml:space="preserve"> J, </w:t>
      </w:r>
      <w:proofErr w:type="spellStart"/>
      <w:r w:rsidR="006C5979" w:rsidRPr="00A576FA">
        <w:rPr>
          <w:szCs w:val="15"/>
        </w:rPr>
        <w:t>Schweiggert</w:t>
      </w:r>
      <w:proofErr w:type="spellEnd"/>
      <w:r w:rsidR="006C5979" w:rsidRPr="00A576FA">
        <w:rPr>
          <w:szCs w:val="15"/>
        </w:rPr>
        <w:t xml:space="preserve"> F, </w:t>
      </w:r>
      <w:proofErr w:type="spellStart"/>
      <w:r w:rsidR="006C5979" w:rsidRPr="00A576FA">
        <w:rPr>
          <w:szCs w:val="15"/>
        </w:rPr>
        <w:t>Kapfhammer</w:t>
      </w:r>
      <w:proofErr w:type="spellEnd"/>
      <w:r w:rsidR="006C5979" w:rsidRPr="00A576FA">
        <w:rPr>
          <w:szCs w:val="15"/>
        </w:rPr>
        <w:t xml:space="preserve"> GM. M</w:t>
      </w:r>
      <w:r w:rsidRPr="00A576FA">
        <w:rPr>
          <w:rFonts w:hint="eastAsia"/>
          <w:szCs w:val="15"/>
        </w:rPr>
        <w:t>AJOR</w:t>
      </w:r>
      <w:r w:rsidR="006C5979" w:rsidRPr="00A576FA">
        <w:rPr>
          <w:szCs w:val="15"/>
        </w:rPr>
        <w:t>:</w:t>
      </w:r>
      <w:r w:rsidR="006C5979" w:rsidRPr="00D07D1D">
        <w:rPr>
          <w:szCs w:val="15"/>
        </w:rPr>
        <w:t xml:space="preserve"> An efficient and extensible tool for mutatio</w:t>
      </w:r>
      <w:r w:rsidR="006C5979">
        <w:rPr>
          <w:szCs w:val="15"/>
        </w:rPr>
        <w:t xml:space="preserve">n analysis in a </w:t>
      </w:r>
      <w:r>
        <w:rPr>
          <w:rFonts w:hint="eastAsia"/>
          <w:szCs w:val="15"/>
        </w:rPr>
        <w:t>J</w:t>
      </w:r>
      <w:r w:rsidR="006C5979">
        <w:rPr>
          <w:szCs w:val="15"/>
        </w:rPr>
        <w:t>ava compiler</w:t>
      </w:r>
      <w:r w:rsidR="006C5979">
        <w:rPr>
          <w:rFonts w:hint="eastAsia"/>
          <w:szCs w:val="15"/>
        </w:rPr>
        <w:t xml:space="preserve">. </w:t>
      </w:r>
      <w:proofErr w:type="gramStart"/>
      <w:r w:rsidR="006C5979">
        <w:rPr>
          <w:rFonts w:hint="eastAsia"/>
          <w:szCs w:val="15"/>
        </w:rPr>
        <w:t xml:space="preserve">Proceedings </w:t>
      </w:r>
      <w:r w:rsidR="006C5979">
        <w:rPr>
          <w:szCs w:val="15"/>
        </w:rPr>
        <w:t>o</w:t>
      </w:r>
      <w:r w:rsidR="006C5979">
        <w:rPr>
          <w:rFonts w:hint="eastAsia"/>
          <w:szCs w:val="15"/>
        </w:rPr>
        <w:t>f</w:t>
      </w:r>
      <w:r w:rsidR="006C5979" w:rsidRPr="00D07D1D">
        <w:rPr>
          <w:szCs w:val="15"/>
        </w:rPr>
        <w:t xml:space="preserve"> </w:t>
      </w:r>
      <w:r w:rsidR="00917D0C">
        <w:rPr>
          <w:rFonts w:hint="eastAsia"/>
          <w:szCs w:val="15"/>
        </w:rPr>
        <w:t>the</w:t>
      </w:r>
      <w:r w:rsidR="00490BBC">
        <w:rPr>
          <w:rFonts w:hint="eastAsia"/>
          <w:szCs w:val="15"/>
        </w:rPr>
        <w:t xml:space="preserve"> 2011</w:t>
      </w:r>
      <w:r w:rsidR="00917D0C">
        <w:rPr>
          <w:rFonts w:hint="eastAsia"/>
          <w:szCs w:val="15"/>
        </w:rPr>
        <w:t xml:space="preserve"> </w:t>
      </w:r>
      <w:r w:rsidR="006C5979" w:rsidRPr="00D07D1D">
        <w:rPr>
          <w:szCs w:val="15"/>
        </w:rPr>
        <w:t>26th IEEE/ACM International Conference on Automated Software Engineering (ASE 20</w:t>
      </w:r>
      <w:r w:rsidR="006C5979">
        <w:rPr>
          <w:szCs w:val="15"/>
        </w:rPr>
        <w:t>11)</w:t>
      </w:r>
      <w:r w:rsidR="006C5979">
        <w:rPr>
          <w:rFonts w:hint="eastAsia"/>
          <w:szCs w:val="15"/>
        </w:rPr>
        <w:t>.</w:t>
      </w:r>
      <w:proofErr w:type="gramEnd"/>
      <w:r w:rsidR="00490BBC">
        <w:rPr>
          <w:szCs w:val="15"/>
        </w:rPr>
        <w:t xml:space="preserve"> </w:t>
      </w:r>
      <w:r w:rsidR="00490BBC">
        <w:rPr>
          <w:rFonts w:hint="eastAsia"/>
        </w:rPr>
        <w:t>IEEE Computer Society</w:t>
      </w:r>
      <w:r w:rsidR="006C5979" w:rsidRPr="00D07D1D">
        <w:rPr>
          <w:szCs w:val="15"/>
        </w:rPr>
        <w:t>, 2011</w:t>
      </w:r>
      <w:r w:rsidR="006C5979">
        <w:rPr>
          <w:rFonts w:hint="eastAsia"/>
          <w:szCs w:val="15"/>
        </w:rPr>
        <w:t>: 612-615.</w:t>
      </w:r>
    </w:p>
    <w:p w:rsidR="006C5979" w:rsidRDefault="006C5979" w:rsidP="006C5979">
      <w:pPr>
        <w:pStyle w:val="TextofReference1"/>
        <w:spacing w:line="256" w:lineRule="exact"/>
        <w:ind w:left="420" w:hanging="23"/>
      </w:pPr>
      <w:proofErr w:type="spellStart"/>
      <w:proofErr w:type="gramStart"/>
      <w:r w:rsidRPr="00452C42">
        <w:rPr>
          <w:rFonts w:hint="eastAsia"/>
        </w:rPr>
        <w:t>Madiraju</w:t>
      </w:r>
      <w:proofErr w:type="spellEnd"/>
      <w:r w:rsidRPr="00452C42">
        <w:rPr>
          <w:rFonts w:hint="eastAsia"/>
        </w:rPr>
        <w:t xml:space="preserve"> P, </w:t>
      </w:r>
      <w:proofErr w:type="spellStart"/>
      <w:r w:rsidRPr="00452C42">
        <w:rPr>
          <w:rFonts w:hint="eastAsia"/>
        </w:rPr>
        <w:t>Namin</w:t>
      </w:r>
      <w:proofErr w:type="spellEnd"/>
      <w:r w:rsidRPr="00452C42">
        <w:rPr>
          <w:rFonts w:hint="eastAsia"/>
        </w:rPr>
        <w:t xml:space="preserve"> AS</w:t>
      </w:r>
      <w:r>
        <w:rPr>
          <w:rFonts w:hint="eastAsia"/>
        </w:rPr>
        <w:t>.</w:t>
      </w:r>
      <w:bookmarkStart w:id="307" w:name="OLE_LINK5"/>
      <w:bookmarkStart w:id="308" w:name="OLE_LINK10"/>
      <w:proofErr w:type="gramEnd"/>
      <w:r>
        <w:rPr>
          <w:rFonts w:hint="eastAsia"/>
        </w:rPr>
        <w:t xml:space="preserve"> </w:t>
      </w:r>
      <w:proofErr w:type="gramStart"/>
      <w:r>
        <w:rPr>
          <w:rFonts w:hint="eastAsia"/>
        </w:rPr>
        <w:t>Para</w:t>
      </w:r>
      <w:r>
        <w:t>µ</w:t>
      </w:r>
      <w:r w:rsidR="00452C42">
        <w:rPr>
          <w:rFonts w:hint="eastAsia"/>
        </w:rPr>
        <w:t>: A partial and higher-order mutation tool with conc</w:t>
      </w:r>
      <w:r>
        <w:rPr>
          <w:rFonts w:hint="eastAsia"/>
        </w:rPr>
        <w:t>urrency operators</w:t>
      </w:r>
      <w:bookmarkEnd w:id="307"/>
      <w:bookmarkEnd w:id="308"/>
      <w:r>
        <w:t>.</w:t>
      </w:r>
      <w:proofErr w:type="gramEnd"/>
      <w:r>
        <w:t xml:space="preserve"> </w:t>
      </w:r>
      <w:proofErr w:type="gramStart"/>
      <w:r>
        <w:t>Proc</w:t>
      </w:r>
      <w:r>
        <w:rPr>
          <w:rFonts w:hint="eastAsia"/>
        </w:rPr>
        <w:t>eedings</w:t>
      </w:r>
      <w:r w:rsidR="00452C42">
        <w:rPr>
          <w:rFonts w:hint="eastAsia"/>
        </w:rPr>
        <w:t xml:space="preserve"> of </w:t>
      </w:r>
      <w:r w:rsidR="00C5087A">
        <w:rPr>
          <w:rFonts w:hint="eastAsia"/>
        </w:rPr>
        <w:t xml:space="preserve">the 2011 </w:t>
      </w:r>
      <w:r w:rsidR="00A7643A">
        <w:rPr>
          <w:rFonts w:hint="eastAsia"/>
        </w:rPr>
        <w:t>IEEE</w:t>
      </w:r>
      <w:r w:rsidR="0065740A">
        <w:rPr>
          <w:rFonts w:hint="eastAsia"/>
        </w:rPr>
        <w:t xml:space="preserve"> 4</w:t>
      </w:r>
      <w:r>
        <w:rPr>
          <w:rFonts w:hint="eastAsia"/>
        </w:rPr>
        <w:t>th Internation</w:t>
      </w:r>
      <w:r w:rsidR="00DD5D9E">
        <w:t>al</w:t>
      </w:r>
      <w:r>
        <w:rPr>
          <w:rFonts w:hint="eastAsia"/>
        </w:rPr>
        <w:t xml:space="preserve"> Conference on Software Testing</w:t>
      </w:r>
      <w:r w:rsidR="00A7643A">
        <w:rPr>
          <w:rFonts w:hint="eastAsia"/>
        </w:rPr>
        <w:t xml:space="preserve">, </w:t>
      </w:r>
      <w:r w:rsidR="00A7643A">
        <w:t>Verification</w:t>
      </w:r>
      <w:r w:rsidR="00A7643A">
        <w:rPr>
          <w:rFonts w:hint="eastAsia"/>
        </w:rPr>
        <w:t xml:space="preserve"> and Validation Workshops (ICSTW 2011)</w:t>
      </w:r>
      <w:r>
        <w:rPr>
          <w:rFonts w:hint="eastAsia"/>
        </w:rPr>
        <w:t>.</w:t>
      </w:r>
      <w:proofErr w:type="gramEnd"/>
      <w:r>
        <w:rPr>
          <w:rFonts w:hint="eastAsia"/>
        </w:rPr>
        <w:t xml:space="preserve"> </w:t>
      </w:r>
      <w:r w:rsidR="00452C42">
        <w:rPr>
          <w:rFonts w:hint="eastAsia"/>
        </w:rPr>
        <w:t>IEEE Computer Society</w:t>
      </w:r>
      <w:r>
        <w:rPr>
          <w:rFonts w:hint="eastAsia"/>
        </w:rPr>
        <w:t>, 2011: 351-356.</w:t>
      </w:r>
    </w:p>
    <w:p w:rsidR="006C5979" w:rsidRDefault="006C5979" w:rsidP="006C5979">
      <w:pPr>
        <w:pStyle w:val="TextofReference1"/>
        <w:spacing w:line="256" w:lineRule="exact"/>
        <w:ind w:left="420" w:hanging="23"/>
      </w:pPr>
      <w:proofErr w:type="spellStart"/>
      <w:proofErr w:type="gramStart"/>
      <w:r w:rsidRPr="00A6321A">
        <w:rPr>
          <w:rFonts w:hint="eastAsia"/>
        </w:rPr>
        <w:t>Gligoric</w:t>
      </w:r>
      <w:proofErr w:type="spellEnd"/>
      <w:r w:rsidRPr="00A6321A">
        <w:rPr>
          <w:rFonts w:hint="eastAsia"/>
        </w:rPr>
        <w:t xml:space="preserve"> M, Zhang L, Pereira C, </w:t>
      </w:r>
      <w:proofErr w:type="spellStart"/>
      <w:r w:rsidRPr="00A6321A">
        <w:rPr>
          <w:rFonts w:hint="eastAsia"/>
        </w:rPr>
        <w:t>Pokam</w:t>
      </w:r>
      <w:proofErr w:type="spellEnd"/>
      <w:r w:rsidRPr="00A6321A">
        <w:rPr>
          <w:rFonts w:hint="eastAsia"/>
        </w:rPr>
        <w:t xml:space="preserve"> G</w:t>
      </w:r>
      <w:r>
        <w:rPr>
          <w:rFonts w:hint="eastAsia"/>
        </w:rPr>
        <w:t>. Selective mutation testing for concurrent code</w:t>
      </w:r>
      <w:r>
        <w:t>.</w:t>
      </w:r>
      <w:proofErr w:type="gramEnd"/>
      <w:r>
        <w:t xml:space="preserve"> </w:t>
      </w:r>
      <w:proofErr w:type="gramStart"/>
      <w:r>
        <w:t>Proc</w:t>
      </w:r>
      <w:r>
        <w:rPr>
          <w:rFonts w:hint="eastAsia"/>
        </w:rPr>
        <w:t>eedings of the 2013 International Symposium on Software Testing and Analysis</w:t>
      </w:r>
      <w:r w:rsidR="00A6321A">
        <w:rPr>
          <w:rFonts w:hint="eastAsia"/>
        </w:rPr>
        <w:t xml:space="preserve"> (ISSTA 2013)</w:t>
      </w:r>
      <w:r>
        <w:rPr>
          <w:rFonts w:hint="eastAsia"/>
        </w:rPr>
        <w:t>.</w:t>
      </w:r>
      <w:proofErr w:type="gramEnd"/>
      <w:r>
        <w:rPr>
          <w:rFonts w:hint="eastAsia"/>
        </w:rPr>
        <w:t xml:space="preserve"> ACM Press, 2013: 224-234.</w:t>
      </w:r>
    </w:p>
    <w:p w:rsidR="006C5979" w:rsidRPr="002D50CA" w:rsidRDefault="006C5979" w:rsidP="006C5979">
      <w:pPr>
        <w:pStyle w:val="TextofReference1"/>
        <w:spacing w:line="256" w:lineRule="exact"/>
        <w:ind w:left="420" w:hanging="23"/>
        <w:rPr>
          <w:szCs w:val="15"/>
        </w:rPr>
      </w:pPr>
      <w:proofErr w:type="spellStart"/>
      <w:r w:rsidRPr="00A6321A">
        <w:rPr>
          <w:rFonts w:eastAsia="微软雅黑"/>
          <w:color w:val="000000"/>
          <w:szCs w:val="15"/>
          <w:shd w:val="clear" w:color="auto" w:fill="FFFFFF"/>
        </w:rPr>
        <w:t>Kintis</w:t>
      </w:r>
      <w:proofErr w:type="spellEnd"/>
      <w:r w:rsidRPr="00A6321A">
        <w:rPr>
          <w:rFonts w:eastAsia="微软雅黑"/>
          <w:color w:val="000000"/>
          <w:szCs w:val="15"/>
          <w:shd w:val="clear" w:color="auto" w:fill="FFFFFF"/>
        </w:rPr>
        <w:t xml:space="preserve"> M, </w:t>
      </w:r>
      <w:proofErr w:type="spellStart"/>
      <w:r w:rsidRPr="00A6321A">
        <w:rPr>
          <w:rFonts w:eastAsia="微软雅黑"/>
          <w:color w:val="000000"/>
          <w:szCs w:val="15"/>
          <w:shd w:val="clear" w:color="auto" w:fill="FFFFFF"/>
        </w:rPr>
        <w:t>Papadakis</w:t>
      </w:r>
      <w:proofErr w:type="spellEnd"/>
      <w:r w:rsidRPr="00A6321A">
        <w:rPr>
          <w:rFonts w:eastAsia="微软雅黑"/>
          <w:color w:val="000000"/>
          <w:szCs w:val="15"/>
          <w:shd w:val="clear" w:color="auto" w:fill="FFFFFF"/>
        </w:rPr>
        <w:t xml:space="preserve"> M, Papadopoulos A, </w:t>
      </w:r>
      <w:proofErr w:type="spellStart"/>
      <w:r w:rsidRPr="00A6321A">
        <w:rPr>
          <w:rFonts w:eastAsia="微软雅黑" w:hint="eastAsia"/>
          <w:color w:val="000000"/>
          <w:szCs w:val="15"/>
          <w:shd w:val="clear" w:color="auto" w:fill="FFFFFF"/>
        </w:rPr>
        <w:t>Valvis</w:t>
      </w:r>
      <w:proofErr w:type="spellEnd"/>
      <w:r w:rsidRPr="00A6321A">
        <w:rPr>
          <w:rFonts w:eastAsia="微软雅黑" w:hint="eastAsia"/>
          <w:color w:val="000000"/>
          <w:szCs w:val="15"/>
          <w:shd w:val="clear" w:color="auto" w:fill="FFFFFF"/>
        </w:rPr>
        <w:t xml:space="preserve"> E, </w:t>
      </w:r>
      <w:proofErr w:type="spellStart"/>
      <w:r w:rsidRPr="00A6321A">
        <w:rPr>
          <w:rFonts w:eastAsia="微软雅黑" w:hint="eastAsia"/>
          <w:color w:val="000000"/>
          <w:szCs w:val="15"/>
          <w:shd w:val="clear" w:color="auto" w:fill="FFFFFF"/>
        </w:rPr>
        <w:t>Malevris</w:t>
      </w:r>
      <w:proofErr w:type="spellEnd"/>
      <w:r w:rsidRPr="00A6321A">
        <w:rPr>
          <w:rFonts w:eastAsia="微软雅黑" w:hint="eastAsia"/>
          <w:color w:val="000000"/>
          <w:szCs w:val="15"/>
          <w:shd w:val="clear" w:color="auto" w:fill="FFFFFF"/>
        </w:rPr>
        <w:t xml:space="preserve"> N</w:t>
      </w:r>
      <w:r w:rsidRPr="00A6321A">
        <w:rPr>
          <w:rFonts w:eastAsia="微软雅黑"/>
          <w:color w:val="000000"/>
          <w:szCs w:val="15"/>
          <w:shd w:val="clear" w:color="auto" w:fill="FFFFFF"/>
        </w:rPr>
        <w:t>.</w:t>
      </w:r>
      <w:r>
        <w:rPr>
          <w:rFonts w:eastAsia="微软雅黑"/>
          <w:color w:val="000000"/>
          <w:szCs w:val="15"/>
          <w:shd w:val="clear" w:color="auto" w:fill="FFFFFF"/>
        </w:rPr>
        <w:t xml:space="preserve"> </w:t>
      </w:r>
      <w:proofErr w:type="spellStart"/>
      <w:r>
        <w:rPr>
          <w:rFonts w:eastAsia="微软雅黑"/>
          <w:color w:val="000000"/>
          <w:szCs w:val="15"/>
          <w:shd w:val="clear" w:color="auto" w:fill="FFFFFF"/>
        </w:rPr>
        <w:t>Analysing</w:t>
      </w:r>
      <w:proofErr w:type="spellEnd"/>
      <w:r>
        <w:rPr>
          <w:rFonts w:eastAsia="微软雅黑"/>
          <w:color w:val="000000"/>
          <w:szCs w:val="15"/>
          <w:shd w:val="clear" w:color="auto" w:fill="FFFFFF"/>
        </w:rPr>
        <w:t xml:space="preserve">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xml:space="preserve">. </w:t>
      </w:r>
      <w:proofErr w:type="gramStart"/>
      <w:r>
        <w:rPr>
          <w:rFonts w:eastAsia="微软雅黑" w:hint="eastAsia"/>
          <w:color w:val="000000"/>
          <w:szCs w:val="15"/>
          <w:shd w:val="clear" w:color="auto" w:fill="FFFFFF"/>
        </w:rPr>
        <w:t>Proceedings of</w:t>
      </w:r>
      <w:r w:rsidR="00A6321A">
        <w:rPr>
          <w:rFonts w:eastAsia="微软雅黑"/>
          <w:color w:val="000000"/>
          <w:szCs w:val="15"/>
          <w:shd w:val="clear" w:color="auto" w:fill="FFFFFF"/>
        </w:rPr>
        <w:t xml:space="preserve"> </w:t>
      </w:r>
      <w:r w:rsidR="00C5087A">
        <w:rPr>
          <w:rFonts w:eastAsia="微软雅黑" w:hint="eastAsia"/>
          <w:color w:val="000000"/>
          <w:szCs w:val="15"/>
          <w:shd w:val="clear" w:color="auto" w:fill="FFFFFF"/>
        </w:rPr>
        <w:t xml:space="preserve">the 2016 </w:t>
      </w:r>
      <w:r w:rsidR="00A6321A">
        <w:rPr>
          <w:rFonts w:eastAsia="微软雅黑" w:hint="eastAsia"/>
          <w:color w:val="000000"/>
          <w:szCs w:val="15"/>
          <w:shd w:val="clear" w:color="auto" w:fill="FFFFFF"/>
        </w:rPr>
        <w:t>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w:t>
      </w:r>
      <w:r w:rsidR="00A6321A">
        <w:rPr>
          <w:rFonts w:eastAsia="微软雅黑" w:hint="eastAsia"/>
          <w:color w:val="000000"/>
          <w:szCs w:val="15"/>
          <w:shd w:val="clear" w:color="auto" w:fill="FFFFFF"/>
        </w:rPr>
        <w:t xml:space="preserve"> (SCAM 2016)</w:t>
      </w:r>
      <w:r w:rsidRPr="002D50CA">
        <w:rPr>
          <w:rFonts w:eastAsia="微软雅黑"/>
          <w:color w:val="000000"/>
          <w:szCs w:val="15"/>
          <w:shd w:val="clear" w:color="auto" w:fill="FFFFFF"/>
        </w:rPr>
        <w:t>.</w:t>
      </w:r>
      <w:proofErr w:type="gramEnd"/>
      <w:r w:rsidRPr="002D50CA">
        <w:rPr>
          <w:rFonts w:eastAsia="微软雅黑"/>
          <w:color w:val="000000"/>
          <w:szCs w:val="15"/>
          <w:shd w:val="clear" w:color="auto" w:fill="FFFFFF"/>
        </w:rPr>
        <w:t xml:space="preserve"> </w:t>
      </w:r>
      <w:r w:rsidRPr="00A6321A">
        <w:rPr>
          <w:rFonts w:eastAsia="微软雅黑"/>
          <w:color w:val="000000"/>
          <w:szCs w:val="15"/>
          <w:shd w:val="clear" w:color="auto" w:fill="FFFFFF"/>
        </w:rPr>
        <w:t>IEEE</w:t>
      </w:r>
      <w:r w:rsidR="00A6321A" w:rsidRPr="00A6321A">
        <w:rPr>
          <w:rFonts w:eastAsia="微软雅黑" w:hint="eastAsia"/>
          <w:color w:val="000000"/>
          <w:szCs w:val="15"/>
          <w:shd w:val="clear" w:color="auto" w:fill="FFFFFF"/>
        </w:rPr>
        <w:t xml:space="preserve"> Press</w:t>
      </w:r>
      <w:r w:rsidRPr="00A6321A">
        <w:rPr>
          <w:rFonts w:eastAsia="微软雅黑"/>
          <w:color w:val="000000"/>
          <w:szCs w:val="15"/>
          <w:shd w:val="clear" w:color="auto" w:fill="FFFFFF"/>
        </w:rPr>
        <w:t>,</w:t>
      </w:r>
      <w:r w:rsidRPr="002D50CA">
        <w:rPr>
          <w:rFonts w:eastAsia="微软雅黑"/>
          <w:color w:val="000000"/>
          <w:szCs w:val="15"/>
          <w:shd w:val="clear" w:color="auto" w:fill="FFFFFF"/>
        </w:rPr>
        <w:t xml:space="preserve"> 2016</w:t>
      </w:r>
      <w:r w:rsidR="00A6321A">
        <w:rPr>
          <w:rFonts w:eastAsia="微软雅黑" w:hint="eastAsia"/>
          <w:color w:val="000000"/>
          <w:szCs w:val="15"/>
          <w:shd w:val="clear" w:color="auto" w:fill="FFFFFF"/>
        </w:rPr>
        <w:t xml:space="preserve">, </w:t>
      </w:r>
      <w:r>
        <w:rPr>
          <w:rFonts w:eastAsia="微软雅黑" w:hint="eastAsia"/>
          <w:color w:val="000000"/>
          <w:szCs w:val="15"/>
          <w:shd w:val="clear" w:color="auto" w:fill="FFFFFF"/>
        </w:rPr>
        <w:t>147-156</w:t>
      </w:r>
      <w:r w:rsidRPr="002D50CA">
        <w:rPr>
          <w:rFonts w:eastAsia="微软雅黑"/>
          <w:color w:val="000000"/>
          <w:szCs w:val="15"/>
          <w:shd w:val="clear" w:color="auto" w:fill="FFFFFF"/>
        </w:rPr>
        <w:t>.</w:t>
      </w:r>
    </w:p>
    <w:p w:rsidR="006C5979" w:rsidRDefault="006C5979" w:rsidP="006C5979">
      <w:pPr>
        <w:pStyle w:val="TextofReference1"/>
        <w:spacing w:line="256" w:lineRule="exact"/>
        <w:ind w:left="420" w:hanging="23"/>
        <w:rPr>
          <w:sz w:val="18"/>
          <w:szCs w:val="18"/>
        </w:rPr>
      </w:pPr>
      <w:proofErr w:type="spellStart"/>
      <w:r w:rsidRPr="00A6321A">
        <w:rPr>
          <w:rFonts w:hint="eastAsia"/>
        </w:rPr>
        <w:t>Saifan</w:t>
      </w:r>
      <w:proofErr w:type="spellEnd"/>
      <w:r w:rsidRPr="00A6321A">
        <w:rPr>
          <w:rFonts w:hint="eastAsia"/>
        </w:rPr>
        <w:t xml:space="preserve"> AA, </w:t>
      </w:r>
      <w:proofErr w:type="spellStart"/>
      <w:r w:rsidRPr="00A6321A">
        <w:rPr>
          <w:rFonts w:hint="eastAsia"/>
        </w:rPr>
        <w:t>Alazzam</w:t>
      </w:r>
      <w:proofErr w:type="spellEnd"/>
      <w:r w:rsidRPr="00A6321A">
        <w:rPr>
          <w:rFonts w:hint="eastAsia"/>
        </w:rPr>
        <w:t xml:space="preserve"> I, </w:t>
      </w:r>
      <w:proofErr w:type="spellStart"/>
      <w:r w:rsidRPr="00A6321A">
        <w:rPr>
          <w:rFonts w:hint="eastAsia"/>
        </w:rPr>
        <w:t>Akour</w:t>
      </w:r>
      <w:proofErr w:type="spellEnd"/>
      <w:r w:rsidRPr="00A6321A">
        <w:rPr>
          <w:rFonts w:hint="eastAsia"/>
        </w:rPr>
        <w:t xml:space="preserve"> M, </w:t>
      </w:r>
      <w:proofErr w:type="spellStart"/>
      <w:r w:rsidRPr="00A6321A">
        <w:rPr>
          <w:rFonts w:hint="eastAsia"/>
        </w:rPr>
        <w:t>Hanandeh</w:t>
      </w:r>
      <w:proofErr w:type="spellEnd"/>
      <w:r w:rsidRPr="00A6321A">
        <w:rPr>
          <w:rFonts w:hint="eastAsia"/>
        </w:rPr>
        <w:t xml:space="preserve"> F</w:t>
      </w:r>
      <w:r>
        <w:rPr>
          <w:rFonts w:hint="eastAsia"/>
        </w:rPr>
        <w:t xml:space="preserve">. </w:t>
      </w:r>
      <w:bookmarkStart w:id="309" w:name="OLE_LINK2"/>
      <w:bookmarkStart w:id="310" w:name="OLE_LINK3"/>
      <w:r>
        <w:t xml:space="preserve">Regression </w:t>
      </w:r>
      <w:r>
        <w:rPr>
          <w:rFonts w:hint="eastAsia"/>
        </w:rPr>
        <w:t>t</w:t>
      </w:r>
      <w:r>
        <w:t>est-</w:t>
      </w:r>
      <w:r>
        <w:rPr>
          <w:rFonts w:hint="eastAsia"/>
        </w:rPr>
        <w:t>s</w:t>
      </w:r>
      <w:r w:rsidR="00505877">
        <w:t>e</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w:t>
      </w:r>
      <w:bookmarkEnd w:id="309"/>
      <w:bookmarkEnd w:id="310"/>
      <w:r>
        <w:rPr>
          <w:rFonts w:hint="eastAsia"/>
        </w:rPr>
        <w:t xml:space="preserve"> International Journal of Advanced Computer Science and</w:t>
      </w:r>
      <w:r w:rsidR="00A7643A">
        <w:rPr>
          <w:rFonts w:hint="eastAsia"/>
        </w:rPr>
        <w:t xml:space="preserve"> Applications, 2016, 7(4): 90-95</w:t>
      </w:r>
      <w:r>
        <w:rPr>
          <w:rFonts w:hint="eastAsia"/>
        </w:rPr>
        <w:t>.</w:t>
      </w:r>
    </w:p>
    <w:p w:rsidR="006C5979" w:rsidRPr="0087702C" w:rsidRDefault="006C5979" w:rsidP="006C5979">
      <w:pPr>
        <w:pStyle w:val="TextofReference1"/>
        <w:spacing w:line="256" w:lineRule="exact"/>
        <w:ind w:left="420" w:hanging="23"/>
      </w:pPr>
      <w:proofErr w:type="spellStart"/>
      <w:r w:rsidRPr="00A7643A">
        <w:rPr>
          <w:szCs w:val="15"/>
        </w:rPr>
        <w:t>Masood</w:t>
      </w:r>
      <w:proofErr w:type="spellEnd"/>
      <w:r w:rsidRPr="00A7643A">
        <w:rPr>
          <w:szCs w:val="15"/>
        </w:rPr>
        <w:t xml:space="preserve"> A, </w:t>
      </w:r>
      <w:proofErr w:type="spellStart"/>
      <w:r w:rsidRPr="00A7643A">
        <w:rPr>
          <w:szCs w:val="15"/>
        </w:rPr>
        <w:t>Bhatti</w:t>
      </w:r>
      <w:proofErr w:type="spellEnd"/>
      <w:r w:rsidRPr="00A7643A">
        <w:rPr>
          <w:szCs w:val="15"/>
        </w:rPr>
        <w:t xml:space="preserve"> R, </w:t>
      </w:r>
      <w:proofErr w:type="spellStart"/>
      <w:r w:rsidRPr="00A7643A">
        <w:rPr>
          <w:szCs w:val="15"/>
        </w:rPr>
        <w:t>Ghafoor</w:t>
      </w:r>
      <w:proofErr w:type="spellEnd"/>
      <w:r w:rsidRPr="00A7643A">
        <w:rPr>
          <w:szCs w:val="15"/>
        </w:rPr>
        <w:t xml:space="preserve"> A,</w:t>
      </w:r>
      <w:r w:rsidRPr="00A7643A">
        <w:rPr>
          <w:rFonts w:hint="eastAsia"/>
          <w:szCs w:val="15"/>
        </w:rPr>
        <w:t xml:space="preserve"> </w:t>
      </w:r>
      <w:proofErr w:type="spellStart"/>
      <w:r w:rsidRPr="00A7643A">
        <w:rPr>
          <w:rFonts w:hint="eastAsia"/>
          <w:szCs w:val="15"/>
        </w:rPr>
        <w:t>Mathur</w:t>
      </w:r>
      <w:proofErr w:type="spellEnd"/>
      <w:r w:rsidRPr="00A7643A">
        <w:rPr>
          <w:rFonts w:hint="eastAsia"/>
          <w:szCs w:val="15"/>
        </w:rPr>
        <w:t xml:space="preserve"> A</w:t>
      </w:r>
      <w:r w:rsidR="00A7643A" w:rsidRPr="00A7643A">
        <w:rPr>
          <w:rFonts w:hint="eastAsia"/>
          <w:szCs w:val="15"/>
        </w:rPr>
        <w:t>P</w:t>
      </w:r>
      <w:r w:rsidRPr="00A7643A">
        <w:rPr>
          <w:szCs w:val="15"/>
        </w:rPr>
        <w:t>.</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action</w:t>
      </w:r>
      <w:r w:rsidR="003C0927">
        <w:rPr>
          <w:szCs w:val="15"/>
        </w:rPr>
        <w:t>s</w:t>
      </w:r>
      <w:r w:rsidRPr="008A1FC8">
        <w:rPr>
          <w:szCs w:val="15"/>
        </w:rPr>
        <w:t xml:space="preserve"> on Software Engineering, 2009, 35(5)</w:t>
      </w:r>
      <w:r>
        <w:rPr>
          <w:rFonts w:hint="eastAsia"/>
          <w:szCs w:val="15"/>
        </w:rPr>
        <w:t>: 654-668.</w:t>
      </w:r>
    </w:p>
    <w:p w:rsidR="006C5979" w:rsidRDefault="006C5979" w:rsidP="006C5979">
      <w:pPr>
        <w:pStyle w:val="TextofReference1"/>
        <w:spacing w:line="256" w:lineRule="exact"/>
        <w:ind w:left="420" w:hanging="23"/>
      </w:pPr>
      <w:r>
        <w:t>Sun CA, Wang G</w:t>
      </w:r>
      <w:r w:rsidRPr="005077C5">
        <w:t xml:space="preserve">, </w:t>
      </w:r>
      <w:proofErr w:type="spellStart"/>
      <w:proofErr w:type="gramStart"/>
      <w:r w:rsidRPr="005077C5">
        <w:t>Cai</w:t>
      </w:r>
      <w:proofErr w:type="spellEnd"/>
      <w:proofErr w:type="gramEnd"/>
      <w:r w:rsidRPr="005077C5">
        <w:t xml:space="preserve"> </w:t>
      </w:r>
      <w:r>
        <w:t xml:space="preserve">KY, </w:t>
      </w:r>
      <w:r>
        <w:rPr>
          <w:rFonts w:hint="eastAsia"/>
        </w:rPr>
        <w:t>Chen TY</w:t>
      </w:r>
      <w:r>
        <w:t xml:space="preserve">. </w:t>
      </w:r>
      <w:proofErr w:type="gramStart"/>
      <w:r>
        <w:t>Distribution-</w:t>
      </w:r>
      <w:r>
        <w:rPr>
          <w:rFonts w:hint="eastAsia"/>
        </w:rPr>
        <w:t>a</w:t>
      </w:r>
      <w:r>
        <w:t xml:space="preserve">ware </w:t>
      </w:r>
      <w:r>
        <w:rPr>
          <w:rFonts w:hint="eastAsia"/>
        </w:rPr>
        <w:t>m</w:t>
      </w:r>
      <w:r>
        <w:t xml:space="preserve">utation </w:t>
      </w:r>
      <w:r>
        <w:rPr>
          <w:rFonts w:hint="eastAsia"/>
        </w:rPr>
        <w:t>a</w:t>
      </w:r>
      <w:r>
        <w:t>nalysis.</w:t>
      </w:r>
      <w:proofErr w:type="gramEnd"/>
      <w:r>
        <w:t xml:space="preserve"> </w:t>
      </w:r>
      <w:proofErr w:type="gramStart"/>
      <w:r>
        <w:t>Proc</w:t>
      </w:r>
      <w:r>
        <w:rPr>
          <w:rFonts w:hint="eastAsia"/>
        </w:rPr>
        <w:t xml:space="preserve">eedings of </w:t>
      </w:r>
      <w:r w:rsidR="00C5087A">
        <w:rPr>
          <w:rFonts w:hint="eastAsia"/>
        </w:rPr>
        <w:t xml:space="preserve">the 2012 IEEE 36th Annual </w:t>
      </w:r>
      <w:r w:rsidR="00C5087A">
        <w:t xml:space="preserve">Computer Software </w:t>
      </w:r>
      <w:r w:rsidR="00C5087A">
        <w:rPr>
          <w:rFonts w:hint="eastAsia"/>
        </w:rPr>
        <w:t>and</w:t>
      </w:r>
      <w:r w:rsidRPr="005077C5">
        <w:t xml:space="preserve"> Applications Conference Workshops</w:t>
      </w:r>
      <w:r w:rsidR="00C5087A">
        <w:rPr>
          <w:rFonts w:hint="eastAsia"/>
        </w:rPr>
        <w:t xml:space="preserve"> (COMPSACW 2012)</w:t>
      </w:r>
      <w:r w:rsidRPr="005077C5">
        <w:t>.</w:t>
      </w:r>
      <w:proofErr w:type="gramEnd"/>
      <w:r w:rsidRPr="005077C5">
        <w:t xml:space="preserve"> IEEE Computer Society, 2012</w:t>
      </w:r>
      <w:r>
        <w:rPr>
          <w:rFonts w:hint="eastAsia"/>
        </w:rPr>
        <w:t>: 170-175.</w:t>
      </w:r>
    </w:p>
    <w:p w:rsidR="006C5979" w:rsidRDefault="006C5979" w:rsidP="006C5979">
      <w:pPr>
        <w:pStyle w:val="TextofReference1"/>
        <w:spacing w:line="256" w:lineRule="exact"/>
        <w:ind w:left="420" w:hanging="23"/>
      </w:pPr>
      <w:proofErr w:type="gramStart"/>
      <w:r>
        <w:rPr>
          <w:rFonts w:hint="eastAsia"/>
        </w:rPr>
        <w:t>Sun CA, Wang G.</w:t>
      </w:r>
      <w:r w:rsidRPr="00903675">
        <w:rPr>
          <w:rFonts w:hint="eastAsia"/>
        </w:rPr>
        <w:t xml:space="preserve"> </w:t>
      </w:r>
      <w:proofErr w:type="spellStart"/>
      <w:r>
        <w:rPr>
          <w:rFonts w:hint="eastAsia"/>
        </w:rPr>
        <w:t>MuJava</w:t>
      </w:r>
      <w:r w:rsidRPr="00903675">
        <w:rPr>
          <w:rFonts w:hint="eastAsia"/>
        </w:rPr>
        <w:t>X</w:t>
      </w:r>
      <w:proofErr w:type="spellEnd"/>
      <w:r w:rsidRPr="00903675">
        <w:rPr>
          <w:rFonts w:hint="eastAsia"/>
        </w:rPr>
        <w:t>：</w:t>
      </w:r>
      <w:r>
        <w:rPr>
          <w:rFonts w:hint="eastAsia"/>
        </w:rPr>
        <w:t>A d</w:t>
      </w:r>
      <w:r w:rsidRPr="00903675">
        <w:rPr>
          <w:rFonts w:hint="eastAsia"/>
        </w:rPr>
        <w:t>istribution</w:t>
      </w:r>
      <w:r w:rsidR="0065740A">
        <w:rPr>
          <w:rFonts w:hint="eastAsia"/>
        </w:rPr>
        <w:t>-</w:t>
      </w:r>
      <w:r>
        <w:rPr>
          <w:rFonts w:hint="eastAsia"/>
        </w:rPr>
        <w:t xml:space="preserve">aware mutation generation system for </w:t>
      </w:r>
      <w:r w:rsidR="00DD5D9E">
        <w:t>J</w:t>
      </w:r>
      <w:r w:rsidRPr="00903675">
        <w:rPr>
          <w:rFonts w:hint="eastAsia"/>
        </w:rPr>
        <w:t>ava</w:t>
      </w:r>
      <w:r>
        <w:rPr>
          <w:rFonts w:hint="eastAsia"/>
        </w:rPr>
        <w:t>.</w:t>
      </w:r>
      <w:proofErr w:type="gramEnd"/>
      <w:r w:rsidRPr="00903675">
        <w:t xml:space="preserve"> Journal of Computer Research and Developmen</w:t>
      </w:r>
      <w:r w:rsidR="0065740A">
        <w:rPr>
          <w:rFonts w:hint="eastAsia"/>
        </w:rPr>
        <w:t>t</w:t>
      </w:r>
      <w:r>
        <w:rPr>
          <w:rFonts w:hint="eastAsia"/>
        </w:rPr>
        <w:t>, 2014, 51(4): 874-881 (</w:t>
      </w:r>
      <w:r>
        <w:rPr>
          <w:rFonts w:ascii="TimesNewRomanPSMT" w:hAnsi="TimesNewRomanPSMT" w:cs="TimesNewRomanPSMT"/>
          <w:szCs w:val="15"/>
        </w:rPr>
        <w:t>in Chinese with English abstract</w:t>
      </w:r>
      <w:r>
        <w:rPr>
          <w:rFonts w:hint="eastAsia"/>
        </w:rPr>
        <w:t>).</w:t>
      </w:r>
    </w:p>
    <w:p w:rsidR="006C5979" w:rsidRPr="0087702C" w:rsidRDefault="006C5979" w:rsidP="006C5979">
      <w:pPr>
        <w:pStyle w:val="TextofReference1"/>
        <w:spacing w:line="256" w:lineRule="exact"/>
        <w:ind w:left="420" w:hanging="23"/>
      </w:pPr>
      <w:r>
        <w:rPr>
          <w:rFonts w:eastAsia="微软雅黑"/>
          <w:color w:val="000000"/>
          <w:szCs w:val="15"/>
          <w:shd w:val="clear" w:color="auto" w:fill="FFFFFF"/>
        </w:rPr>
        <w:t>Kim SW</w:t>
      </w:r>
      <w:r w:rsidRPr="0040149C">
        <w:rPr>
          <w:rFonts w:eastAsia="微软雅黑"/>
          <w:color w:val="000000"/>
          <w:szCs w:val="15"/>
          <w:shd w:val="clear" w:color="auto" w:fill="FFFFFF"/>
        </w:rPr>
        <w:t>, Ma Y</w:t>
      </w:r>
      <w:r>
        <w:rPr>
          <w:rFonts w:eastAsia="微软雅黑"/>
          <w:color w:val="000000"/>
          <w:szCs w:val="15"/>
          <w:shd w:val="clear" w:color="auto" w:fill="FFFFFF"/>
        </w:rPr>
        <w:t>S, Kwon YR</w:t>
      </w:r>
      <w:r w:rsidRPr="0040149C">
        <w:rPr>
          <w:rFonts w:eastAsia="微软雅黑"/>
          <w:color w:val="000000"/>
          <w:szCs w:val="15"/>
          <w:shd w:val="clear" w:color="auto" w:fill="FFFFFF"/>
        </w:rPr>
        <w:t xml:space="preserve">. Combining weak and strong </w:t>
      </w:r>
      <w:r>
        <w:rPr>
          <w:rFonts w:eastAsia="微软雅黑"/>
          <w:color w:val="000000"/>
          <w:szCs w:val="15"/>
          <w:shd w:val="clear" w:color="auto" w:fill="FFFFFF"/>
        </w:rPr>
        <w:t xml:space="preserve">mutation for a </w:t>
      </w:r>
      <w:proofErr w:type="spellStart"/>
      <w:r>
        <w:rPr>
          <w:rFonts w:eastAsia="微软雅黑"/>
          <w:color w:val="000000"/>
          <w:szCs w:val="15"/>
          <w:shd w:val="clear" w:color="auto" w:fill="FFFFFF"/>
        </w:rPr>
        <w:t>noninterpretive</w:t>
      </w:r>
      <w:proofErr w:type="spellEnd"/>
      <w:r>
        <w:rPr>
          <w:rFonts w:eastAsia="微软雅黑"/>
          <w:color w:val="000000"/>
          <w:szCs w:val="15"/>
          <w:shd w:val="clear" w:color="auto" w:fill="FFFFFF"/>
        </w:rPr>
        <w:t xml:space="preserve"> </w:t>
      </w:r>
      <w:r w:rsidR="00DD5D9E">
        <w:rPr>
          <w:rFonts w:eastAsia="微软雅黑"/>
          <w:color w:val="000000"/>
          <w:szCs w:val="15"/>
          <w:shd w:val="clear" w:color="auto" w:fill="FFFFFF"/>
        </w:rPr>
        <w:t>J</w:t>
      </w:r>
      <w:r>
        <w:rPr>
          <w:rFonts w:eastAsia="微软雅黑"/>
          <w:color w:val="000000"/>
          <w:szCs w:val="15"/>
          <w:shd w:val="clear" w:color="auto" w:fill="FFFFFF"/>
        </w:rPr>
        <w:t>ava mutation system</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w:t>
      </w:r>
      <w:proofErr w:type="gramStart"/>
      <w:r w:rsidRPr="0040149C">
        <w:rPr>
          <w:rFonts w:eastAsia="微软雅黑"/>
          <w:color w:val="000000"/>
          <w:szCs w:val="15"/>
          <w:shd w:val="clear" w:color="auto" w:fill="FFFFFF"/>
        </w:rPr>
        <w:t>Software Testin</w:t>
      </w:r>
      <w:r>
        <w:rPr>
          <w:rFonts w:eastAsia="微软雅黑"/>
          <w:color w:val="000000"/>
          <w:szCs w:val="15"/>
          <w:shd w:val="clear" w:color="auto" w:fill="FFFFFF"/>
        </w:rPr>
        <w:t>g, Verification and Reliability</w:t>
      </w:r>
      <w:r>
        <w:rPr>
          <w:rFonts w:eastAsia="微软雅黑" w:hint="eastAsia"/>
          <w:color w:val="000000"/>
          <w:szCs w:val="15"/>
          <w:shd w:val="clear" w:color="auto" w:fill="FFFFFF"/>
        </w:rPr>
        <w:t>.</w:t>
      </w:r>
      <w:proofErr w:type="gramEnd"/>
      <w:r w:rsidRPr="0040149C">
        <w:rPr>
          <w:rFonts w:eastAsia="微软雅黑"/>
          <w:color w:val="000000"/>
          <w:szCs w:val="15"/>
          <w:shd w:val="clear" w:color="auto" w:fill="FFFFFF"/>
        </w:rPr>
        <w:t xml:space="preserve"> </w:t>
      </w:r>
      <w:proofErr w:type="gramStart"/>
      <w:r w:rsidRPr="0040149C">
        <w:rPr>
          <w:rFonts w:eastAsia="微软雅黑"/>
          <w:color w:val="000000"/>
          <w:szCs w:val="15"/>
          <w:shd w:val="clear" w:color="auto" w:fill="FFFFFF"/>
        </w:rPr>
        <w:t>2013</w:t>
      </w:r>
      <w:proofErr w:type="gramEnd"/>
      <w:r w:rsidRPr="0040149C">
        <w:rPr>
          <w:rFonts w:eastAsia="微软雅黑"/>
          <w:color w:val="000000"/>
          <w:szCs w:val="15"/>
          <w:shd w:val="clear" w:color="auto" w:fill="FFFFFF"/>
        </w:rPr>
        <w:t>, 23(8):</w:t>
      </w:r>
      <w:r>
        <w:rPr>
          <w:rFonts w:eastAsia="微软雅黑" w:hint="eastAsia"/>
          <w:color w:val="000000"/>
          <w:szCs w:val="15"/>
          <w:shd w:val="clear" w:color="auto" w:fill="FFFFFF"/>
        </w:rPr>
        <w:t xml:space="preserve"> 647-668.</w:t>
      </w:r>
    </w:p>
    <w:p w:rsidR="006C5979" w:rsidRDefault="006C5979" w:rsidP="006C5979">
      <w:pPr>
        <w:pStyle w:val="TextofReference1"/>
        <w:spacing w:line="256" w:lineRule="exact"/>
        <w:ind w:left="420" w:hanging="23"/>
      </w:pPr>
      <w:bookmarkStart w:id="311" w:name="OLE_LINK43"/>
      <w:bookmarkStart w:id="312" w:name="OLE_LINK44"/>
      <w:r>
        <w:t xml:space="preserve">Lipton </w:t>
      </w:r>
      <w:bookmarkEnd w:id="311"/>
      <w:bookmarkEnd w:id="312"/>
      <w:r>
        <w:t>RJ</w:t>
      </w:r>
      <w:r>
        <w:rPr>
          <w:rFonts w:hint="eastAsia"/>
        </w:rPr>
        <w:t xml:space="preserve">. </w:t>
      </w:r>
      <w:proofErr w:type="gramStart"/>
      <w:r>
        <w:t>Reduction: A method of proving properties of</w:t>
      </w:r>
      <w:r>
        <w:rPr>
          <w:rFonts w:hint="eastAsia"/>
        </w:rPr>
        <w:t xml:space="preserve"> </w:t>
      </w:r>
      <w:r>
        <w:t>parallel programs</w:t>
      </w:r>
      <w:r>
        <w:rPr>
          <w:rFonts w:hint="eastAsia"/>
        </w:rPr>
        <w:t>.</w:t>
      </w:r>
      <w:proofErr w:type="gramEnd"/>
      <w:r>
        <w:t xml:space="preserve"> Communications of the ACM, 1975,</w:t>
      </w:r>
      <w:r w:rsidR="00DD5D9E">
        <w:t xml:space="preserve"> </w:t>
      </w:r>
      <w:r>
        <w:t>18(12)</w:t>
      </w:r>
      <w:r>
        <w:rPr>
          <w:rFonts w:hint="eastAsia"/>
        </w:rPr>
        <w:t xml:space="preserve">: </w:t>
      </w:r>
      <w:r>
        <w:t>717–721</w:t>
      </w:r>
      <w:r>
        <w:rPr>
          <w:rFonts w:hint="eastAsia"/>
        </w:rPr>
        <w:t>.</w:t>
      </w:r>
    </w:p>
    <w:p w:rsidR="006C5979" w:rsidRDefault="006C5979" w:rsidP="006C5979">
      <w:pPr>
        <w:pStyle w:val="TextofReference1"/>
        <w:spacing w:line="256" w:lineRule="exact"/>
        <w:ind w:left="420" w:hanging="23"/>
      </w:pPr>
      <w:bookmarkStart w:id="313" w:name="OLE_LINK45"/>
      <w:proofErr w:type="spellStart"/>
      <w:proofErr w:type="gramStart"/>
      <w:r w:rsidRPr="00CA15F3">
        <w:t>Lamport</w:t>
      </w:r>
      <w:proofErr w:type="spellEnd"/>
      <w:r w:rsidRPr="00CA15F3">
        <w:t xml:space="preserve"> </w:t>
      </w:r>
      <w:bookmarkEnd w:id="313"/>
      <w:r w:rsidRPr="00CA15F3">
        <w:t xml:space="preserve">L. </w:t>
      </w:r>
      <w:bookmarkStart w:id="314" w:name="OLE_LINK4"/>
      <w:r w:rsidRPr="00CA15F3">
        <w:t>Time, clocks, and the ordering of events in a distributed system</w:t>
      </w:r>
      <w:bookmarkEnd w:id="314"/>
      <w:r w:rsidRPr="00CA15F3">
        <w:t>.</w:t>
      </w:r>
      <w:proofErr w:type="gramEnd"/>
      <w:r>
        <w:t xml:space="preserve"> Communications of the </w:t>
      </w:r>
      <w:r>
        <w:rPr>
          <w:rFonts w:hint="eastAsia"/>
        </w:rPr>
        <w:t>ACM</w:t>
      </w:r>
      <w:r>
        <w:t>, 1978</w:t>
      </w:r>
      <w:r w:rsidRPr="00CA15F3">
        <w:t>, 21(7):</w:t>
      </w:r>
      <w:r>
        <w:t xml:space="preserve"> </w:t>
      </w:r>
      <w:r w:rsidRPr="00CA15F3">
        <w:t>558-565</w:t>
      </w:r>
      <w:r>
        <w:rPr>
          <w:rFonts w:hint="eastAsia"/>
        </w:rPr>
        <w:t>.</w:t>
      </w:r>
    </w:p>
    <w:p w:rsidR="006C5979" w:rsidRDefault="006C5979" w:rsidP="006C5979">
      <w:pPr>
        <w:pStyle w:val="TextofReference1"/>
        <w:spacing w:line="256" w:lineRule="exact"/>
        <w:ind w:left="420" w:hanging="23"/>
      </w:pPr>
      <w:proofErr w:type="spellStart"/>
      <w:r>
        <w:rPr>
          <w:rFonts w:hint="eastAsia"/>
        </w:rPr>
        <w:t>Morell</w:t>
      </w:r>
      <w:proofErr w:type="spellEnd"/>
      <w:r>
        <w:rPr>
          <w:rFonts w:hint="eastAsia"/>
        </w:rPr>
        <w:t xml:space="preserve"> LJ. A theory of fault based testing. </w:t>
      </w:r>
      <w:proofErr w:type="gramStart"/>
      <w:r>
        <w:rPr>
          <w:rFonts w:hint="eastAsia"/>
        </w:rPr>
        <w:t>IEEE Transaction</w:t>
      </w:r>
      <w:r w:rsidR="00DD5D9E">
        <w:t>s</w:t>
      </w:r>
      <w:r>
        <w:rPr>
          <w:rFonts w:hint="eastAsia"/>
        </w:rPr>
        <w:t xml:space="preserve"> on Software Engineering.</w:t>
      </w:r>
      <w:proofErr w:type="gramEnd"/>
      <w:r>
        <w:rPr>
          <w:rFonts w:hint="eastAsia"/>
        </w:rPr>
        <w:t xml:space="preserve"> </w:t>
      </w:r>
      <w:proofErr w:type="gramStart"/>
      <w:r>
        <w:rPr>
          <w:rFonts w:hint="eastAsia"/>
        </w:rPr>
        <w:t>1990</w:t>
      </w:r>
      <w:proofErr w:type="gramEnd"/>
      <w:r>
        <w:rPr>
          <w:rFonts w:hint="eastAsia"/>
        </w:rPr>
        <w:t>, 16(8): 844-857.</w:t>
      </w:r>
    </w:p>
    <w:p w:rsidR="006C5979" w:rsidRDefault="006C5979" w:rsidP="006C5979">
      <w:pPr>
        <w:pStyle w:val="TextofReference1"/>
        <w:spacing w:line="256" w:lineRule="exact"/>
        <w:ind w:left="420" w:hanging="23"/>
      </w:pPr>
      <w:proofErr w:type="gramStart"/>
      <w:r>
        <w:t xml:space="preserve">Bradbury JS, </w:t>
      </w:r>
      <w:proofErr w:type="spellStart"/>
      <w:r>
        <w:t>Cordy</w:t>
      </w:r>
      <w:proofErr w:type="spellEnd"/>
      <w:r>
        <w:t xml:space="preserve">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sidR="00BE26B9">
        <w:t>J</w:t>
      </w:r>
      <w:r w:rsidRPr="00B039DE">
        <w:t>ava (J2SE 5.0)</w:t>
      </w:r>
      <w:r>
        <w:t>.</w:t>
      </w:r>
      <w:proofErr w:type="gramEnd"/>
      <w:r>
        <w:t xml:space="preserve"> </w:t>
      </w:r>
      <w:proofErr w:type="gramStart"/>
      <w:r>
        <w:t>Proc</w:t>
      </w:r>
      <w:r>
        <w:rPr>
          <w:rFonts w:hint="eastAsia"/>
        </w:rPr>
        <w:t>eedings</w:t>
      </w:r>
      <w:r w:rsidRPr="00B039DE">
        <w:t xml:space="preserve"> of the </w:t>
      </w:r>
      <w:r w:rsidR="003C0927">
        <w:t>Second</w:t>
      </w:r>
      <w:r w:rsidR="00BE26B9">
        <w:t xml:space="preserve"> </w:t>
      </w:r>
      <w:r w:rsidRPr="00B039DE">
        <w:t>Workshop on Mutation Analysis</w:t>
      </w:r>
      <w:r w:rsidR="00220439">
        <w:rPr>
          <w:rFonts w:hint="eastAsia"/>
        </w:rPr>
        <w:t xml:space="preserve"> (MUTATION 2006)</w:t>
      </w:r>
      <w:r w:rsidR="00917D0C">
        <w:t>.</w:t>
      </w:r>
      <w:proofErr w:type="gramEnd"/>
      <w:r w:rsidR="00917D0C">
        <w:t xml:space="preserve"> </w:t>
      </w:r>
      <w:r w:rsidRPr="00B039DE">
        <w:t>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6C5979" w:rsidRPr="003B758E" w:rsidRDefault="006C5979" w:rsidP="006C5979">
      <w:pPr>
        <w:pStyle w:val="TextofReference1"/>
        <w:spacing w:line="256" w:lineRule="exact"/>
        <w:ind w:left="420" w:hanging="23"/>
      </w:pPr>
      <w:proofErr w:type="spellStart"/>
      <w:proofErr w:type="gramStart"/>
      <w:r w:rsidRPr="00220439">
        <w:t>Farchi</w:t>
      </w:r>
      <w:proofErr w:type="spellEnd"/>
      <w:r w:rsidRPr="00220439">
        <w:t xml:space="preserve"> E, </w:t>
      </w:r>
      <w:proofErr w:type="spellStart"/>
      <w:r w:rsidRPr="00220439">
        <w:t>Nir</w:t>
      </w:r>
      <w:proofErr w:type="spellEnd"/>
      <w:r w:rsidRPr="00220439">
        <w:t xml:space="preserve"> Y, Ur S</w:t>
      </w:r>
      <w:r>
        <w:t xml:space="preserve">.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w:t>
      </w:r>
      <w:proofErr w:type="gramEnd"/>
      <w:r>
        <w:rPr>
          <w:rFonts w:hint="eastAsia"/>
        </w:rPr>
        <w:t xml:space="preserve"> </w:t>
      </w:r>
      <w:proofErr w:type="gramStart"/>
      <w:r>
        <w:t>Proc</w:t>
      </w:r>
      <w:r>
        <w:rPr>
          <w:rFonts w:hint="eastAsia"/>
        </w:rPr>
        <w:t>eedings of</w:t>
      </w:r>
      <w:r w:rsidRPr="005E62D0">
        <w:t xml:space="preserve"> </w:t>
      </w:r>
      <w:r w:rsidR="00917D0C">
        <w:rPr>
          <w:rFonts w:hint="eastAsia"/>
        </w:rPr>
        <w:t xml:space="preserve">the </w:t>
      </w:r>
      <w:r>
        <w:rPr>
          <w:rFonts w:hint="eastAsia"/>
        </w:rPr>
        <w:t xml:space="preserve">17th </w:t>
      </w:r>
      <w:r w:rsidRPr="005E62D0">
        <w:t>Inter</w:t>
      </w:r>
      <w:r w:rsidR="00220439">
        <w:t xml:space="preserve">national Symposium on Parallel </w:t>
      </w:r>
      <w:r w:rsidR="00220439">
        <w:rPr>
          <w:rFonts w:hint="eastAsia"/>
        </w:rPr>
        <w:t>and</w:t>
      </w:r>
      <w:r w:rsidRPr="005E62D0">
        <w:t xml:space="preserve"> Distributed Processing</w:t>
      </w:r>
      <w:r>
        <w:rPr>
          <w:rFonts w:hint="eastAsia"/>
        </w:rPr>
        <w:t xml:space="preserve"> (IPDPS 2003)</w:t>
      </w:r>
      <w:r w:rsidRPr="005E62D0">
        <w:t>.</w:t>
      </w:r>
      <w:proofErr w:type="gramEnd"/>
      <w:r w:rsidRPr="005E62D0">
        <w:t xml:space="preserve"> IEEE Computer Society, </w:t>
      </w:r>
      <w:r w:rsidRPr="00F112E3">
        <w:rPr>
          <w:szCs w:val="15"/>
        </w:rPr>
        <w:t>2003</w:t>
      </w:r>
      <w:r w:rsidRPr="00F112E3">
        <w:rPr>
          <w:rFonts w:hint="eastAsia"/>
          <w:szCs w:val="15"/>
        </w:rPr>
        <w:t xml:space="preserve">: </w:t>
      </w:r>
      <w:r w:rsidR="004E31A3">
        <w:rPr>
          <w:rFonts w:hint="eastAsia"/>
          <w:color w:val="000000"/>
          <w:szCs w:val="15"/>
          <w:shd w:val="clear" w:color="auto" w:fill="FFFFFF"/>
        </w:rPr>
        <w:t>286-292</w:t>
      </w:r>
      <w:r>
        <w:rPr>
          <w:rFonts w:hint="eastAsia"/>
          <w:color w:val="000000"/>
          <w:szCs w:val="15"/>
          <w:shd w:val="clear" w:color="auto" w:fill="FFFFFF"/>
        </w:rPr>
        <w:t>.</w:t>
      </w:r>
    </w:p>
    <w:p w:rsidR="006C5979" w:rsidRDefault="006C5979" w:rsidP="006C5979">
      <w:pPr>
        <w:pStyle w:val="TextofReference1"/>
        <w:spacing w:line="256" w:lineRule="exact"/>
        <w:ind w:left="420" w:hanging="23"/>
      </w:pPr>
      <w:proofErr w:type="gramStart"/>
      <w:r>
        <w:t xml:space="preserve">Bradbury JS, </w:t>
      </w:r>
      <w:proofErr w:type="spellStart"/>
      <w:r>
        <w:t>Cordy</w:t>
      </w:r>
      <w:proofErr w:type="spellEnd"/>
      <w:r>
        <w:t xml:space="preserve">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sidR="00AC674C">
        <w:rPr>
          <w:rFonts w:hint="eastAsia"/>
        </w:rPr>
        <w:t>J</w:t>
      </w:r>
      <w:r w:rsidRPr="00B039DE">
        <w:t>ava (J2SE 5.0)</w:t>
      </w:r>
      <w:r>
        <w:t>.</w:t>
      </w:r>
      <w:proofErr w:type="gramEnd"/>
      <w:r>
        <w:rPr>
          <w:rFonts w:hint="eastAsia"/>
        </w:rPr>
        <w:t xml:space="preserve"> </w:t>
      </w:r>
      <w:proofErr w:type="gramStart"/>
      <w:r>
        <w:rPr>
          <w:rFonts w:hint="eastAsia"/>
        </w:rPr>
        <w:t>Technical report 2006-520, Queen</w:t>
      </w:r>
      <w:r>
        <w:t>’</w:t>
      </w:r>
      <w:r>
        <w:rPr>
          <w:rFonts w:hint="eastAsia"/>
        </w:rPr>
        <w:t>s University, 2006.</w:t>
      </w:r>
      <w:proofErr w:type="gramEnd"/>
    </w:p>
    <w:p w:rsidR="006C5979" w:rsidRDefault="006C5979" w:rsidP="006C5979">
      <w:pPr>
        <w:pStyle w:val="TextofReference1"/>
        <w:spacing w:line="256" w:lineRule="exact"/>
        <w:ind w:left="420" w:hanging="23"/>
      </w:pPr>
      <w:proofErr w:type="spellStart"/>
      <w:proofErr w:type="gramStart"/>
      <w:r w:rsidRPr="004E31A3">
        <w:rPr>
          <w:rFonts w:hint="eastAsia"/>
        </w:rPr>
        <w:t>Gligoric</w:t>
      </w:r>
      <w:proofErr w:type="spellEnd"/>
      <w:r w:rsidRPr="004E31A3">
        <w:rPr>
          <w:rFonts w:hint="eastAsia"/>
        </w:rPr>
        <w:t xml:space="preserve"> M, </w:t>
      </w:r>
      <w:proofErr w:type="spellStart"/>
      <w:r w:rsidRPr="004E31A3">
        <w:rPr>
          <w:rFonts w:hint="eastAsia"/>
        </w:rPr>
        <w:t>Jagannath</w:t>
      </w:r>
      <w:proofErr w:type="spellEnd"/>
      <w:r w:rsidRPr="004E31A3">
        <w:rPr>
          <w:rFonts w:hint="eastAsia"/>
        </w:rPr>
        <w:t xml:space="preserve"> V, </w:t>
      </w:r>
      <w:proofErr w:type="spellStart"/>
      <w:r w:rsidRPr="004E31A3">
        <w:rPr>
          <w:rFonts w:hint="eastAsia"/>
        </w:rPr>
        <w:t>Marinov</w:t>
      </w:r>
      <w:proofErr w:type="spellEnd"/>
      <w:r w:rsidRPr="004E31A3">
        <w:rPr>
          <w:rFonts w:hint="eastAsia"/>
        </w:rPr>
        <w:t xml:space="preserve"> D. </w:t>
      </w:r>
      <w:proofErr w:type="spellStart"/>
      <w:r w:rsidRPr="004E31A3">
        <w:rPr>
          <w:rFonts w:hint="eastAsia"/>
        </w:rPr>
        <w:t>MutMut</w:t>
      </w:r>
      <w:proofErr w:type="spellEnd"/>
      <w:r w:rsidRPr="004E31A3">
        <w:rPr>
          <w:rFonts w:hint="eastAsia"/>
        </w:rPr>
        <w:t>:</w:t>
      </w:r>
      <w:r>
        <w:rPr>
          <w:rFonts w:hint="eastAsia"/>
        </w:rPr>
        <w:t xml:space="preserve"> Efficient exploration for mutation testing of multithreaded code</w:t>
      </w:r>
      <w:r>
        <w:t>.</w:t>
      </w:r>
      <w:proofErr w:type="gramEnd"/>
      <w:r>
        <w:t xml:space="preserve"> </w:t>
      </w:r>
      <w:proofErr w:type="gramStart"/>
      <w:r>
        <w:t>Proc</w:t>
      </w:r>
      <w:r w:rsidR="004E31A3">
        <w:rPr>
          <w:rFonts w:hint="eastAsia"/>
        </w:rPr>
        <w:t xml:space="preserve">eedings of the </w:t>
      </w:r>
      <w:r w:rsidR="003C0927">
        <w:t xml:space="preserve">Third </w:t>
      </w:r>
      <w:r>
        <w:rPr>
          <w:rFonts w:hint="eastAsia"/>
        </w:rPr>
        <w:t>International Conference on Software Testing</w:t>
      </w:r>
      <w:r w:rsidR="004E31A3">
        <w:rPr>
          <w:rFonts w:hint="eastAsia"/>
        </w:rPr>
        <w:t>, Verification and Validation</w:t>
      </w:r>
      <w:r>
        <w:rPr>
          <w:rFonts w:hint="eastAsia"/>
        </w:rPr>
        <w:t>.</w:t>
      </w:r>
      <w:proofErr w:type="gramEnd"/>
      <w:r>
        <w:rPr>
          <w:rFonts w:hint="eastAsia"/>
        </w:rPr>
        <w:t xml:space="preserve"> </w:t>
      </w:r>
      <w:r w:rsidRPr="004E31A3">
        <w:rPr>
          <w:rFonts w:hint="eastAsia"/>
        </w:rPr>
        <w:t xml:space="preserve">IEEE </w:t>
      </w:r>
      <w:r w:rsidR="004E31A3" w:rsidRPr="005E62D0">
        <w:t>Computer Society</w:t>
      </w:r>
      <w:r>
        <w:rPr>
          <w:rFonts w:hint="eastAsia"/>
        </w:rPr>
        <w:t>, 2010: 55-64.</w:t>
      </w:r>
    </w:p>
    <w:p w:rsidR="006C5979" w:rsidRPr="000731C5" w:rsidRDefault="006C5979" w:rsidP="006C5979">
      <w:pPr>
        <w:pStyle w:val="TextofReference1"/>
        <w:spacing w:line="256" w:lineRule="exact"/>
        <w:ind w:left="420" w:hanging="23"/>
        <w:rPr>
          <w:szCs w:val="15"/>
        </w:rPr>
      </w:pPr>
      <w:proofErr w:type="spellStart"/>
      <w:r w:rsidRPr="004E31A3">
        <w:rPr>
          <w:rFonts w:hint="eastAsia"/>
          <w:szCs w:val="15"/>
        </w:rPr>
        <w:t>Kiczales</w:t>
      </w:r>
      <w:proofErr w:type="spellEnd"/>
      <w:r w:rsidRPr="004E31A3">
        <w:rPr>
          <w:rFonts w:hint="eastAsia"/>
          <w:szCs w:val="15"/>
        </w:rPr>
        <w:t xml:space="preserve"> G, </w:t>
      </w:r>
      <w:proofErr w:type="spellStart"/>
      <w:r w:rsidRPr="004E31A3">
        <w:rPr>
          <w:rFonts w:hint="eastAsia"/>
          <w:szCs w:val="15"/>
        </w:rPr>
        <w:t>Rivieres</w:t>
      </w:r>
      <w:proofErr w:type="spellEnd"/>
      <w:r w:rsidRPr="004E31A3">
        <w:rPr>
          <w:rFonts w:hint="eastAsia"/>
          <w:szCs w:val="15"/>
        </w:rPr>
        <w:t xml:space="preserve"> J</w:t>
      </w:r>
      <w:r w:rsidR="004E31A3" w:rsidRPr="004E31A3">
        <w:rPr>
          <w:rFonts w:hint="eastAsia"/>
          <w:szCs w:val="15"/>
        </w:rPr>
        <w:t>D</w:t>
      </w:r>
      <w:r w:rsidR="00B13615">
        <w:rPr>
          <w:rFonts w:hint="eastAsia"/>
          <w:szCs w:val="15"/>
        </w:rPr>
        <w:t xml:space="preserve">, </w:t>
      </w:r>
      <w:proofErr w:type="spellStart"/>
      <w:r w:rsidR="00B13615">
        <w:rPr>
          <w:rFonts w:hint="eastAsia"/>
          <w:szCs w:val="15"/>
        </w:rPr>
        <w:t>Bobrow</w:t>
      </w:r>
      <w:proofErr w:type="spellEnd"/>
      <w:r w:rsidR="00B13615">
        <w:rPr>
          <w:rFonts w:hint="eastAsia"/>
          <w:szCs w:val="15"/>
        </w:rPr>
        <w:t xml:space="preserve"> DG</w:t>
      </w:r>
      <w:r>
        <w:rPr>
          <w:rFonts w:hint="eastAsia"/>
          <w:szCs w:val="15"/>
        </w:rPr>
        <w:t xml:space="preserve">. </w:t>
      </w:r>
      <w:proofErr w:type="gramStart"/>
      <w:r>
        <w:rPr>
          <w:rFonts w:hint="eastAsia"/>
          <w:szCs w:val="15"/>
        </w:rPr>
        <w:t xml:space="preserve">The art of the </w:t>
      </w:r>
      <w:proofErr w:type="spellStart"/>
      <w:r w:rsidR="00B13615">
        <w:rPr>
          <w:rFonts w:hint="eastAsia"/>
          <w:szCs w:val="15"/>
        </w:rPr>
        <w:t>m</w:t>
      </w:r>
      <w:r w:rsidRPr="004E31A3">
        <w:rPr>
          <w:rFonts w:hint="eastAsia"/>
          <w:szCs w:val="15"/>
        </w:rPr>
        <w:t>etaobject</w:t>
      </w:r>
      <w:proofErr w:type="spellEnd"/>
      <w:r>
        <w:rPr>
          <w:rFonts w:hint="eastAsia"/>
          <w:szCs w:val="15"/>
        </w:rPr>
        <w:t xml:space="preserve"> protocol.</w:t>
      </w:r>
      <w:proofErr w:type="gramEnd"/>
      <w:r>
        <w:rPr>
          <w:rFonts w:hint="eastAsia"/>
          <w:szCs w:val="15"/>
        </w:rPr>
        <w:t xml:space="preserve"> </w:t>
      </w:r>
      <w:proofErr w:type="gramStart"/>
      <w:r>
        <w:rPr>
          <w:rFonts w:hint="eastAsia"/>
          <w:szCs w:val="15"/>
        </w:rPr>
        <w:t>MIT Press, 1991.</w:t>
      </w:r>
      <w:proofErr w:type="gramEnd"/>
      <w:r w:rsidRPr="000731C5">
        <w:rPr>
          <w:rFonts w:hint="eastAsia"/>
          <w:szCs w:val="15"/>
        </w:rPr>
        <w:t xml:space="preserve"> </w:t>
      </w:r>
    </w:p>
    <w:p w:rsidR="006C5979" w:rsidRDefault="006C5979" w:rsidP="006C5979">
      <w:pPr>
        <w:pStyle w:val="TextofReference1"/>
        <w:spacing w:line="256" w:lineRule="exact"/>
        <w:ind w:left="420" w:hanging="23"/>
      </w:pPr>
      <w:proofErr w:type="spellStart"/>
      <w:r>
        <w:t>Untch</w:t>
      </w:r>
      <w:proofErr w:type="spellEnd"/>
      <w:r>
        <w:t xml:space="preserve"> RH, Offutt AJ, </w:t>
      </w:r>
      <w:proofErr w:type="spellStart"/>
      <w:r>
        <w:t>Harrold</w:t>
      </w:r>
      <w:proofErr w:type="spellEnd"/>
      <w:r>
        <w:t xml:space="preserve"> M</w:t>
      </w:r>
      <w:r w:rsidRPr="00A51817">
        <w:t xml:space="preserve">J. </w:t>
      </w:r>
      <w:proofErr w:type="gramStart"/>
      <w:r w:rsidRPr="00A51817">
        <w:t xml:space="preserve">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proofErr w:type="gramEnd"/>
      <w:r>
        <w:t xml:space="preserve"> </w:t>
      </w:r>
      <w:proofErr w:type="gramStart"/>
      <w:r>
        <w:t>Proc</w:t>
      </w:r>
      <w:r>
        <w:rPr>
          <w:rFonts w:hint="eastAsia"/>
        </w:rPr>
        <w:t>eedings</w:t>
      </w:r>
      <w:r>
        <w:t xml:space="preserve"> of </w:t>
      </w:r>
      <w:r w:rsidR="002356CC">
        <w:rPr>
          <w:rFonts w:hint="eastAsia"/>
        </w:rPr>
        <w:t>the 1993</w:t>
      </w:r>
      <w:r w:rsidRPr="00A51817">
        <w:t xml:space="preserve"> International Symposium on Software Testing and Analysis</w:t>
      </w:r>
      <w:r>
        <w:t xml:space="preserve"> (ISSTA 1993)</w:t>
      </w:r>
      <w:r w:rsidRPr="00A51817">
        <w:t>.</w:t>
      </w:r>
      <w:proofErr w:type="gramEnd"/>
      <w:r w:rsidRPr="00A51817">
        <w:t xml:space="preserve"> ACM</w:t>
      </w:r>
      <w:r>
        <w:t xml:space="preserve"> Press</w:t>
      </w:r>
      <w:r w:rsidRPr="00A51817">
        <w:t>, 1993:</w:t>
      </w:r>
      <w:r>
        <w:rPr>
          <w:rFonts w:hint="eastAsia"/>
        </w:rPr>
        <w:t xml:space="preserve"> </w:t>
      </w:r>
      <w:r w:rsidRPr="00A51817">
        <w:t>139-148</w:t>
      </w:r>
      <w:r>
        <w:rPr>
          <w:rFonts w:hint="eastAsia"/>
        </w:rPr>
        <w:t>.</w:t>
      </w:r>
    </w:p>
    <w:p w:rsidR="006C5979" w:rsidRPr="003976FA" w:rsidRDefault="006C5979" w:rsidP="006C5979">
      <w:pPr>
        <w:pStyle w:val="TextofReference1"/>
        <w:spacing w:line="256" w:lineRule="exact"/>
        <w:ind w:left="420" w:hanging="23"/>
      </w:pPr>
      <w:proofErr w:type="spellStart"/>
      <w:r>
        <w:rPr>
          <w:szCs w:val="15"/>
        </w:rPr>
        <w:lastRenderedPageBreak/>
        <w:t>Chevalley</w:t>
      </w:r>
      <w:proofErr w:type="spellEnd"/>
      <w:r>
        <w:rPr>
          <w:szCs w:val="15"/>
        </w:rPr>
        <w:t xml:space="preserve">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Proceedings of</w:t>
      </w:r>
      <w:r w:rsidR="00917D0C">
        <w:rPr>
          <w:rFonts w:hint="eastAsia"/>
          <w:szCs w:val="15"/>
        </w:rPr>
        <w:t xml:space="preserve"> the</w:t>
      </w:r>
      <w:r>
        <w:rPr>
          <w:rFonts w:hint="eastAsia"/>
          <w:szCs w:val="15"/>
        </w:rPr>
        <w:t xml:space="preserve"> </w:t>
      </w:r>
      <w:proofErr w:type="gramStart"/>
      <w:r>
        <w:rPr>
          <w:rFonts w:hint="eastAsia"/>
          <w:szCs w:val="15"/>
        </w:rPr>
        <w:t>8th</w:t>
      </w:r>
      <w:proofErr w:type="gramEnd"/>
      <w:r>
        <w:rPr>
          <w:rFonts w:hint="eastAsia"/>
          <w:szCs w:val="15"/>
        </w:rPr>
        <w:t xml:space="preserve"> Asia-Pacific Software Engineering Conference (APSEC 2001)</w:t>
      </w:r>
      <w:r w:rsidRPr="009B5344">
        <w:rPr>
          <w:szCs w:val="15"/>
        </w:rPr>
        <w:t>. IEEE Computer Society, 2001</w:t>
      </w:r>
      <w:r w:rsidR="002356CC">
        <w:rPr>
          <w:rFonts w:hint="eastAsia"/>
          <w:szCs w:val="15"/>
        </w:rPr>
        <w:t>:</w:t>
      </w:r>
      <w:r>
        <w:rPr>
          <w:rFonts w:hint="eastAsia"/>
          <w:szCs w:val="15"/>
        </w:rPr>
        <w:t xml:space="preserve"> 267-270.</w:t>
      </w:r>
    </w:p>
    <w:p w:rsidR="006C5979" w:rsidRPr="0013597A" w:rsidRDefault="006C5979" w:rsidP="006C5979">
      <w:pPr>
        <w:pStyle w:val="TextofReference1"/>
        <w:spacing w:line="256" w:lineRule="exact"/>
        <w:ind w:left="420" w:hanging="23"/>
        <w:rPr>
          <w:szCs w:val="15"/>
        </w:rPr>
      </w:pPr>
      <w:proofErr w:type="spellStart"/>
      <w:proofErr w:type="gramStart"/>
      <w:r w:rsidRPr="002356CC">
        <w:t>Ta</w:t>
      </w:r>
      <w:r w:rsidR="002356CC" w:rsidRPr="002356CC">
        <w:t>tsubori</w:t>
      </w:r>
      <w:proofErr w:type="spellEnd"/>
      <w:r w:rsidR="002356CC" w:rsidRPr="002356CC">
        <w:t xml:space="preserve"> M, Chiba S, </w:t>
      </w:r>
      <w:proofErr w:type="spellStart"/>
      <w:r w:rsidR="002356CC" w:rsidRPr="002356CC">
        <w:t>Killijian</w:t>
      </w:r>
      <w:proofErr w:type="spellEnd"/>
      <w:r w:rsidR="002356CC" w:rsidRPr="002356CC">
        <w:t xml:space="preserve"> M</w:t>
      </w:r>
      <w:r w:rsidRPr="002356CC">
        <w:t xml:space="preserve">O, </w:t>
      </w:r>
      <w:proofErr w:type="spellStart"/>
      <w:r w:rsidRPr="002356CC">
        <w:t>Itano</w:t>
      </w:r>
      <w:proofErr w:type="spellEnd"/>
      <w:r w:rsidRPr="002356CC">
        <w:t xml:space="preserve"> K</w:t>
      </w:r>
      <w:r w:rsidRPr="000F4442">
        <w:t xml:space="preserve">. </w:t>
      </w:r>
      <w:proofErr w:type="spellStart"/>
      <w:r w:rsidRPr="000F4442">
        <w:t>OpenJava</w:t>
      </w:r>
      <w:proofErr w:type="spellEnd"/>
      <w:r w:rsidRPr="000F4442">
        <w:t xml:space="preserve">: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proofErr w:type="gramEnd"/>
      <w:r>
        <w:t xml:space="preserve"> </w:t>
      </w:r>
      <w:r w:rsidR="002356CC">
        <w:rPr>
          <w:rFonts w:hint="eastAsia"/>
        </w:rPr>
        <w:t xml:space="preserve">Proceedings of the 1999 </w:t>
      </w:r>
      <w:proofErr w:type="gramStart"/>
      <w:r w:rsidR="00D87932">
        <w:t>1st</w:t>
      </w:r>
      <w:proofErr w:type="gramEnd"/>
      <w:r w:rsidR="00D87932">
        <w:t xml:space="preserve"> </w:t>
      </w:r>
      <w:r w:rsidR="002356CC">
        <w:rPr>
          <w:rFonts w:hint="eastAsia"/>
        </w:rPr>
        <w:t>Workshop on Reflection and Software Engineering (</w:t>
      </w:r>
      <w:proofErr w:type="spellStart"/>
      <w:r w:rsidR="002356CC">
        <w:rPr>
          <w:rFonts w:hint="eastAsia"/>
        </w:rPr>
        <w:t>OORaSE</w:t>
      </w:r>
      <w:proofErr w:type="spellEnd"/>
      <w:r w:rsidR="002356CC">
        <w:rPr>
          <w:rFonts w:hint="eastAsia"/>
        </w:rPr>
        <w:t xml:space="preserve"> 1999). </w:t>
      </w:r>
      <w:r w:rsidR="00D4752C">
        <w:t>Springer-</w:t>
      </w:r>
      <w:proofErr w:type="spellStart"/>
      <w:r w:rsidR="00D4752C">
        <w:t>Verlag</w:t>
      </w:r>
      <w:proofErr w:type="spellEnd"/>
      <w:r w:rsidR="00D4752C">
        <w:t xml:space="preserve">, </w:t>
      </w:r>
      <w:r w:rsidR="002356CC">
        <w:rPr>
          <w:rFonts w:hint="eastAsia"/>
        </w:rPr>
        <w:t xml:space="preserve">1999: </w:t>
      </w:r>
      <w:r w:rsidR="00917D0C" w:rsidRPr="00917D0C">
        <w:t>117-133</w:t>
      </w:r>
      <w:r w:rsidR="00917D0C">
        <w:rPr>
          <w:rFonts w:hint="eastAsia"/>
        </w:rPr>
        <w:t>.</w:t>
      </w:r>
    </w:p>
    <w:p w:rsidR="006C5979" w:rsidRPr="006C2396" w:rsidRDefault="006C5979" w:rsidP="006C5979">
      <w:pPr>
        <w:pStyle w:val="TextofReference1"/>
        <w:spacing w:line="256" w:lineRule="exact"/>
        <w:ind w:left="420" w:hanging="23"/>
        <w:rPr>
          <w:szCs w:val="15"/>
        </w:rPr>
      </w:pPr>
      <w:proofErr w:type="gramStart"/>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sidR="002356CC">
        <w:rPr>
          <w:rFonts w:eastAsia="微软雅黑" w:hint="eastAsia"/>
          <w:color w:val="000000"/>
          <w:szCs w:val="15"/>
          <w:shd w:val="clear" w:color="auto" w:fill="FFFFFF"/>
        </w:rPr>
        <w:t>.</w:t>
      </w:r>
      <w:proofErr w:type="gramEnd"/>
      <w:r w:rsidRPr="0013597A">
        <w:rPr>
          <w:rFonts w:eastAsia="微软雅黑"/>
          <w:color w:val="000000"/>
          <w:szCs w:val="15"/>
          <w:shd w:val="clear" w:color="auto" w:fill="FFFFFF"/>
        </w:rPr>
        <w:t xml:space="preserve"> </w:t>
      </w:r>
      <w:proofErr w:type="gramStart"/>
      <w:r w:rsidR="002356CC">
        <w:rPr>
          <w:rFonts w:eastAsia="微软雅黑" w:hint="eastAsia"/>
          <w:color w:val="000000"/>
          <w:szCs w:val="15"/>
          <w:shd w:val="clear" w:color="auto" w:fill="FFFFFF"/>
        </w:rPr>
        <w:t>Proceedings of the 14th</w:t>
      </w:r>
      <w:r w:rsidRPr="0013597A">
        <w:rPr>
          <w:rFonts w:eastAsia="微软雅黑"/>
          <w:color w:val="000000"/>
          <w:szCs w:val="15"/>
          <w:shd w:val="clear" w:color="auto" w:fill="FFFFFF"/>
        </w:rPr>
        <w:t xml:space="preserve"> </w:t>
      </w:r>
      <w:r w:rsidR="002356CC">
        <w:rPr>
          <w:rFonts w:eastAsia="微软雅黑" w:hint="eastAsia"/>
          <w:color w:val="000000"/>
          <w:szCs w:val="15"/>
          <w:shd w:val="clear" w:color="auto" w:fill="FFFFFF"/>
        </w:rPr>
        <w:t>European Conference on Object-Oriented Programming (ECOOP 2000).</w:t>
      </w:r>
      <w:proofErr w:type="gramEnd"/>
      <w:r w:rsidR="002356CC">
        <w:rPr>
          <w:rFonts w:eastAsia="微软雅黑" w:hint="eastAsia"/>
          <w:color w:val="000000"/>
          <w:szCs w:val="15"/>
          <w:shd w:val="clear" w:color="auto" w:fill="FFFFFF"/>
        </w:rPr>
        <w:t xml:space="preserve"> </w:t>
      </w:r>
      <w:r w:rsidR="00D4752C">
        <w:t>Springer-</w:t>
      </w:r>
      <w:proofErr w:type="spellStart"/>
      <w:r w:rsidR="00D4752C">
        <w:t>Verlag</w:t>
      </w:r>
      <w:proofErr w:type="spellEnd"/>
      <w:r w:rsidR="00D4752C">
        <w:t xml:space="preserve">, </w:t>
      </w:r>
      <w:r w:rsidRPr="0013597A">
        <w:rPr>
          <w:rFonts w:eastAsia="微软雅黑"/>
          <w:color w:val="000000"/>
          <w:szCs w:val="15"/>
          <w:shd w:val="clear" w:color="auto" w:fill="FFFFFF"/>
        </w:rPr>
        <w:t>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5979" w:rsidRPr="006C2396" w:rsidRDefault="006C5979" w:rsidP="006C5979">
      <w:pPr>
        <w:pStyle w:val="TextofReference1"/>
        <w:spacing w:line="256" w:lineRule="exact"/>
        <w:ind w:left="420" w:hanging="23"/>
        <w:rPr>
          <w:szCs w:val="15"/>
        </w:rPr>
      </w:pPr>
      <w:proofErr w:type="spellStart"/>
      <w:r w:rsidRPr="002356CC">
        <w:rPr>
          <w:rFonts w:eastAsia="微软雅黑"/>
          <w:color w:val="000000"/>
          <w:szCs w:val="15"/>
          <w:shd w:val="clear" w:color="auto" w:fill="FFFFFF"/>
        </w:rPr>
        <w:t>Kleinoder</w:t>
      </w:r>
      <w:proofErr w:type="spellEnd"/>
      <w:r w:rsidRPr="002356CC">
        <w:rPr>
          <w:rFonts w:eastAsia="微软雅黑"/>
          <w:color w:val="000000"/>
          <w:szCs w:val="15"/>
          <w:shd w:val="clear" w:color="auto" w:fill="FFFFFF"/>
        </w:rPr>
        <w:t xml:space="preserve"> J, </w:t>
      </w:r>
      <w:proofErr w:type="spellStart"/>
      <w:r w:rsidRPr="002356CC">
        <w:rPr>
          <w:rFonts w:eastAsia="微软雅黑"/>
          <w:color w:val="000000"/>
          <w:szCs w:val="15"/>
          <w:shd w:val="clear" w:color="auto" w:fill="FFFFFF"/>
        </w:rPr>
        <w:t>Golm</w:t>
      </w:r>
      <w:proofErr w:type="spellEnd"/>
      <w:r w:rsidRPr="002356CC">
        <w:rPr>
          <w:rFonts w:eastAsia="微软雅黑"/>
          <w:color w:val="000000"/>
          <w:szCs w:val="15"/>
          <w:shd w:val="clear" w:color="auto" w:fill="FFFFFF"/>
        </w:rPr>
        <w:t xml:space="preserve"> M. </w:t>
      </w:r>
      <w:proofErr w:type="spellStart"/>
      <w:r w:rsidRPr="002356CC">
        <w:rPr>
          <w:rFonts w:eastAsia="微软雅黑"/>
          <w:color w:val="000000"/>
          <w:szCs w:val="15"/>
          <w:shd w:val="clear" w:color="auto" w:fill="FFFFFF"/>
        </w:rPr>
        <w:t>MetaJava</w:t>
      </w:r>
      <w:proofErr w:type="spellEnd"/>
      <w:r w:rsidRPr="002356CC">
        <w:rPr>
          <w:rFonts w:eastAsia="微软雅黑"/>
          <w:color w:val="000000"/>
          <w:szCs w:val="15"/>
          <w:shd w:val="clear" w:color="auto" w:fill="FFFFFF"/>
        </w:rPr>
        <w:t>:</w:t>
      </w:r>
      <w:r>
        <w:rPr>
          <w:rFonts w:eastAsia="微软雅黑"/>
          <w:color w:val="000000"/>
          <w:szCs w:val="15"/>
          <w:shd w:val="clear" w:color="auto" w:fill="FFFFFF"/>
        </w:rPr>
        <w:t xml:space="preserve">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proofErr w:type="gramStart"/>
      <w:r w:rsidRPr="00C730C8">
        <w:rPr>
          <w:rFonts w:eastAsia="微软雅黑" w:hint="eastAsia"/>
          <w:color w:val="000000"/>
          <w:szCs w:val="15"/>
          <w:shd w:val="clear" w:color="auto" w:fill="FFFFFF"/>
        </w:rPr>
        <w:t>m</w:t>
      </w:r>
      <w:r w:rsidRPr="00C730C8">
        <w:rPr>
          <w:rFonts w:eastAsia="微软雅黑"/>
          <w:color w:val="000000"/>
          <w:szCs w:val="15"/>
          <w:shd w:val="clear" w:color="auto" w:fill="FFFFFF"/>
        </w:rPr>
        <w:t>eta</w:t>
      </w:r>
      <w:proofErr w:type="gramEnd"/>
      <w:r>
        <w:rPr>
          <w:rFonts w:eastAsia="微软雅黑"/>
          <w:color w:val="000000"/>
          <w:szCs w:val="15"/>
          <w:shd w:val="clear" w:color="auto" w:fill="FFFFFF"/>
        </w:rPr>
        <w:t xml:space="preserve">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Proceedings of </w:t>
      </w:r>
      <w:r>
        <w:rPr>
          <w:rFonts w:eastAsia="微软雅黑"/>
          <w:color w:val="000000"/>
          <w:szCs w:val="15"/>
          <w:shd w:val="clear" w:color="auto" w:fill="FFFFFF"/>
        </w:rPr>
        <w:t xml:space="preserve">the </w:t>
      </w:r>
      <w:proofErr w:type="gramStart"/>
      <w:r>
        <w:rPr>
          <w:rFonts w:eastAsia="微软雅黑" w:hint="eastAsia"/>
          <w:color w:val="000000"/>
          <w:szCs w:val="15"/>
          <w:shd w:val="clear" w:color="auto" w:fill="FFFFFF"/>
        </w:rPr>
        <w:t>5</w:t>
      </w:r>
      <w:r w:rsidRPr="006C2396">
        <w:rPr>
          <w:rFonts w:eastAsia="微软雅黑"/>
          <w:color w:val="000000"/>
          <w:szCs w:val="15"/>
          <w:shd w:val="clear" w:color="auto" w:fill="FFFFFF"/>
        </w:rPr>
        <w:t>th</w:t>
      </w:r>
      <w:proofErr w:type="gramEnd"/>
      <w:r w:rsidRPr="006C2396">
        <w:rPr>
          <w:rFonts w:eastAsia="微软雅黑"/>
          <w:color w:val="000000"/>
          <w:szCs w:val="15"/>
          <w:shd w:val="clear" w:color="auto" w:fill="FFFFFF"/>
        </w:rPr>
        <w:t xml:space="preserve"> International Workshop on Object-Orienta</w:t>
      </w:r>
      <w:r>
        <w:rPr>
          <w:rFonts w:eastAsia="微软雅黑"/>
          <w:color w:val="000000"/>
          <w:szCs w:val="15"/>
          <w:shd w:val="clear" w:color="auto" w:fill="FFFFFF"/>
        </w:rPr>
        <w:t>tion in Operating Systems</w:t>
      </w:r>
      <w:r w:rsidR="00C730C8">
        <w:rPr>
          <w:rFonts w:eastAsia="微软雅黑" w:hint="eastAsia"/>
          <w:color w:val="000000"/>
          <w:szCs w:val="15"/>
          <w:shd w:val="clear" w:color="auto" w:fill="FFFFFF"/>
        </w:rPr>
        <w:t xml:space="preserve"> (IWOOOS 1996)</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w:t>
      </w:r>
      <w:r w:rsidR="00C730C8">
        <w:rPr>
          <w:rFonts w:eastAsia="微软雅黑" w:hint="eastAsia"/>
          <w:color w:val="000000"/>
          <w:szCs w:val="15"/>
          <w:shd w:val="clear" w:color="auto" w:fill="FFFFFF"/>
        </w:rPr>
        <w:t xml:space="preserve"> </w:t>
      </w:r>
      <w:r w:rsidR="00C730C8">
        <w:rPr>
          <w:rFonts w:eastAsia="微软雅黑"/>
          <w:color w:val="000000"/>
          <w:szCs w:val="15"/>
          <w:shd w:val="clear" w:color="auto" w:fill="FFFFFF"/>
        </w:rPr>
        <w:t>Computer</w:t>
      </w:r>
      <w:r w:rsidR="00C730C8">
        <w:rPr>
          <w:rFonts w:eastAsia="微软雅黑" w:hint="eastAsia"/>
          <w:color w:val="000000"/>
          <w:szCs w:val="15"/>
          <w:shd w:val="clear" w:color="auto" w:fill="FFFFFF"/>
        </w:rPr>
        <w:t xml:space="preserve"> Society</w:t>
      </w:r>
      <w:r w:rsidRPr="006C2396">
        <w:rPr>
          <w:rFonts w:eastAsia="微软雅黑"/>
          <w:color w:val="000000"/>
          <w:szCs w:val="15"/>
          <w:shd w:val="clear" w:color="auto" w:fill="FFFFFF"/>
        </w:rPr>
        <w:t>, 1996</w:t>
      </w:r>
      <w:r>
        <w:rPr>
          <w:rFonts w:eastAsia="微软雅黑" w:hint="eastAsia"/>
          <w:color w:val="000000"/>
          <w:szCs w:val="15"/>
          <w:shd w:val="clear" w:color="auto" w:fill="FFFFFF"/>
        </w:rPr>
        <w:t>: 54-61.</w:t>
      </w:r>
    </w:p>
    <w:p w:rsidR="006C5979" w:rsidRPr="006C2396" w:rsidRDefault="006C5979" w:rsidP="006C5979">
      <w:pPr>
        <w:pStyle w:val="TextofReference1"/>
        <w:spacing w:line="256" w:lineRule="exact"/>
        <w:ind w:left="420" w:hanging="23"/>
        <w:rPr>
          <w:szCs w:val="15"/>
        </w:rPr>
      </w:pPr>
      <w:proofErr w:type="gramStart"/>
      <w:r>
        <w:rPr>
          <w:rFonts w:eastAsia="微软雅黑" w:hint="eastAsia"/>
          <w:color w:val="000000"/>
          <w:szCs w:val="15"/>
          <w:shd w:val="clear" w:color="auto" w:fill="FFFFFF"/>
        </w:rPr>
        <w:t>Welch</w:t>
      </w:r>
      <w:proofErr w:type="gramEnd"/>
      <w:r>
        <w:rPr>
          <w:rFonts w:eastAsia="微软雅黑" w:hint="eastAsia"/>
          <w:color w:val="000000"/>
          <w:szCs w:val="15"/>
          <w:shd w:val="clear" w:color="auto" w:fill="FFFFFF"/>
        </w:rPr>
        <w:t xml:space="preserve"> I, Stroud RJ. </w:t>
      </w:r>
      <w:proofErr w:type="gramStart"/>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proofErr w:type="gramEnd"/>
      <w:r w:rsidRPr="006C2396">
        <w:rPr>
          <w:rFonts w:ascii="CMR10" w:hAnsi="CMR10" w:cs="CMR10"/>
          <w:sz w:val="20"/>
        </w:rPr>
        <w:t xml:space="preserve"> </w:t>
      </w:r>
      <w:proofErr w:type="gramStart"/>
      <w:r w:rsidRPr="00E82ACF">
        <w:rPr>
          <w:szCs w:val="15"/>
        </w:rPr>
        <w:t>Technical report 704, University of Newcastle upon Tyne, 2000</w:t>
      </w:r>
      <w:r>
        <w:rPr>
          <w:rFonts w:hint="eastAsia"/>
          <w:szCs w:val="15"/>
        </w:rPr>
        <w:t>.</w:t>
      </w:r>
      <w:proofErr w:type="gramEnd"/>
    </w:p>
    <w:p w:rsidR="006C5979" w:rsidRDefault="006C5979" w:rsidP="006C5979">
      <w:pPr>
        <w:pStyle w:val="TextofReference1"/>
        <w:spacing w:line="256" w:lineRule="exact"/>
        <w:ind w:left="420" w:hanging="23"/>
      </w:pPr>
      <w:proofErr w:type="spellStart"/>
      <w:r>
        <w:rPr>
          <w:rFonts w:hint="eastAsia"/>
        </w:rPr>
        <w:t>Pati</w:t>
      </w:r>
      <w:proofErr w:type="spellEnd"/>
      <w:r>
        <w:rPr>
          <w:rFonts w:hint="eastAsia"/>
        </w:rPr>
        <w:t xml:space="preserve"> T, Hill JH. A survey report of enhancements to the </w:t>
      </w:r>
      <w:proofErr w:type="gramStart"/>
      <w:r>
        <w:rPr>
          <w:rFonts w:hint="eastAsia"/>
        </w:rPr>
        <w:t>visitor software design pattern</w:t>
      </w:r>
      <w:proofErr w:type="gramEnd"/>
      <w:r>
        <w:rPr>
          <w:rFonts w:hint="eastAsia"/>
        </w:rPr>
        <w:t xml:space="preserve">. </w:t>
      </w:r>
      <w:proofErr w:type="gramStart"/>
      <w:r>
        <w:rPr>
          <w:rFonts w:hint="eastAsia"/>
        </w:rPr>
        <w:t>So</w:t>
      </w:r>
      <w:r w:rsidR="00C730C8">
        <w:rPr>
          <w:rFonts w:hint="eastAsia"/>
        </w:rPr>
        <w:t>ftware: Practice and Experience.</w:t>
      </w:r>
      <w:proofErr w:type="gramEnd"/>
      <w:r>
        <w:rPr>
          <w:rFonts w:hint="eastAsia"/>
        </w:rPr>
        <w:t xml:space="preserve"> </w:t>
      </w:r>
      <w:proofErr w:type="gramStart"/>
      <w:r>
        <w:rPr>
          <w:rFonts w:hint="eastAsia"/>
        </w:rPr>
        <w:t>2014</w:t>
      </w:r>
      <w:proofErr w:type="gramEnd"/>
      <w:r>
        <w:rPr>
          <w:rFonts w:hint="eastAsia"/>
        </w:rPr>
        <w:t>, 44(6): 699-733.</w:t>
      </w:r>
    </w:p>
    <w:p w:rsidR="006C5979" w:rsidRDefault="006C5979" w:rsidP="006C5979">
      <w:pPr>
        <w:pStyle w:val="TextofReference1"/>
        <w:spacing w:line="256" w:lineRule="exact"/>
        <w:ind w:left="420" w:hanging="23"/>
      </w:pPr>
      <w:proofErr w:type="spellStart"/>
      <w:r>
        <w:rPr>
          <w:rFonts w:hint="eastAsia"/>
        </w:rPr>
        <w:t>Herlihy</w:t>
      </w:r>
      <w:proofErr w:type="spellEnd"/>
      <w:r>
        <w:rPr>
          <w:rFonts w:hint="eastAsia"/>
        </w:rPr>
        <w:t xml:space="preserve"> M, </w:t>
      </w:r>
      <w:proofErr w:type="spellStart"/>
      <w:r>
        <w:rPr>
          <w:rFonts w:hint="eastAsia"/>
        </w:rPr>
        <w:t>Shavit</w:t>
      </w:r>
      <w:proofErr w:type="spellEnd"/>
      <w:r>
        <w:rPr>
          <w:rFonts w:hint="eastAsia"/>
        </w:rPr>
        <w:t xml:space="preserve"> N. </w:t>
      </w:r>
      <w:proofErr w:type="gramStart"/>
      <w:r>
        <w:rPr>
          <w:rFonts w:hint="eastAsia"/>
        </w:rPr>
        <w:t>The art of multiprocessor programming.</w:t>
      </w:r>
      <w:proofErr w:type="gramEnd"/>
      <w:r>
        <w:rPr>
          <w:rFonts w:hint="eastAsia"/>
        </w:rPr>
        <w:t xml:space="preserve"> </w:t>
      </w:r>
      <w:r w:rsidRPr="0001396D">
        <w:t>Morgan Kaufmann</w:t>
      </w:r>
      <w:r>
        <w:rPr>
          <w:rFonts w:hint="eastAsia"/>
        </w:rPr>
        <w:t>, 2012.</w:t>
      </w:r>
    </w:p>
    <w:p w:rsidR="006C5979" w:rsidRDefault="006C5979" w:rsidP="006C5979">
      <w:pPr>
        <w:pStyle w:val="TextofReference1"/>
        <w:spacing w:line="256" w:lineRule="exact"/>
        <w:ind w:left="420" w:hanging="23"/>
      </w:pPr>
      <w:proofErr w:type="spellStart"/>
      <w:r>
        <w:rPr>
          <w:rFonts w:hint="eastAsia"/>
        </w:rPr>
        <w:t>Gra</w:t>
      </w:r>
      <w:r>
        <w:t>moli</w:t>
      </w:r>
      <w:proofErr w:type="spellEnd"/>
      <w:r>
        <w:t xml:space="preserve">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rsidR="00C730C8">
        <w:rPr>
          <w:rFonts w:hint="eastAsia"/>
        </w:rPr>
        <w:t>:</w:t>
      </w:r>
      <w:r>
        <w:t xml:space="preserve"> </w:t>
      </w:r>
      <w:proofErr w:type="spellStart"/>
      <w:r w:rsidRPr="00C730C8">
        <w:rPr>
          <w:rFonts w:hint="eastAsia"/>
        </w:rPr>
        <w:t>s</w:t>
      </w:r>
      <w:r w:rsidRPr="00C730C8">
        <w:t>ynchrobench</w:t>
      </w:r>
      <w:proofErr w:type="spellEnd"/>
      <w:r>
        <w:t xml:space="preserve">,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 xml:space="preserve">lgorithms. </w:t>
      </w:r>
      <w:proofErr w:type="gramStart"/>
      <w:r>
        <w:t>Proc</w:t>
      </w:r>
      <w:r>
        <w:rPr>
          <w:rFonts w:hint="eastAsia"/>
        </w:rPr>
        <w:t>eedings</w:t>
      </w:r>
      <w:r w:rsidRPr="00AC786C">
        <w:t xml:space="preserve"> of the 20</w:t>
      </w:r>
      <w:r>
        <w:rPr>
          <w:rFonts w:hint="eastAsia"/>
        </w:rPr>
        <w:t>th</w:t>
      </w:r>
      <w:r w:rsidRPr="00AC786C">
        <w:t xml:space="preserve"> ACM SIGPLAN Symposium on Principles and Practice of Parallel Programming</w:t>
      </w:r>
      <w:r w:rsidR="00C730C8">
        <w:rPr>
          <w:rFonts w:hint="eastAsia"/>
        </w:rPr>
        <w:t xml:space="preserve"> (</w:t>
      </w:r>
      <w:proofErr w:type="spellStart"/>
      <w:r w:rsidR="00C730C8">
        <w:rPr>
          <w:rFonts w:hint="eastAsia"/>
        </w:rPr>
        <w:t>PPoPP</w:t>
      </w:r>
      <w:proofErr w:type="spellEnd"/>
      <w:r w:rsidR="00C730C8">
        <w:rPr>
          <w:rFonts w:hint="eastAsia"/>
        </w:rPr>
        <w:t xml:space="preserve"> 2015)</w:t>
      </w:r>
      <w:r>
        <w:t>.</w:t>
      </w:r>
      <w:proofErr w:type="gramEnd"/>
      <w:r>
        <w:t xml:space="preserve"> ACM Press, 2015: 1-10</w:t>
      </w:r>
      <w:r>
        <w:rPr>
          <w:rFonts w:hint="eastAsia"/>
        </w:rPr>
        <w:t>.</w:t>
      </w:r>
    </w:p>
    <w:p w:rsidR="006C5979" w:rsidRDefault="006C5979" w:rsidP="006C5979">
      <w:pPr>
        <w:pStyle w:val="TextofReference1"/>
        <w:spacing w:line="256" w:lineRule="exact"/>
        <w:ind w:left="420" w:hanging="23"/>
      </w:pPr>
      <w:proofErr w:type="spellStart"/>
      <w:r>
        <w:rPr>
          <w:rFonts w:hint="eastAsia"/>
        </w:rPr>
        <w:t>Papadakis</w:t>
      </w:r>
      <w:proofErr w:type="spellEnd"/>
      <w:r>
        <w:rPr>
          <w:rFonts w:hint="eastAsia"/>
        </w:rPr>
        <w:t xml:space="preserve"> M, </w:t>
      </w:r>
      <w:proofErr w:type="spellStart"/>
      <w:r>
        <w:rPr>
          <w:rFonts w:hint="eastAsia"/>
        </w:rPr>
        <w:t>Kintis</w:t>
      </w:r>
      <w:proofErr w:type="spellEnd"/>
      <w:r>
        <w:rPr>
          <w:rFonts w:hint="eastAsia"/>
        </w:rPr>
        <w:t xml:space="preserve"> M, Zhang J</w:t>
      </w:r>
      <w:r w:rsidR="00C730C8">
        <w:rPr>
          <w:rFonts w:hint="eastAsia"/>
        </w:rPr>
        <w:t>M</w:t>
      </w:r>
      <w:r>
        <w:rPr>
          <w:rFonts w:hint="eastAsia"/>
        </w:rPr>
        <w:t xml:space="preserve">, </w:t>
      </w:r>
      <w:proofErr w:type="spellStart"/>
      <w:r>
        <w:rPr>
          <w:rFonts w:hint="eastAsia"/>
        </w:rPr>
        <w:t>Jia</w:t>
      </w:r>
      <w:proofErr w:type="spellEnd"/>
      <w:r>
        <w:rPr>
          <w:rFonts w:hint="eastAsia"/>
        </w:rPr>
        <w:t xml:space="preserve"> Y, </w:t>
      </w:r>
      <w:proofErr w:type="spellStart"/>
      <w:r>
        <w:rPr>
          <w:rFonts w:hint="eastAsia"/>
        </w:rPr>
        <w:t>Traon</w:t>
      </w:r>
      <w:proofErr w:type="spellEnd"/>
      <w:r>
        <w:rPr>
          <w:rFonts w:hint="eastAsia"/>
        </w:rPr>
        <w:t xml:space="preserve"> YL, Harman M. Mutation testing advances: An analysis and surv</w:t>
      </w:r>
      <w:r w:rsidR="00505877">
        <w:rPr>
          <w:rFonts w:hint="eastAsia"/>
        </w:rPr>
        <w:t>ey. Advances</w:t>
      </w:r>
      <w:r w:rsidR="00505877">
        <w:t xml:space="preserve"> </w:t>
      </w:r>
      <w:r w:rsidR="00505877">
        <w:rPr>
          <w:rFonts w:hint="eastAsia"/>
        </w:rPr>
        <w:t>i</w:t>
      </w:r>
      <w:r>
        <w:rPr>
          <w:rFonts w:hint="eastAsia"/>
        </w:rPr>
        <w:t xml:space="preserve">n Computer, </w:t>
      </w:r>
      <w:r w:rsidRPr="00C730C8">
        <w:rPr>
          <w:rFonts w:hint="eastAsia"/>
        </w:rPr>
        <w:t>2019</w:t>
      </w:r>
      <w:r w:rsidR="00EA4D1D">
        <w:rPr>
          <w:rFonts w:hint="eastAsia"/>
        </w:rPr>
        <w:t>, 112</w:t>
      </w:r>
      <w:r w:rsidRPr="00C730C8">
        <w:rPr>
          <w:rFonts w:hint="eastAsia"/>
        </w:rPr>
        <w:t>:</w:t>
      </w:r>
      <w:r>
        <w:rPr>
          <w:rFonts w:hint="eastAsia"/>
        </w:rPr>
        <w:t xml:space="preserve"> 275-378.</w:t>
      </w:r>
    </w:p>
    <w:p w:rsidR="006C5979" w:rsidRDefault="006C5979" w:rsidP="006C5979">
      <w:pPr>
        <w:pStyle w:val="TextofReference1"/>
        <w:spacing w:line="256" w:lineRule="exact"/>
        <w:ind w:left="420" w:hanging="23"/>
      </w:pPr>
      <w:proofErr w:type="gramStart"/>
      <w:r>
        <w:t>Offutt J, Ma YS, Kwon YR</w:t>
      </w:r>
      <w:r w:rsidRPr="00B325B9">
        <w:t>.</w:t>
      </w:r>
      <w:proofErr w:type="gramEnd"/>
      <w:r w:rsidRPr="00B325B9">
        <w:t xml:space="preserve"> </w:t>
      </w:r>
      <w:proofErr w:type="gramStart"/>
      <w:r w:rsidRPr="00B325B9">
        <w:t xml:space="preserve">The </w:t>
      </w:r>
      <w:r>
        <w:t xml:space="preserve">class-level mutants of </w:t>
      </w:r>
      <w:proofErr w:type="spellStart"/>
      <w:r>
        <w:t>MuJava</w:t>
      </w:r>
      <w:proofErr w:type="spellEnd"/>
      <w:r>
        <w:t>.</w:t>
      </w:r>
      <w:proofErr w:type="gramEnd"/>
      <w:r>
        <w:t xml:space="preserve"> </w:t>
      </w:r>
      <w:proofErr w:type="gramStart"/>
      <w:r>
        <w:t>Proc</w:t>
      </w:r>
      <w:r>
        <w:rPr>
          <w:rFonts w:hint="eastAsia"/>
        </w:rPr>
        <w:t xml:space="preserve">eedings of </w:t>
      </w:r>
      <w:r w:rsidR="00EA4D1D">
        <w:rPr>
          <w:rFonts w:hint="eastAsia"/>
        </w:rPr>
        <w:t xml:space="preserve">the 2006 </w:t>
      </w:r>
      <w:r w:rsidRPr="00B325B9">
        <w:t>International Workshop on Automation of Software Test</w:t>
      </w:r>
      <w:r w:rsidR="00EA4D1D">
        <w:rPr>
          <w:rFonts w:hint="eastAsia"/>
        </w:rPr>
        <w:t xml:space="preserve"> (AST 2006)</w:t>
      </w:r>
      <w:r w:rsidRPr="00B325B9">
        <w:t>.</w:t>
      </w:r>
      <w:proofErr w:type="gramEnd"/>
      <w:r w:rsidRPr="00B325B9">
        <w:t xml:space="preserve"> ACM</w:t>
      </w:r>
      <w:r>
        <w:rPr>
          <w:rFonts w:hint="eastAsia"/>
        </w:rPr>
        <w:t xml:space="preserve"> press</w:t>
      </w:r>
      <w:r w:rsidRPr="00B325B9">
        <w:t>, 2006</w:t>
      </w:r>
      <w:r>
        <w:rPr>
          <w:rFonts w:hint="eastAsia"/>
        </w:rPr>
        <w:t>: 78-84.</w:t>
      </w:r>
    </w:p>
    <w:p w:rsidR="006C5979" w:rsidRDefault="006C5979" w:rsidP="006C5979">
      <w:pPr>
        <w:pStyle w:val="TextofReference1"/>
        <w:spacing w:line="256" w:lineRule="exact"/>
        <w:ind w:left="420" w:hanging="23"/>
      </w:pPr>
      <w:proofErr w:type="spellStart"/>
      <w:r w:rsidRPr="003957B2">
        <w:t>Delamaro</w:t>
      </w:r>
      <w:proofErr w:type="spellEnd"/>
      <w:r w:rsidRPr="003957B2">
        <w:t xml:space="preserve"> M, </w:t>
      </w:r>
      <w:proofErr w:type="spellStart"/>
      <w:r w:rsidRPr="003957B2">
        <w:t>Pezzè</w:t>
      </w:r>
      <w:proofErr w:type="spellEnd"/>
      <w:r w:rsidRPr="003957B2">
        <w:t xml:space="preserve"> M, </w:t>
      </w:r>
      <w:proofErr w:type="spellStart"/>
      <w:r w:rsidRPr="003957B2">
        <w:t>Vincenzi</w:t>
      </w:r>
      <w:proofErr w:type="spellEnd"/>
      <w:r w:rsidRPr="003957B2">
        <w:t xml:space="preserve"> A</w:t>
      </w:r>
      <w:r w:rsidR="003957B2">
        <w:rPr>
          <w:rFonts w:hint="eastAsia"/>
        </w:rPr>
        <w:t>MR</w:t>
      </w:r>
      <w:r w:rsidRPr="003957B2">
        <w:t>,</w:t>
      </w:r>
      <w:r w:rsidRPr="00D903B1">
        <w:t xml:space="preserve"> Maldonado</w:t>
      </w:r>
      <w:r>
        <w:t xml:space="preserve"> JC</w:t>
      </w:r>
      <w:r w:rsidRPr="00D903B1">
        <w:t xml:space="preserve">. </w:t>
      </w:r>
      <w:bookmarkStart w:id="315" w:name="OLE_LINK11"/>
      <w:proofErr w:type="gramStart"/>
      <w:r>
        <w:t xml:space="preserve">Mutant </w:t>
      </w:r>
      <w:r>
        <w:rPr>
          <w:rFonts w:hint="eastAsia"/>
        </w:rPr>
        <w:t>o</w:t>
      </w:r>
      <w:r>
        <w:t xml:space="preserve">perators for </w:t>
      </w:r>
      <w:r>
        <w:rPr>
          <w:rFonts w:hint="eastAsia"/>
        </w:rPr>
        <w:t>t</w:t>
      </w:r>
      <w:r>
        <w:t xml:space="preserve">esting </w:t>
      </w:r>
      <w:r>
        <w:rPr>
          <w:rFonts w:hint="eastAsia"/>
        </w:rPr>
        <w:t>c</w:t>
      </w:r>
      <w:r>
        <w:t xml:space="preserve">oncurrent </w:t>
      </w:r>
      <w:r w:rsidR="003957B2">
        <w:rPr>
          <w:rFonts w:hint="eastAsia"/>
        </w:rPr>
        <w:t>J</w:t>
      </w:r>
      <w:r>
        <w:t xml:space="preserve">ava </w:t>
      </w:r>
      <w:r>
        <w:rPr>
          <w:rFonts w:hint="eastAsia"/>
        </w:rPr>
        <w:t>p</w:t>
      </w:r>
      <w:r>
        <w:t>rograms</w:t>
      </w:r>
      <w:bookmarkEnd w:id="315"/>
      <w:r w:rsidR="00917D0C">
        <w:t>.</w:t>
      </w:r>
      <w:proofErr w:type="gramEnd"/>
      <w:r w:rsidR="00917D0C">
        <w:t xml:space="preserve"> </w:t>
      </w:r>
      <w:proofErr w:type="gramStart"/>
      <w:r>
        <w:t>Proc</w:t>
      </w:r>
      <w:r w:rsidR="00917D0C">
        <w:rPr>
          <w:rFonts w:hint="eastAsia"/>
        </w:rPr>
        <w:t>eedings</w:t>
      </w:r>
      <w:r w:rsidRPr="007B31CD">
        <w:t xml:space="preserve"> of the Brazilian Symposium on Software Engineering</w:t>
      </w:r>
      <w:r>
        <w:t xml:space="preserve"> (</w:t>
      </w:r>
      <w:r w:rsidRPr="007B31CD">
        <w:t xml:space="preserve">SBES </w:t>
      </w:r>
      <w:r w:rsidRPr="00D903B1">
        <w:t>2001</w:t>
      </w:r>
      <w:r>
        <w:t>).</w:t>
      </w:r>
      <w:proofErr w:type="gramEnd"/>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6C5979" w:rsidRDefault="006C5979" w:rsidP="006C5979">
      <w:pPr>
        <w:pStyle w:val="TextofReference1"/>
        <w:spacing w:line="256" w:lineRule="exact"/>
        <w:ind w:left="420" w:hanging="23"/>
      </w:pPr>
      <w:r>
        <w:rPr>
          <w:rFonts w:hint="eastAsia"/>
        </w:rPr>
        <w:t>W</w:t>
      </w:r>
      <w:r w:rsidR="003F19A9">
        <w:rPr>
          <w:rFonts w:hint="eastAsia"/>
        </w:rPr>
        <w:t>u L</w:t>
      </w:r>
      <w:r>
        <w:t xml:space="preserve">, Kaiser G. Constructing </w:t>
      </w:r>
      <w:r>
        <w:rPr>
          <w:rFonts w:hint="eastAsia"/>
        </w:rPr>
        <w:t>s</w:t>
      </w:r>
      <w:r>
        <w:t xml:space="preserve">ubtle </w:t>
      </w:r>
      <w:r>
        <w:rPr>
          <w:rFonts w:hint="eastAsia"/>
        </w:rPr>
        <w:t>c</w:t>
      </w:r>
      <w:r>
        <w:t xml:space="preserve">oncurrency </w:t>
      </w:r>
      <w:r>
        <w:rPr>
          <w:rFonts w:hint="eastAsia"/>
        </w:rPr>
        <w:t>b</w:t>
      </w:r>
      <w:r>
        <w:t xml:space="preserve">ugs </w:t>
      </w:r>
      <w:r>
        <w:rPr>
          <w:rFonts w:hint="eastAsia"/>
        </w:rPr>
        <w:t>u</w:t>
      </w:r>
      <w:r>
        <w:t xml:space="preserve">sing </w:t>
      </w:r>
      <w:r>
        <w:rPr>
          <w:rFonts w:hint="eastAsia"/>
        </w:rPr>
        <w:t>s</w:t>
      </w:r>
      <w:r>
        <w:t>ynchronization-</w:t>
      </w:r>
      <w:r>
        <w:rPr>
          <w:rFonts w:hint="eastAsia"/>
        </w:rPr>
        <w:t>c</w:t>
      </w:r>
      <w:r>
        <w:t xml:space="preserve">entric </w:t>
      </w:r>
      <w:r>
        <w:rPr>
          <w:rFonts w:hint="eastAsia"/>
        </w:rPr>
        <w:t>s</w:t>
      </w:r>
      <w:r>
        <w:t>econd-</w:t>
      </w:r>
      <w:r>
        <w:rPr>
          <w:rFonts w:hint="eastAsia"/>
        </w:rPr>
        <w:t>o</w:t>
      </w:r>
      <w:r>
        <w:t xml:space="preserve">rder </w:t>
      </w:r>
      <w:r>
        <w:rPr>
          <w:rFonts w:hint="eastAsia"/>
        </w:rPr>
        <w:t>m</w:t>
      </w:r>
      <w:r>
        <w:t xml:space="preserve">utation </w:t>
      </w:r>
      <w:r>
        <w:rPr>
          <w:rFonts w:hint="eastAsia"/>
        </w:rPr>
        <w:t>o</w:t>
      </w:r>
      <w:r>
        <w:t xml:space="preserve">perators. </w:t>
      </w:r>
      <w:proofErr w:type="gramStart"/>
      <w:r>
        <w:t>Proc</w:t>
      </w:r>
      <w:r>
        <w:rPr>
          <w:rFonts w:hint="eastAsia"/>
        </w:rPr>
        <w:t>eedings</w:t>
      </w:r>
      <w:r w:rsidRPr="002153E2">
        <w:t xml:space="preserve"> of the 23</w:t>
      </w:r>
      <w:r w:rsidR="003957B2">
        <w:rPr>
          <w:rFonts w:hint="eastAsia"/>
        </w:rPr>
        <w:t>rd</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rsidR="0065740A">
        <w:t>.</w:t>
      </w:r>
      <w:proofErr w:type="gramEnd"/>
      <w:r w:rsidR="0065740A">
        <w:t xml:space="preserve"> </w:t>
      </w:r>
      <w:r>
        <w:t>2011: 244-249</w:t>
      </w:r>
      <w:r>
        <w:rPr>
          <w:rFonts w:hint="eastAsia"/>
        </w:rPr>
        <w:t>.</w:t>
      </w:r>
    </w:p>
    <w:p w:rsidR="006C5979" w:rsidRDefault="006C5979" w:rsidP="006C5979">
      <w:pPr>
        <w:pStyle w:val="TextofReference1"/>
        <w:spacing w:line="256" w:lineRule="exact"/>
        <w:ind w:left="420" w:hanging="23"/>
      </w:pPr>
      <w:proofErr w:type="gramStart"/>
      <w:r>
        <w:rPr>
          <w:rFonts w:hint="eastAsia"/>
        </w:rPr>
        <w:t>Ma YS, Kwon YR, Offutt J. Inter-class mutation operators</w:t>
      </w:r>
      <w:r w:rsidR="00E579C8">
        <w:rPr>
          <w:rFonts w:hint="eastAsia"/>
        </w:rPr>
        <w:t xml:space="preserve"> for J</w:t>
      </w:r>
      <w:r>
        <w:rPr>
          <w:rFonts w:hint="eastAsia"/>
        </w:rPr>
        <w:t>ava</w:t>
      </w:r>
      <w:r>
        <w:t>.</w:t>
      </w:r>
      <w:proofErr w:type="gramEnd"/>
      <w:r>
        <w:t xml:space="preserve"> </w:t>
      </w:r>
      <w:proofErr w:type="gramStart"/>
      <w:r w:rsidRPr="00490BBC">
        <w:t>Proc</w:t>
      </w:r>
      <w:r w:rsidRPr="00490BBC">
        <w:rPr>
          <w:rFonts w:hint="eastAsia"/>
        </w:rPr>
        <w:t>eedings of</w:t>
      </w:r>
      <w:r w:rsidR="00490BBC">
        <w:rPr>
          <w:rFonts w:hint="eastAsia"/>
        </w:rPr>
        <w:t xml:space="preserve"> the 13th</w:t>
      </w:r>
      <w:r w:rsidRPr="00490BBC">
        <w:rPr>
          <w:rFonts w:hint="eastAsia"/>
        </w:rPr>
        <w:t xml:space="preserve"> International Symposium on Software Reliability Engineering</w:t>
      </w:r>
      <w:r w:rsidR="006D5A3E">
        <w:rPr>
          <w:rFonts w:hint="eastAsia"/>
        </w:rPr>
        <w:t xml:space="preserve"> (ISSRE 2002)</w:t>
      </w:r>
      <w:r w:rsidRPr="00490BBC">
        <w:rPr>
          <w:rFonts w:hint="eastAsia"/>
        </w:rPr>
        <w:t>.</w:t>
      </w:r>
      <w:proofErr w:type="gramEnd"/>
      <w:r w:rsidRPr="00490BBC">
        <w:rPr>
          <w:rFonts w:hint="eastAsia"/>
        </w:rPr>
        <w:t xml:space="preserve"> IEEE</w:t>
      </w:r>
      <w:r w:rsidR="00490BBC">
        <w:rPr>
          <w:rFonts w:hint="eastAsia"/>
        </w:rPr>
        <w:t xml:space="preserve"> Computer Society</w:t>
      </w:r>
      <w:r w:rsidRPr="00490BBC">
        <w:rPr>
          <w:rFonts w:hint="eastAsia"/>
        </w:rPr>
        <w:t>,</w:t>
      </w:r>
      <w:r>
        <w:rPr>
          <w:rFonts w:hint="eastAsia"/>
        </w:rPr>
        <w:t xml:space="preserve"> 2002: 352-366.</w:t>
      </w:r>
    </w:p>
    <w:p w:rsidR="006C5979" w:rsidRDefault="006C5979" w:rsidP="006C5979">
      <w:pPr>
        <w:pStyle w:val="TextofReference1"/>
        <w:spacing w:line="256" w:lineRule="exact"/>
        <w:ind w:left="420" w:hanging="23"/>
      </w:pPr>
      <w:r>
        <w:rPr>
          <w:rFonts w:hint="eastAsia"/>
        </w:rPr>
        <w:t xml:space="preserve">Wu YB, </w:t>
      </w:r>
      <w:proofErr w:type="spellStart"/>
      <w:r>
        <w:rPr>
          <w:rFonts w:hint="eastAsia"/>
        </w:rPr>
        <w:t>Guo</w:t>
      </w:r>
      <w:proofErr w:type="spellEnd"/>
      <w:r>
        <w:rPr>
          <w:rFonts w:hint="eastAsia"/>
        </w:rPr>
        <w:t xml:space="preserve"> JX, Li Z, Zhao RL. </w:t>
      </w:r>
      <w:proofErr w:type="gramStart"/>
      <w:r>
        <w:rPr>
          <w:rFonts w:hint="eastAsia"/>
        </w:rPr>
        <w:t>Mutation strategy based on concurrent</w:t>
      </w:r>
      <w:r w:rsidR="004A706B">
        <w:rPr>
          <w:rFonts w:hint="eastAsia"/>
        </w:rPr>
        <w:t xml:space="preserve"> program data racing fault.</w:t>
      </w:r>
      <w:proofErr w:type="gramEnd"/>
      <w:r w:rsidR="004A706B">
        <w:rPr>
          <w:rFonts w:hint="eastAsia"/>
        </w:rPr>
        <w:t xml:space="preserve"> Jou</w:t>
      </w:r>
      <w:r w:rsidR="004A706B">
        <w:t>rn</w:t>
      </w:r>
      <w:r>
        <w:rPr>
          <w:rFonts w:hint="eastAsia"/>
        </w:rPr>
        <w:t>al of Computer Application, 2016(11): 3170-3177, 3195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proofErr w:type="gramStart"/>
      <w:r w:rsidRPr="00AF0A08">
        <w:t>Delgado-Pérez</w:t>
      </w:r>
      <w:r>
        <w:rPr>
          <w:rFonts w:hint="eastAsia"/>
        </w:rPr>
        <w:t xml:space="preserve"> P</w:t>
      </w:r>
      <w:r>
        <w:t>, Medina-</w:t>
      </w:r>
      <w:proofErr w:type="spellStart"/>
      <w:r>
        <w:t>Bulo</w:t>
      </w:r>
      <w:proofErr w:type="spellEnd"/>
      <w:r>
        <w:t xml:space="preserve"> I, </w:t>
      </w:r>
      <w:proofErr w:type="spellStart"/>
      <w:r>
        <w:t>Palomo</w:t>
      </w:r>
      <w:proofErr w:type="spellEnd"/>
      <w:r>
        <w:t xml:space="preserve">-Lozano F, </w:t>
      </w:r>
      <w:proofErr w:type="spellStart"/>
      <w:r w:rsidRPr="00B20A72">
        <w:t>García-Domínguez</w:t>
      </w:r>
      <w:proofErr w:type="spellEnd"/>
      <w:r>
        <w:rPr>
          <w:rFonts w:hint="eastAsia"/>
        </w:rPr>
        <w:t xml:space="preserve"> A, </w:t>
      </w:r>
      <w:proofErr w:type="spellStart"/>
      <w:r w:rsidRPr="00B20A72">
        <w:t>Domínguez</w:t>
      </w:r>
      <w:proofErr w:type="spellEnd"/>
      <w:r w:rsidRPr="00B20A72">
        <w:t>-Jiménez</w:t>
      </w:r>
      <w:r>
        <w:rPr>
          <w:rFonts w:hint="eastAsia"/>
        </w:rPr>
        <w:t xml:space="preserve"> JJ</w:t>
      </w:r>
      <w:r>
        <w:t>.</w:t>
      </w:r>
      <w:proofErr w:type="gramEnd"/>
      <w:r>
        <w:t xml:space="preserve"> </w:t>
      </w:r>
      <w:proofErr w:type="gramStart"/>
      <w:r>
        <w:t xml:space="preserve">Assessment of </w:t>
      </w:r>
      <w:r>
        <w:rPr>
          <w:rFonts w:hint="eastAsia"/>
        </w:rPr>
        <w:t>c</w:t>
      </w:r>
      <w:r>
        <w:t xml:space="preserve">lass </w:t>
      </w:r>
      <w:r>
        <w:rPr>
          <w:rFonts w:hint="eastAsia"/>
        </w:rPr>
        <w:t>m</w:t>
      </w:r>
      <w:r>
        <w:t xml:space="preserve">utation </w:t>
      </w:r>
      <w:r>
        <w:rPr>
          <w:rFonts w:hint="eastAsia"/>
        </w:rPr>
        <w:t>o</w:t>
      </w:r>
      <w:r w:rsidRPr="00AF0A08">
        <w:t>p</w:t>
      </w:r>
      <w:r>
        <w:t xml:space="preserve">erators for C++ with the </w:t>
      </w:r>
      <w:proofErr w:type="spellStart"/>
      <w:r w:rsidR="00490BBC">
        <w:rPr>
          <w:rFonts w:hint="eastAsia"/>
        </w:rPr>
        <w:t>MuCPP</w:t>
      </w:r>
      <w:proofErr w:type="spellEnd"/>
      <w:r>
        <w:t xml:space="preserve"> </w:t>
      </w:r>
      <w:r>
        <w:rPr>
          <w:rFonts w:hint="eastAsia"/>
        </w:rPr>
        <w:t>m</w:t>
      </w:r>
      <w:r>
        <w:t xml:space="preserve">utation </w:t>
      </w:r>
      <w:r>
        <w:rPr>
          <w:rFonts w:hint="eastAsia"/>
        </w:rPr>
        <w:t>s</w:t>
      </w:r>
      <w:r>
        <w:t>ystem</w:t>
      </w:r>
      <w:r w:rsidRPr="00AF0A08">
        <w:t>.</w:t>
      </w:r>
      <w:proofErr w:type="gramEnd"/>
      <w:r w:rsidRPr="00AF0A08">
        <w:t xml:space="preserve"> Information and Software Technology, 2017, 81:</w:t>
      </w:r>
      <w:r>
        <w:rPr>
          <w:rFonts w:hint="eastAsia"/>
        </w:rPr>
        <w:t xml:space="preserve"> </w:t>
      </w:r>
      <w:r w:rsidRPr="00AF0A08">
        <w:t>169–184</w:t>
      </w:r>
      <w:r>
        <w:rPr>
          <w:rFonts w:hint="eastAsia"/>
        </w:rPr>
        <w:t>.</w:t>
      </w:r>
    </w:p>
    <w:p w:rsidR="00503E36" w:rsidRDefault="006C5979" w:rsidP="009C0D33">
      <w:pPr>
        <w:pStyle w:val="TextofReference1"/>
        <w:spacing w:line="256" w:lineRule="exact"/>
        <w:ind w:left="420" w:hanging="23"/>
      </w:pPr>
      <w:proofErr w:type="spellStart"/>
      <w:r w:rsidRPr="00490BBC">
        <w:rPr>
          <w:rFonts w:hint="eastAsia"/>
        </w:rPr>
        <w:t>Kusa</w:t>
      </w:r>
      <w:r w:rsidR="00490BBC" w:rsidRPr="00490BBC">
        <w:rPr>
          <w:rFonts w:hint="eastAsia"/>
        </w:rPr>
        <w:t>n</w:t>
      </w:r>
      <w:r w:rsidR="00490BBC">
        <w:rPr>
          <w:rFonts w:hint="eastAsia"/>
        </w:rPr>
        <w:t>o</w:t>
      </w:r>
      <w:proofErr w:type="spellEnd"/>
      <w:r w:rsidR="00490BBC">
        <w:rPr>
          <w:rFonts w:hint="eastAsia"/>
        </w:rPr>
        <w:t xml:space="preserve"> M, Wan</w:t>
      </w:r>
      <w:r w:rsidRPr="00490BBC">
        <w:rPr>
          <w:rFonts w:hint="eastAsia"/>
        </w:rPr>
        <w:t xml:space="preserve">g C. </w:t>
      </w:r>
      <w:proofErr w:type="spellStart"/>
      <w:r w:rsidR="00490BBC">
        <w:rPr>
          <w:rFonts w:hint="eastAsia"/>
        </w:rPr>
        <w:t>CC</w:t>
      </w:r>
      <w:r w:rsidRPr="00490BBC">
        <w:rPr>
          <w:rFonts w:hint="eastAsia"/>
        </w:rPr>
        <w:t>mutator</w:t>
      </w:r>
      <w:proofErr w:type="spellEnd"/>
      <w:r w:rsidRPr="00490BBC">
        <w:rPr>
          <w:rFonts w:hint="eastAsia"/>
        </w:rPr>
        <w:t>:</w:t>
      </w:r>
      <w:r>
        <w:rPr>
          <w:rFonts w:hint="eastAsia"/>
        </w:rPr>
        <w:t xml:space="preserve"> A mutation generator for concurrency constructs in multithreaded C/C++ applications</w:t>
      </w:r>
      <w:r>
        <w:t xml:space="preserve">. </w:t>
      </w:r>
      <w:proofErr w:type="gramStart"/>
      <w:r>
        <w:t>Proc</w:t>
      </w:r>
      <w:r>
        <w:rPr>
          <w:rFonts w:hint="eastAsia"/>
        </w:rPr>
        <w:t>eedings of the 28th IEEE/ACM International</w:t>
      </w:r>
      <w:r w:rsidR="004A706B">
        <w:rPr>
          <w:rFonts w:hint="eastAsia"/>
        </w:rPr>
        <w:t xml:space="preserve"> Conference on Automated Softwa</w:t>
      </w:r>
      <w:r w:rsidR="004A706B">
        <w:t>r</w:t>
      </w:r>
      <w:r>
        <w:rPr>
          <w:rFonts w:hint="eastAsia"/>
        </w:rPr>
        <w:t>e Engineering</w:t>
      </w:r>
      <w:r w:rsidR="00490BBC">
        <w:rPr>
          <w:rFonts w:hint="eastAsia"/>
        </w:rPr>
        <w:t xml:space="preserve"> (ASE 2013)</w:t>
      </w:r>
      <w:r>
        <w:rPr>
          <w:rFonts w:hint="eastAsia"/>
        </w:rPr>
        <w:t>.</w:t>
      </w:r>
      <w:proofErr w:type="gramEnd"/>
      <w:r w:rsidR="00BE26B9">
        <w:t xml:space="preserve"> </w:t>
      </w:r>
      <w:r w:rsidR="00843A9B" w:rsidRPr="005B06C8">
        <w:t>IEEE Computer Society</w:t>
      </w:r>
      <w:r w:rsidR="00490BBC">
        <w:rPr>
          <w:rFonts w:hint="eastAsia"/>
        </w:rPr>
        <w:t>,</w:t>
      </w:r>
      <w:r>
        <w:rPr>
          <w:rFonts w:hint="eastAsia"/>
        </w:rPr>
        <w:t xml:space="preserve"> 2013: 722-725.</w:t>
      </w:r>
    </w:p>
    <w:p w:rsidR="00E579C8" w:rsidRDefault="006C5979" w:rsidP="009C0D33">
      <w:pPr>
        <w:pStyle w:val="TextofReference1"/>
        <w:spacing w:line="256" w:lineRule="exact"/>
        <w:ind w:left="420" w:hanging="23"/>
      </w:pPr>
      <w:proofErr w:type="gramStart"/>
      <w:r>
        <w:rPr>
          <w:rFonts w:hint="eastAsia"/>
        </w:rPr>
        <w:t xml:space="preserve">Bradbury JS, </w:t>
      </w:r>
      <w:proofErr w:type="spellStart"/>
      <w:r>
        <w:rPr>
          <w:rFonts w:hint="eastAsia"/>
        </w:rPr>
        <w:t>Cord</w:t>
      </w:r>
      <w:r w:rsidR="004A706B">
        <w:rPr>
          <w:rFonts w:hint="eastAsia"/>
        </w:rPr>
        <w:t>y</w:t>
      </w:r>
      <w:proofErr w:type="spellEnd"/>
      <w:r w:rsidR="004A706B">
        <w:rPr>
          <w:rFonts w:hint="eastAsia"/>
        </w:rPr>
        <w:t xml:space="preserve"> JR, </w:t>
      </w:r>
      <w:proofErr w:type="spellStart"/>
      <w:r w:rsidR="004A706B">
        <w:rPr>
          <w:rFonts w:hint="eastAsia"/>
        </w:rPr>
        <w:t>Dingel</w:t>
      </w:r>
      <w:proofErr w:type="spellEnd"/>
      <w:r w:rsidR="004A706B">
        <w:rPr>
          <w:rFonts w:hint="eastAsia"/>
        </w:rPr>
        <w:t xml:space="preserve"> J. Comparative ass</w:t>
      </w:r>
      <w:r>
        <w:rPr>
          <w:rFonts w:hint="eastAsia"/>
        </w:rPr>
        <w:t>essment of testing and model checking using program mutation</w:t>
      </w:r>
      <w:r>
        <w:t>.</w:t>
      </w:r>
      <w:proofErr w:type="gramEnd"/>
      <w:r>
        <w:t xml:space="preserve"> Proc</w:t>
      </w:r>
      <w:r w:rsidR="00E579C8">
        <w:rPr>
          <w:rFonts w:hint="eastAsia"/>
        </w:rPr>
        <w:t>eedings of</w:t>
      </w:r>
      <w:r w:rsidR="00490BBC">
        <w:rPr>
          <w:rFonts w:hint="eastAsia"/>
        </w:rPr>
        <w:t xml:space="preserve"> </w:t>
      </w:r>
      <w:r w:rsidR="00503E36" w:rsidRPr="00503E36">
        <w:t xml:space="preserve">the </w:t>
      </w:r>
      <w:proofErr w:type="gramStart"/>
      <w:r w:rsidR="00503E36" w:rsidRPr="00503E36">
        <w:t>3rd</w:t>
      </w:r>
      <w:proofErr w:type="gramEnd"/>
      <w:r w:rsidR="00503E36" w:rsidRPr="00503E36">
        <w:t xml:space="preserve"> Workshop on Mutation Analysis (Mutation 2007)</w:t>
      </w:r>
      <w:r>
        <w:rPr>
          <w:rFonts w:hint="eastAsia"/>
        </w:rPr>
        <w:t>. IEEE Computer Society, 2007: 210-219.</w:t>
      </w:r>
    </w:p>
    <w:p w:rsidR="004A706B" w:rsidRDefault="00E579C8" w:rsidP="004A706B">
      <w:pPr>
        <w:pStyle w:val="TextofReference1"/>
        <w:spacing w:line="256" w:lineRule="exact"/>
        <w:ind w:left="420" w:hanging="23"/>
      </w:pPr>
      <w:r>
        <w:rPr>
          <w:rFonts w:hint="eastAsia"/>
        </w:rPr>
        <w:t xml:space="preserve">Sun CA, </w:t>
      </w:r>
      <w:proofErr w:type="spellStart"/>
      <w:r>
        <w:rPr>
          <w:rFonts w:hint="eastAsia"/>
        </w:rPr>
        <w:t>Xue</w:t>
      </w:r>
      <w:proofErr w:type="spellEnd"/>
      <w:r>
        <w:rPr>
          <w:rFonts w:hint="eastAsia"/>
        </w:rPr>
        <w:t xml:space="preserve"> FF, Liu H, Zhang XY. </w:t>
      </w:r>
      <w:proofErr w:type="gramStart"/>
      <w:r>
        <w:rPr>
          <w:rFonts w:hint="eastAsia"/>
        </w:rPr>
        <w:t>A path-aware approach to mutant reduction in mutation testing.</w:t>
      </w:r>
      <w:proofErr w:type="gramEnd"/>
      <w:r>
        <w:rPr>
          <w:rFonts w:hint="eastAsia"/>
        </w:rPr>
        <w:t xml:space="preserve"> </w:t>
      </w:r>
      <w:r w:rsidRPr="00AF0A08">
        <w:t>Information and Software Technology</w:t>
      </w:r>
      <w:r>
        <w:rPr>
          <w:rFonts w:hint="eastAsia"/>
        </w:rPr>
        <w:t>, 2017, 81: 65-81.</w:t>
      </w:r>
    </w:p>
    <w:p w:rsidR="00E579C8" w:rsidRDefault="004A706B" w:rsidP="004A706B">
      <w:pPr>
        <w:pStyle w:val="TextofReference1"/>
        <w:spacing w:line="256" w:lineRule="exact"/>
        <w:ind w:left="420" w:hanging="23"/>
      </w:pPr>
      <w:r>
        <w:t xml:space="preserve">Sun CA, </w:t>
      </w:r>
      <w:proofErr w:type="spellStart"/>
      <w:r>
        <w:t>Guo</w:t>
      </w:r>
      <w:proofErr w:type="spellEnd"/>
      <w:r>
        <w:t xml:space="preserve"> XL, Zhang XY, </w:t>
      </w:r>
      <w:r w:rsidRPr="004A706B">
        <w:t>Chen</w:t>
      </w:r>
      <w:r>
        <w:t xml:space="preserve"> TY. A d</w:t>
      </w:r>
      <w:r w:rsidRPr="004A706B">
        <w:t xml:space="preserve">ata </w:t>
      </w:r>
      <w:r>
        <w:t>flow analysis based redundant mutants identification t</w:t>
      </w:r>
      <w:r w:rsidRPr="004A706B">
        <w:t>echnique</w:t>
      </w:r>
      <w:r>
        <w:t>. Chinese Journal of Computers</w:t>
      </w:r>
      <w:r w:rsidRPr="004A706B">
        <w:rPr>
          <w:rFonts w:hint="eastAsia"/>
          <w:szCs w:val="15"/>
        </w:rPr>
        <w:t>, 2019, 42(1):</w:t>
      </w:r>
      <w:r w:rsidR="00843A9B">
        <w:rPr>
          <w:rFonts w:hint="eastAsia"/>
          <w:szCs w:val="15"/>
        </w:rPr>
        <w:t xml:space="preserve"> </w:t>
      </w:r>
      <w:r w:rsidRPr="004A706B">
        <w:rPr>
          <w:rFonts w:hint="eastAsia"/>
          <w:szCs w:val="15"/>
        </w:rPr>
        <w:t>44-60</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E36F6E" w:rsidRDefault="00E579C8" w:rsidP="000C1D0B">
      <w:pPr>
        <w:pStyle w:val="TextofReference1"/>
        <w:spacing w:line="256" w:lineRule="exact"/>
        <w:ind w:left="420" w:hanging="23"/>
      </w:pPr>
      <w:r>
        <w:t xml:space="preserve">Sun CA, </w:t>
      </w:r>
      <w:proofErr w:type="spellStart"/>
      <w:r>
        <w:t>Jia</w:t>
      </w:r>
      <w:proofErr w:type="spellEnd"/>
      <w:r>
        <w:t xml:space="preserve"> JT, Liu H,</w:t>
      </w:r>
      <w:r>
        <w:rPr>
          <w:rFonts w:hint="eastAsia"/>
        </w:rPr>
        <w:t xml:space="preserve"> Zhang XY. A lightweight program dependence based approach to concurrent mutation analysis. </w:t>
      </w:r>
      <w:proofErr w:type="gramStart"/>
      <w:r>
        <w:rPr>
          <w:rFonts w:hint="eastAsia"/>
        </w:rPr>
        <w:t xml:space="preserve">Proceedings of </w:t>
      </w:r>
      <w:r w:rsidR="00BE26B9">
        <w:t>42</w:t>
      </w:r>
      <w:r w:rsidR="00C625C5">
        <w:t>nd</w:t>
      </w:r>
      <w:r w:rsidR="00BE26B9">
        <w:t xml:space="preserve"> </w:t>
      </w:r>
      <w:r w:rsidR="00BE26B9" w:rsidRPr="00BE26B9">
        <w:t xml:space="preserve">IEEE International Computer </w:t>
      </w:r>
      <w:r w:rsidR="00BE26B9" w:rsidRPr="00BE26B9">
        <w:rPr>
          <w:rFonts w:hint="eastAsia"/>
        </w:rPr>
        <w:t xml:space="preserve">Conference on Computers, </w:t>
      </w:r>
      <w:r w:rsidR="00BE26B9" w:rsidRPr="00BE26B9">
        <w:t>Software</w:t>
      </w:r>
      <w:r w:rsidR="00BE26B9" w:rsidRPr="00BE26B9">
        <w:rPr>
          <w:rFonts w:hint="eastAsia"/>
        </w:rPr>
        <w:t>,</w:t>
      </w:r>
      <w:r w:rsidR="00BE26B9" w:rsidRPr="00BE26B9">
        <w:t xml:space="preserve"> and Application</w:t>
      </w:r>
      <w:r w:rsidR="00BE26B9" w:rsidRPr="00BE26B9">
        <w:rPr>
          <w:rFonts w:hint="eastAsia"/>
        </w:rPr>
        <w:t>s</w:t>
      </w:r>
      <w:r w:rsidR="00BE26B9" w:rsidRPr="00BE26B9">
        <w:t xml:space="preserve"> (COMPSAC 20</w:t>
      </w:r>
      <w:r w:rsidR="00BE26B9" w:rsidRPr="00BE26B9">
        <w:rPr>
          <w:rFonts w:hint="eastAsia"/>
        </w:rPr>
        <w:t>18</w:t>
      </w:r>
      <w:r w:rsidR="00BE26B9" w:rsidRPr="00BE26B9">
        <w:t>)</w:t>
      </w:r>
      <w:r>
        <w:rPr>
          <w:rFonts w:hint="eastAsia"/>
        </w:rPr>
        <w:t>.</w:t>
      </w:r>
      <w:proofErr w:type="gramEnd"/>
      <w:r>
        <w:rPr>
          <w:rFonts w:hint="eastAsia"/>
        </w:rPr>
        <w:t xml:space="preserve"> IEEE Computer Society, 2018: 116-125.</w:t>
      </w:r>
    </w:p>
    <w:p w:rsidR="00E36F6E" w:rsidRDefault="00E36F6E" w:rsidP="000C1D0B">
      <w:pPr>
        <w:pStyle w:val="TextofReference1"/>
        <w:spacing w:line="256" w:lineRule="exact"/>
        <w:ind w:left="420" w:hanging="23"/>
      </w:pPr>
      <w:r>
        <w:t>Sun CA, Pan</w:t>
      </w:r>
      <w:r w:rsidRPr="00E36F6E">
        <w:t xml:space="preserve"> L, </w:t>
      </w:r>
      <w:r>
        <w:t xml:space="preserve">Wang </w:t>
      </w:r>
      <w:r w:rsidRPr="00E36F6E">
        <w:t>Q</w:t>
      </w:r>
      <w:r>
        <w:t>L</w:t>
      </w:r>
      <w:r w:rsidRPr="00E36F6E">
        <w:t xml:space="preserve">, </w:t>
      </w:r>
      <w:r>
        <w:t xml:space="preserve">Liu </w:t>
      </w:r>
      <w:r w:rsidRPr="00E36F6E">
        <w:t xml:space="preserve">H, </w:t>
      </w:r>
      <w:r>
        <w:t xml:space="preserve">Zhang </w:t>
      </w:r>
      <w:r w:rsidRPr="00E36F6E">
        <w:t>X</w:t>
      </w:r>
      <w:r>
        <w:t xml:space="preserve">Y. </w:t>
      </w:r>
      <w:proofErr w:type="gramStart"/>
      <w:r>
        <w:t>An empirical study on mutation testing of WS-BPEL p</w:t>
      </w:r>
      <w:r w:rsidR="00C625C5">
        <w:t>rograms.</w:t>
      </w:r>
      <w:proofErr w:type="gramEnd"/>
      <w:r w:rsidRPr="00E36F6E">
        <w:t xml:space="preserve"> The Computer Journal, 2017, 60(1):</w:t>
      </w:r>
      <w:r w:rsidR="00C625C5">
        <w:t xml:space="preserve"> </w:t>
      </w:r>
      <w:r w:rsidRPr="00E36F6E">
        <w:t>143-158.</w:t>
      </w:r>
    </w:p>
    <w:p w:rsidR="000A673F" w:rsidRDefault="00E36F6E" w:rsidP="000C1D0B">
      <w:pPr>
        <w:pStyle w:val="TextofReference1"/>
        <w:spacing w:line="256" w:lineRule="exact"/>
        <w:ind w:left="420" w:hanging="23"/>
      </w:pPr>
      <w:proofErr w:type="gramStart"/>
      <w:r>
        <w:t>Sun CA</w:t>
      </w:r>
      <w:r w:rsidRPr="00E36F6E">
        <w:rPr>
          <w:sz w:val="14"/>
          <w:szCs w:val="14"/>
        </w:rPr>
        <w:t xml:space="preserve">, </w:t>
      </w:r>
      <w:r>
        <w:t>Wang Z, Pan L. Optimized mutation testing techniques for WS-BPEL programs.</w:t>
      </w:r>
      <w:proofErr w:type="gramEnd"/>
      <w:r>
        <w:t xml:space="preserve"> </w:t>
      </w:r>
      <w:r w:rsidRPr="00E36F6E">
        <w:t>J</w:t>
      </w:r>
      <w:r>
        <w:t>ournal of Computer Research and Development,</w:t>
      </w:r>
      <w:r w:rsidRPr="00E36F6E">
        <w:rPr>
          <w:rFonts w:hint="eastAsia"/>
          <w:szCs w:val="15"/>
        </w:rPr>
        <w:t xml:space="preserve"> 2019, 56(4):</w:t>
      </w:r>
      <w:r w:rsidR="00C625C5">
        <w:rPr>
          <w:szCs w:val="15"/>
        </w:rPr>
        <w:t xml:space="preserve"> </w:t>
      </w:r>
      <w:r w:rsidRPr="00E36F6E">
        <w:rPr>
          <w:rFonts w:hint="eastAsia"/>
          <w:szCs w:val="15"/>
        </w:rPr>
        <w:t>895-905</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6C5979" w:rsidRDefault="006C5979" w:rsidP="006C5979">
      <w:pPr>
        <w:pStyle w:val="ad"/>
      </w:pPr>
      <w:r>
        <w:rPr>
          <w:rFonts w:hint="eastAsia"/>
        </w:rPr>
        <w:lastRenderedPageBreak/>
        <w:t>附中文参考文献</w:t>
      </w:r>
      <w:r>
        <w:t>:</w:t>
      </w:r>
    </w:p>
    <w:p w:rsidR="006C5979" w:rsidRDefault="006C5979" w:rsidP="006C5979">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 xml:space="preserve">[3] </w:t>
      </w:r>
      <w:r w:rsidRPr="00E04B23">
        <w:rPr>
          <w:rFonts w:ascii="Times New Roman" w:eastAsia="宋体" w:hAnsi="宋体"/>
          <w:sz w:val="15"/>
          <w:szCs w:val="15"/>
        </w:rPr>
        <w:t>陈翔</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顾庆</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变异测试</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宋体"/>
          <w:sz w:val="15"/>
          <w:szCs w:val="15"/>
        </w:rPr>
        <w:t>原理</w:t>
      </w:r>
      <w:r>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计算机科学与探索</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Times New Roman"/>
          <w:sz w:val="15"/>
          <w:szCs w:val="15"/>
        </w:rPr>
        <w:t>2012,</w:t>
      </w:r>
      <w:r w:rsidR="00FF1109">
        <w:rPr>
          <w:rFonts w:ascii="Times New Roman" w:eastAsia="宋体" w:hAnsi="Times New Roman" w:hint="eastAsia"/>
          <w:sz w:val="15"/>
          <w:szCs w:val="15"/>
        </w:rPr>
        <w:t xml:space="preserve"> </w:t>
      </w:r>
      <w:r>
        <w:rPr>
          <w:rFonts w:ascii="Times New Roman" w:eastAsia="宋体" w:hAnsi="Times New Roman"/>
          <w:sz w:val="15"/>
          <w:szCs w:val="15"/>
        </w:rPr>
        <w:t>6(12):</w:t>
      </w:r>
      <w:r w:rsidR="00FF1109">
        <w:rPr>
          <w:rFonts w:ascii="Times New Roman" w:eastAsia="宋体" w:hAnsi="Times New Roman" w:hint="eastAsia"/>
          <w:sz w:val="15"/>
          <w:szCs w:val="15"/>
        </w:rPr>
        <w:t xml:space="preserve"> </w:t>
      </w:r>
      <w:proofErr w:type="gramStart"/>
      <w:r w:rsidRPr="00E04B23">
        <w:rPr>
          <w:rFonts w:ascii="Times New Roman" w:eastAsia="宋体" w:hAnsi="Times New Roman"/>
          <w:sz w:val="15"/>
          <w:szCs w:val="15"/>
        </w:rPr>
        <w:t>1057-1075.</w:t>
      </w:r>
      <w:proofErr w:type="gramEnd"/>
    </w:p>
    <w:p w:rsidR="006C5979" w:rsidRPr="00E04B23" w:rsidRDefault="006C5979"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[15]</w:t>
      </w:r>
      <w:r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proofErr w:type="spellStart"/>
      <w:r>
        <w:rPr>
          <w:rFonts w:ascii="Times New Roman" w:eastAsia="宋体" w:hAnsi="Times New Roman" w:hint="eastAsia"/>
          <w:sz w:val="15"/>
          <w:szCs w:val="15"/>
        </w:rPr>
        <w:t>MuJavaX</w:t>
      </w:r>
      <w:proofErr w:type="spellEnd"/>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2014,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51(4):</w:t>
      </w:r>
      <w:r w:rsidR="00FF1109">
        <w:rPr>
          <w:rFonts w:ascii="Times New Roman" w:eastAsia="宋体" w:hAnsi="Times New Roman" w:hint="eastAsia"/>
          <w:sz w:val="15"/>
          <w:szCs w:val="15"/>
        </w:rPr>
        <w:t xml:space="preserve"> </w:t>
      </w:r>
      <w:proofErr w:type="gramStart"/>
      <w:r w:rsidRPr="007717A0">
        <w:rPr>
          <w:rFonts w:ascii="Times New Roman" w:eastAsia="宋体" w:hAnsi="Times New Roman" w:hint="eastAsia"/>
          <w:sz w:val="15"/>
          <w:szCs w:val="15"/>
        </w:rPr>
        <w:t>874-881.</w:t>
      </w:r>
      <w:proofErr w:type="gramEnd"/>
    </w:p>
    <w:p w:rsidR="006C5979" w:rsidRDefault="006C5979" w:rsidP="006C5979">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Pr>
          <w:rFonts w:ascii="Times New Roman" w:eastAsia="宋体" w:hAnsi="Times New Roman" w:hint="eastAsia"/>
          <w:sz w:val="15"/>
          <w:szCs w:val="15"/>
        </w:rPr>
        <w:t>41</w:t>
      </w:r>
      <w:r w:rsidR="000A5EAD">
        <w:rPr>
          <w:rFonts w:ascii="Times New Roman" w:eastAsia="宋体" w:hAnsi="Times New Roman"/>
          <w:sz w:val="15"/>
          <w:szCs w:val="15"/>
        </w:rPr>
        <w:t>]</w:t>
      </w:r>
      <w:r w:rsidR="000A5EAD">
        <w:rPr>
          <w:rFonts w:ascii="Times New Roman" w:eastAsia="宋体" w:hAnsi="Times New Roman" w:hint="eastAsia"/>
          <w:sz w:val="15"/>
          <w:szCs w:val="15"/>
        </w:rPr>
        <w:t xml:space="preserve"> </w:t>
      </w:r>
      <w:r w:rsidRPr="00E04B23">
        <w:rPr>
          <w:rFonts w:ascii="Times New Roman" w:eastAsia="宋体" w:hAnsi="宋体"/>
          <w:sz w:val="15"/>
          <w:szCs w:val="15"/>
        </w:rPr>
        <w:t>吴俞伯</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郭俊霞</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李征</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赵瑞莲</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基于并发程序数据竞争故障的变异策略</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计算机应用</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2016</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36(11</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proofErr w:type="gramStart"/>
      <w:r w:rsidRPr="00E04B23">
        <w:rPr>
          <w:rFonts w:ascii="Times New Roman" w:eastAsia="宋体" w:hAnsi="Times New Roman"/>
          <w:sz w:val="15"/>
          <w:szCs w:val="15"/>
        </w:rPr>
        <w:t>3170-3177</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3195</w:t>
      </w:r>
      <w:r w:rsidRPr="00E04B23">
        <w:rPr>
          <w:rFonts w:ascii="Times New Roman" w:eastAsia="宋体" w:hAnsi="Times New Roman"/>
          <w:sz w:val="15"/>
          <w:szCs w:val="15"/>
        </w:rPr>
        <w:t>.</w:t>
      </w:r>
      <w:proofErr w:type="gramEnd"/>
    </w:p>
    <w:p w:rsidR="004A706B" w:rsidRDefault="004A706B"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w:t>
      </w:r>
      <w:r>
        <w:rPr>
          <w:rFonts w:ascii="Times New Roman" w:eastAsia="宋体" w:hAnsi="Times New Roman"/>
          <w:sz w:val="15"/>
          <w:szCs w:val="15"/>
        </w:rPr>
        <w:t>46]</w:t>
      </w:r>
      <w:r w:rsidR="000A5EAD">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孙昌爱</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郭新玲</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张翔宇</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陈宗岳</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一种基于数据流分析的冗余变异体识别技术</w:t>
      </w:r>
      <w:r>
        <w:rPr>
          <w:rFonts w:ascii="Times New Roman" w:eastAsia="宋体" w:hAnsi="Times New Roman" w:hint="eastAsia"/>
          <w:sz w:val="15"/>
          <w:szCs w:val="15"/>
        </w:rPr>
        <w:t>.</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计算机学报</w:t>
      </w:r>
      <w:r w:rsidRPr="004A706B">
        <w:rPr>
          <w:rFonts w:ascii="Times New Roman" w:eastAsia="宋体" w:hAnsi="Times New Roman" w:hint="eastAsia"/>
          <w:sz w:val="15"/>
          <w:szCs w:val="15"/>
        </w:rPr>
        <w:t>, 2019, 42(1):</w:t>
      </w:r>
      <w:r w:rsidR="000A5EAD">
        <w:rPr>
          <w:rFonts w:ascii="Times New Roman" w:eastAsia="宋体" w:hAnsi="Times New Roman" w:hint="eastAsia"/>
          <w:sz w:val="15"/>
          <w:szCs w:val="15"/>
        </w:rPr>
        <w:t xml:space="preserve"> </w:t>
      </w:r>
      <w:proofErr w:type="gramStart"/>
      <w:r w:rsidRPr="004A706B">
        <w:rPr>
          <w:rFonts w:ascii="Times New Roman" w:eastAsia="宋体" w:hAnsi="Times New Roman" w:hint="eastAsia"/>
          <w:sz w:val="15"/>
          <w:szCs w:val="15"/>
        </w:rPr>
        <w:t>44-60.</w:t>
      </w:r>
      <w:proofErr w:type="gramEnd"/>
    </w:p>
    <w:p w:rsidR="004358AB" w:rsidRPr="000F1D25" w:rsidRDefault="00E36F6E" w:rsidP="000F1D25">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sz w:val="15"/>
          <w:szCs w:val="15"/>
        </w:rPr>
        <w:t>[49]</w:t>
      </w:r>
      <w:r w:rsidR="000A5EAD">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孙昌爱</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王真</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潘琳</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面向</w:t>
      </w:r>
      <w:r w:rsidRPr="00E36F6E">
        <w:rPr>
          <w:rFonts w:ascii="Times New Roman" w:eastAsia="宋体" w:hAnsi="Times New Roman" w:hint="eastAsia"/>
          <w:sz w:val="15"/>
          <w:szCs w:val="15"/>
        </w:rPr>
        <w:t>WS-BPEL</w:t>
      </w:r>
      <w:r w:rsidRPr="00E36F6E">
        <w:rPr>
          <w:rFonts w:ascii="Times New Roman" w:eastAsia="宋体" w:hAnsi="Times New Roman" w:hint="eastAsia"/>
          <w:sz w:val="15"/>
          <w:szCs w:val="15"/>
        </w:rPr>
        <w:t>程序的变异测试优化技术</w:t>
      </w:r>
      <w:r>
        <w:rPr>
          <w:rFonts w:ascii="Times New Roman" w:eastAsia="宋体" w:hAnsi="Times New Roman" w:hint="eastAsia"/>
          <w:sz w:val="15"/>
          <w:szCs w:val="15"/>
        </w:rPr>
        <w:t>.</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计算机研究与发展</w:t>
      </w:r>
      <w:r w:rsidRPr="00E36F6E">
        <w:rPr>
          <w:rFonts w:ascii="Times New Roman" w:eastAsia="宋体" w:hAnsi="Times New Roman" w:hint="eastAsia"/>
          <w:sz w:val="15"/>
          <w:szCs w:val="15"/>
        </w:rPr>
        <w:t>, 2019, 56(4):</w:t>
      </w:r>
      <w:r w:rsidR="000A5EAD">
        <w:rPr>
          <w:rFonts w:ascii="Times New Roman" w:eastAsia="宋体" w:hAnsi="Times New Roman" w:hint="eastAsia"/>
          <w:sz w:val="15"/>
          <w:szCs w:val="15"/>
        </w:rPr>
        <w:t xml:space="preserve"> </w:t>
      </w:r>
      <w:proofErr w:type="gramStart"/>
      <w:r w:rsidRPr="00E36F6E">
        <w:rPr>
          <w:rFonts w:ascii="Times New Roman" w:eastAsia="宋体" w:hAnsi="Times New Roman" w:hint="eastAsia"/>
          <w:sz w:val="15"/>
          <w:szCs w:val="15"/>
        </w:rPr>
        <w:t>895-905.</w:t>
      </w:r>
      <w:proofErr w:type="gramEnd"/>
    </w:p>
    <w:sectPr w:rsidR="004358AB" w:rsidRPr="000F1D25" w:rsidSect="0086418A">
      <w:headerReference w:type="even" r:id="rId24"/>
      <w:headerReference w:type="default" r:id="rId25"/>
      <w:footerReference w:type="even" r:id="rId26"/>
      <w:footerReference w:type="default" r:id="rId27"/>
      <w:footerReference w:type="first" r:id="rId28"/>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FCC" w:rsidRDefault="00E62FCC" w:rsidP="0086418A">
      <w:pPr>
        <w:spacing w:after="0"/>
      </w:pPr>
      <w:r>
        <w:separator/>
      </w:r>
    </w:p>
  </w:endnote>
  <w:endnote w:type="continuationSeparator" w:id="0">
    <w:p w:rsidR="00E62FCC" w:rsidRDefault="00E62FCC"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C8" w:rsidRDefault="00881FC8">
    <w:pPr>
      <w:pStyle w:val="a5"/>
      <w:framePr w:wrap="around" w:vAnchor="text" w:hAnchor="margin" w:xAlign="right" w:y="1"/>
    </w:pPr>
  </w:p>
  <w:p w:rsidR="00881FC8" w:rsidRDefault="00881FC8">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C8" w:rsidRDefault="00881FC8">
    <w:pPr>
      <w:pStyle w:val="a5"/>
      <w:framePr w:wrap="around" w:vAnchor="text" w:hAnchor="margin" w:xAlign="right" w:y="1"/>
    </w:pPr>
  </w:p>
  <w:p w:rsidR="00881FC8" w:rsidRDefault="00881FC8">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C8" w:rsidRDefault="00881FC8">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FCC" w:rsidRDefault="00E62FCC" w:rsidP="0086418A">
      <w:pPr>
        <w:spacing w:after="0"/>
      </w:pPr>
      <w:r>
        <w:separator/>
      </w:r>
    </w:p>
  </w:footnote>
  <w:footnote w:type="continuationSeparator" w:id="0">
    <w:p w:rsidR="00E62FCC" w:rsidRDefault="00E62FCC" w:rsidP="0086418A">
      <w:pPr>
        <w:spacing w:after="0"/>
      </w:pPr>
      <w:r>
        <w:continuationSeparator/>
      </w:r>
    </w:p>
  </w:footnote>
  <w:footnote w:id="1">
    <w:p w:rsidR="00881FC8" w:rsidRDefault="00881FC8" w:rsidP="00326AB7">
      <w:pPr>
        <w:pStyle w:val="10"/>
        <w:tabs>
          <w:tab w:val="clear" w:pos="465"/>
          <w:tab w:val="left" w:pos="372"/>
        </w:tabs>
        <w:ind w:firstLineChars="200" w:firstLine="232"/>
        <w:rPr>
          <w:color w:val="000000"/>
        </w:rPr>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9C3B4C">
        <w:rPr>
          <w:rFonts w:hint="eastAsia"/>
          <w:color w:val="000000"/>
        </w:rPr>
        <w:t>国家自然科学基金</w:t>
      </w:r>
      <w:r w:rsidRPr="009C3B4C">
        <w:rPr>
          <w:rFonts w:hint="eastAsia"/>
          <w:color w:val="000000"/>
        </w:rPr>
        <w:t>(61872039)</w:t>
      </w:r>
      <w:r>
        <w:rPr>
          <w:color w:val="000000"/>
        </w:rPr>
        <w:t xml:space="preserve">; </w:t>
      </w:r>
      <w:r w:rsidRPr="00CF49BA">
        <w:rPr>
          <w:rFonts w:hint="eastAsia"/>
        </w:rPr>
        <w:t>中国科学院软件研究所计算机科学国家重点实验室</w:t>
      </w:r>
      <w:r>
        <w:rPr>
          <w:rFonts w:hint="eastAsia"/>
        </w:rPr>
        <w:t>开放课题</w:t>
      </w:r>
      <w:r>
        <w:rPr>
          <w:rFonts w:hint="eastAsia"/>
        </w:rPr>
        <w:t>(</w:t>
      </w:r>
      <w:r w:rsidRPr="00757545">
        <w:t>SYSKF1803</w:t>
      </w:r>
      <w:r>
        <w:t>)</w:t>
      </w:r>
      <w:r w:rsidRPr="009C3B4C">
        <w:rPr>
          <w:rFonts w:hint="eastAsia"/>
          <w:color w:val="000000"/>
        </w:rPr>
        <w:t xml:space="preserve">; </w:t>
      </w:r>
      <w:r w:rsidRPr="009C3B4C">
        <w:rPr>
          <w:rFonts w:hint="eastAsia"/>
          <w:color w:val="000000"/>
        </w:rPr>
        <w:t>北京市自然科学基金</w:t>
      </w:r>
      <w:r w:rsidRPr="009C3B4C">
        <w:rPr>
          <w:rFonts w:hint="eastAsia"/>
          <w:color w:val="000000"/>
        </w:rPr>
        <w:t xml:space="preserve">(4162040); </w:t>
      </w:r>
      <w:r w:rsidRPr="009C3B4C">
        <w:rPr>
          <w:rFonts w:hint="eastAsia"/>
          <w:color w:val="000000"/>
        </w:rPr>
        <w:t>航空科学基金</w:t>
      </w:r>
      <w:r>
        <w:rPr>
          <w:rFonts w:hint="eastAsia"/>
          <w:color w:val="000000"/>
        </w:rPr>
        <w:t>(2016ZD74004).</w:t>
      </w:r>
    </w:p>
    <w:p w:rsidR="00881FC8" w:rsidRDefault="00881FC8" w:rsidP="00DF65A1">
      <w:pPr>
        <w:pStyle w:val="10"/>
        <w:tabs>
          <w:tab w:val="clear" w:pos="465"/>
          <w:tab w:val="left" w:pos="372"/>
        </w:tabs>
        <w:ind w:firstLineChars="200" w:firstLine="312"/>
      </w:pPr>
      <w:r w:rsidRPr="009C3B4C">
        <w:rPr>
          <w:rFonts w:hint="eastAsia"/>
          <w:color w:val="000000"/>
        </w:rPr>
        <w:t xml:space="preserve">Foundation item: National Natural Science Foundation of China (61872039); </w:t>
      </w:r>
      <w:r>
        <w:rPr>
          <w:rFonts w:hint="eastAsia"/>
        </w:rPr>
        <w:t xml:space="preserve">the </w:t>
      </w:r>
      <w:r>
        <w:t>Open</w:t>
      </w:r>
      <w:r>
        <w:rPr>
          <w:rFonts w:hint="eastAsia"/>
        </w:rPr>
        <w:t xml:space="preserve"> </w:t>
      </w:r>
      <w:r>
        <w:t>Funds of the State Key Laboratory of Computer Science of</w:t>
      </w:r>
      <w:r>
        <w:rPr>
          <w:rFonts w:hint="eastAsia"/>
        </w:rPr>
        <w:t xml:space="preserve"> </w:t>
      </w:r>
      <w:r>
        <w:t>Chinese Academy of Science (SYSKF</w:t>
      </w:r>
      <w:r>
        <w:rPr>
          <w:rFonts w:hint="eastAsia"/>
        </w:rPr>
        <w:t>1</w:t>
      </w:r>
      <w:r>
        <w:t>8</w:t>
      </w:r>
      <w:r>
        <w:rPr>
          <w:rFonts w:hint="eastAsia"/>
        </w:rPr>
        <w:t>0</w:t>
      </w:r>
      <w:r>
        <w:t xml:space="preserve">3); </w:t>
      </w:r>
      <w:r w:rsidRPr="009C3B4C">
        <w:rPr>
          <w:rFonts w:hint="eastAsia"/>
          <w:color w:val="000000"/>
        </w:rPr>
        <w:t>Beijing Na</w:t>
      </w:r>
      <w:r>
        <w:rPr>
          <w:rFonts w:hint="eastAsia"/>
          <w:color w:val="000000"/>
        </w:rPr>
        <w:t>tural Science Foundation (41620</w:t>
      </w:r>
      <w:r w:rsidRPr="009C3B4C">
        <w:rPr>
          <w:rFonts w:hint="eastAsia"/>
          <w:color w:val="000000"/>
        </w:rPr>
        <w:t>40); Aeronautical Scien</w:t>
      </w:r>
      <w:r w:rsidRPr="009C3B4C">
        <w:rPr>
          <w:color w:val="000000"/>
        </w:rPr>
        <w:t xml:space="preserve">ce </w:t>
      </w:r>
      <w:r>
        <w:rPr>
          <w:color w:val="000000"/>
        </w:rPr>
        <w:t>Foundation (2016ZD74004)</w:t>
      </w:r>
      <w:r>
        <w:rPr>
          <w:rFonts w:hint="eastAsia"/>
          <w:color w:val="000000"/>
        </w:rPr>
        <w:t>.</w:t>
      </w:r>
    </w:p>
    <w:p w:rsidR="00881FC8" w:rsidRPr="009C3B4C" w:rsidRDefault="00881FC8" w:rsidP="00927EA2">
      <w:pPr>
        <w:pStyle w:val="10"/>
        <w:tabs>
          <w:tab w:val="clear" w:pos="465"/>
          <w:tab w:val="left" w:pos="372"/>
        </w:tabs>
        <w:ind w:firstLineChars="200" w:firstLine="312"/>
        <w:rPr>
          <w:color w:val="000000"/>
        </w:rPr>
      </w:pPr>
      <w:r>
        <w:rPr>
          <w:rFonts w:ascii="黑体" w:eastAsia="黑体" w:hint="eastAsia"/>
        </w:rPr>
        <w:t>作者简介</w:t>
      </w:r>
      <w:r>
        <w:rPr>
          <w:rFonts w:eastAsia="黑体"/>
        </w:rPr>
        <w:t xml:space="preserve">: </w:t>
      </w:r>
      <w:r>
        <w:rPr>
          <w:rFonts w:ascii="黑体" w:eastAsia="黑体" w:hint="eastAsia"/>
        </w:rPr>
        <w:t>孙昌爱</w:t>
      </w:r>
      <w:r>
        <w:t>(</w:t>
      </w:r>
      <w:r>
        <w:rPr>
          <w:rFonts w:hint="eastAsia"/>
        </w:rPr>
        <w:t>1974</w:t>
      </w:r>
      <w:r>
        <w:rPr>
          <w:rFonts w:hint="eastAsia"/>
        </w:rPr>
        <w:t>－</w:t>
      </w:r>
      <w:r>
        <w:t>)</w:t>
      </w:r>
      <w:r>
        <w:rPr>
          <w:rFonts w:hint="eastAsia"/>
        </w:rPr>
        <w:t>,</w:t>
      </w:r>
      <w:r>
        <w:rPr>
          <w:rFonts w:hint="eastAsia"/>
        </w:rPr>
        <w:t>男</w:t>
      </w:r>
      <w:r>
        <w:rPr>
          <w:rFonts w:hint="eastAsia"/>
        </w:rPr>
        <w:t>,</w:t>
      </w:r>
      <w:r>
        <w:rPr>
          <w:rFonts w:hint="eastAsia"/>
        </w:rPr>
        <w:t>江苏盐城人</w:t>
      </w:r>
      <w:r>
        <w:rPr>
          <w:rFonts w:hint="eastAsia"/>
        </w:rPr>
        <w:t>,</w:t>
      </w:r>
      <w:r>
        <w:rPr>
          <w:rFonts w:hint="eastAsia"/>
        </w:rPr>
        <w:t>博士</w:t>
      </w:r>
      <w:r>
        <w:rPr>
          <w:rFonts w:hint="eastAsia"/>
        </w:rPr>
        <w:t>,</w:t>
      </w:r>
      <w:r>
        <w:rPr>
          <w:rFonts w:hint="eastAsia"/>
        </w:rPr>
        <w:t>教授</w:t>
      </w:r>
      <w:r>
        <w:rPr>
          <w:rFonts w:hint="eastAsia"/>
        </w:rPr>
        <w:t>,</w:t>
      </w:r>
      <w:r>
        <w:rPr>
          <w:rFonts w:hint="eastAsia"/>
        </w:rPr>
        <w:t>博士生导师</w:t>
      </w:r>
      <w:r>
        <w:rPr>
          <w:rFonts w:hint="eastAsia"/>
        </w:rPr>
        <w:t>,CCF</w:t>
      </w:r>
      <w:r>
        <w:rPr>
          <w:rFonts w:hint="eastAsia"/>
        </w:rPr>
        <w:t>高级会员</w:t>
      </w:r>
      <w:r>
        <w:rPr>
          <w:rFonts w:hint="eastAsia"/>
        </w:rPr>
        <w:t>,</w:t>
      </w:r>
      <w:r>
        <w:rPr>
          <w:rFonts w:ascii="黑体" w:hint="eastAsia"/>
        </w:rPr>
        <w:t>主要研究领域为软件测</w:t>
      </w:r>
      <w:r w:rsidRPr="009327DF">
        <w:t>试</w:t>
      </w:r>
      <w:r>
        <w:rPr>
          <w:rFonts w:hint="eastAsia"/>
        </w:rPr>
        <w:t>,</w:t>
      </w:r>
      <w:r w:rsidRPr="009327DF">
        <w:t>程序分析</w:t>
      </w:r>
      <w:r>
        <w:rPr>
          <w:rFonts w:hint="eastAsia"/>
        </w:rPr>
        <w:t>,</w:t>
      </w:r>
      <w:r w:rsidRPr="009327DF">
        <w:t>服务计算</w:t>
      </w:r>
      <w:r>
        <w:rPr>
          <w:rFonts w:hint="eastAsia"/>
        </w:rPr>
        <w:t>;</w:t>
      </w:r>
      <w:r>
        <w:t xml:space="preserve"> </w:t>
      </w:r>
      <w:proofErr w:type="gramStart"/>
      <w:r>
        <w:rPr>
          <w:rFonts w:ascii="黑体" w:eastAsia="黑体" w:hint="eastAsia"/>
        </w:rPr>
        <w:t>耿宁</w:t>
      </w:r>
      <w:proofErr w:type="gramEnd"/>
      <w:r>
        <w:t>(</w:t>
      </w:r>
      <w:r w:rsidRPr="00DF43FB">
        <w:rPr>
          <w:rFonts w:hint="eastAsia"/>
        </w:rPr>
        <w:t>1996</w:t>
      </w:r>
      <w:r>
        <w:rPr>
          <w:rFonts w:hint="eastAsia"/>
        </w:rPr>
        <w:t>－</w:t>
      </w:r>
      <w:r>
        <w:t>)</w:t>
      </w:r>
      <w:r>
        <w:rPr>
          <w:rFonts w:hint="eastAsia"/>
        </w:rPr>
        <w:t>,</w:t>
      </w:r>
      <w:r>
        <w:rPr>
          <w:rFonts w:hint="eastAsia"/>
        </w:rPr>
        <w:t>女</w:t>
      </w:r>
      <w:r>
        <w:rPr>
          <w:rFonts w:hint="eastAsia"/>
        </w:rPr>
        <w:t>,</w:t>
      </w:r>
      <w:r w:rsidRPr="00DF43FB">
        <w:rPr>
          <w:rFonts w:hint="eastAsia"/>
        </w:rPr>
        <w:t>河北定州人</w:t>
      </w:r>
      <w:r>
        <w:rPr>
          <w:rFonts w:hint="eastAsia"/>
        </w:rPr>
        <w:t>,</w:t>
      </w:r>
      <w:r>
        <w:rPr>
          <w:rFonts w:hint="eastAsia"/>
        </w:rPr>
        <w:t>硕士生</w:t>
      </w:r>
      <w:r>
        <w:rPr>
          <w:rFonts w:hint="eastAsia"/>
        </w:rPr>
        <w:t>,</w:t>
      </w:r>
      <w:r>
        <w:rPr>
          <w:rFonts w:ascii="黑体" w:hint="eastAsia"/>
        </w:rPr>
        <w:t>主要研究领域为软件测</w:t>
      </w:r>
      <w:r w:rsidRPr="009327DF">
        <w:t>试</w:t>
      </w:r>
      <w:r>
        <w:rPr>
          <w:rFonts w:hint="eastAsia"/>
        </w:rPr>
        <w:t xml:space="preserve">; </w:t>
      </w:r>
      <w:proofErr w:type="gramStart"/>
      <w:r w:rsidRPr="00EB34FD">
        <w:rPr>
          <w:rFonts w:ascii="黑体" w:eastAsia="黑体" w:hAnsi="黑体" w:hint="eastAsia"/>
        </w:rPr>
        <w:t>代贺鹏</w:t>
      </w:r>
      <w:proofErr w:type="gramEnd"/>
      <w:r>
        <w:t>(</w:t>
      </w:r>
      <w:r w:rsidRPr="00DF43FB">
        <w:rPr>
          <w:rFonts w:hint="eastAsia"/>
        </w:rPr>
        <w:t>1993</w:t>
      </w:r>
      <w:r>
        <w:rPr>
          <w:rFonts w:hint="eastAsia"/>
        </w:rPr>
        <w:t>－</w:t>
      </w:r>
      <w:r>
        <w:t>)</w:t>
      </w:r>
      <w:r>
        <w:rPr>
          <w:rFonts w:hint="eastAsia"/>
        </w:rPr>
        <w:t>,</w:t>
      </w:r>
      <w:r>
        <w:rPr>
          <w:rFonts w:hint="eastAsia"/>
        </w:rPr>
        <w:t>男</w:t>
      </w:r>
      <w:r>
        <w:rPr>
          <w:rFonts w:hint="eastAsia"/>
        </w:rPr>
        <w:t>,</w:t>
      </w:r>
      <w:r w:rsidRPr="00DF43FB">
        <w:rPr>
          <w:rFonts w:hint="eastAsia"/>
        </w:rPr>
        <w:t>河南驻马店人</w:t>
      </w:r>
      <w:r>
        <w:rPr>
          <w:rFonts w:hint="eastAsia"/>
        </w:rPr>
        <w:t>,</w:t>
      </w:r>
      <w:r>
        <w:rPr>
          <w:rFonts w:hint="eastAsia"/>
        </w:rPr>
        <w:t>博士生</w:t>
      </w:r>
      <w:r>
        <w:rPr>
          <w:rFonts w:hint="eastAsia"/>
        </w:rPr>
        <w:t>,</w:t>
      </w:r>
      <w:r>
        <w:rPr>
          <w:rFonts w:ascii="黑体" w:hint="eastAsia"/>
        </w:rPr>
        <w:t>主要研究领域为软件测</w:t>
      </w:r>
      <w:r w:rsidRPr="009327DF">
        <w:t>试</w:t>
      </w:r>
      <w:r>
        <w:rPr>
          <w:rFonts w:hint="eastAsia"/>
        </w:rPr>
        <w:t>;</w:t>
      </w:r>
      <w:r>
        <w:rPr>
          <w:rFonts w:ascii="黑体" w:eastAsia="黑体" w:hint="eastAsia"/>
        </w:rPr>
        <w:t xml:space="preserve"> </w:t>
      </w:r>
      <w:proofErr w:type="gramStart"/>
      <w:r>
        <w:rPr>
          <w:rFonts w:ascii="黑体" w:eastAsia="黑体" w:hint="eastAsia"/>
        </w:rPr>
        <w:t>顾友达</w:t>
      </w:r>
      <w:proofErr w:type="gramEnd"/>
      <w:r>
        <w:t>(</w:t>
      </w:r>
      <w:r w:rsidRPr="007129CE">
        <w:rPr>
          <w:rFonts w:hint="eastAsia"/>
        </w:rPr>
        <w:t>1995</w:t>
      </w:r>
      <w:r>
        <w:rPr>
          <w:rFonts w:hint="eastAsia"/>
        </w:rPr>
        <w:t>－</w:t>
      </w:r>
      <w:r>
        <w:t>)</w:t>
      </w:r>
      <w:r>
        <w:rPr>
          <w:rFonts w:hint="eastAsia"/>
        </w:rPr>
        <w:t>,</w:t>
      </w:r>
      <w:r>
        <w:rPr>
          <w:rFonts w:hint="eastAsia"/>
        </w:rPr>
        <w:t>男</w:t>
      </w:r>
      <w:r>
        <w:rPr>
          <w:rFonts w:hint="eastAsia"/>
        </w:rPr>
        <w:t>,</w:t>
      </w:r>
      <w:r w:rsidRPr="007129CE">
        <w:rPr>
          <w:rFonts w:hint="eastAsia"/>
        </w:rPr>
        <w:t>贵州盘州人</w:t>
      </w:r>
      <w:r>
        <w:rPr>
          <w:rFonts w:hint="eastAsia"/>
        </w:rPr>
        <w:t>,</w:t>
      </w:r>
      <w:r>
        <w:rPr>
          <w:rFonts w:hint="eastAsia"/>
        </w:rPr>
        <w:t>本科生</w:t>
      </w:r>
      <w:r>
        <w:rPr>
          <w:rFonts w:hint="eastAsia"/>
        </w:rPr>
        <w:t>,</w:t>
      </w:r>
      <w:r>
        <w:rPr>
          <w:rFonts w:ascii="黑体" w:hint="eastAsia"/>
        </w:rPr>
        <w:t>主要研究领域为软件测</w:t>
      </w:r>
      <w:r w:rsidRPr="009327DF">
        <w:t>试</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C8" w:rsidRDefault="00881FC8" w:rsidP="00F5647F">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rsidR="00881FC8" w:rsidRDefault="00881FC8">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881FC8" w:rsidRDefault="00881FC8">
    <w:pPr>
      <w:pStyle w:val="a4"/>
      <w:tabs>
        <w:tab w:val="center" w:pos="-2184"/>
      </w:tabs>
      <w:spacing w:after="220"/>
      <w:jc w:val="left"/>
    </w:pPr>
  </w:p>
  <w:p w:rsidR="00881FC8" w:rsidRDefault="00881FC8">
    <w:pPr>
      <w:pStyle w:val="a4"/>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C8" w:rsidRPr="003E7A23" w:rsidRDefault="00881FC8" w:rsidP="00F5647F">
    <w:pPr>
      <w:framePr w:h="227" w:hSpace="181" w:wrap="around" w:vAnchor="text" w:hAnchor="text" w:xAlign="right" w:y="-56"/>
      <w:tabs>
        <w:tab w:val="left" w:pos="170"/>
      </w:tabs>
      <w:spacing w:beforeLines="10" w:before="24"/>
      <w:ind w:right="170"/>
      <w:jc w:val="right"/>
      <w:rPr>
        <w:rFonts w:ascii="Times New Roman" w:hAnsi="Times New Roman"/>
        <w:sz w:val="20"/>
        <w:szCs w:val="20"/>
      </w:rPr>
    </w:pPr>
    <w:r w:rsidRPr="003E7A23">
      <w:rPr>
        <w:rFonts w:ascii="Times New Roman" w:hAnsi="Times New Roman"/>
        <w:sz w:val="20"/>
        <w:szCs w:val="20"/>
      </w:rPr>
      <w:fldChar w:fldCharType="begin"/>
    </w:r>
    <w:r w:rsidRPr="003E7A23">
      <w:rPr>
        <w:rFonts w:ascii="Times New Roman" w:hAnsi="Times New Roman"/>
        <w:sz w:val="20"/>
        <w:szCs w:val="20"/>
      </w:rPr>
      <w:instrText xml:space="preserve"> PAGE </w:instrText>
    </w:r>
    <w:r w:rsidRPr="003E7A23">
      <w:rPr>
        <w:rFonts w:ascii="Times New Roman" w:hAnsi="Times New Roman"/>
        <w:sz w:val="20"/>
        <w:szCs w:val="20"/>
      </w:rPr>
      <w:fldChar w:fldCharType="separate"/>
    </w:r>
    <w:r w:rsidR="008E5F74">
      <w:rPr>
        <w:rFonts w:ascii="Times New Roman" w:hAnsi="Times New Roman"/>
        <w:noProof/>
        <w:sz w:val="20"/>
        <w:szCs w:val="20"/>
      </w:rPr>
      <w:t>7</w:t>
    </w:r>
    <w:r w:rsidRPr="003E7A23">
      <w:rPr>
        <w:rFonts w:ascii="Times New Roman" w:hAnsi="Times New Roman"/>
        <w:noProof/>
        <w:sz w:val="20"/>
        <w:szCs w:val="20"/>
      </w:rPr>
      <w:fldChar w:fldCharType="end"/>
    </w:r>
  </w:p>
  <w:p w:rsidR="00881FC8" w:rsidRDefault="00881FC8">
    <w:pPr>
      <w:pStyle w:val="a4"/>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2E38"/>
    <w:multiLevelType w:val="hybridMultilevel"/>
    <w:tmpl w:val="40AA4DD6"/>
    <w:lvl w:ilvl="0" w:tplc="C8CCB83A">
      <w:start w:val="1"/>
      <w:numFmt w:val="decimal"/>
      <w:lvlText w:val="(%1)"/>
      <w:lvlJc w:val="left"/>
      <w:pPr>
        <w:tabs>
          <w:tab w:val="num" w:pos="737"/>
        </w:tabs>
        <w:ind w:left="737" w:hanging="365"/>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13B53C73"/>
    <w:multiLevelType w:val="hybridMultilevel"/>
    <w:tmpl w:val="87566222"/>
    <w:lvl w:ilvl="0" w:tplc="F0D25BF0">
      <w:start w:val="1"/>
      <w:numFmt w:val="decimal"/>
      <w:lvlText w:val="(%1)"/>
      <w:lvlJc w:val="left"/>
      <w:pPr>
        <w:ind w:left="792"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2">
    <w:nsid w:val="25E917D3"/>
    <w:multiLevelType w:val="hybridMultilevel"/>
    <w:tmpl w:val="59E87A16"/>
    <w:lvl w:ilvl="0" w:tplc="313E8EFC">
      <w:start w:val="1"/>
      <w:numFmt w:val="decimal"/>
      <w:lvlText w:val="(%1)"/>
      <w:lvlJc w:val="left"/>
      <w:pPr>
        <w:ind w:left="777" w:hanging="360"/>
      </w:pPr>
      <w:rPr>
        <w:rFonts w:ascii="Times New Roman" w:eastAsia="宋体" w:hAnsi="Times New Roman" w:cs="Times New Roman"/>
      </w:r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3">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4BBC2CA8"/>
    <w:multiLevelType w:val="multilevel"/>
    <w:tmpl w:val="B5261F8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1637"/>
        </w:tabs>
        <w:ind w:left="127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4DC9600F"/>
    <w:multiLevelType w:val="hybridMultilevel"/>
    <w:tmpl w:val="E58258C2"/>
    <w:lvl w:ilvl="0" w:tplc="A9801D40">
      <w:start w:val="1"/>
      <w:numFmt w:val="decimal"/>
      <w:lvlText w:val="(%1)"/>
      <w:lvlJc w:val="left"/>
      <w:pPr>
        <w:ind w:left="792" w:hanging="420"/>
      </w:pPr>
      <w:rPr>
        <w:rFont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7">
    <w:nsid w:val="56582C21"/>
    <w:multiLevelType w:val="hybridMultilevel"/>
    <w:tmpl w:val="8CAE9AFA"/>
    <w:lvl w:ilvl="0" w:tplc="A9801D40">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57FA5F10"/>
    <w:multiLevelType w:val="hybridMultilevel"/>
    <w:tmpl w:val="8B18ABFA"/>
    <w:lvl w:ilvl="0" w:tplc="21C62AA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B5AE9"/>
    <w:multiLevelType w:val="hybridMultilevel"/>
    <w:tmpl w:val="9E4EB290"/>
    <w:lvl w:ilvl="0" w:tplc="6DD859DE">
      <w:start w:val="1"/>
      <w:numFmt w:val="decimal"/>
      <w:pStyle w:val="TextofReference1"/>
      <w:lvlText w:val="[%1]  "/>
      <w:lvlJc w:val="right"/>
      <w:pPr>
        <w:tabs>
          <w:tab w:val="num" w:pos="872"/>
        </w:tabs>
        <w:ind w:left="872"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D0067FA"/>
    <w:multiLevelType w:val="hybridMultilevel"/>
    <w:tmpl w:val="A54A9F98"/>
    <w:lvl w:ilvl="0" w:tplc="BA0E63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4"/>
  </w:num>
  <w:num w:numId="4">
    <w:abstractNumId w:val="7"/>
  </w:num>
  <w:num w:numId="5">
    <w:abstractNumId w:val="3"/>
  </w:num>
  <w:num w:numId="6">
    <w:abstractNumId w:val="0"/>
  </w:num>
  <w:num w:numId="7">
    <w:abstractNumId w:val="1"/>
  </w:num>
  <w:num w:numId="8">
    <w:abstractNumId w:val="2"/>
  </w:num>
  <w:num w:numId="9">
    <w:abstractNumId w:val="6"/>
  </w:num>
  <w:num w:numId="10">
    <w:abstractNumId w:val="10"/>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trackRevision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BE2"/>
    <w:rsid w:val="00002ACB"/>
    <w:rsid w:val="0000341C"/>
    <w:rsid w:val="00006327"/>
    <w:rsid w:val="00006884"/>
    <w:rsid w:val="00006EA4"/>
    <w:rsid w:val="00012FA5"/>
    <w:rsid w:val="0001367D"/>
    <w:rsid w:val="0001396D"/>
    <w:rsid w:val="00013AC7"/>
    <w:rsid w:val="00013BED"/>
    <w:rsid w:val="00013C9D"/>
    <w:rsid w:val="00015EC6"/>
    <w:rsid w:val="00016362"/>
    <w:rsid w:val="00016725"/>
    <w:rsid w:val="0001673C"/>
    <w:rsid w:val="00022992"/>
    <w:rsid w:val="00023EC7"/>
    <w:rsid w:val="00023F9B"/>
    <w:rsid w:val="00024878"/>
    <w:rsid w:val="00024BAF"/>
    <w:rsid w:val="00025FD4"/>
    <w:rsid w:val="000275C9"/>
    <w:rsid w:val="00030230"/>
    <w:rsid w:val="000331ED"/>
    <w:rsid w:val="00037604"/>
    <w:rsid w:val="0003783B"/>
    <w:rsid w:val="00040AD0"/>
    <w:rsid w:val="00040C16"/>
    <w:rsid w:val="00044061"/>
    <w:rsid w:val="0004434B"/>
    <w:rsid w:val="00045BBB"/>
    <w:rsid w:val="0004643D"/>
    <w:rsid w:val="000513BD"/>
    <w:rsid w:val="000518D4"/>
    <w:rsid w:val="00054456"/>
    <w:rsid w:val="0005460F"/>
    <w:rsid w:val="0005474C"/>
    <w:rsid w:val="00054829"/>
    <w:rsid w:val="00054F81"/>
    <w:rsid w:val="00056F1B"/>
    <w:rsid w:val="00060655"/>
    <w:rsid w:val="000636BD"/>
    <w:rsid w:val="0006413B"/>
    <w:rsid w:val="0006557A"/>
    <w:rsid w:val="0006585F"/>
    <w:rsid w:val="000662BD"/>
    <w:rsid w:val="00071139"/>
    <w:rsid w:val="00072AAD"/>
    <w:rsid w:val="000731C5"/>
    <w:rsid w:val="000758F2"/>
    <w:rsid w:val="00076431"/>
    <w:rsid w:val="00077DFF"/>
    <w:rsid w:val="000809D6"/>
    <w:rsid w:val="000902E9"/>
    <w:rsid w:val="00092ADD"/>
    <w:rsid w:val="00092BC7"/>
    <w:rsid w:val="00095975"/>
    <w:rsid w:val="000977A0"/>
    <w:rsid w:val="000A104A"/>
    <w:rsid w:val="000A2A28"/>
    <w:rsid w:val="000A5BC4"/>
    <w:rsid w:val="000A5EAD"/>
    <w:rsid w:val="000A673F"/>
    <w:rsid w:val="000A6E27"/>
    <w:rsid w:val="000A7D96"/>
    <w:rsid w:val="000A7E5D"/>
    <w:rsid w:val="000B0628"/>
    <w:rsid w:val="000B1FAE"/>
    <w:rsid w:val="000B52AF"/>
    <w:rsid w:val="000B53B6"/>
    <w:rsid w:val="000B6AC4"/>
    <w:rsid w:val="000B6D5B"/>
    <w:rsid w:val="000C1D0B"/>
    <w:rsid w:val="000C2968"/>
    <w:rsid w:val="000C3B39"/>
    <w:rsid w:val="000C4C01"/>
    <w:rsid w:val="000C6224"/>
    <w:rsid w:val="000C7044"/>
    <w:rsid w:val="000C7367"/>
    <w:rsid w:val="000D55FF"/>
    <w:rsid w:val="000D65F8"/>
    <w:rsid w:val="000D6F5D"/>
    <w:rsid w:val="000D6FE9"/>
    <w:rsid w:val="000D72F4"/>
    <w:rsid w:val="000D761E"/>
    <w:rsid w:val="000E13F4"/>
    <w:rsid w:val="000E215A"/>
    <w:rsid w:val="000E3764"/>
    <w:rsid w:val="000E3DE4"/>
    <w:rsid w:val="000E4117"/>
    <w:rsid w:val="000E49D6"/>
    <w:rsid w:val="000E5F1A"/>
    <w:rsid w:val="000E6A47"/>
    <w:rsid w:val="000E716A"/>
    <w:rsid w:val="000F0DBF"/>
    <w:rsid w:val="000F1D25"/>
    <w:rsid w:val="000F2A4B"/>
    <w:rsid w:val="000F370F"/>
    <w:rsid w:val="000F4C38"/>
    <w:rsid w:val="000F52E0"/>
    <w:rsid w:val="000F5BF0"/>
    <w:rsid w:val="000F5D00"/>
    <w:rsid w:val="000F6855"/>
    <w:rsid w:val="0010051F"/>
    <w:rsid w:val="00100688"/>
    <w:rsid w:val="00100BEE"/>
    <w:rsid w:val="00101088"/>
    <w:rsid w:val="00102DB3"/>
    <w:rsid w:val="00103FAA"/>
    <w:rsid w:val="0010673C"/>
    <w:rsid w:val="00111BDB"/>
    <w:rsid w:val="00112A7D"/>
    <w:rsid w:val="00113384"/>
    <w:rsid w:val="00113944"/>
    <w:rsid w:val="00115FE3"/>
    <w:rsid w:val="0012438B"/>
    <w:rsid w:val="0012455F"/>
    <w:rsid w:val="00124ADA"/>
    <w:rsid w:val="0012758E"/>
    <w:rsid w:val="00127783"/>
    <w:rsid w:val="001278AC"/>
    <w:rsid w:val="0013069B"/>
    <w:rsid w:val="00131FA9"/>
    <w:rsid w:val="00132588"/>
    <w:rsid w:val="00132B57"/>
    <w:rsid w:val="0013341D"/>
    <w:rsid w:val="001341AA"/>
    <w:rsid w:val="001346CF"/>
    <w:rsid w:val="001355AA"/>
    <w:rsid w:val="0013597A"/>
    <w:rsid w:val="001366DB"/>
    <w:rsid w:val="00140EE2"/>
    <w:rsid w:val="001414C1"/>
    <w:rsid w:val="00141668"/>
    <w:rsid w:val="001440D4"/>
    <w:rsid w:val="00144A5A"/>
    <w:rsid w:val="0014623E"/>
    <w:rsid w:val="00150AC8"/>
    <w:rsid w:val="00151264"/>
    <w:rsid w:val="00151D5B"/>
    <w:rsid w:val="00152245"/>
    <w:rsid w:val="0015360F"/>
    <w:rsid w:val="00153857"/>
    <w:rsid w:val="00153C8B"/>
    <w:rsid w:val="00156F1E"/>
    <w:rsid w:val="001570AE"/>
    <w:rsid w:val="00157656"/>
    <w:rsid w:val="00157739"/>
    <w:rsid w:val="00157ABB"/>
    <w:rsid w:val="00161874"/>
    <w:rsid w:val="0016201F"/>
    <w:rsid w:val="00162D3F"/>
    <w:rsid w:val="001653F5"/>
    <w:rsid w:val="00170B7F"/>
    <w:rsid w:val="0017106E"/>
    <w:rsid w:val="00172DEE"/>
    <w:rsid w:val="00172F6F"/>
    <w:rsid w:val="00173189"/>
    <w:rsid w:val="00173321"/>
    <w:rsid w:val="00175370"/>
    <w:rsid w:val="001804A7"/>
    <w:rsid w:val="00180EDD"/>
    <w:rsid w:val="0018200E"/>
    <w:rsid w:val="0018260D"/>
    <w:rsid w:val="00183717"/>
    <w:rsid w:val="00185004"/>
    <w:rsid w:val="001866A3"/>
    <w:rsid w:val="001869CC"/>
    <w:rsid w:val="00191444"/>
    <w:rsid w:val="0019196E"/>
    <w:rsid w:val="00191B5A"/>
    <w:rsid w:val="00192E60"/>
    <w:rsid w:val="001933BF"/>
    <w:rsid w:val="00194791"/>
    <w:rsid w:val="00194835"/>
    <w:rsid w:val="00195124"/>
    <w:rsid w:val="001956E6"/>
    <w:rsid w:val="00195A40"/>
    <w:rsid w:val="00195E0C"/>
    <w:rsid w:val="00196B9D"/>
    <w:rsid w:val="00197830"/>
    <w:rsid w:val="0019787A"/>
    <w:rsid w:val="001A11F4"/>
    <w:rsid w:val="001A2717"/>
    <w:rsid w:val="001B180E"/>
    <w:rsid w:val="001B23EE"/>
    <w:rsid w:val="001B2471"/>
    <w:rsid w:val="001B253F"/>
    <w:rsid w:val="001B3866"/>
    <w:rsid w:val="001B480A"/>
    <w:rsid w:val="001B5A82"/>
    <w:rsid w:val="001B5EAD"/>
    <w:rsid w:val="001B63E1"/>
    <w:rsid w:val="001B6B7F"/>
    <w:rsid w:val="001B70B8"/>
    <w:rsid w:val="001B7E93"/>
    <w:rsid w:val="001C0872"/>
    <w:rsid w:val="001C31AD"/>
    <w:rsid w:val="001C4303"/>
    <w:rsid w:val="001C4B74"/>
    <w:rsid w:val="001C4BD2"/>
    <w:rsid w:val="001C508E"/>
    <w:rsid w:val="001C5649"/>
    <w:rsid w:val="001C67BE"/>
    <w:rsid w:val="001C7E52"/>
    <w:rsid w:val="001D0906"/>
    <w:rsid w:val="001D0ADE"/>
    <w:rsid w:val="001D1A0F"/>
    <w:rsid w:val="001D1BB6"/>
    <w:rsid w:val="001D2BAA"/>
    <w:rsid w:val="001D4904"/>
    <w:rsid w:val="001D5148"/>
    <w:rsid w:val="001D52DE"/>
    <w:rsid w:val="001D5913"/>
    <w:rsid w:val="001D5B48"/>
    <w:rsid w:val="001D5DB2"/>
    <w:rsid w:val="001D635D"/>
    <w:rsid w:val="001D65E8"/>
    <w:rsid w:val="001D6B9A"/>
    <w:rsid w:val="001D7D45"/>
    <w:rsid w:val="001E081E"/>
    <w:rsid w:val="001E0ED3"/>
    <w:rsid w:val="001E181C"/>
    <w:rsid w:val="001E2592"/>
    <w:rsid w:val="001E3331"/>
    <w:rsid w:val="001E4DE9"/>
    <w:rsid w:val="001E4E86"/>
    <w:rsid w:val="001E70F2"/>
    <w:rsid w:val="001E7191"/>
    <w:rsid w:val="001F394B"/>
    <w:rsid w:val="001F5A68"/>
    <w:rsid w:val="001F623E"/>
    <w:rsid w:val="001F667F"/>
    <w:rsid w:val="001F7146"/>
    <w:rsid w:val="0020001E"/>
    <w:rsid w:val="0020016C"/>
    <w:rsid w:val="00200620"/>
    <w:rsid w:val="00205D3F"/>
    <w:rsid w:val="00206F32"/>
    <w:rsid w:val="00207567"/>
    <w:rsid w:val="00207C82"/>
    <w:rsid w:val="002106CA"/>
    <w:rsid w:val="0021099D"/>
    <w:rsid w:val="002109A2"/>
    <w:rsid w:val="00210E2D"/>
    <w:rsid w:val="00213338"/>
    <w:rsid w:val="002142F7"/>
    <w:rsid w:val="00214418"/>
    <w:rsid w:val="00214520"/>
    <w:rsid w:val="00214B5D"/>
    <w:rsid w:val="0021578F"/>
    <w:rsid w:val="00216483"/>
    <w:rsid w:val="0021664E"/>
    <w:rsid w:val="00216810"/>
    <w:rsid w:val="002175E2"/>
    <w:rsid w:val="00217BD0"/>
    <w:rsid w:val="00220257"/>
    <w:rsid w:val="00220439"/>
    <w:rsid w:val="002215DE"/>
    <w:rsid w:val="002217BE"/>
    <w:rsid w:val="00221C32"/>
    <w:rsid w:val="00225998"/>
    <w:rsid w:val="00225EE1"/>
    <w:rsid w:val="002263AC"/>
    <w:rsid w:val="00231559"/>
    <w:rsid w:val="00231F86"/>
    <w:rsid w:val="002327E4"/>
    <w:rsid w:val="002338BC"/>
    <w:rsid w:val="002346DB"/>
    <w:rsid w:val="002356CC"/>
    <w:rsid w:val="002357F4"/>
    <w:rsid w:val="00235860"/>
    <w:rsid w:val="00237754"/>
    <w:rsid w:val="0024101D"/>
    <w:rsid w:val="00241BA3"/>
    <w:rsid w:val="00243795"/>
    <w:rsid w:val="00243FFF"/>
    <w:rsid w:val="0024421B"/>
    <w:rsid w:val="00245369"/>
    <w:rsid w:val="00246F2C"/>
    <w:rsid w:val="00247976"/>
    <w:rsid w:val="00250690"/>
    <w:rsid w:val="00253BB1"/>
    <w:rsid w:val="0025406F"/>
    <w:rsid w:val="0025478E"/>
    <w:rsid w:val="00254BDA"/>
    <w:rsid w:val="00255B09"/>
    <w:rsid w:val="00255F0F"/>
    <w:rsid w:val="00257B49"/>
    <w:rsid w:val="00257C69"/>
    <w:rsid w:val="002600EC"/>
    <w:rsid w:val="002617F2"/>
    <w:rsid w:val="00265415"/>
    <w:rsid w:val="00265499"/>
    <w:rsid w:val="002702F5"/>
    <w:rsid w:val="00270AAC"/>
    <w:rsid w:val="00270B05"/>
    <w:rsid w:val="002745A2"/>
    <w:rsid w:val="00274ECF"/>
    <w:rsid w:val="00275240"/>
    <w:rsid w:val="00275346"/>
    <w:rsid w:val="0027631C"/>
    <w:rsid w:val="00276875"/>
    <w:rsid w:val="00277448"/>
    <w:rsid w:val="00277778"/>
    <w:rsid w:val="00277976"/>
    <w:rsid w:val="0028149F"/>
    <w:rsid w:val="00282D3F"/>
    <w:rsid w:val="002838C1"/>
    <w:rsid w:val="002848EC"/>
    <w:rsid w:val="0029034F"/>
    <w:rsid w:val="00290CEA"/>
    <w:rsid w:val="00292590"/>
    <w:rsid w:val="00292F41"/>
    <w:rsid w:val="00296A0F"/>
    <w:rsid w:val="00297FAD"/>
    <w:rsid w:val="002A0341"/>
    <w:rsid w:val="002A59E6"/>
    <w:rsid w:val="002A6A00"/>
    <w:rsid w:val="002A74CC"/>
    <w:rsid w:val="002B028B"/>
    <w:rsid w:val="002B1477"/>
    <w:rsid w:val="002B2F7A"/>
    <w:rsid w:val="002B361E"/>
    <w:rsid w:val="002B560E"/>
    <w:rsid w:val="002B7165"/>
    <w:rsid w:val="002B7990"/>
    <w:rsid w:val="002B7FB2"/>
    <w:rsid w:val="002C05BF"/>
    <w:rsid w:val="002C22E1"/>
    <w:rsid w:val="002C5627"/>
    <w:rsid w:val="002C5C19"/>
    <w:rsid w:val="002C76B6"/>
    <w:rsid w:val="002C7BC0"/>
    <w:rsid w:val="002D0ABD"/>
    <w:rsid w:val="002D0B19"/>
    <w:rsid w:val="002D1A96"/>
    <w:rsid w:val="002D2DF9"/>
    <w:rsid w:val="002D3D1D"/>
    <w:rsid w:val="002D4F91"/>
    <w:rsid w:val="002D50CA"/>
    <w:rsid w:val="002D5AA7"/>
    <w:rsid w:val="002E210A"/>
    <w:rsid w:val="002E3C31"/>
    <w:rsid w:val="002E43A4"/>
    <w:rsid w:val="002E5D83"/>
    <w:rsid w:val="002E5DCE"/>
    <w:rsid w:val="002E73C5"/>
    <w:rsid w:val="002F165B"/>
    <w:rsid w:val="002F1705"/>
    <w:rsid w:val="002F2004"/>
    <w:rsid w:val="002F225B"/>
    <w:rsid w:val="002F3379"/>
    <w:rsid w:val="002F38D3"/>
    <w:rsid w:val="002F4540"/>
    <w:rsid w:val="002F5598"/>
    <w:rsid w:val="002F56BE"/>
    <w:rsid w:val="002F5A06"/>
    <w:rsid w:val="002F7158"/>
    <w:rsid w:val="00300C0B"/>
    <w:rsid w:val="00303840"/>
    <w:rsid w:val="00306583"/>
    <w:rsid w:val="00306953"/>
    <w:rsid w:val="00306E6A"/>
    <w:rsid w:val="00307E03"/>
    <w:rsid w:val="00310F20"/>
    <w:rsid w:val="00312684"/>
    <w:rsid w:val="00314025"/>
    <w:rsid w:val="00314335"/>
    <w:rsid w:val="0031522A"/>
    <w:rsid w:val="00315415"/>
    <w:rsid w:val="00316DF8"/>
    <w:rsid w:val="003200BA"/>
    <w:rsid w:val="003206B8"/>
    <w:rsid w:val="00320E67"/>
    <w:rsid w:val="0032316F"/>
    <w:rsid w:val="00323B22"/>
    <w:rsid w:val="00323B43"/>
    <w:rsid w:val="00323E3A"/>
    <w:rsid w:val="00324F5A"/>
    <w:rsid w:val="003264C2"/>
    <w:rsid w:val="00326AB7"/>
    <w:rsid w:val="00326C62"/>
    <w:rsid w:val="00327807"/>
    <w:rsid w:val="00327CA9"/>
    <w:rsid w:val="003314A7"/>
    <w:rsid w:val="0033151D"/>
    <w:rsid w:val="003338F9"/>
    <w:rsid w:val="00334894"/>
    <w:rsid w:val="003350C0"/>
    <w:rsid w:val="00335202"/>
    <w:rsid w:val="00337878"/>
    <w:rsid w:val="00340268"/>
    <w:rsid w:val="00340C2C"/>
    <w:rsid w:val="00340C7D"/>
    <w:rsid w:val="00342046"/>
    <w:rsid w:val="0034229A"/>
    <w:rsid w:val="0034527A"/>
    <w:rsid w:val="00346A13"/>
    <w:rsid w:val="00347245"/>
    <w:rsid w:val="003473A9"/>
    <w:rsid w:val="00350138"/>
    <w:rsid w:val="0035107E"/>
    <w:rsid w:val="003511DC"/>
    <w:rsid w:val="003515FF"/>
    <w:rsid w:val="0035412E"/>
    <w:rsid w:val="00355FE4"/>
    <w:rsid w:val="00356399"/>
    <w:rsid w:val="00362710"/>
    <w:rsid w:val="003636A1"/>
    <w:rsid w:val="00364104"/>
    <w:rsid w:val="00364285"/>
    <w:rsid w:val="00364479"/>
    <w:rsid w:val="00365254"/>
    <w:rsid w:val="00365332"/>
    <w:rsid w:val="00366463"/>
    <w:rsid w:val="00366FBA"/>
    <w:rsid w:val="00367906"/>
    <w:rsid w:val="00367C46"/>
    <w:rsid w:val="00370991"/>
    <w:rsid w:val="00370E69"/>
    <w:rsid w:val="00371B9D"/>
    <w:rsid w:val="00371DB5"/>
    <w:rsid w:val="003725A0"/>
    <w:rsid w:val="00373123"/>
    <w:rsid w:val="0037319E"/>
    <w:rsid w:val="00373545"/>
    <w:rsid w:val="003736A1"/>
    <w:rsid w:val="003749D1"/>
    <w:rsid w:val="003755DA"/>
    <w:rsid w:val="00375830"/>
    <w:rsid w:val="00375F65"/>
    <w:rsid w:val="00376D82"/>
    <w:rsid w:val="003770D9"/>
    <w:rsid w:val="003806B3"/>
    <w:rsid w:val="00380E0A"/>
    <w:rsid w:val="00381E2E"/>
    <w:rsid w:val="00382D0D"/>
    <w:rsid w:val="00383A5B"/>
    <w:rsid w:val="003912A7"/>
    <w:rsid w:val="00391DD4"/>
    <w:rsid w:val="00392464"/>
    <w:rsid w:val="003925AE"/>
    <w:rsid w:val="003927AD"/>
    <w:rsid w:val="0039302D"/>
    <w:rsid w:val="00393A5D"/>
    <w:rsid w:val="00393E5F"/>
    <w:rsid w:val="003957B2"/>
    <w:rsid w:val="00396030"/>
    <w:rsid w:val="00396DC2"/>
    <w:rsid w:val="00397070"/>
    <w:rsid w:val="003A202D"/>
    <w:rsid w:val="003A2850"/>
    <w:rsid w:val="003A47BE"/>
    <w:rsid w:val="003A4992"/>
    <w:rsid w:val="003A584E"/>
    <w:rsid w:val="003A7911"/>
    <w:rsid w:val="003A79E9"/>
    <w:rsid w:val="003B0884"/>
    <w:rsid w:val="003B143F"/>
    <w:rsid w:val="003B24DF"/>
    <w:rsid w:val="003B4883"/>
    <w:rsid w:val="003B784E"/>
    <w:rsid w:val="003C0927"/>
    <w:rsid w:val="003C118D"/>
    <w:rsid w:val="003C1696"/>
    <w:rsid w:val="003C1A3B"/>
    <w:rsid w:val="003C2225"/>
    <w:rsid w:val="003C2287"/>
    <w:rsid w:val="003C23ED"/>
    <w:rsid w:val="003C2522"/>
    <w:rsid w:val="003C417F"/>
    <w:rsid w:val="003C5572"/>
    <w:rsid w:val="003D0023"/>
    <w:rsid w:val="003D078C"/>
    <w:rsid w:val="003D0CDE"/>
    <w:rsid w:val="003D1AD5"/>
    <w:rsid w:val="003D209D"/>
    <w:rsid w:val="003D2ECF"/>
    <w:rsid w:val="003D37D8"/>
    <w:rsid w:val="003D4F0E"/>
    <w:rsid w:val="003D7848"/>
    <w:rsid w:val="003E097C"/>
    <w:rsid w:val="003E1A9C"/>
    <w:rsid w:val="003E2E65"/>
    <w:rsid w:val="003E39B9"/>
    <w:rsid w:val="003E461B"/>
    <w:rsid w:val="003E4B9E"/>
    <w:rsid w:val="003E7A23"/>
    <w:rsid w:val="003F08D3"/>
    <w:rsid w:val="003F0EED"/>
    <w:rsid w:val="003F19A9"/>
    <w:rsid w:val="003F359C"/>
    <w:rsid w:val="003F4A26"/>
    <w:rsid w:val="003F54DE"/>
    <w:rsid w:val="003F6137"/>
    <w:rsid w:val="003F656C"/>
    <w:rsid w:val="004013D4"/>
    <w:rsid w:val="0040149C"/>
    <w:rsid w:val="00402378"/>
    <w:rsid w:val="0040296D"/>
    <w:rsid w:val="00402DC1"/>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273F4"/>
    <w:rsid w:val="00430B04"/>
    <w:rsid w:val="00431B07"/>
    <w:rsid w:val="004324A5"/>
    <w:rsid w:val="004358AB"/>
    <w:rsid w:val="00436289"/>
    <w:rsid w:val="00436FC3"/>
    <w:rsid w:val="00440340"/>
    <w:rsid w:val="00441CD0"/>
    <w:rsid w:val="004444B5"/>
    <w:rsid w:val="0044499C"/>
    <w:rsid w:val="004452BE"/>
    <w:rsid w:val="00445CEA"/>
    <w:rsid w:val="004471D7"/>
    <w:rsid w:val="004474E4"/>
    <w:rsid w:val="00447B7B"/>
    <w:rsid w:val="00450973"/>
    <w:rsid w:val="00452691"/>
    <w:rsid w:val="00452C42"/>
    <w:rsid w:val="00452C77"/>
    <w:rsid w:val="00454ECC"/>
    <w:rsid w:val="00455D33"/>
    <w:rsid w:val="00457218"/>
    <w:rsid w:val="00463DD9"/>
    <w:rsid w:val="00465A56"/>
    <w:rsid w:val="00465A6A"/>
    <w:rsid w:val="0046613E"/>
    <w:rsid w:val="00466AA5"/>
    <w:rsid w:val="00467C18"/>
    <w:rsid w:val="00474BC2"/>
    <w:rsid w:val="00480BA6"/>
    <w:rsid w:val="00481132"/>
    <w:rsid w:val="00481BDE"/>
    <w:rsid w:val="00481F7D"/>
    <w:rsid w:val="004837FB"/>
    <w:rsid w:val="004843B0"/>
    <w:rsid w:val="00484DF9"/>
    <w:rsid w:val="004859D0"/>
    <w:rsid w:val="00487D37"/>
    <w:rsid w:val="0049015C"/>
    <w:rsid w:val="00490BBC"/>
    <w:rsid w:val="004920AB"/>
    <w:rsid w:val="004930E2"/>
    <w:rsid w:val="004937FD"/>
    <w:rsid w:val="00494436"/>
    <w:rsid w:val="0049450B"/>
    <w:rsid w:val="00495278"/>
    <w:rsid w:val="0049652C"/>
    <w:rsid w:val="00496684"/>
    <w:rsid w:val="004A2F8C"/>
    <w:rsid w:val="004A3414"/>
    <w:rsid w:val="004A38DB"/>
    <w:rsid w:val="004A3A90"/>
    <w:rsid w:val="004A3DBC"/>
    <w:rsid w:val="004A5AD0"/>
    <w:rsid w:val="004A6606"/>
    <w:rsid w:val="004A706B"/>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1FBB"/>
    <w:rsid w:val="004C3C65"/>
    <w:rsid w:val="004C487C"/>
    <w:rsid w:val="004C6F08"/>
    <w:rsid w:val="004D05F8"/>
    <w:rsid w:val="004D0740"/>
    <w:rsid w:val="004D31AA"/>
    <w:rsid w:val="004D691C"/>
    <w:rsid w:val="004D72B3"/>
    <w:rsid w:val="004D7646"/>
    <w:rsid w:val="004D7B7F"/>
    <w:rsid w:val="004E1A07"/>
    <w:rsid w:val="004E20A1"/>
    <w:rsid w:val="004E2C6D"/>
    <w:rsid w:val="004E2E7A"/>
    <w:rsid w:val="004E31A3"/>
    <w:rsid w:val="004E4927"/>
    <w:rsid w:val="004E4E2A"/>
    <w:rsid w:val="004E6F2B"/>
    <w:rsid w:val="004F0746"/>
    <w:rsid w:val="004F2004"/>
    <w:rsid w:val="004F42DC"/>
    <w:rsid w:val="004F467A"/>
    <w:rsid w:val="004F504A"/>
    <w:rsid w:val="004F5814"/>
    <w:rsid w:val="004F58AA"/>
    <w:rsid w:val="004F6F19"/>
    <w:rsid w:val="004F7AA9"/>
    <w:rsid w:val="00500BC4"/>
    <w:rsid w:val="00502650"/>
    <w:rsid w:val="005030FF"/>
    <w:rsid w:val="00503E36"/>
    <w:rsid w:val="00505877"/>
    <w:rsid w:val="005062F3"/>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888"/>
    <w:rsid w:val="00540E5A"/>
    <w:rsid w:val="00541B6B"/>
    <w:rsid w:val="00543D18"/>
    <w:rsid w:val="00551FCD"/>
    <w:rsid w:val="00553DC6"/>
    <w:rsid w:val="00554510"/>
    <w:rsid w:val="00555171"/>
    <w:rsid w:val="0056038F"/>
    <w:rsid w:val="005603BE"/>
    <w:rsid w:val="005624FE"/>
    <w:rsid w:val="00565942"/>
    <w:rsid w:val="0056745C"/>
    <w:rsid w:val="00567840"/>
    <w:rsid w:val="00570CA2"/>
    <w:rsid w:val="005711F8"/>
    <w:rsid w:val="00574251"/>
    <w:rsid w:val="00574812"/>
    <w:rsid w:val="005761A9"/>
    <w:rsid w:val="0057629E"/>
    <w:rsid w:val="00577518"/>
    <w:rsid w:val="00581C8E"/>
    <w:rsid w:val="00581E68"/>
    <w:rsid w:val="0059176B"/>
    <w:rsid w:val="00591D32"/>
    <w:rsid w:val="0059388D"/>
    <w:rsid w:val="00594B45"/>
    <w:rsid w:val="00596DDC"/>
    <w:rsid w:val="00597385"/>
    <w:rsid w:val="00597A6A"/>
    <w:rsid w:val="005A108E"/>
    <w:rsid w:val="005A3CC1"/>
    <w:rsid w:val="005A4716"/>
    <w:rsid w:val="005A4EA6"/>
    <w:rsid w:val="005B1126"/>
    <w:rsid w:val="005B1865"/>
    <w:rsid w:val="005B20A1"/>
    <w:rsid w:val="005B23F2"/>
    <w:rsid w:val="005B33BC"/>
    <w:rsid w:val="005B3D97"/>
    <w:rsid w:val="005B6017"/>
    <w:rsid w:val="005C0565"/>
    <w:rsid w:val="005C08A0"/>
    <w:rsid w:val="005C0F15"/>
    <w:rsid w:val="005C1065"/>
    <w:rsid w:val="005C1188"/>
    <w:rsid w:val="005C33AA"/>
    <w:rsid w:val="005C3747"/>
    <w:rsid w:val="005C4421"/>
    <w:rsid w:val="005C470F"/>
    <w:rsid w:val="005C54D1"/>
    <w:rsid w:val="005C5520"/>
    <w:rsid w:val="005C6428"/>
    <w:rsid w:val="005C7E6A"/>
    <w:rsid w:val="005D06ED"/>
    <w:rsid w:val="005D3CA2"/>
    <w:rsid w:val="005D3CDB"/>
    <w:rsid w:val="005D4988"/>
    <w:rsid w:val="005D6924"/>
    <w:rsid w:val="005E0280"/>
    <w:rsid w:val="005E0307"/>
    <w:rsid w:val="005E0E8A"/>
    <w:rsid w:val="005E1B48"/>
    <w:rsid w:val="005E5EE1"/>
    <w:rsid w:val="005E62D0"/>
    <w:rsid w:val="005E6638"/>
    <w:rsid w:val="005F0936"/>
    <w:rsid w:val="005F1C7F"/>
    <w:rsid w:val="005F3EF8"/>
    <w:rsid w:val="005F46F1"/>
    <w:rsid w:val="006005B9"/>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353"/>
    <w:rsid w:val="00620BEB"/>
    <w:rsid w:val="00620FB5"/>
    <w:rsid w:val="00621F83"/>
    <w:rsid w:val="00623833"/>
    <w:rsid w:val="00623AE5"/>
    <w:rsid w:val="00624FFB"/>
    <w:rsid w:val="00625D6F"/>
    <w:rsid w:val="00626B58"/>
    <w:rsid w:val="00627728"/>
    <w:rsid w:val="00627A58"/>
    <w:rsid w:val="00634FC5"/>
    <w:rsid w:val="00637C76"/>
    <w:rsid w:val="006402E7"/>
    <w:rsid w:val="0064210F"/>
    <w:rsid w:val="00642454"/>
    <w:rsid w:val="006432EA"/>
    <w:rsid w:val="0064392F"/>
    <w:rsid w:val="00644034"/>
    <w:rsid w:val="006453EB"/>
    <w:rsid w:val="00646968"/>
    <w:rsid w:val="006500A4"/>
    <w:rsid w:val="006528FD"/>
    <w:rsid w:val="006541C0"/>
    <w:rsid w:val="00654BBC"/>
    <w:rsid w:val="00655068"/>
    <w:rsid w:val="00655342"/>
    <w:rsid w:val="0065740A"/>
    <w:rsid w:val="006617B8"/>
    <w:rsid w:val="00662370"/>
    <w:rsid w:val="00662A0D"/>
    <w:rsid w:val="006639DB"/>
    <w:rsid w:val="00664B62"/>
    <w:rsid w:val="006659C7"/>
    <w:rsid w:val="00671E6B"/>
    <w:rsid w:val="00672675"/>
    <w:rsid w:val="00672767"/>
    <w:rsid w:val="00673123"/>
    <w:rsid w:val="0067323C"/>
    <w:rsid w:val="00673479"/>
    <w:rsid w:val="00673500"/>
    <w:rsid w:val="00675088"/>
    <w:rsid w:val="006757D5"/>
    <w:rsid w:val="006757F8"/>
    <w:rsid w:val="00676D20"/>
    <w:rsid w:val="00676FD5"/>
    <w:rsid w:val="00677D23"/>
    <w:rsid w:val="00681000"/>
    <w:rsid w:val="0068160D"/>
    <w:rsid w:val="00682D06"/>
    <w:rsid w:val="0068397F"/>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5272"/>
    <w:rsid w:val="006A6B66"/>
    <w:rsid w:val="006B204B"/>
    <w:rsid w:val="006B423C"/>
    <w:rsid w:val="006B4FB1"/>
    <w:rsid w:val="006B5A2D"/>
    <w:rsid w:val="006B64DA"/>
    <w:rsid w:val="006B6BFC"/>
    <w:rsid w:val="006B72B3"/>
    <w:rsid w:val="006B7463"/>
    <w:rsid w:val="006C03F5"/>
    <w:rsid w:val="006C0922"/>
    <w:rsid w:val="006C1DC7"/>
    <w:rsid w:val="006C2396"/>
    <w:rsid w:val="006C3258"/>
    <w:rsid w:val="006C354C"/>
    <w:rsid w:val="006C3928"/>
    <w:rsid w:val="006C3A67"/>
    <w:rsid w:val="006C3C7D"/>
    <w:rsid w:val="006C40DE"/>
    <w:rsid w:val="006C4438"/>
    <w:rsid w:val="006C5056"/>
    <w:rsid w:val="006C54C4"/>
    <w:rsid w:val="006C5979"/>
    <w:rsid w:val="006C6C3E"/>
    <w:rsid w:val="006C787C"/>
    <w:rsid w:val="006D0260"/>
    <w:rsid w:val="006D051F"/>
    <w:rsid w:val="006D0E39"/>
    <w:rsid w:val="006D24F8"/>
    <w:rsid w:val="006D33B4"/>
    <w:rsid w:val="006D3D44"/>
    <w:rsid w:val="006D4A92"/>
    <w:rsid w:val="006D5950"/>
    <w:rsid w:val="006D5A3E"/>
    <w:rsid w:val="006E04E8"/>
    <w:rsid w:val="006E064E"/>
    <w:rsid w:val="006E0B99"/>
    <w:rsid w:val="006E0F3C"/>
    <w:rsid w:val="006E169F"/>
    <w:rsid w:val="006E511D"/>
    <w:rsid w:val="006E584F"/>
    <w:rsid w:val="006E7BE4"/>
    <w:rsid w:val="006F03E9"/>
    <w:rsid w:val="006F07DA"/>
    <w:rsid w:val="006F32A7"/>
    <w:rsid w:val="006F3751"/>
    <w:rsid w:val="006F7C84"/>
    <w:rsid w:val="00702152"/>
    <w:rsid w:val="00707630"/>
    <w:rsid w:val="00710E14"/>
    <w:rsid w:val="00711C76"/>
    <w:rsid w:val="007127B1"/>
    <w:rsid w:val="007129CE"/>
    <w:rsid w:val="00712AB5"/>
    <w:rsid w:val="007139B0"/>
    <w:rsid w:val="00713A51"/>
    <w:rsid w:val="00715336"/>
    <w:rsid w:val="007158DA"/>
    <w:rsid w:val="00716317"/>
    <w:rsid w:val="0072001A"/>
    <w:rsid w:val="007209CC"/>
    <w:rsid w:val="00720DAC"/>
    <w:rsid w:val="00722156"/>
    <w:rsid w:val="00723805"/>
    <w:rsid w:val="00724E99"/>
    <w:rsid w:val="007253AB"/>
    <w:rsid w:val="007253B8"/>
    <w:rsid w:val="00725411"/>
    <w:rsid w:val="00725D86"/>
    <w:rsid w:val="007334B9"/>
    <w:rsid w:val="00733557"/>
    <w:rsid w:val="00734342"/>
    <w:rsid w:val="0073535E"/>
    <w:rsid w:val="0073594E"/>
    <w:rsid w:val="00735C4E"/>
    <w:rsid w:val="00740658"/>
    <w:rsid w:val="00740F6F"/>
    <w:rsid w:val="00741609"/>
    <w:rsid w:val="007438BE"/>
    <w:rsid w:val="007463B3"/>
    <w:rsid w:val="00747EB1"/>
    <w:rsid w:val="00751B72"/>
    <w:rsid w:val="00751CAC"/>
    <w:rsid w:val="0075301B"/>
    <w:rsid w:val="007536BD"/>
    <w:rsid w:val="007540CD"/>
    <w:rsid w:val="007545EB"/>
    <w:rsid w:val="00755462"/>
    <w:rsid w:val="00757545"/>
    <w:rsid w:val="00760FD7"/>
    <w:rsid w:val="00763EB0"/>
    <w:rsid w:val="00767E3F"/>
    <w:rsid w:val="00770ECE"/>
    <w:rsid w:val="007717A0"/>
    <w:rsid w:val="00772C6D"/>
    <w:rsid w:val="007739A4"/>
    <w:rsid w:val="00775259"/>
    <w:rsid w:val="00776309"/>
    <w:rsid w:val="00776ED8"/>
    <w:rsid w:val="00777BED"/>
    <w:rsid w:val="00777F12"/>
    <w:rsid w:val="00783866"/>
    <w:rsid w:val="00784039"/>
    <w:rsid w:val="0078428B"/>
    <w:rsid w:val="0078509F"/>
    <w:rsid w:val="00785289"/>
    <w:rsid w:val="0078532A"/>
    <w:rsid w:val="00785422"/>
    <w:rsid w:val="007855FE"/>
    <w:rsid w:val="007872AE"/>
    <w:rsid w:val="007874B8"/>
    <w:rsid w:val="00790C0D"/>
    <w:rsid w:val="0079177C"/>
    <w:rsid w:val="00793560"/>
    <w:rsid w:val="007941A1"/>
    <w:rsid w:val="00795075"/>
    <w:rsid w:val="00795521"/>
    <w:rsid w:val="0079592C"/>
    <w:rsid w:val="00796388"/>
    <w:rsid w:val="00796684"/>
    <w:rsid w:val="007975BE"/>
    <w:rsid w:val="007A21D9"/>
    <w:rsid w:val="007A2413"/>
    <w:rsid w:val="007A26F7"/>
    <w:rsid w:val="007A2A92"/>
    <w:rsid w:val="007A5B76"/>
    <w:rsid w:val="007A6F91"/>
    <w:rsid w:val="007A7152"/>
    <w:rsid w:val="007B0055"/>
    <w:rsid w:val="007B0D60"/>
    <w:rsid w:val="007B1B3B"/>
    <w:rsid w:val="007B2E33"/>
    <w:rsid w:val="007B3E2E"/>
    <w:rsid w:val="007B5152"/>
    <w:rsid w:val="007B701C"/>
    <w:rsid w:val="007B7553"/>
    <w:rsid w:val="007B7B64"/>
    <w:rsid w:val="007B7D37"/>
    <w:rsid w:val="007C0AE5"/>
    <w:rsid w:val="007C0BCF"/>
    <w:rsid w:val="007C10D4"/>
    <w:rsid w:val="007C2226"/>
    <w:rsid w:val="007C29D8"/>
    <w:rsid w:val="007C5023"/>
    <w:rsid w:val="007D1BA6"/>
    <w:rsid w:val="007D21A7"/>
    <w:rsid w:val="007D44B1"/>
    <w:rsid w:val="007D5039"/>
    <w:rsid w:val="007D5B10"/>
    <w:rsid w:val="007D6EE1"/>
    <w:rsid w:val="007D7B15"/>
    <w:rsid w:val="007E0B3E"/>
    <w:rsid w:val="007E25A9"/>
    <w:rsid w:val="007E318A"/>
    <w:rsid w:val="007E69F6"/>
    <w:rsid w:val="007E7270"/>
    <w:rsid w:val="007E74BA"/>
    <w:rsid w:val="007F221D"/>
    <w:rsid w:val="007F3334"/>
    <w:rsid w:val="007F3B2A"/>
    <w:rsid w:val="007F3DF8"/>
    <w:rsid w:val="007F546A"/>
    <w:rsid w:val="007F5D38"/>
    <w:rsid w:val="007F7099"/>
    <w:rsid w:val="00803E15"/>
    <w:rsid w:val="00805255"/>
    <w:rsid w:val="008069FE"/>
    <w:rsid w:val="008109AE"/>
    <w:rsid w:val="0081263B"/>
    <w:rsid w:val="00812C33"/>
    <w:rsid w:val="00814B06"/>
    <w:rsid w:val="00814EA2"/>
    <w:rsid w:val="00815DA1"/>
    <w:rsid w:val="008175BF"/>
    <w:rsid w:val="00820138"/>
    <w:rsid w:val="00820F31"/>
    <w:rsid w:val="00821112"/>
    <w:rsid w:val="00821D8E"/>
    <w:rsid w:val="00821EB7"/>
    <w:rsid w:val="00822785"/>
    <w:rsid w:val="008230BF"/>
    <w:rsid w:val="00825630"/>
    <w:rsid w:val="00825D8E"/>
    <w:rsid w:val="008316F7"/>
    <w:rsid w:val="00837410"/>
    <w:rsid w:val="00840F2E"/>
    <w:rsid w:val="0084184E"/>
    <w:rsid w:val="00843A9B"/>
    <w:rsid w:val="008448B9"/>
    <w:rsid w:val="00846E83"/>
    <w:rsid w:val="00847220"/>
    <w:rsid w:val="0085071F"/>
    <w:rsid w:val="0085290D"/>
    <w:rsid w:val="00852FEA"/>
    <w:rsid w:val="0085324D"/>
    <w:rsid w:val="00853E19"/>
    <w:rsid w:val="00854530"/>
    <w:rsid w:val="00854D15"/>
    <w:rsid w:val="00855936"/>
    <w:rsid w:val="00857984"/>
    <w:rsid w:val="00862FF8"/>
    <w:rsid w:val="00863F21"/>
    <w:rsid w:val="0086418A"/>
    <w:rsid w:val="00864C4A"/>
    <w:rsid w:val="0086588B"/>
    <w:rsid w:val="00866211"/>
    <w:rsid w:val="008667D7"/>
    <w:rsid w:val="00867D13"/>
    <w:rsid w:val="008700DA"/>
    <w:rsid w:val="00870AB5"/>
    <w:rsid w:val="0087179D"/>
    <w:rsid w:val="00871886"/>
    <w:rsid w:val="00873A03"/>
    <w:rsid w:val="008745D6"/>
    <w:rsid w:val="008747F5"/>
    <w:rsid w:val="00874DDE"/>
    <w:rsid w:val="00877052"/>
    <w:rsid w:val="00877FD9"/>
    <w:rsid w:val="00880FAB"/>
    <w:rsid w:val="00881FC8"/>
    <w:rsid w:val="0088201A"/>
    <w:rsid w:val="00882D62"/>
    <w:rsid w:val="00883B94"/>
    <w:rsid w:val="0088422F"/>
    <w:rsid w:val="00884235"/>
    <w:rsid w:val="00884572"/>
    <w:rsid w:val="0088649D"/>
    <w:rsid w:val="00887F25"/>
    <w:rsid w:val="00891B19"/>
    <w:rsid w:val="008926DB"/>
    <w:rsid w:val="008927CB"/>
    <w:rsid w:val="008936C7"/>
    <w:rsid w:val="00894A4A"/>
    <w:rsid w:val="0089565B"/>
    <w:rsid w:val="008A08EA"/>
    <w:rsid w:val="008A1FC8"/>
    <w:rsid w:val="008A27E7"/>
    <w:rsid w:val="008A4939"/>
    <w:rsid w:val="008A5B9B"/>
    <w:rsid w:val="008A600A"/>
    <w:rsid w:val="008A6EB0"/>
    <w:rsid w:val="008B0D28"/>
    <w:rsid w:val="008B23B0"/>
    <w:rsid w:val="008B3DEC"/>
    <w:rsid w:val="008B4279"/>
    <w:rsid w:val="008B5600"/>
    <w:rsid w:val="008B5F9B"/>
    <w:rsid w:val="008B61CB"/>
    <w:rsid w:val="008B769C"/>
    <w:rsid w:val="008B7726"/>
    <w:rsid w:val="008B776D"/>
    <w:rsid w:val="008C001C"/>
    <w:rsid w:val="008C1629"/>
    <w:rsid w:val="008C2D36"/>
    <w:rsid w:val="008C38F1"/>
    <w:rsid w:val="008C3BFC"/>
    <w:rsid w:val="008C4EA7"/>
    <w:rsid w:val="008C54E8"/>
    <w:rsid w:val="008C641A"/>
    <w:rsid w:val="008C69F6"/>
    <w:rsid w:val="008D188D"/>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5F74"/>
    <w:rsid w:val="008E66C2"/>
    <w:rsid w:val="008E6B75"/>
    <w:rsid w:val="008E6FD3"/>
    <w:rsid w:val="008F1E6E"/>
    <w:rsid w:val="008F2A23"/>
    <w:rsid w:val="008F2C45"/>
    <w:rsid w:val="008F39FE"/>
    <w:rsid w:val="008F3D2D"/>
    <w:rsid w:val="008F483D"/>
    <w:rsid w:val="008F4AEE"/>
    <w:rsid w:val="008F4E12"/>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17D0C"/>
    <w:rsid w:val="009203D7"/>
    <w:rsid w:val="009218C7"/>
    <w:rsid w:val="00922452"/>
    <w:rsid w:val="00924BB2"/>
    <w:rsid w:val="00924C94"/>
    <w:rsid w:val="00925D8D"/>
    <w:rsid w:val="00926067"/>
    <w:rsid w:val="00926BFD"/>
    <w:rsid w:val="00927470"/>
    <w:rsid w:val="00927EA2"/>
    <w:rsid w:val="0093140A"/>
    <w:rsid w:val="00931D2C"/>
    <w:rsid w:val="009343DA"/>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2143"/>
    <w:rsid w:val="00974575"/>
    <w:rsid w:val="00974893"/>
    <w:rsid w:val="009753B3"/>
    <w:rsid w:val="00977CA3"/>
    <w:rsid w:val="009806C4"/>
    <w:rsid w:val="009814B6"/>
    <w:rsid w:val="00981BE2"/>
    <w:rsid w:val="00982904"/>
    <w:rsid w:val="00985532"/>
    <w:rsid w:val="00987BD4"/>
    <w:rsid w:val="00992896"/>
    <w:rsid w:val="009936B8"/>
    <w:rsid w:val="009936F8"/>
    <w:rsid w:val="00993D83"/>
    <w:rsid w:val="00994817"/>
    <w:rsid w:val="00994E8A"/>
    <w:rsid w:val="00995780"/>
    <w:rsid w:val="009958CA"/>
    <w:rsid w:val="00995A40"/>
    <w:rsid w:val="00997DD2"/>
    <w:rsid w:val="009A0BB7"/>
    <w:rsid w:val="009A0D83"/>
    <w:rsid w:val="009A13BB"/>
    <w:rsid w:val="009A271B"/>
    <w:rsid w:val="009A2E5A"/>
    <w:rsid w:val="009A3C41"/>
    <w:rsid w:val="009A5834"/>
    <w:rsid w:val="009A5B19"/>
    <w:rsid w:val="009A63C1"/>
    <w:rsid w:val="009A67DD"/>
    <w:rsid w:val="009A74A5"/>
    <w:rsid w:val="009B2085"/>
    <w:rsid w:val="009B4A8A"/>
    <w:rsid w:val="009B5344"/>
    <w:rsid w:val="009B6019"/>
    <w:rsid w:val="009B6524"/>
    <w:rsid w:val="009B7967"/>
    <w:rsid w:val="009C0B0B"/>
    <w:rsid w:val="009C0D33"/>
    <w:rsid w:val="009C2BCC"/>
    <w:rsid w:val="009C3013"/>
    <w:rsid w:val="009C30D1"/>
    <w:rsid w:val="009C3B4C"/>
    <w:rsid w:val="009C52E0"/>
    <w:rsid w:val="009C5D03"/>
    <w:rsid w:val="009C763D"/>
    <w:rsid w:val="009C7C5E"/>
    <w:rsid w:val="009D002A"/>
    <w:rsid w:val="009D1B42"/>
    <w:rsid w:val="009D1B8D"/>
    <w:rsid w:val="009D48FB"/>
    <w:rsid w:val="009D4CF3"/>
    <w:rsid w:val="009D5F0C"/>
    <w:rsid w:val="009D63B6"/>
    <w:rsid w:val="009D697B"/>
    <w:rsid w:val="009D770E"/>
    <w:rsid w:val="009D7CAF"/>
    <w:rsid w:val="009E323B"/>
    <w:rsid w:val="009E5655"/>
    <w:rsid w:val="009E5B12"/>
    <w:rsid w:val="009E6385"/>
    <w:rsid w:val="009E699D"/>
    <w:rsid w:val="009E7199"/>
    <w:rsid w:val="009E7DB2"/>
    <w:rsid w:val="009E7FBF"/>
    <w:rsid w:val="009F0394"/>
    <w:rsid w:val="009F0575"/>
    <w:rsid w:val="009F0A8D"/>
    <w:rsid w:val="009F12D4"/>
    <w:rsid w:val="009F3423"/>
    <w:rsid w:val="009F3424"/>
    <w:rsid w:val="009F4E8F"/>
    <w:rsid w:val="009F52BA"/>
    <w:rsid w:val="009F728F"/>
    <w:rsid w:val="009F7D5D"/>
    <w:rsid w:val="00A000C9"/>
    <w:rsid w:val="00A01087"/>
    <w:rsid w:val="00A02E71"/>
    <w:rsid w:val="00A03378"/>
    <w:rsid w:val="00A10A75"/>
    <w:rsid w:val="00A10A99"/>
    <w:rsid w:val="00A111EC"/>
    <w:rsid w:val="00A127A6"/>
    <w:rsid w:val="00A13A1A"/>
    <w:rsid w:val="00A14B5E"/>
    <w:rsid w:val="00A16532"/>
    <w:rsid w:val="00A17F31"/>
    <w:rsid w:val="00A22748"/>
    <w:rsid w:val="00A22FCC"/>
    <w:rsid w:val="00A23607"/>
    <w:rsid w:val="00A2415A"/>
    <w:rsid w:val="00A242FE"/>
    <w:rsid w:val="00A24806"/>
    <w:rsid w:val="00A24ADB"/>
    <w:rsid w:val="00A24B87"/>
    <w:rsid w:val="00A25155"/>
    <w:rsid w:val="00A258C6"/>
    <w:rsid w:val="00A26402"/>
    <w:rsid w:val="00A264A7"/>
    <w:rsid w:val="00A27876"/>
    <w:rsid w:val="00A30D7B"/>
    <w:rsid w:val="00A31C65"/>
    <w:rsid w:val="00A34618"/>
    <w:rsid w:val="00A34A3D"/>
    <w:rsid w:val="00A34D4C"/>
    <w:rsid w:val="00A35311"/>
    <w:rsid w:val="00A3571D"/>
    <w:rsid w:val="00A35843"/>
    <w:rsid w:val="00A36CA2"/>
    <w:rsid w:val="00A370BC"/>
    <w:rsid w:val="00A40F59"/>
    <w:rsid w:val="00A410C8"/>
    <w:rsid w:val="00A4252B"/>
    <w:rsid w:val="00A44126"/>
    <w:rsid w:val="00A44B38"/>
    <w:rsid w:val="00A44CB7"/>
    <w:rsid w:val="00A44F4D"/>
    <w:rsid w:val="00A45A64"/>
    <w:rsid w:val="00A462F3"/>
    <w:rsid w:val="00A46895"/>
    <w:rsid w:val="00A4698F"/>
    <w:rsid w:val="00A51657"/>
    <w:rsid w:val="00A52A12"/>
    <w:rsid w:val="00A536ED"/>
    <w:rsid w:val="00A54263"/>
    <w:rsid w:val="00A5538A"/>
    <w:rsid w:val="00A56910"/>
    <w:rsid w:val="00A575E6"/>
    <w:rsid w:val="00A576FA"/>
    <w:rsid w:val="00A60253"/>
    <w:rsid w:val="00A60C2A"/>
    <w:rsid w:val="00A6198A"/>
    <w:rsid w:val="00A6235C"/>
    <w:rsid w:val="00A6321A"/>
    <w:rsid w:val="00A64A75"/>
    <w:rsid w:val="00A64E0A"/>
    <w:rsid w:val="00A66B7C"/>
    <w:rsid w:val="00A7275A"/>
    <w:rsid w:val="00A72780"/>
    <w:rsid w:val="00A736B4"/>
    <w:rsid w:val="00A75FD4"/>
    <w:rsid w:val="00A7643A"/>
    <w:rsid w:val="00A76527"/>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54A4"/>
    <w:rsid w:val="00AA7740"/>
    <w:rsid w:val="00AB1470"/>
    <w:rsid w:val="00AB1680"/>
    <w:rsid w:val="00AB2DDA"/>
    <w:rsid w:val="00AB34D4"/>
    <w:rsid w:val="00AB359D"/>
    <w:rsid w:val="00AB7AD0"/>
    <w:rsid w:val="00AC02BD"/>
    <w:rsid w:val="00AC1008"/>
    <w:rsid w:val="00AC4060"/>
    <w:rsid w:val="00AC674C"/>
    <w:rsid w:val="00AC6774"/>
    <w:rsid w:val="00AD0DD5"/>
    <w:rsid w:val="00AD298F"/>
    <w:rsid w:val="00AD2F39"/>
    <w:rsid w:val="00AD5993"/>
    <w:rsid w:val="00AE1ABF"/>
    <w:rsid w:val="00AE2971"/>
    <w:rsid w:val="00AE5CD5"/>
    <w:rsid w:val="00AE65AB"/>
    <w:rsid w:val="00AE6825"/>
    <w:rsid w:val="00AE6AF1"/>
    <w:rsid w:val="00AE796E"/>
    <w:rsid w:val="00AF0687"/>
    <w:rsid w:val="00AF0A08"/>
    <w:rsid w:val="00AF4D36"/>
    <w:rsid w:val="00AF6C02"/>
    <w:rsid w:val="00AF70BA"/>
    <w:rsid w:val="00AF722C"/>
    <w:rsid w:val="00AF78B6"/>
    <w:rsid w:val="00B00652"/>
    <w:rsid w:val="00B0429C"/>
    <w:rsid w:val="00B06D88"/>
    <w:rsid w:val="00B07C56"/>
    <w:rsid w:val="00B10093"/>
    <w:rsid w:val="00B11ABD"/>
    <w:rsid w:val="00B11EF5"/>
    <w:rsid w:val="00B13615"/>
    <w:rsid w:val="00B154F3"/>
    <w:rsid w:val="00B15699"/>
    <w:rsid w:val="00B16DDF"/>
    <w:rsid w:val="00B17379"/>
    <w:rsid w:val="00B177D1"/>
    <w:rsid w:val="00B20A72"/>
    <w:rsid w:val="00B211D6"/>
    <w:rsid w:val="00B249BF"/>
    <w:rsid w:val="00B25959"/>
    <w:rsid w:val="00B2708B"/>
    <w:rsid w:val="00B308FE"/>
    <w:rsid w:val="00B30EFA"/>
    <w:rsid w:val="00B31F1B"/>
    <w:rsid w:val="00B325B9"/>
    <w:rsid w:val="00B3262C"/>
    <w:rsid w:val="00B32BD7"/>
    <w:rsid w:val="00B32F40"/>
    <w:rsid w:val="00B3409A"/>
    <w:rsid w:val="00B36D94"/>
    <w:rsid w:val="00B42516"/>
    <w:rsid w:val="00B45CB8"/>
    <w:rsid w:val="00B45F9C"/>
    <w:rsid w:val="00B468E2"/>
    <w:rsid w:val="00B46F60"/>
    <w:rsid w:val="00B5014B"/>
    <w:rsid w:val="00B504EC"/>
    <w:rsid w:val="00B5063C"/>
    <w:rsid w:val="00B506D1"/>
    <w:rsid w:val="00B50711"/>
    <w:rsid w:val="00B50A69"/>
    <w:rsid w:val="00B50FC7"/>
    <w:rsid w:val="00B51AEC"/>
    <w:rsid w:val="00B51D18"/>
    <w:rsid w:val="00B52696"/>
    <w:rsid w:val="00B52847"/>
    <w:rsid w:val="00B534C6"/>
    <w:rsid w:val="00B54458"/>
    <w:rsid w:val="00B55E56"/>
    <w:rsid w:val="00B60BA4"/>
    <w:rsid w:val="00B6346C"/>
    <w:rsid w:val="00B63822"/>
    <w:rsid w:val="00B63C6B"/>
    <w:rsid w:val="00B63D95"/>
    <w:rsid w:val="00B64326"/>
    <w:rsid w:val="00B650A5"/>
    <w:rsid w:val="00B66498"/>
    <w:rsid w:val="00B67047"/>
    <w:rsid w:val="00B72C07"/>
    <w:rsid w:val="00B73219"/>
    <w:rsid w:val="00B73CD8"/>
    <w:rsid w:val="00B77916"/>
    <w:rsid w:val="00B8135A"/>
    <w:rsid w:val="00B81AB0"/>
    <w:rsid w:val="00B8270A"/>
    <w:rsid w:val="00B82BCD"/>
    <w:rsid w:val="00B86419"/>
    <w:rsid w:val="00B86FEB"/>
    <w:rsid w:val="00B87A2D"/>
    <w:rsid w:val="00B87D1B"/>
    <w:rsid w:val="00B908B0"/>
    <w:rsid w:val="00B92685"/>
    <w:rsid w:val="00B96684"/>
    <w:rsid w:val="00BA070D"/>
    <w:rsid w:val="00BA250D"/>
    <w:rsid w:val="00BB3000"/>
    <w:rsid w:val="00BB3743"/>
    <w:rsid w:val="00BB50D7"/>
    <w:rsid w:val="00BB68BE"/>
    <w:rsid w:val="00BC0B4A"/>
    <w:rsid w:val="00BC3F71"/>
    <w:rsid w:val="00BC4F3D"/>
    <w:rsid w:val="00BC58D4"/>
    <w:rsid w:val="00BC5DE6"/>
    <w:rsid w:val="00BC617D"/>
    <w:rsid w:val="00BD003F"/>
    <w:rsid w:val="00BD0398"/>
    <w:rsid w:val="00BD13D0"/>
    <w:rsid w:val="00BD78DF"/>
    <w:rsid w:val="00BE09E0"/>
    <w:rsid w:val="00BE0F7A"/>
    <w:rsid w:val="00BE128E"/>
    <w:rsid w:val="00BE26B9"/>
    <w:rsid w:val="00BE70C2"/>
    <w:rsid w:val="00BE7B54"/>
    <w:rsid w:val="00BE7D4E"/>
    <w:rsid w:val="00BF1039"/>
    <w:rsid w:val="00BF205D"/>
    <w:rsid w:val="00BF297B"/>
    <w:rsid w:val="00BF3ABB"/>
    <w:rsid w:val="00BF6D54"/>
    <w:rsid w:val="00BF790D"/>
    <w:rsid w:val="00BF796B"/>
    <w:rsid w:val="00BF7D4D"/>
    <w:rsid w:val="00C004AC"/>
    <w:rsid w:val="00C04ACA"/>
    <w:rsid w:val="00C074EB"/>
    <w:rsid w:val="00C111AA"/>
    <w:rsid w:val="00C12335"/>
    <w:rsid w:val="00C126C1"/>
    <w:rsid w:val="00C12B6D"/>
    <w:rsid w:val="00C12C0C"/>
    <w:rsid w:val="00C12E50"/>
    <w:rsid w:val="00C13645"/>
    <w:rsid w:val="00C139D1"/>
    <w:rsid w:val="00C16724"/>
    <w:rsid w:val="00C17505"/>
    <w:rsid w:val="00C17DC0"/>
    <w:rsid w:val="00C21887"/>
    <w:rsid w:val="00C22987"/>
    <w:rsid w:val="00C235ED"/>
    <w:rsid w:val="00C23CEA"/>
    <w:rsid w:val="00C249C2"/>
    <w:rsid w:val="00C269D9"/>
    <w:rsid w:val="00C27E97"/>
    <w:rsid w:val="00C3050A"/>
    <w:rsid w:val="00C32B2C"/>
    <w:rsid w:val="00C32B67"/>
    <w:rsid w:val="00C32F88"/>
    <w:rsid w:val="00C334E5"/>
    <w:rsid w:val="00C346C5"/>
    <w:rsid w:val="00C3494F"/>
    <w:rsid w:val="00C34C99"/>
    <w:rsid w:val="00C35039"/>
    <w:rsid w:val="00C35FFD"/>
    <w:rsid w:val="00C37507"/>
    <w:rsid w:val="00C37DDF"/>
    <w:rsid w:val="00C437E0"/>
    <w:rsid w:val="00C4473A"/>
    <w:rsid w:val="00C463BA"/>
    <w:rsid w:val="00C464FA"/>
    <w:rsid w:val="00C50857"/>
    <w:rsid w:val="00C5087A"/>
    <w:rsid w:val="00C52880"/>
    <w:rsid w:val="00C52C76"/>
    <w:rsid w:val="00C54C4C"/>
    <w:rsid w:val="00C54E5F"/>
    <w:rsid w:val="00C54F86"/>
    <w:rsid w:val="00C55CE4"/>
    <w:rsid w:val="00C56BCB"/>
    <w:rsid w:val="00C60E31"/>
    <w:rsid w:val="00C61C53"/>
    <w:rsid w:val="00C625C5"/>
    <w:rsid w:val="00C62876"/>
    <w:rsid w:val="00C62A40"/>
    <w:rsid w:val="00C639FD"/>
    <w:rsid w:val="00C644F3"/>
    <w:rsid w:val="00C64E95"/>
    <w:rsid w:val="00C658A8"/>
    <w:rsid w:val="00C708CF"/>
    <w:rsid w:val="00C730C8"/>
    <w:rsid w:val="00C749C8"/>
    <w:rsid w:val="00C7585C"/>
    <w:rsid w:val="00C75EDE"/>
    <w:rsid w:val="00C761B7"/>
    <w:rsid w:val="00C766BC"/>
    <w:rsid w:val="00C76EA3"/>
    <w:rsid w:val="00C80031"/>
    <w:rsid w:val="00C80628"/>
    <w:rsid w:val="00C80DE6"/>
    <w:rsid w:val="00C8176F"/>
    <w:rsid w:val="00C82E57"/>
    <w:rsid w:val="00C830B1"/>
    <w:rsid w:val="00C84D8D"/>
    <w:rsid w:val="00C87805"/>
    <w:rsid w:val="00C878BF"/>
    <w:rsid w:val="00C906E2"/>
    <w:rsid w:val="00C90BD7"/>
    <w:rsid w:val="00C920F8"/>
    <w:rsid w:val="00C94BDB"/>
    <w:rsid w:val="00C96B70"/>
    <w:rsid w:val="00CA1932"/>
    <w:rsid w:val="00CA1A38"/>
    <w:rsid w:val="00CA35C8"/>
    <w:rsid w:val="00CA3A4C"/>
    <w:rsid w:val="00CA5395"/>
    <w:rsid w:val="00CA5B01"/>
    <w:rsid w:val="00CA6EBE"/>
    <w:rsid w:val="00CB1870"/>
    <w:rsid w:val="00CB18F0"/>
    <w:rsid w:val="00CB195B"/>
    <w:rsid w:val="00CB23F2"/>
    <w:rsid w:val="00CB253F"/>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B4A"/>
    <w:rsid w:val="00CD3E7B"/>
    <w:rsid w:val="00CD40DD"/>
    <w:rsid w:val="00CD5597"/>
    <w:rsid w:val="00CD57B8"/>
    <w:rsid w:val="00CD6BC5"/>
    <w:rsid w:val="00CE0DB3"/>
    <w:rsid w:val="00CE1368"/>
    <w:rsid w:val="00CE2BA2"/>
    <w:rsid w:val="00CE48B4"/>
    <w:rsid w:val="00CE548B"/>
    <w:rsid w:val="00CF0A05"/>
    <w:rsid w:val="00CF2BFF"/>
    <w:rsid w:val="00CF3B8C"/>
    <w:rsid w:val="00CF43FD"/>
    <w:rsid w:val="00CF55E4"/>
    <w:rsid w:val="00D03A33"/>
    <w:rsid w:val="00D040AF"/>
    <w:rsid w:val="00D0538D"/>
    <w:rsid w:val="00D05BF9"/>
    <w:rsid w:val="00D06239"/>
    <w:rsid w:val="00D06270"/>
    <w:rsid w:val="00D063E4"/>
    <w:rsid w:val="00D07D1D"/>
    <w:rsid w:val="00D07F67"/>
    <w:rsid w:val="00D104E6"/>
    <w:rsid w:val="00D11424"/>
    <w:rsid w:val="00D12092"/>
    <w:rsid w:val="00D12716"/>
    <w:rsid w:val="00D1364F"/>
    <w:rsid w:val="00D13F08"/>
    <w:rsid w:val="00D17C25"/>
    <w:rsid w:val="00D21230"/>
    <w:rsid w:val="00D220D7"/>
    <w:rsid w:val="00D22FE3"/>
    <w:rsid w:val="00D23684"/>
    <w:rsid w:val="00D2482D"/>
    <w:rsid w:val="00D24AEC"/>
    <w:rsid w:val="00D2507D"/>
    <w:rsid w:val="00D27533"/>
    <w:rsid w:val="00D31D50"/>
    <w:rsid w:val="00D31E5D"/>
    <w:rsid w:val="00D33437"/>
    <w:rsid w:val="00D33EC2"/>
    <w:rsid w:val="00D35D33"/>
    <w:rsid w:val="00D3724F"/>
    <w:rsid w:val="00D37AEC"/>
    <w:rsid w:val="00D4048A"/>
    <w:rsid w:val="00D422A6"/>
    <w:rsid w:val="00D4293C"/>
    <w:rsid w:val="00D438BD"/>
    <w:rsid w:val="00D4752C"/>
    <w:rsid w:val="00D50278"/>
    <w:rsid w:val="00D5104E"/>
    <w:rsid w:val="00D51603"/>
    <w:rsid w:val="00D51E42"/>
    <w:rsid w:val="00D52A50"/>
    <w:rsid w:val="00D54DC8"/>
    <w:rsid w:val="00D5757A"/>
    <w:rsid w:val="00D6051D"/>
    <w:rsid w:val="00D61159"/>
    <w:rsid w:val="00D6171A"/>
    <w:rsid w:val="00D623D9"/>
    <w:rsid w:val="00D634D9"/>
    <w:rsid w:val="00D639B4"/>
    <w:rsid w:val="00D64014"/>
    <w:rsid w:val="00D64E1F"/>
    <w:rsid w:val="00D65796"/>
    <w:rsid w:val="00D657F8"/>
    <w:rsid w:val="00D65909"/>
    <w:rsid w:val="00D6674C"/>
    <w:rsid w:val="00D66DF5"/>
    <w:rsid w:val="00D66F17"/>
    <w:rsid w:val="00D672F7"/>
    <w:rsid w:val="00D679F9"/>
    <w:rsid w:val="00D67D1B"/>
    <w:rsid w:val="00D7054A"/>
    <w:rsid w:val="00D70F77"/>
    <w:rsid w:val="00D722AF"/>
    <w:rsid w:val="00D726DD"/>
    <w:rsid w:val="00D72B23"/>
    <w:rsid w:val="00D7531E"/>
    <w:rsid w:val="00D75CD0"/>
    <w:rsid w:val="00D7673E"/>
    <w:rsid w:val="00D7790C"/>
    <w:rsid w:val="00D805CD"/>
    <w:rsid w:val="00D8191F"/>
    <w:rsid w:val="00D81921"/>
    <w:rsid w:val="00D83699"/>
    <w:rsid w:val="00D84F84"/>
    <w:rsid w:val="00D851E0"/>
    <w:rsid w:val="00D8564D"/>
    <w:rsid w:val="00D85ED9"/>
    <w:rsid w:val="00D87932"/>
    <w:rsid w:val="00D904F6"/>
    <w:rsid w:val="00D90564"/>
    <w:rsid w:val="00D91A49"/>
    <w:rsid w:val="00D9218B"/>
    <w:rsid w:val="00D9475E"/>
    <w:rsid w:val="00D9605A"/>
    <w:rsid w:val="00D96569"/>
    <w:rsid w:val="00D978BA"/>
    <w:rsid w:val="00DA2FA6"/>
    <w:rsid w:val="00DA41D4"/>
    <w:rsid w:val="00DA492A"/>
    <w:rsid w:val="00DA6CB2"/>
    <w:rsid w:val="00DA6EE0"/>
    <w:rsid w:val="00DA7012"/>
    <w:rsid w:val="00DA719E"/>
    <w:rsid w:val="00DB1142"/>
    <w:rsid w:val="00DB1991"/>
    <w:rsid w:val="00DB1F86"/>
    <w:rsid w:val="00DB41E7"/>
    <w:rsid w:val="00DB48BA"/>
    <w:rsid w:val="00DC042D"/>
    <w:rsid w:val="00DC1E33"/>
    <w:rsid w:val="00DC338E"/>
    <w:rsid w:val="00DC3619"/>
    <w:rsid w:val="00DC3649"/>
    <w:rsid w:val="00DC3973"/>
    <w:rsid w:val="00DC46AB"/>
    <w:rsid w:val="00DC67AA"/>
    <w:rsid w:val="00DC6883"/>
    <w:rsid w:val="00DC6F04"/>
    <w:rsid w:val="00DC707B"/>
    <w:rsid w:val="00DC76C8"/>
    <w:rsid w:val="00DC7D0A"/>
    <w:rsid w:val="00DD1977"/>
    <w:rsid w:val="00DD21C6"/>
    <w:rsid w:val="00DD4CE8"/>
    <w:rsid w:val="00DD5D9E"/>
    <w:rsid w:val="00DD5F84"/>
    <w:rsid w:val="00DD671B"/>
    <w:rsid w:val="00DD737D"/>
    <w:rsid w:val="00DE1EB3"/>
    <w:rsid w:val="00DE2E9E"/>
    <w:rsid w:val="00DE35B8"/>
    <w:rsid w:val="00DF1DF9"/>
    <w:rsid w:val="00DF2BF7"/>
    <w:rsid w:val="00DF3D4A"/>
    <w:rsid w:val="00DF43FB"/>
    <w:rsid w:val="00DF465F"/>
    <w:rsid w:val="00DF4D5F"/>
    <w:rsid w:val="00DF5B44"/>
    <w:rsid w:val="00DF63D3"/>
    <w:rsid w:val="00DF65A1"/>
    <w:rsid w:val="00DF6A96"/>
    <w:rsid w:val="00DF7BB8"/>
    <w:rsid w:val="00E01971"/>
    <w:rsid w:val="00E02960"/>
    <w:rsid w:val="00E03E0A"/>
    <w:rsid w:val="00E04B23"/>
    <w:rsid w:val="00E04E53"/>
    <w:rsid w:val="00E05294"/>
    <w:rsid w:val="00E06705"/>
    <w:rsid w:val="00E07F05"/>
    <w:rsid w:val="00E106D6"/>
    <w:rsid w:val="00E10B65"/>
    <w:rsid w:val="00E10FA3"/>
    <w:rsid w:val="00E1129E"/>
    <w:rsid w:val="00E11BB3"/>
    <w:rsid w:val="00E138A9"/>
    <w:rsid w:val="00E15EE8"/>
    <w:rsid w:val="00E16373"/>
    <w:rsid w:val="00E16C6C"/>
    <w:rsid w:val="00E179E5"/>
    <w:rsid w:val="00E200E7"/>
    <w:rsid w:val="00E213DF"/>
    <w:rsid w:val="00E21C82"/>
    <w:rsid w:val="00E21D8A"/>
    <w:rsid w:val="00E237D3"/>
    <w:rsid w:val="00E240B7"/>
    <w:rsid w:val="00E24AA9"/>
    <w:rsid w:val="00E25DB9"/>
    <w:rsid w:val="00E26306"/>
    <w:rsid w:val="00E268B8"/>
    <w:rsid w:val="00E268FF"/>
    <w:rsid w:val="00E27929"/>
    <w:rsid w:val="00E30151"/>
    <w:rsid w:val="00E3058E"/>
    <w:rsid w:val="00E31A6C"/>
    <w:rsid w:val="00E31C43"/>
    <w:rsid w:val="00E3245B"/>
    <w:rsid w:val="00E34806"/>
    <w:rsid w:val="00E36CB3"/>
    <w:rsid w:val="00E36E52"/>
    <w:rsid w:val="00E36F6E"/>
    <w:rsid w:val="00E379A2"/>
    <w:rsid w:val="00E40EEC"/>
    <w:rsid w:val="00E40FE9"/>
    <w:rsid w:val="00E41DC8"/>
    <w:rsid w:val="00E44092"/>
    <w:rsid w:val="00E45EFA"/>
    <w:rsid w:val="00E467C7"/>
    <w:rsid w:val="00E46D9F"/>
    <w:rsid w:val="00E47AE6"/>
    <w:rsid w:val="00E51502"/>
    <w:rsid w:val="00E51994"/>
    <w:rsid w:val="00E54040"/>
    <w:rsid w:val="00E54121"/>
    <w:rsid w:val="00E54B47"/>
    <w:rsid w:val="00E557F9"/>
    <w:rsid w:val="00E55A35"/>
    <w:rsid w:val="00E55B7F"/>
    <w:rsid w:val="00E579C8"/>
    <w:rsid w:val="00E60AA3"/>
    <w:rsid w:val="00E61FC1"/>
    <w:rsid w:val="00E62639"/>
    <w:rsid w:val="00E62FCC"/>
    <w:rsid w:val="00E6526B"/>
    <w:rsid w:val="00E67174"/>
    <w:rsid w:val="00E67329"/>
    <w:rsid w:val="00E701C5"/>
    <w:rsid w:val="00E701DF"/>
    <w:rsid w:val="00E72763"/>
    <w:rsid w:val="00E72A64"/>
    <w:rsid w:val="00E74215"/>
    <w:rsid w:val="00E75422"/>
    <w:rsid w:val="00E75BC1"/>
    <w:rsid w:val="00E810CF"/>
    <w:rsid w:val="00E817D1"/>
    <w:rsid w:val="00E8193B"/>
    <w:rsid w:val="00E82ACF"/>
    <w:rsid w:val="00E834D8"/>
    <w:rsid w:val="00E85864"/>
    <w:rsid w:val="00E85C83"/>
    <w:rsid w:val="00E87756"/>
    <w:rsid w:val="00E877AC"/>
    <w:rsid w:val="00E91B5D"/>
    <w:rsid w:val="00E9286D"/>
    <w:rsid w:val="00E93DE8"/>
    <w:rsid w:val="00E9404B"/>
    <w:rsid w:val="00E94503"/>
    <w:rsid w:val="00EA15A6"/>
    <w:rsid w:val="00EA4D1D"/>
    <w:rsid w:val="00EA4EA7"/>
    <w:rsid w:val="00EA5718"/>
    <w:rsid w:val="00EA58B5"/>
    <w:rsid w:val="00EB0135"/>
    <w:rsid w:val="00EB0B8F"/>
    <w:rsid w:val="00EB2E04"/>
    <w:rsid w:val="00EB2E20"/>
    <w:rsid w:val="00EB33F7"/>
    <w:rsid w:val="00EB34FD"/>
    <w:rsid w:val="00EB36C2"/>
    <w:rsid w:val="00EB43F4"/>
    <w:rsid w:val="00EB4557"/>
    <w:rsid w:val="00EB5B1C"/>
    <w:rsid w:val="00EB6184"/>
    <w:rsid w:val="00EC0293"/>
    <w:rsid w:val="00EC031F"/>
    <w:rsid w:val="00EC17C7"/>
    <w:rsid w:val="00EC6382"/>
    <w:rsid w:val="00EC65F4"/>
    <w:rsid w:val="00EC73B1"/>
    <w:rsid w:val="00ED020E"/>
    <w:rsid w:val="00ED2BCF"/>
    <w:rsid w:val="00ED615D"/>
    <w:rsid w:val="00ED6198"/>
    <w:rsid w:val="00ED6644"/>
    <w:rsid w:val="00ED7878"/>
    <w:rsid w:val="00ED7BC4"/>
    <w:rsid w:val="00EE2CCE"/>
    <w:rsid w:val="00EE3693"/>
    <w:rsid w:val="00EE3CBE"/>
    <w:rsid w:val="00EE4ACB"/>
    <w:rsid w:val="00EE4BD9"/>
    <w:rsid w:val="00EF0D6D"/>
    <w:rsid w:val="00EF2544"/>
    <w:rsid w:val="00EF5D80"/>
    <w:rsid w:val="00F01499"/>
    <w:rsid w:val="00F01B75"/>
    <w:rsid w:val="00F02A64"/>
    <w:rsid w:val="00F0373E"/>
    <w:rsid w:val="00F0428A"/>
    <w:rsid w:val="00F05052"/>
    <w:rsid w:val="00F052FE"/>
    <w:rsid w:val="00F069A1"/>
    <w:rsid w:val="00F06C0D"/>
    <w:rsid w:val="00F06FB9"/>
    <w:rsid w:val="00F07ADD"/>
    <w:rsid w:val="00F112E3"/>
    <w:rsid w:val="00F11F13"/>
    <w:rsid w:val="00F11FE3"/>
    <w:rsid w:val="00F13206"/>
    <w:rsid w:val="00F13826"/>
    <w:rsid w:val="00F1579C"/>
    <w:rsid w:val="00F16274"/>
    <w:rsid w:val="00F16D76"/>
    <w:rsid w:val="00F20361"/>
    <w:rsid w:val="00F20906"/>
    <w:rsid w:val="00F216A3"/>
    <w:rsid w:val="00F23468"/>
    <w:rsid w:val="00F255A8"/>
    <w:rsid w:val="00F27124"/>
    <w:rsid w:val="00F27D39"/>
    <w:rsid w:val="00F317AC"/>
    <w:rsid w:val="00F319FE"/>
    <w:rsid w:val="00F32805"/>
    <w:rsid w:val="00F32955"/>
    <w:rsid w:val="00F33000"/>
    <w:rsid w:val="00F34DB0"/>
    <w:rsid w:val="00F36ECB"/>
    <w:rsid w:val="00F376F8"/>
    <w:rsid w:val="00F42569"/>
    <w:rsid w:val="00F425CA"/>
    <w:rsid w:val="00F42813"/>
    <w:rsid w:val="00F43896"/>
    <w:rsid w:val="00F4683A"/>
    <w:rsid w:val="00F504FF"/>
    <w:rsid w:val="00F50B1B"/>
    <w:rsid w:val="00F54690"/>
    <w:rsid w:val="00F560F9"/>
    <w:rsid w:val="00F5647F"/>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84C72"/>
    <w:rsid w:val="00F86AA2"/>
    <w:rsid w:val="00F90304"/>
    <w:rsid w:val="00F91BAD"/>
    <w:rsid w:val="00F9396F"/>
    <w:rsid w:val="00F956F3"/>
    <w:rsid w:val="00F97CA9"/>
    <w:rsid w:val="00FA0953"/>
    <w:rsid w:val="00FA1427"/>
    <w:rsid w:val="00FA328F"/>
    <w:rsid w:val="00FA32D7"/>
    <w:rsid w:val="00FA51F6"/>
    <w:rsid w:val="00FA5798"/>
    <w:rsid w:val="00FA5ED4"/>
    <w:rsid w:val="00FA601C"/>
    <w:rsid w:val="00FA68C3"/>
    <w:rsid w:val="00FA70D9"/>
    <w:rsid w:val="00FA7400"/>
    <w:rsid w:val="00FB09D9"/>
    <w:rsid w:val="00FB55A8"/>
    <w:rsid w:val="00FB6515"/>
    <w:rsid w:val="00FB7E92"/>
    <w:rsid w:val="00FC019D"/>
    <w:rsid w:val="00FC1782"/>
    <w:rsid w:val="00FC2582"/>
    <w:rsid w:val="00FC342C"/>
    <w:rsid w:val="00FC3DCE"/>
    <w:rsid w:val="00FC708F"/>
    <w:rsid w:val="00FC7A62"/>
    <w:rsid w:val="00FC7C61"/>
    <w:rsid w:val="00FD00EC"/>
    <w:rsid w:val="00FD0CF9"/>
    <w:rsid w:val="00FD16EF"/>
    <w:rsid w:val="00FD17A7"/>
    <w:rsid w:val="00FD49D9"/>
    <w:rsid w:val="00FD4A60"/>
    <w:rsid w:val="00FD52DD"/>
    <w:rsid w:val="00FD5DA2"/>
    <w:rsid w:val="00FD7780"/>
    <w:rsid w:val="00FD79F9"/>
    <w:rsid w:val="00FE0110"/>
    <w:rsid w:val="00FE02C2"/>
    <w:rsid w:val="00FE0A8B"/>
    <w:rsid w:val="00FE227D"/>
    <w:rsid w:val="00FE3038"/>
    <w:rsid w:val="00FE53D9"/>
    <w:rsid w:val="00FF042C"/>
    <w:rsid w:val="00FF1109"/>
    <w:rsid w:val="00FF1252"/>
    <w:rsid w:val="00FF13DA"/>
    <w:rsid w:val="00FF1991"/>
    <w:rsid w:val="00FF7420"/>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sz w:val="21"/>
    </w:rPr>
  </w:style>
  <w:style w:type="character" w:customStyle="1" w:styleId="2Char">
    <w:name w:val="标题 2 Char"/>
    <w:link w:val="2"/>
    <w:rsid w:val="0086418A"/>
    <w:rPr>
      <w:rFonts w:ascii="Times New Roman" w:eastAsia="黑体" w:hAnsi="Times New Roman"/>
      <w:sz w:val="18"/>
    </w:rPr>
  </w:style>
  <w:style w:type="character" w:customStyle="1" w:styleId="3Char">
    <w:name w:val="标题 3 Char"/>
    <w:link w:val="3"/>
    <w:rsid w:val="0086418A"/>
    <w:rPr>
      <w:rFonts w:ascii="Times New Roman" w:eastAsia="宋体" w:hAnsi="Times New Roman"/>
      <w:kern w:val="2"/>
      <w:sz w:val="18"/>
    </w:rPr>
  </w:style>
  <w:style w:type="character" w:customStyle="1" w:styleId="4Char">
    <w:name w:val="标题 4 Char"/>
    <w:link w:val="4"/>
    <w:rsid w:val="0086418A"/>
    <w:rPr>
      <w:rFonts w:ascii="Arial" w:eastAsia="黑体" w:hAnsi="Arial"/>
      <w:kern w:val="2"/>
      <w:sz w:val="18"/>
    </w:rPr>
  </w:style>
  <w:style w:type="character" w:customStyle="1" w:styleId="5Char">
    <w:name w:val="标题 5 Char"/>
    <w:link w:val="5"/>
    <w:rsid w:val="0086418A"/>
    <w:rPr>
      <w:rFonts w:ascii="Times New Roman" w:eastAsia="宋体" w:hAnsi="Times New Roman"/>
      <w:b/>
      <w:kern w:val="2"/>
      <w:sz w:val="28"/>
    </w:rPr>
  </w:style>
  <w:style w:type="character" w:customStyle="1" w:styleId="6Char">
    <w:name w:val="标题 6 Char"/>
    <w:link w:val="6"/>
    <w:rsid w:val="0086418A"/>
    <w:rPr>
      <w:rFonts w:ascii="Times New Roman" w:eastAsia="宋体" w:hAnsi="Times New Roman"/>
      <w:kern w:val="2"/>
      <w:sz w:val="18"/>
    </w:rPr>
  </w:style>
  <w:style w:type="character" w:customStyle="1" w:styleId="7Char">
    <w:name w:val="标题 7 Char"/>
    <w:link w:val="7"/>
    <w:rsid w:val="0086418A"/>
    <w:rPr>
      <w:rFonts w:ascii="Times New Roman" w:eastAsia="宋体" w:hAnsi="Times New Roman"/>
      <w:b/>
      <w:kern w:val="2"/>
      <w:sz w:val="24"/>
    </w:rPr>
  </w:style>
  <w:style w:type="character" w:customStyle="1" w:styleId="8Char">
    <w:name w:val="标题 8 Char"/>
    <w:link w:val="8"/>
    <w:rsid w:val="0086418A"/>
    <w:rPr>
      <w:rFonts w:ascii="Arial" w:eastAsia="黑体" w:hAnsi="Arial"/>
      <w:kern w:val="2"/>
      <w:sz w:val="24"/>
    </w:rPr>
  </w:style>
  <w:style w:type="character" w:customStyle="1" w:styleId="9Char">
    <w:name w:val="标题 9 Char"/>
    <w:link w:val="9"/>
    <w:rsid w:val="0086418A"/>
    <w:rPr>
      <w:rFonts w:ascii="Arial" w:eastAsia="黑体" w:hAnsi="Arial"/>
      <w:kern w:val="2"/>
      <w:sz w:val="18"/>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3"/>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 w:type="paragraph" w:customStyle="1" w:styleId="Keywords">
    <w:name w:val="Key words"/>
    <w:basedOn w:val="a"/>
    <w:next w:val="a9"/>
    <w:rsid w:val="00927EA2"/>
    <w:pPr>
      <w:widowControl w:val="0"/>
      <w:tabs>
        <w:tab w:val="left" w:pos="1176"/>
      </w:tabs>
      <w:overflowPunct w:val="0"/>
      <w:snapToGrid/>
      <w:spacing w:after="290"/>
      <w:ind w:left="632" w:hangingChars="632" w:hanging="632"/>
      <w:jc w:val="both"/>
    </w:pPr>
    <w:rPr>
      <w:rFonts w:ascii="Times New Roman" w:eastAsia="楷体_GB2312" w:hAnsi="Times New Roman"/>
      <w:snapToGrid w:val="0"/>
      <w:kern w:val="2"/>
      <w:sz w:val="18"/>
      <w:szCs w:val="20"/>
    </w:rPr>
  </w:style>
  <w:style w:type="character" w:customStyle="1" w:styleId="fontstyle01">
    <w:name w:val="fontstyle01"/>
    <w:basedOn w:val="a1"/>
    <w:rsid w:val="006B72B3"/>
    <w:rPr>
      <w:rFonts w:ascii="宋体" w:eastAsia="宋体" w:hAnsi="宋体" w:hint="eastAsia"/>
      <w:b w:val="0"/>
      <w:bCs w:val="0"/>
      <w:i w:val="0"/>
      <w:iCs w:val="0"/>
      <w:color w:val="000000"/>
      <w:sz w:val="18"/>
      <w:szCs w:val="18"/>
    </w:rPr>
  </w:style>
  <w:style w:type="character" w:customStyle="1" w:styleId="fontstyle11">
    <w:name w:val="fontstyle11"/>
    <w:basedOn w:val="a1"/>
    <w:rsid w:val="006B72B3"/>
    <w:rPr>
      <w:rFonts w:ascii="Times New Roman" w:hAnsi="Times New Roman" w:cs="Times New Roman" w:hint="default"/>
      <w:b w:val="0"/>
      <w:bCs w:val="0"/>
      <w:i w:val="0"/>
      <w:iCs w:val="0"/>
      <w:color w:val="000000"/>
      <w:sz w:val="18"/>
      <w:szCs w:val="18"/>
    </w:rPr>
  </w:style>
  <w:style w:type="paragraph" w:customStyle="1" w:styleId="20">
    <w:name w:val="标题2"/>
    <w:basedOn w:val="a"/>
    <w:next w:val="Name"/>
    <w:rsid w:val="00DF65A1"/>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157718">
      <w:bodyDiv w:val="1"/>
      <w:marLeft w:val="0"/>
      <w:marRight w:val="0"/>
      <w:marTop w:val="0"/>
      <w:marBottom w:val="0"/>
      <w:divBdr>
        <w:top w:val="none" w:sz="0" w:space="0" w:color="auto"/>
        <w:left w:val="none" w:sz="0" w:space="0" w:color="auto"/>
        <w:bottom w:val="none" w:sz="0" w:space="0" w:color="auto"/>
        <w:right w:val="none" w:sz="0" w:space="0" w:color="auto"/>
      </w:divBdr>
    </w:div>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7.bin"/><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81375E3-EDC2-4411-B6F7-7DA55F5F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8951</TotalTime>
  <Pages>14</Pages>
  <Words>3810</Words>
  <Characters>21723</Characters>
  <Application>Microsoft Office Word</Application>
  <DocSecurity>0</DocSecurity>
  <Lines>181</Lines>
  <Paragraphs>50</Paragraphs>
  <ScaleCrop>false</ScaleCrop>
  <Company/>
  <LinksUpToDate>false</LinksUpToDate>
  <CharactersWithSpaces>25483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GengNing</cp:lastModifiedBy>
  <cp:revision>113</cp:revision>
  <cp:lastPrinted>2019-10-12T01:01:00Z</cp:lastPrinted>
  <dcterms:created xsi:type="dcterms:W3CDTF">2019-10-04T02:41:00Z</dcterms:created>
  <dcterms:modified xsi:type="dcterms:W3CDTF">2020-01-03T07:04:00Z</dcterms:modified>
</cp:coreProperties>
</file>