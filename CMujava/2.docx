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0E592" w14:textId="77777777" w:rsidR="0086418A" w:rsidRDefault="0086418A" w:rsidP="0086418A">
      <w:pPr>
        <w:pStyle w:val="ac"/>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686AF0">
        <w:rPr>
          <w:rFonts w:hint="eastAsia"/>
          <w:color w:val="000000"/>
        </w:rPr>
        <w:t>近年来</w:t>
      </w:r>
      <w:r w:rsidR="00686AF0">
        <w:rPr>
          <w:rFonts w:hint="eastAsia"/>
          <w:color w:val="000000"/>
        </w:rPr>
        <w:t>,</w:t>
      </w:r>
      <w:r w:rsidR="00686AF0">
        <w:rPr>
          <w:rFonts w:hint="eastAsia"/>
          <w:color w:val="000000"/>
        </w:rPr>
        <w:t>很多软件系统由多个同时运行的执行流组成</w:t>
      </w:r>
      <w:r w:rsidR="00686AF0">
        <w:rPr>
          <w:rFonts w:hint="eastAsia"/>
          <w:color w:val="000000"/>
        </w:rPr>
        <w:t>,</w:t>
      </w:r>
      <w:r w:rsidR="00620FB5">
        <w:rPr>
          <w:rFonts w:hint="eastAsia"/>
          <w:color w:val="000000"/>
        </w:rPr>
        <w:t>称为</w:t>
      </w:r>
      <w:r w:rsidR="00686AF0">
        <w:rPr>
          <w:rFonts w:hint="eastAsia"/>
          <w:color w:val="000000"/>
        </w:rPr>
        <w:t>并发系统</w:t>
      </w:r>
      <w:r w:rsidR="00692737">
        <w:rPr>
          <w:rFonts w:hint="eastAsia"/>
          <w:color w:val="000000"/>
        </w:rPr>
        <w:t>.</w:t>
      </w:r>
      <w:r w:rsidR="00686AF0">
        <w:rPr>
          <w:rFonts w:hint="eastAsia"/>
          <w:color w:val="000000"/>
        </w:rPr>
        <w:t>随着多核计算的日益普及</w:t>
      </w:r>
      <w:r w:rsidR="00620FB5">
        <w:rPr>
          <w:rFonts w:hint="eastAsia"/>
          <w:color w:val="000000"/>
        </w:rPr>
        <w:t>,</w:t>
      </w:r>
      <w:r w:rsidR="00620FB5">
        <w:rPr>
          <w:rFonts w:hint="eastAsia"/>
          <w:color w:val="000000"/>
        </w:rPr>
        <w:t>并发系统越来越重要</w:t>
      </w:r>
      <w:r w:rsidR="00620FB5">
        <w:rPr>
          <w:rFonts w:hint="eastAsia"/>
          <w:color w:val="000000"/>
        </w:rPr>
        <w:t>.</w:t>
      </w:r>
      <w:r w:rsidR="00620FB5">
        <w:rPr>
          <w:rFonts w:hint="eastAsia"/>
          <w:color w:val="000000"/>
        </w:rPr>
        <w:t>系统中多个执行流之间存在的执行交错往往会导致程序中出现故障</w:t>
      </w:r>
      <w:r w:rsidR="00620FB5">
        <w:rPr>
          <w:rFonts w:hint="eastAsia"/>
          <w:color w:val="000000"/>
        </w:rPr>
        <w:t>,</w:t>
      </w:r>
      <w:r w:rsidR="00620FB5">
        <w:rPr>
          <w:rFonts w:hint="eastAsia"/>
          <w:color w:val="000000"/>
        </w:rPr>
        <w:t>如何有效地检测程序中的故障至关重要</w:t>
      </w:r>
      <w:r w:rsidR="00620FB5">
        <w:rPr>
          <w:rFonts w:hint="eastAsia"/>
          <w:color w:val="000000"/>
        </w:rPr>
        <w:t>.</w:t>
      </w:r>
      <w:r w:rsidR="00793560">
        <w:rPr>
          <w:rFonts w:hint="eastAsia"/>
          <w:color w:val="000000"/>
        </w:rPr>
        <w:t>软件</w:t>
      </w:r>
      <w:r w:rsidR="00692737">
        <w:rPr>
          <w:rFonts w:hint="eastAsia"/>
          <w:color w:val="000000"/>
        </w:rPr>
        <w:t>测试是一种重要的、广泛使用的软件质量保证手段</w:t>
      </w:r>
      <w:r w:rsidR="00692737">
        <w:rPr>
          <w:rFonts w:hint="eastAsia"/>
          <w:color w:val="000000"/>
        </w:rPr>
        <w:t>,</w:t>
      </w:r>
      <w:r w:rsidR="00C126C1">
        <w:rPr>
          <w:rFonts w:hint="eastAsia"/>
          <w:color w:val="000000"/>
        </w:rPr>
        <w:t>可以</w:t>
      </w:r>
      <w:r w:rsidR="00803E15">
        <w:rPr>
          <w:rFonts w:hint="eastAsia"/>
          <w:color w:val="000000"/>
        </w:rPr>
        <w:t>发现软件中存在的</w:t>
      </w:r>
      <w:r w:rsidR="00692737">
        <w:rPr>
          <w:rFonts w:hint="eastAsia"/>
          <w:color w:val="000000"/>
        </w:rPr>
        <w:t>缺陷和故障</w:t>
      </w:r>
      <w:r w:rsidR="00692737">
        <w:rPr>
          <w:rFonts w:hint="eastAsia"/>
          <w:color w:val="000000"/>
        </w:rPr>
        <w:t>.</w:t>
      </w:r>
      <w:r w:rsidR="007D7B15">
        <w:rPr>
          <w:rFonts w:hint="eastAsia"/>
          <w:color w:val="000000"/>
        </w:rPr>
        <w:t>然而</w:t>
      </w:r>
      <w:r w:rsidR="007D7B15">
        <w:rPr>
          <w:rFonts w:hint="eastAsia"/>
          <w:color w:val="000000"/>
        </w:rPr>
        <w:t>,</w:t>
      </w:r>
      <w:r w:rsidR="00620FB5">
        <w:rPr>
          <w:rFonts w:hint="eastAsia"/>
          <w:color w:val="000000"/>
        </w:rPr>
        <w:t>并发流程之间的执行交错使得测试并发系统成为</w:t>
      </w:r>
      <w:r w:rsidR="00FA328F">
        <w:rPr>
          <w:rFonts w:hint="eastAsia"/>
          <w:color w:val="000000"/>
        </w:rPr>
        <w:t>一项</w:t>
      </w:r>
      <w:r w:rsidR="0025478E">
        <w:rPr>
          <w:rFonts w:hint="eastAsia"/>
          <w:color w:val="000000"/>
        </w:rPr>
        <w:t>具有</w:t>
      </w:r>
      <w:r w:rsidR="00FA328F">
        <w:rPr>
          <w:rFonts w:hint="eastAsia"/>
          <w:color w:val="000000"/>
        </w:rPr>
        <w:t>挑战性的工作</w:t>
      </w:r>
      <w:r w:rsidR="00FA328F">
        <w:rPr>
          <w:rFonts w:hint="eastAsia"/>
          <w:color w:val="000000"/>
        </w:rPr>
        <w:t>.</w:t>
      </w:r>
      <w:r w:rsidR="00C126C1">
        <w:rPr>
          <w:rFonts w:hint="eastAsia"/>
          <w:color w:val="000000"/>
        </w:rPr>
        <w:t>并发变异测试是</w:t>
      </w:r>
      <w:r w:rsidR="00D7673E">
        <w:t>一种</w:t>
      </w:r>
      <w:r w:rsidR="00D7673E">
        <w:rPr>
          <w:rFonts w:hint="eastAsia"/>
        </w:rPr>
        <w:t>基于</w:t>
      </w:r>
      <w:r w:rsidR="00692737">
        <w:rPr>
          <w:rFonts w:hint="eastAsia"/>
        </w:rPr>
        <w:t>并发故障的软件测试技术</w:t>
      </w:r>
      <w:r w:rsidR="00692737">
        <w:rPr>
          <w:rFonts w:hint="eastAsia"/>
        </w:rPr>
        <w:t>,</w:t>
      </w:r>
      <w:r w:rsidR="00D7673E">
        <w:rPr>
          <w:rFonts w:hint="eastAsia"/>
        </w:rPr>
        <w:t>根据</w:t>
      </w:r>
      <w:r w:rsidR="00D7673E" w:rsidRPr="00636787">
        <w:rPr>
          <w:rFonts w:hint="eastAsia"/>
        </w:rPr>
        <w:t>并发变异算子</w:t>
      </w:r>
      <w:r w:rsidR="00D7673E">
        <w:rPr>
          <w:rFonts w:hint="eastAsia"/>
        </w:rPr>
        <w:t>改变待测</w:t>
      </w:r>
      <w:r w:rsidR="00D7673E" w:rsidRPr="00636787">
        <w:rPr>
          <w:rFonts w:hint="eastAsia"/>
        </w:rPr>
        <w:t>程序</w:t>
      </w:r>
      <w:r w:rsidR="00D7673E">
        <w:rPr>
          <w:rFonts w:hint="eastAsia"/>
        </w:rPr>
        <w:t>的</w:t>
      </w:r>
      <w:r w:rsidR="00D7673E" w:rsidRPr="00636787">
        <w:rPr>
          <w:rFonts w:hint="eastAsia"/>
        </w:rPr>
        <w:t>语法</w:t>
      </w:r>
      <w:r w:rsidR="00D7673E">
        <w:rPr>
          <w:rFonts w:hint="eastAsia"/>
        </w:rPr>
        <w:t>结构</w:t>
      </w:r>
      <w:r w:rsidR="00692737">
        <w:rPr>
          <w:rFonts w:hint="eastAsia"/>
        </w:rPr>
        <w:t>,</w:t>
      </w:r>
      <w:r w:rsidR="00D7673E" w:rsidRPr="00636787">
        <w:rPr>
          <w:rFonts w:hint="eastAsia"/>
        </w:rPr>
        <w:t>生成</w:t>
      </w:r>
      <w:r w:rsidR="00D7673E">
        <w:rPr>
          <w:rFonts w:hint="eastAsia"/>
        </w:rPr>
        <w:t>并发变异体</w:t>
      </w:r>
      <w:r w:rsidR="00692737">
        <w:rPr>
          <w:rFonts w:hint="eastAsia"/>
        </w:rPr>
        <w:t>.</w:t>
      </w:r>
      <w:r w:rsidR="00692737">
        <w:rPr>
          <w:rFonts w:hint="eastAsia"/>
        </w:rPr>
        <w:t>该技术可以评估测试用例集的充分性和测试技术的有效性</w:t>
      </w:r>
      <w:r w:rsidR="00692737">
        <w:rPr>
          <w:rFonts w:hint="eastAsia"/>
        </w:rPr>
        <w:t>.</w:t>
      </w:r>
      <w:r w:rsidR="00D7673E">
        <w:rPr>
          <w:rFonts w:hint="eastAsia"/>
        </w:rPr>
        <w:t>目前开源的面向</w:t>
      </w:r>
      <w:r w:rsidR="00D7673E">
        <w:rPr>
          <w:rFonts w:hint="eastAsia"/>
        </w:rPr>
        <w:t>Java</w:t>
      </w:r>
      <w:r w:rsidR="00D7673E">
        <w:rPr>
          <w:rFonts w:hint="eastAsia"/>
        </w:rPr>
        <w:t>程序的变异测试工</w:t>
      </w:r>
      <w:r w:rsidR="00692737">
        <w:rPr>
          <w:rFonts w:hint="eastAsia"/>
        </w:rPr>
        <w:t>具不支持并发变异体生成</w:t>
      </w:r>
      <w:r w:rsidR="00692737">
        <w:rPr>
          <w:rFonts w:hint="eastAsia"/>
        </w:rPr>
        <w:t>,</w:t>
      </w:r>
      <w:r w:rsidR="00692737">
        <w:rPr>
          <w:rFonts w:hint="eastAsia"/>
        </w:rPr>
        <w:t>而人工生成并发变异体需要大量的测试资源</w:t>
      </w:r>
      <w:r w:rsidR="00692737">
        <w:rPr>
          <w:rFonts w:hint="eastAsia"/>
        </w:rPr>
        <w:t>.</w:t>
      </w:r>
      <w:r w:rsidR="00D7673E" w:rsidRPr="00636787">
        <w:t>本文</w:t>
      </w:r>
      <w:r w:rsidR="00D7673E">
        <w:rPr>
          <w:rFonts w:hint="eastAsia"/>
        </w:rPr>
        <w:t>依据</w:t>
      </w:r>
      <w:r w:rsidR="00D7673E">
        <w:rPr>
          <w:rFonts w:hint="eastAsia"/>
        </w:rPr>
        <w:t>Java</w:t>
      </w:r>
      <w:r w:rsidR="00D7673E" w:rsidRPr="00636787">
        <w:rPr>
          <w:rFonts w:hint="eastAsia"/>
        </w:rPr>
        <w:t>并发变异算子</w:t>
      </w:r>
      <w:r w:rsidR="00692737">
        <w:rPr>
          <w:rFonts w:hint="eastAsia"/>
        </w:rPr>
        <w:t>,</w:t>
      </w:r>
      <w:r w:rsidR="00D7673E" w:rsidRPr="00636787">
        <w:rPr>
          <w:rFonts w:hint="eastAsia"/>
        </w:rPr>
        <w:t>设计并实现</w:t>
      </w:r>
      <w:r w:rsidR="00D7673E">
        <w:rPr>
          <w:rFonts w:hint="eastAsia"/>
        </w:rPr>
        <w:t>了一个</w:t>
      </w:r>
      <w:r w:rsidR="00D7673E" w:rsidRPr="00636787">
        <w:rPr>
          <w:rFonts w:hint="eastAsia"/>
        </w:rPr>
        <w:t>并发变异体自动生成工具</w:t>
      </w:r>
      <w:r w:rsidR="00D7673E">
        <w:rPr>
          <w:rFonts w:hint="eastAsia"/>
        </w:rPr>
        <w:t>C</w:t>
      </w:r>
      <w:r w:rsidR="00692737">
        <w:rPr>
          <w:rFonts w:hint="eastAsia"/>
        </w:rPr>
        <w:t>M</w:t>
      </w:r>
      <w:r w:rsidR="00D7673E">
        <w:rPr>
          <w:rFonts w:hint="eastAsia"/>
        </w:rPr>
        <w:t>uJava</w:t>
      </w:r>
      <w:r w:rsidR="00692737">
        <w:rPr>
          <w:rFonts w:hint="eastAsia"/>
        </w:rPr>
        <w:t>,</w:t>
      </w:r>
      <w:r w:rsidR="00D7673E">
        <w:rPr>
          <w:rFonts w:hint="eastAsia"/>
        </w:rPr>
        <w:t>采用经验研究验证了</w:t>
      </w:r>
      <w:r w:rsidR="00D7673E">
        <w:rPr>
          <w:rFonts w:hint="eastAsia"/>
        </w:rPr>
        <w:t>CMuJava</w:t>
      </w:r>
      <w:r w:rsidR="00692737">
        <w:rPr>
          <w:rFonts w:hint="eastAsia"/>
        </w:rPr>
        <w:t>生成并发变异体的正确性、完备性及效率</w:t>
      </w:r>
      <w:r w:rsidR="00692737">
        <w:rPr>
          <w:rFonts w:hint="eastAsia"/>
        </w:rPr>
        <w:t>.</w:t>
      </w:r>
    </w:p>
    <w:p w14:paraId="46C3FFA9" w14:textId="77777777"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14:paraId="6833C657" w14:textId="77777777" w:rsidR="0086418A" w:rsidRDefault="0086418A" w:rsidP="00F0373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F02A64">
        <w:rPr>
          <w:rFonts w:hint="eastAsia"/>
          <w:color w:val="000000"/>
          <w:sz w:val="15"/>
          <w:szCs w:val="21"/>
        </w:rPr>
        <w:t xml:space="preserve">In recent years,many software systems are composed of multiple execution flows that run simultaneously.Concurrent systems are becoming increasingly important with the popularity of multi-core computing.The interleavings of the multiple execution flows in the system often lead to </w:t>
      </w:r>
      <w:r w:rsidR="00F02A64">
        <w:rPr>
          <w:rFonts w:hint="eastAsia"/>
          <w:color w:val="000000"/>
          <w:sz w:val="15"/>
          <w:szCs w:val="21"/>
        </w:rPr>
        <w:tab/>
        <w:t>program faults.It is importment to detect program faults.</w:t>
      </w:r>
      <w:r w:rsidR="007D7B15" w:rsidRPr="00803E15">
        <w:rPr>
          <w:color w:val="000000"/>
          <w:sz w:val="15"/>
          <w:szCs w:val="21"/>
        </w:rPr>
        <w:t>Software testing is an</w:t>
      </w:r>
      <w:r w:rsidR="007D7B15">
        <w:rPr>
          <w:color w:val="000000"/>
          <w:sz w:val="15"/>
          <w:szCs w:val="21"/>
        </w:rPr>
        <w:t xml:space="preserve"> important and widely used mean </w:t>
      </w:r>
      <w:r w:rsidR="007D7B15">
        <w:rPr>
          <w:rFonts w:hint="eastAsia"/>
          <w:color w:val="000000"/>
          <w:sz w:val="15"/>
          <w:szCs w:val="21"/>
        </w:rPr>
        <w:t>to ensure</w:t>
      </w:r>
      <w:r w:rsidR="007D7B15">
        <w:rPr>
          <w:color w:val="000000"/>
          <w:sz w:val="15"/>
          <w:szCs w:val="21"/>
        </w:rPr>
        <w:t xml:space="preserve"> software quality</w:t>
      </w:r>
      <w:r w:rsidR="007D7B15">
        <w:rPr>
          <w:rFonts w:hint="eastAsia"/>
          <w:color w:val="000000"/>
          <w:sz w:val="15"/>
          <w:szCs w:val="21"/>
        </w:rPr>
        <w:t xml:space="preserve"> which</w:t>
      </w:r>
      <w:r w:rsidR="007D7B15">
        <w:rPr>
          <w:color w:val="000000"/>
          <w:sz w:val="15"/>
          <w:szCs w:val="21"/>
        </w:rPr>
        <w:t xml:space="preserve"> can find</w:t>
      </w:r>
      <w:r w:rsidR="007D7B15" w:rsidRPr="00803E15">
        <w:rPr>
          <w:color w:val="000000"/>
          <w:sz w:val="15"/>
          <w:szCs w:val="21"/>
        </w:rPr>
        <w:t xml:space="preserve"> defects and faults in software</w:t>
      </w:r>
      <w:r w:rsidR="007D7B15">
        <w:rPr>
          <w:rFonts w:hint="eastAsia"/>
          <w:color w:val="000000"/>
          <w:sz w:val="15"/>
          <w:szCs w:val="21"/>
        </w:rPr>
        <w:t>.While,t</w:t>
      </w:r>
      <w:r w:rsidR="007D7B15" w:rsidRPr="007D7B15">
        <w:rPr>
          <w:color w:val="000000"/>
          <w:sz w:val="15"/>
          <w:szCs w:val="21"/>
        </w:rPr>
        <w:t>esting concurrent systems is a challenging task because of the staggered execution of concurrent processes.</w:t>
      </w:r>
      <w:r w:rsidR="00803E15" w:rsidRPr="00803E15">
        <w:rPr>
          <w:color w:val="000000"/>
          <w:sz w:val="15"/>
          <w:szCs w:val="21"/>
        </w:rPr>
        <w:t>Concurrent mutation testing is a software testing technology based on concurrent faults, which changes the grammar structure of the program under test according to the concurrent mutation operator</w:t>
      </w:r>
      <w:r w:rsidR="00E3058E">
        <w:rPr>
          <w:rFonts w:hint="eastAsia"/>
          <w:color w:val="000000"/>
          <w:sz w:val="15"/>
          <w:szCs w:val="21"/>
        </w:rPr>
        <w:t>s</w:t>
      </w:r>
      <w:r w:rsidR="00803E15" w:rsidRPr="00803E15">
        <w:rPr>
          <w:color w:val="000000"/>
          <w:sz w:val="15"/>
          <w:szCs w:val="21"/>
        </w:rPr>
        <w:t xml:space="preserve"> a</w:t>
      </w:r>
      <w:r w:rsidR="00E3058E">
        <w:rPr>
          <w:color w:val="000000"/>
          <w:sz w:val="15"/>
          <w:szCs w:val="21"/>
        </w:rPr>
        <w:t>nd generates concurrent mutat</w:t>
      </w:r>
      <w:r w:rsidR="00E3058E">
        <w:rPr>
          <w:rFonts w:hint="eastAsia"/>
          <w:color w:val="000000"/>
          <w:sz w:val="15"/>
          <w:szCs w:val="21"/>
        </w:rPr>
        <w:t>es</w:t>
      </w:r>
      <w:r w:rsidR="00803E15" w:rsidRPr="00803E15">
        <w:rPr>
          <w:color w:val="000000"/>
          <w:sz w:val="15"/>
          <w:szCs w:val="21"/>
        </w:rPr>
        <w:t xml:space="preserve">. This technique can evaluate the adequacy of test case sets and the effectiveness of test techniques. </w:t>
      </w:r>
      <w:r w:rsidR="00E3058E">
        <w:rPr>
          <w:rFonts w:hint="eastAsia"/>
          <w:color w:val="000000"/>
          <w:sz w:val="15"/>
          <w:szCs w:val="21"/>
        </w:rPr>
        <w:t>Currently</w:t>
      </w:r>
      <w:r w:rsidR="00E3058E">
        <w:rPr>
          <w:color w:val="000000"/>
          <w:sz w:val="15"/>
          <w:szCs w:val="21"/>
        </w:rPr>
        <w:t xml:space="preserve">, </w:t>
      </w:r>
      <w:r w:rsidR="00E3058E">
        <w:rPr>
          <w:rFonts w:hint="eastAsia"/>
          <w:color w:val="000000"/>
          <w:sz w:val="15"/>
          <w:szCs w:val="21"/>
        </w:rPr>
        <w:t>open source</w:t>
      </w:r>
      <w:r w:rsidR="00C80031" w:rsidRPr="00C80031">
        <w:rPr>
          <w:color w:val="000000"/>
          <w:sz w:val="15"/>
          <w:szCs w:val="21"/>
        </w:rPr>
        <w:t xml:space="preserve"> mutation testing tools for Java programs do not support the generation of concurrent mutants, and manual generation of concurrent mutants requires a large amount of test resources.</w:t>
      </w:r>
      <w:r w:rsidR="00803E15" w:rsidRPr="00803E15">
        <w:rPr>
          <w:color w:val="000000"/>
          <w:sz w:val="15"/>
          <w:szCs w:val="21"/>
        </w:rPr>
        <w:t xml:space="preserve"> </w:t>
      </w:r>
      <w:r w:rsidR="00C80031">
        <w:rPr>
          <w:rFonts w:hint="eastAsia"/>
          <w:color w:val="000000"/>
          <w:sz w:val="15"/>
          <w:szCs w:val="21"/>
        </w:rPr>
        <w:t>In this paper,</w:t>
      </w:r>
      <w:r w:rsidR="00C80031" w:rsidRPr="00C80031">
        <w:t xml:space="preserve"> </w:t>
      </w:r>
      <w:r w:rsidR="00C80031" w:rsidRPr="00C80031">
        <w:rPr>
          <w:color w:val="000000"/>
          <w:sz w:val="15"/>
          <w:szCs w:val="21"/>
        </w:rPr>
        <w:t>we have designed and implemented an automatic generation tool, CMuJava, for generating concurrent mutants</w:t>
      </w:r>
      <w:r w:rsidR="00E3058E">
        <w:rPr>
          <w:rFonts w:hint="eastAsia"/>
          <w:color w:val="000000"/>
          <w:sz w:val="15"/>
          <w:szCs w:val="21"/>
        </w:rPr>
        <w:t xml:space="preserve"> according to mutation operators for concurrent Java</w:t>
      </w:r>
      <w:r w:rsidR="00C80031" w:rsidRPr="00C80031">
        <w:rPr>
          <w:color w:val="000000"/>
          <w:sz w:val="15"/>
          <w:szCs w:val="21"/>
        </w:rPr>
        <w:t>, and conducted an empirical study to evaluate the correctness, co</w:t>
      </w:r>
      <w:r w:rsidR="00CA5395">
        <w:rPr>
          <w:color w:val="000000"/>
          <w:sz w:val="15"/>
          <w:szCs w:val="21"/>
        </w:rPr>
        <w:t>mpleteness and efficiency of</w:t>
      </w:r>
      <w:r w:rsidR="00CA5395">
        <w:rPr>
          <w:rFonts w:hint="eastAsia"/>
          <w:color w:val="000000"/>
          <w:sz w:val="15"/>
          <w:szCs w:val="21"/>
        </w:rPr>
        <w:t xml:space="preserve"> generating concurrent mutates with</w:t>
      </w:r>
      <w:r w:rsidR="00C80031" w:rsidRPr="00C80031">
        <w:rPr>
          <w:color w:val="000000"/>
          <w:sz w:val="15"/>
          <w:szCs w:val="21"/>
        </w:rPr>
        <w:t xml:space="preserve"> CMuJava.</w:t>
      </w:r>
    </w:p>
    <w:p w14:paraId="254CF08B" w14:textId="77777777"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14:paraId="13B4BE6B" w14:textId="77777777" w:rsidR="00927470" w:rsidRDefault="0078428B" w:rsidP="00E34806">
      <w:pPr>
        <w:pStyle w:val="a0"/>
        <w:ind w:firstLine="372"/>
      </w:pPr>
      <w:ins w:id="0" w:author="User" w:date="2019-02-25T09:36:00Z">
        <w:r>
          <w:rPr>
            <w:rFonts w:hint="eastAsia"/>
          </w:rPr>
          <w:t>随着多核计算的</w:t>
        </w:r>
      </w:ins>
      <w:ins w:id="1" w:author="User" w:date="2019-02-25T09:41:00Z">
        <w:r>
          <w:rPr>
            <w:rFonts w:hint="eastAsia"/>
          </w:rPr>
          <w:t>日益</w:t>
        </w:r>
      </w:ins>
      <w:ins w:id="2" w:author="User" w:date="2019-02-25T09:36:00Z">
        <w:r w:rsidR="00DA6EE0">
          <w:rPr>
            <w:rFonts w:hint="eastAsia"/>
          </w:rPr>
          <w:t>普及，</w:t>
        </w:r>
      </w:ins>
      <w:ins w:id="3" w:author="User" w:date="2019-02-25T09:40:00Z">
        <w:r>
          <w:rPr>
            <w:rFonts w:hint="eastAsia"/>
          </w:rPr>
          <w:t>并发程序</w:t>
        </w:r>
      </w:ins>
      <w:ins w:id="4" w:author="User" w:date="2019-02-25T09:41:00Z">
        <w:r>
          <w:rPr>
            <w:rFonts w:hint="eastAsia"/>
          </w:rPr>
          <w:t>已经成为人们广泛关注与重视的研究领域</w:t>
        </w:r>
      </w:ins>
      <w:ins w:id="5" w:author="User" w:date="2019-02-25T09:42:00Z">
        <w:r>
          <w:rPr>
            <w:rFonts w:hint="eastAsia"/>
          </w:rPr>
          <w:t>。并发程序中存在多个</w:t>
        </w:r>
      </w:ins>
      <w:ins w:id="6" w:author="User" w:date="2019-02-25T09:43:00Z">
        <w:r>
          <w:rPr>
            <w:rFonts w:hint="eastAsia"/>
          </w:rPr>
          <w:t>并发执行的流程，流程之间通常显示或者隐式地共享一些</w:t>
        </w:r>
      </w:ins>
      <w:ins w:id="7" w:author="User" w:date="2019-02-25T09:44:00Z">
        <w:r>
          <w:rPr>
            <w:rFonts w:hint="eastAsia"/>
          </w:rPr>
          <w:t>存储空间，并且它们的执行次序不确定</w:t>
        </w:r>
      </w:ins>
      <w:ins w:id="8" w:author="User" w:date="2019-02-25T10:04:00Z">
        <w:r w:rsidR="00E34806">
          <w:rPr>
            <w:rFonts w:hint="eastAsia"/>
          </w:rPr>
          <w:t>[</w:t>
        </w:r>
        <w:r w:rsidR="00E34806">
          <w:t>A Survey of Recent Trends</w:t>
        </w:r>
        <w:r w:rsidR="00E34806">
          <w:t xml:space="preserve"> in Testing Concurrent Software</w:t>
        </w:r>
        <w:r w:rsidR="00E34806">
          <w:rPr>
            <w:rFonts w:hint="eastAsia"/>
          </w:rPr>
          <w:t xml:space="preserve"> </w:t>
        </w:r>
        <w:r w:rsidR="00E34806">
          <w:t>Systems</w:t>
        </w:r>
        <w:r w:rsidR="00E34806">
          <w:rPr>
            <w:rFonts w:hint="eastAsia"/>
          </w:rPr>
          <w:t>]</w:t>
        </w:r>
      </w:ins>
      <w:ins w:id="9" w:author="User" w:date="2019-02-25T09:44:00Z">
        <w:r>
          <w:rPr>
            <w:rFonts w:hint="eastAsia"/>
          </w:rPr>
          <w:t>。</w:t>
        </w:r>
      </w:ins>
      <w:ins w:id="10" w:author="User" w:date="2019-02-25T10:05:00Z">
        <w:r w:rsidR="00E34806">
          <w:rPr>
            <w:rFonts w:hint="eastAsia"/>
          </w:rPr>
          <w:t>并发流程</w:t>
        </w:r>
      </w:ins>
      <w:ins w:id="11" w:author="User" w:date="2019-02-25T10:06:00Z">
        <w:r w:rsidR="00E34806">
          <w:rPr>
            <w:rFonts w:hint="eastAsia"/>
          </w:rPr>
          <w:t>之间不确定的相互作用与影响的情形成为执行交错。</w:t>
        </w:r>
      </w:ins>
      <w:ins w:id="12" w:author="User" w:date="2019-02-25T10:10:00Z">
        <w:r w:rsidR="00E34806">
          <w:rPr>
            <w:rFonts w:hint="eastAsia"/>
          </w:rPr>
          <w:t>执行交错的</w:t>
        </w:r>
      </w:ins>
      <w:ins w:id="13" w:author="User" w:date="2019-02-25T10:11:00Z">
        <w:r w:rsidR="00E34806">
          <w:rPr>
            <w:rFonts w:hint="eastAsia"/>
          </w:rPr>
          <w:t>存在使得</w:t>
        </w:r>
      </w:ins>
      <w:ins w:id="14" w:author="User" w:date="2019-02-25T10:09:00Z">
        <w:r w:rsidR="00E34806">
          <w:rPr>
            <w:rFonts w:hint="eastAsia"/>
          </w:rPr>
          <w:t>在完全相同的环境下</w:t>
        </w:r>
      </w:ins>
      <w:ins w:id="15" w:author="User" w:date="2019-02-25T10:10:00Z">
        <w:r w:rsidR="00E34806">
          <w:rPr>
            <w:rFonts w:hint="eastAsia"/>
          </w:rPr>
          <w:t>运行</w:t>
        </w:r>
      </w:ins>
      <w:ins w:id="16" w:author="User" w:date="2019-02-25T10:11:00Z">
        <w:r w:rsidR="00E34806">
          <w:rPr>
            <w:rFonts w:hint="eastAsia"/>
          </w:rPr>
          <w:t>两次</w:t>
        </w:r>
      </w:ins>
      <w:ins w:id="17" w:author="User" w:date="2019-02-25T10:10:00Z">
        <w:r w:rsidR="00E34806">
          <w:rPr>
            <w:rFonts w:hint="eastAsia"/>
          </w:rPr>
          <w:t>同样程序</w:t>
        </w:r>
      </w:ins>
      <w:ins w:id="18" w:author="User" w:date="2019-02-25T10:11:00Z">
        <w:r w:rsidR="00E34806">
          <w:rPr>
            <w:rFonts w:hint="eastAsia"/>
          </w:rPr>
          <w:t>的输出结果可能不同</w:t>
        </w:r>
      </w:ins>
      <w:ins w:id="19" w:author="User" w:date="2019-02-25T10:10:00Z">
        <w:r w:rsidR="00E34806">
          <w:rPr>
            <w:rFonts w:hint="eastAsia"/>
          </w:rPr>
          <w:t>，</w:t>
        </w:r>
      </w:ins>
      <w:ins w:id="20" w:author="User" w:date="2019-02-25T10:13:00Z">
        <w:r w:rsidR="00E34806">
          <w:rPr>
            <w:rFonts w:hint="eastAsia"/>
          </w:rPr>
          <w:t>并且程序故障难以重现，给并发程序的测试带来了挑战。</w:t>
        </w:r>
      </w:ins>
      <w:ins w:id="21" w:author="User" w:date="2019-02-25T10:14:00Z">
        <w:r w:rsidR="00195A40">
          <w:rPr>
            <w:rFonts w:hint="eastAsia"/>
          </w:rPr>
          <w:t>如何有效地检测并发程序中潜藏的故障，提高并发程序的可靠性</w:t>
        </w:r>
      </w:ins>
      <w:ins w:id="22" w:author="User" w:date="2019-02-25T10:15:00Z">
        <w:r w:rsidR="00195A40">
          <w:rPr>
            <w:rFonts w:hint="eastAsia"/>
          </w:rPr>
          <w:t>成为一个亟待解决的重要问题。</w:t>
        </w:r>
      </w:ins>
      <w:del w:id="23" w:author="User" w:date="2019-02-25T09:54:00Z">
        <w:r w:rsidR="00854D15" w:rsidDel="007D5039">
          <w:rPr>
            <w:rFonts w:hint="eastAsia"/>
          </w:rPr>
          <w:delText>并发系统</w:delText>
        </w:r>
        <w:r w:rsidR="00854D15" w:rsidDel="007D5039">
          <w:rPr>
            <w:rFonts w:hint="eastAsia"/>
            <w:vertAlign w:val="superscript"/>
          </w:rPr>
          <w:delText>[21]</w:delText>
        </w:r>
        <w:r w:rsidR="00854D15" w:rsidDel="007D5039">
          <w:rPr>
            <w:rFonts w:hint="eastAsia"/>
          </w:rPr>
          <w:delText>包含多个执行流</w:delText>
        </w:r>
        <w:r w:rsidR="00854D15" w:rsidDel="007D5039">
          <w:rPr>
            <w:rFonts w:hint="eastAsia"/>
          </w:rPr>
          <w:delText>,</w:delText>
        </w:r>
        <w:r w:rsidR="00854D15" w:rsidDel="007D5039">
          <w:rPr>
            <w:rFonts w:hint="eastAsia"/>
          </w:rPr>
          <w:delText>这些执行流可以同时运行并且彼此可以交互</w:delText>
        </w:r>
        <w:r w:rsidR="00854D15" w:rsidDel="007D5039">
          <w:rPr>
            <w:rFonts w:hint="eastAsia"/>
          </w:rPr>
          <w:delText>.</w:delText>
        </w:r>
        <w:r w:rsidR="00CA1A38" w:rsidDel="007D5039">
          <w:rPr>
            <w:rFonts w:hint="eastAsia"/>
          </w:rPr>
          <w:delText>并</w:delText>
        </w:r>
        <w:r w:rsidR="00CA1A38" w:rsidRPr="00927470" w:rsidDel="007D5039">
          <w:rPr>
            <w:rFonts w:hint="eastAsia"/>
          </w:rPr>
          <w:delText>发系统在一些应用领域已经被广泛应用</w:delText>
        </w:r>
        <w:r w:rsidR="00306583" w:rsidRPr="00927470" w:rsidDel="007D5039">
          <w:rPr>
            <w:rFonts w:hint="eastAsia"/>
          </w:rPr>
          <w:delText>,</w:delText>
        </w:r>
        <w:r w:rsidR="00CA1A38" w:rsidRPr="00927470" w:rsidDel="007D5039">
          <w:rPr>
            <w:rFonts w:hint="eastAsia"/>
          </w:rPr>
          <w:delText>典型的有多核计算、</w:delText>
        </w:r>
        <w:r w:rsidR="00DD1977" w:rsidRPr="00927470" w:rsidDel="007D5039">
          <w:rPr>
            <w:rFonts w:hint="eastAsia"/>
          </w:rPr>
          <w:delText>为单个节点开发应用程序</w:delText>
        </w:r>
        <w:r w:rsidR="00DD1977" w:rsidRPr="00927470" w:rsidDel="007D5039">
          <w:rPr>
            <w:rFonts w:hint="eastAsia"/>
            <w:vertAlign w:val="superscript"/>
          </w:rPr>
          <w:delText>[1]</w:delText>
        </w:r>
        <w:r w:rsidR="00306583" w:rsidRPr="00927470" w:rsidDel="007D5039">
          <w:rPr>
            <w:rFonts w:hint="eastAsia"/>
          </w:rPr>
          <w:delText>等</w:delText>
        </w:r>
        <w:r w:rsidR="00306583" w:rsidRPr="00927470" w:rsidDel="007D5039">
          <w:rPr>
            <w:rFonts w:hint="eastAsia"/>
          </w:rPr>
          <w:delText>.</w:delText>
        </w:r>
        <w:r w:rsidR="00DD1977" w:rsidRPr="00927470" w:rsidDel="007D5039">
          <w:rPr>
            <w:rFonts w:hint="eastAsia"/>
          </w:rPr>
          <w:delText>并发程序中</w:delText>
        </w:r>
        <w:r w:rsidR="00306583" w:rsidRPr="00927470" w:rsidDel="007D5039">
          <w:rPr>
            <w:rFonts w:hint="eastAsia"/>
          </w:rPr>
          <w:delText>存在</w:delText>
        </w:r>
        <w:r w:rsidR="00772C6D" w:rsidDel="007D5039">
          <w:rPr>
            <w:rFonts w:hint="eastAsia"/>
          </w:rPr>
          <w:delText>的</w:delText>
        </w:r>
        <w:r w:rsidR="00306583" w:rsidRPr="00927470" w:rsidDel="007D5039">
          <w:rPr>
            <w:rFonts w:hint="eastAsia"/>
          </w:rPr>
          <w:delText>多个并发的执行流</w:delText>
        </w:r>
        <w:r w:rsidR="00DD1977" w:rsidRPr="00927470" w:rsidDel="007D5039">
          <w:rPr>
            <w:rFonts w:hint="eastAsia"/>
          </w:rPr>
          <w:delText>的</w:delText>
        </w:r>
      </w:del>
      <w:del w:id="24" w:author="User" w:date="2019-02-25T09:55:00Z">
        <w:r w:rsidR="00306583" w:rsidRPr="00927470" w:rsidDel="007D5039">
          <w:rPr>
            <w:rFonts w:hint="eastAsia"/>
          </w:rPr>
          <w:delText>执行次序往往是不确定的</w:delText>
        </w:r>
        <w:r w:rsidR="00306583" w:rsidRPr="00927470" w:rsidDel="007D5039">
          <w:rPr>
            <w:rFonts w:hint="eastAsia"/>
          </w:rPr>
          <w:delText>,</w:delText>
        </w:r>
        <w:r w:rsidR="00306583" w:rsidRPr="00927470" w:rsidDel="007D5039">
          <w:rPr>
            <w:rFonts w:hint="eastAsia"/>
          </w:rPr>
          <w:delText>执行流之间不确定的相互作用和影响容易引发程序中出现故障</w:delText>
        </w:r>
        <w:r w:rsidR="00690E0B" w:rsidDel="007D5039">
          <w:rPr>
            <w:rFonts w:hint="eastAsia"/>
          </w:rPr>
          <w:delText>,</w:delText>
        </w:r>
        <w:r w:rsidR="00690E0B" w:rsidDel="007D5039">
          <w:rPr>
            <w:rFonts w:hint="eastAsia"/>
          </w:rPr>
          <w:delText>例如</w:delText>
        </w:r>
        <w:r w:rsidR="00690E0B" w:rsidDel="007D5039">
          <w:rPr>
            <w:rFonts w:hint="eastAsia"/>
          </w:rPr>
          <w:delText>,</w:delText>
        </w:r>
        <w:r w:rsidR="00690E0B" w:rsidDel="007D5039">
          <w:rPr>
            <w:rFonts w:hint="eastAsia"/>
          </w:rPr>
          <w:delText>数据竞争、违反原子性及死锁等等</w:delText>
        </w:r>
        <w:r w:rsidR="006757F8" w:rsidDel="007D5039">
          <w:rPr>
            <w:rFonts w:hint="eastAsia"/>
            <w:vertAlign w:val="superscript"/>
          </w:rPr>
          <w:delText>[32]</w:delText>
        </w:r>
        <w:r w:rsidR="00690E0B" w:rsidDel="007D5039">
          <w:rPr>
            <w:rFonts w:hint="eastAsia"/>
          </w:rPr>
          <w:delText>.</w:delText>
        </w:r>
        <w:r w:rsidR="006659C7" w:rsidRPr="00927470" w:rsidDel="007D5039">
          <w:rPr>
            <w:rFonts w:hint="eastAsia"/>
          </w:rPr>
          <w:delText>软件测试</w:delText>
        </w:r>
        <w:r w:rsidR="006659C7" w:rsidRPr="00927470" w:rsidDel="007D5039">
          <w:rPr>
            <w:rFonts w:hint="eastAsia"/>
            <w:vertAlign w:val="superscript"/>
          </w:rPr>
          <w:delText>[2]</w:delText>
        </w:r>
        <w:r w:rsidR="006659C7" w:rsidRPr="00927470" w:rsidDel="007D5039">
          <w:rPr>
            <w:rFonts w:hint="eastAsia"/>
          </w:rPr>
          <w:delText>是一种广泛采用的软件质量保证手段</w:delText>
        </w:r>
        <w:r w:rsidR="006659C7" w:rsidDel="007D5039">
          <w:rPr>
            <w:rFonts w:hint="eastAsia"/>
          </w:rPr>
          <w:delText>,</w:delText>
        </w:r>
        <w:r w:rsidR="006659C7" w:rsidDel="007D5039">
          <w:rPr>
            <w:rFonts w:hint="eastAsia"/>
          </w:rPr>
          <w:delText>找到</w:delText>
        </w:r>
        <w:r w:rsidR="00306583" w:rsidRPr="00927470" w:rsidDel="007D5039">
          <w:rPr>
            <w:rFonts w:hint="eastAsia"/>
          </w:rPr>
          <w:delText>有效的检测并发程序中的故障</w:delText>
        </w:r>
        <w:r w:rsidR="006659C7" w:rsidDel="007D5039">
          <w:rPr>
            <w:rFonts w:hint="eastAsia"/>
          </w:rPr>
          <w:delText>的测试方法</w:delText>
        </w:r>
        <w:r w:rsidR="00306583" w:rsidRPr="00927470" w:rsidDel="007D5039">
          <w:rPr>
            <w:rFonts w:hint="eastAsia"/>
          </w:rPr>
          <w:delText>,</w:delText>
        </w:r>
        <w:r w:rsidR="00306583" w:rsidRPr="00927470" w:rsidDel="007D5039">
          <w:rPr>
            <w:rFonts w:hint="eastAsia"/>
          </w:rPr>
          <w:delText>提高并发程序的可靠性至关重要</w:delText>
        </w:r>
        <w:r w:rsidR="00306583" w:rsidRPr="00927470" w:rsidDel="007D5039">
          <w:rPr>
            <w:rFonts w:hint="eastAsia"/>
          </w:rPr>
          <w:delText>.</w:delText>
        </w:r>
      </w:del>
      <w:r w:rsidR="00927470">
        <w:rPr>
          <w:rFonts w:hint="eastAsia"/>
        </w:rPr>
        <w:t xml:space="preserve"> </w:t>
      </w:r>
    </w:p>
    <w:p w14:paraId="17F9D202" w14:textId="77777777" w:rsidR="00E54B47" w:rsidRDefault="00510B74" w:rsidP="002B1477">
      <w:pPr>
        <w:pStyle w:val="a0"/>
        <w:ind w:firstLine="372"/>
      </w:pPr>
      <w:r w:rsidRPr="00927470">
        <w:rPr>
          <w:rFonts w:hint="eastAsia"/>
        </w:rPr>
        <w:t>变异测试</w:t>
      </w:r>
      <w:r w:rsidR="00855936" w:rsidRPr="00927470">
        <w:rPr>
          <w:rFonts w:hint="eastAsia"/>
          <w:vertAlign w:val="superscript"/>
        </w:rPr>
        <w:t>[3]</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commentRangeStart w:id="25"/>
      <w:del w:id="26" w:author="User" w:date="2019-02-25T10:16:00Z">
        <w:r w:rsidR="004444B5" w:rsidDel="00195A40">
          <w:rPr>
            <w:rFonts w:hint="eastAsia"/>
          </w:rPr>
          <w:delText>该</w:delText>
        </w:r>
      </w:del>
      <w:commentRangeEnd w:id="25"/>
      <w:r w:rsidR="00195A40">
        <w:rPr>
          <w:rStyle w:val="afa"/>
          <w:rFonts w:ascii="Tahoma" w:eastAsia="微软雅黑" w:hAnsi="Tahoma" w:cstheme="minorBidi"/>
          <w:kern w:val="0"/>
        </w:rPr>
        <w:commentReference w:id="25"/>
      </w:r>
      <w:del w:id="27" w:author="User" w:date="2019-02-25T10:16:00Z">
        <w:r w:rsidR="004444B5" w:rsidDel="00195A40">
          <w:rPr>
            <w:rFonts w:hint="eastAsia"/>
          </w:rPr>
          <w:delText>技术</w:delText>
        </w:r>
      </w:del>
      <w:r w:rsidR="004444B5">
        <w:rPr>
          <w:rFonts w:hint="eastAsia"/>
        </w:rPr>
        <w:t>可以用来评估测试用例集的充分性</w:t>
      </w:r>
      <w:ins w:id="28" w:author="User" w:date="2019-02-25T10:17:00Z">
        <w:r w:rsidR="00195A40">
          <w:rPr>
            <w:rFonts w:hint="eastAsia"/>
          </w:rPr>
          <w:t>与测试技术的有效性</w:t>
        </w:r>
      </w:ins>
      <w:r w:rsidR="004444B5">
        <w:rPr>
          <w:rFonts w:hint="eastAsia"/>
        </w:rPr>
        <w:t>.</w:t>
      </w:r>
      <w:commentRangeStart w:id="29"/>
      <w:r w:rsidR="004444B5">
        <w:rPr>
          <w:rFonts w:hint="eastAsia"/>
        </w:rPr>
        <w:t>从一定角度对测试充分性进行了度量</w:t>
      </w:r>
      <w:r w:rsidR="004444B5">
        <w:rPr>
          <w:rFonts w:hint="eastAsia"/>
        </w:rPr>
        <w:t>.</w:t>
      </w:r>
      <w:commentRangeEnd w:id="29"/>
      <w:r w:rsidR="00195A40">
        <w:rPr>
          <w:rStyle w:val="afa"/>
          <w:rFonts w:ascii="Tahoma" w:eastAsia="微软雅黑" w:hAnsi="Tahoma" w:cstheme="minorBidi"/>
          <w:kern w:val="0"/>
        </w:rPr>
        <w:commentReference w:id="29"/>
      </w:r>
      <w:r w:rsidR="004444B5">
        <w:rPr>
          <w:rFonts w:hint="eastAsia"/>
        </w:rPr>
        <w:t>测试人员首先</w:t>
      </w:r>
      <w:commentRangeStart w:id="30"/>
      <w:r w:rsidR="004444B5">
        <w:rPr>
          <w:rFonts w:hint="eastAsia"/>
        </w:rPr>
        <w:t>分析待测程序设计</w:t>
      </w:r>
      <w:commentRangeEnd w:id="30"/>
      <w:r w:rsidR="00195A40">
        <w:rPr>
          <w:rStyle w:val="afa"/>
          <w:rFonts w:ascii="Tahoma" w:eastAsia="微软雅黑" w:hAnsi="Tahoma" w:cstheme="minorBidi"/>
          <w:kern w:val="0"/>
        </w:rPr>
        <w:commentReference w:id="30"/>
      </w:r>
      <w:r w:rsidR="004444B5">
        <w:rPr>
          <w:rFonts w:hint="eastAsia"/>
        </w:rPr>
        <w:t>出一系列变异算子</w:t>
      </w:r>
      <w:r w:rsidR="004937FD">
        <w:rPr>
          <w:rFonts w:hint="eastAsia"/>
          <w:vertAlign w:val="superscript"/>
        </w:rPr>
        <w:t>[14]</w:t>
      </w:r>
      <w:r w:rsidR="004444B5">
        <w:rPr>
          <w:rFonts w:hint="eastAsia"/>
        </w:rPr>
        <w:t>,</w:t>
      </w:r>
      <w:r w:rsidR="004444B5">
        <w:rPr>
          <w:rFonts w:hint="eastAsia"/>
        </w:rPr>
        <w:t>然后对待测程序</w:t>
      </w:r>
      <w:commentRangeStart w:id="31"/>
      <w:r w:rsidR="004444B5">
        <w:rPr>
          <w:rFonts w:hint="eastAsia"/>
        </w:rPr>
        <w:t>应用变异算子产生大量</w:t>
      </w:r>
      <w:commentRangeEnd w:id="31"/>
      <w:r w:rsidR="00195A40">
        <w:rPr>
          <w:rStyle w:val="afa"/>
          <w:rFonts w:ascii="Tahoma" w:eastAsia="微软雅黑" w:hAnsi="Tahoma" w:cstheme="minorBidi"/>
          <w:kern w:val="0"/>
        </w:rPr>
        <w:commentReference w:id="31"/>
      </w:r>
      <w:r w:rsidR="004444B5">
        <w:rPr>
          <w:rFonts w:hint="eastAsia"/>
        </w:rPr>
        <w:t>的变异体</w:t>
      </w:r>
      <w:r w:rsidR="004937FD">
        <w:rPr>
          <w:rFonts w:hint="eastAsia"/>
          <w:vertAlign w:val="superscript"/>
        </w:rPr>
        <w:t>[14]</w:t>
      </w:r>
      <w:r w:rsidR="004444B5">
        <w:rPr>
          <w:rFonts w:hint="eastAsia"/>
        </w:rPr>
        <w:t>,</w:t>
      </w:r>
      <w:r w:rsidR="004444B5">
        <w:rPr>
          <w:rFonts w:hint="eastAsia"/>
        </w:rPr>
        <w:t>在识别出等价变异体</w:t>
      </w:r>
      <w:r w:rsidR="004937FD">
        <w:rPr>
          <w:rFonts w:hint="eastAsia"/>
          <w:vertAlign w:val="superscript"/>
        </w:rPr>
        <w:t>[14]</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则需要设计新的测试用例以</w:t>
      </w:r>
      <w:r w:rsidR="004937FD">
        <w:rPr>
          <w:rFonts w:hint="eastAsia"/>
        </w:rPr>
        <w:t>提高测试充分性</w:t>
      </w:r>
      <w:r w:rsidR="004937FD">
        <w:rPr>
          <w:rFonts w:hint="eastAsia"/>
        </w:rPr>
        <w:t>.</w:t>
      </w:r>
    </w:p>
    <w:p w14:paraId="65FA66F9" w14:textId="77777777" w:rsidR="00306583" w:rsidRPr="00927470" w:rsidRDefault="004937FD" w:rsidP="004937FD">
      <w:pPr>
        <w:pStyle w:val="a0"/>
        <w:ind w:firstLine="372"/>
      </w:pPr>
      <w:r w:rsidRPr="00927470">
        <w:rPr>
          <w:rFonts w:hint="eastAsia"/>
        </w:rPr>
        <w:t>Carver</w:t>
      </w:r>
      <w:r>
        <w:rPr>
          <w:rFonts w:hint="eastAsia"/>
        </w:rPr>
        <w:t>将变异测试理论和技术应用到</w:t>
      </w:r>
      <w:ins w:id="32" w:author="User" w:date="2019-02-25T10:27:00Z">
        <w:r w:rsidR="009158A2">
          <w:rPr>
            <w:rFonts w:hint="eastAsia"/>
          </w:rPr>
          <w:t>并发程序中</w:t>
        </w:r>
      </w:ins>
      <w:del w:id="33" w:author="User" w:date="2019-02-25T10:27:00Z">
        <w:r w:rsidDel="009158A2">
          <w:rPr>
            <w:rFonts w:hint="eastAsia"/>
          </w:rPr>
          <w:delText>针对并发程序的软件</w:delText>
        </w:r>
        <w:r w:rsidRPr="00927470" w:rsidDel="009158A2">
          <w:rPr>
            <w:rFonts w:hint="eastAsia"/>
          </w:rPr>
          <w:delText>测试</w:delText>
        </w:r>
      </w:del>
      <w:r w:rsidRPr="00927470">
        <w:rPr>
          <w:rFonts w:hint="eastAsia"/>
        </w:rPr>
        <w:t>,</w:t>
      </w:r>
      <w:r w:rsidRPr="00927470">
        <w:rPr>
          <w:rFonts w:hint="eastAsia"/>
        </w:rPr>
        <w:t>提出了并发变异测试</w:t>
      </w:r>
      <w:r w:rsidRPr="00927470">
        <w:rPr>
          <w:rFonts w:hint="eastAsia"/>
          <w:vertAlign w:val="superscript"/>
        </w:rPr>
        <w:t>[4]</w:t>
      </w:r>
      <w:r w:rsidR="0019787A">
        <w:rPr>
          <w:rFonts w:hint="eastAsia"/>
        </w:rPr>
        <w:t>,</w:t>
      </w:r>
      <w:r w:rsidRPr="00927470">
        <w:rPr>
          <w:rFonts w:hint="eastAsia"/>
        </w:rPr>
        <w:t>通过应用并发变异算子改变待测程序的语法结构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目前并发变异测试</w:t>
      </w:r>
      <w:ins w:id="34" w:author="User" w:date="2019-02-25T10:29:00Z">
        <w:r w:rsidR="009158A2">
          <w:rPr>
            <w:rFonts w:hint="eastAsia"/>
          </w:rPr>
          <w:t>的</w:t>
        </w:r>
      </w:ins>
      <w:r w:rsidRPr="00927470">
        <w:rPr>
          <w:rFonts w:hint="eastAsia"/>
        </w:rPr>
        <w:t>相关研究正处于起步阶段</w:t>
      </w:r>
      <w:r w:rsidRPr="00927470">
        <w:rPr>
          <w:rFonts w:hint="eastAsia"/>
        </w:rPr>
        <w:t>,</w:t>
      </w:r>
      <w:del w:id="35" w:author="User" w:date="2019-02-25T10:30:00Z">
        <w:r w:rsidRPr="00927470" w:rsidDel="009158A2">
          <w:rPr>
            <w:rFonts w:hint="eastAsia"/>
          </w:rPr>
          <w:delText>主要研究内容集中于并发变异算子方面</w:delText>
        </w:r>
      </w:del>
      <w:ins w:id="36" w:author="User" w:date="2019-02-25T10:31:00Z">
        <w:r w:rsidR="009158A2">
          <w:rPr>
            <w:rFonts w:hint="eastAsia"/>
          </w:rPr>
          <w:t>研究者将注意力主要集中在生成新的并发变异算子</w:t>
        </w:r>
      </w:ins>
      <w:del w:id="37" w:author="User" w:date="2019-02-25T10:30:00Z">
        <w:r w:rsidRPr="00927470" w:rsidDel="009158A2">
          <w:rPr>
            <w:rFonts w:hint="eastAsia"/>
            <w:vertAlign w:val="superscript"/>
          </w:rPr>
          <w:delText>[5]</w:delText>
        </w:r>
      </w:del>
      <w:r w:rsidRPr="00927470">
        <w:rPr>
          <w:rFonts w:hint="eastAsia"/>
        </w:rPr>
        <w:t>.</w:t>
      </w:r>
      <w:r w:rsidRPr="00927470">
        <w:rPr>
          <w:rFonts w:hint="eastAsia"/>
        </w:rPr>
        <w:t>并发变异算子作为并发变异测试的基础</w:t>
      </w:r>
      <w:r w:rsidRPr="00927470">
        <w:rPr>
          <w:rFonts w:hint="eastAsia"/>
        </w:rPr>
        <w:t>,</w:t>
      </w:r>
      <w:del w:id="38" w:author="User" w:date="2019-02-25T10:31:00Z">
        <w:r w:rsidRPr="00927470" w:rsidDel="009158A2">
          <w:rPr>
            <w:rFonts w:hint="eastAsia"/>
          </w:rPr>
          <w:delText>它</w:delText>
        </w:r>
      </w:del>
      <w:r w:rsidRPr="00927470">
        <w:rPr>
          <w:rFonts w:hint="eastAsia"/>
        </w:rPr>
        <w:t>定义了对待测并发程序进行语法修改的规则</w:t>
      </w:r>
      <w:r w:rsidRPr="00927470">
        <w:rPr>
          <w:rFonts w:hint="eastAsia"/>
        </w:rPr>
        <w:t>,</w:t>
      </w:r>
      <w:r w:rsidRPr="00927470">
        <w:rPr>
          <w:rFonts w:hint="eastAsia"/>
        </w:rPr>
        <w:t>在并发变异测试中有</w:t>
      </w:r>
      <w:del w:id="39" w:author="User" w:date="2019-02-25T10:32:00Z">
        <w:r w:rsidRPr="00927470" w:rsidDel="009158A2">
          <w:rPr>
            <w:rFonts w:hint="eastAsia"/>
          </w:rPr>
          <w:delText>着</w:delText>
        </w:r>
      </w:del>
      <w:r w:rsidRPr="00927470">
        <w:rPr>
          <w:rFonts w:hint="eastAsia"/>
        </w:rPr>
        <w:t>极其重要</w:t>
      </w:r>
      <w:commentRangeStart w:id="40"/>
      <w:r w:rsidRPr="00927470">
        <w:rPr>
          <w:rFonts w:hint="eastAsia"/>
        </w:rPr>
        <w:t>的作用</w:t>
      </w:r>
      <w:r w:rsidRPr="00927470">
        <w:rPr>
          <w:rFonts w:hint="eastAsia"/>
        </w:rPr>
        <w:t>.</w:t>
      </w:r>
      <w:r>
        <w:rPr>
          <w:rFonts w:hint="eastAsia"/>
        </w:rPr>
        <w:t>另外</w:t>
      </w:r>
      <w:r>
        <w:rPr>
          <w:rFonts w:hint="eastAsia"/>
        </w:rPr>
        <w:t>,</w:t>
      </w:r>
      <w:r>
        <w:rPr>
          <w:rFonts w:hint="eastAsia"/>
        </w:rPr>
        <w:t>目前已有的</w:t>
      </w:r>
      <w:r w:rsidRPr="00927470">
        <w:rPr>
          <w:rFonts w:hint="eastAsia"/>
        </w:rPr>
        <w:t>开源的</w:t>
      </w:r>
      <w:commentRangeEnd w:id="40"/>
      <w:r w:rsidR="00112A7D">
        <w:rPr>
          <w:rStyle w:val="afa"/>
          <w:rFonts w:ascii="Tahoma" w:eastAsia="微软雅黑" w:hAnsi="Tahoma" w:cstheme="minorBidi"/>
          <w:kern w:val="0"/>
        </w:rPr>
        <w:commentReference w:id="40"/>
      </w:r>
      <w:r w:rsidRPr="00927470">
        <w:rPr>
          <w:rFonts w:hint="eastAsia"/>
        </w:rPr>
        <w:t>面向</w:t>
      </w:r>
      <w:r w:rsidRPr="00927470">
        <w:rPr>
          <w:rFonts w:hint="eastAsia"/>
        </w:rPr>
        <w:t>Java</w:t>
      </w:r>
      <w:r w:rsidR="0052216C">
        <w:rPr>
          <w:rFonts w:hint="eastAsia"/>
        </w:rPr>
        <w:t>语言的变异测试工具</w:t>
      </w:r>
      <w:r w:rsidR="0052216C">
        <w:rPr>
          <w:rFonts w:hint="eastAsia"/>
        </w:rPr>
        <w:t>(</w:t>
      </w:r>
      <w:r w:rsidRPr="00927470">
        <w:rPr>
          <w:rFonts w:hint="eastAsia"/>
        </w:rPr>
        <w:t>例如</w:t>
      </w:r>
      <w:r w:rsidRPr="00927470">
        <w:rPr>
          <w:rFonts w:hint="eastAsia"/>
        </w:rPr>
        <w:t>MuJava</w:t>
      </w:r>
      <w:r w:rsidRPr="00927470">
        <w:rPr>
          <w:rFonts w:hint="eastAsia"/>
          <w:vertAlign w:val="superscript"/>
        </w:rPr>
        <w:t>[10]</w:t>
      </w:r>
      <w:r w:rsidRPr="00927470">
        <w:rPr>
          <w:rFonts w:hint="eastAsia"/>
        </w:rPr>
        <w:t>,MuClipse</w:t>
      </w:r>
      <w:r w:rsidRPr="00927470">
        <w:rPr>
          <w:rFonts w:hint="eastAsia"/>
          <w:vertAlign w:val="superscript"/>
        </w:rPr>
        <w:t>[11]</w:t>
      </w:r>
      <w:r w:rsidRPr="00927470">
        <w:rPr>
          <w:rFonts w:hint="eastAsia"/>
        </w:rPr>
        <w:t>和</w:t>
      </w:r>
      <w:r w:rsidRPr="00927470">
        <w:rPr>
          <w:rFonts w:hint="eastAsia"/>
        </w:rPr>
        <w:t>Javalance</w:t>
      </w:r>
      <w:r w:rsidRPr="00927470">
        <w:rPr>
          <w:rFonts w:hint="eastAsia"/>
          <w:vertAlign w:val="superscript"/>
        </w:rPr>
        <w:t>[12]</w:t>
      </w:r>
      <w:r w:rsidR="0052216C">
        <w:rPr>
          <w:rFonts w:hint="eastAsia"/>
        </w:rPr>
        <w:t>等</w:t>
      </w:r>
      <w:r w:rsidR="0052216C">
        <w:rPr>
          <w:rFonts w:hint="eastAsia"/>
        </w:rPr>
        <w:t>)</w:t>
      </w:r>
      <w:r w:rsidRPr="00927470">
        <w:rPr>
          <w:rFonts w:hint="eastAsia"/>
        </w:rPr>
        <w:t>不支持生成并发变异体</w:t>
      </w:r>
      <w:r w:rsidRPr="00927470">
        <w:rPr>
          <w:rFonts w:hint="eastAsia"/>
        </w:rPr>
        <w:t>.</w:t>
      </w:r>
      <w:r w:rsidR="00B86419">
        <w:rPr>
          <w:rFonts w:hint="eastAsia"/>
        </w:rPr>
        <w:t>已有的面向并发程序的变异体生成工具并不能实现</w:t>
      </w:r>
      <w:commentRangeStart w:id="41"/>
      <w:r w:rsidR="00B86419">
        <w:rPr>
          <w:rFonts w:hint="eastAsia"/>
        </w:rPr>
        <w:t>所有的并发变异算子</w:t>
      </w:r>
      <w:commentRangeEnd w:id="41"/>
      <w:r w:rsidR="00112A7D">
        <w:rPr>
          <w:rStyle w:val="afa"/>
          <w:rFonts w:ascii="Tahoma" w:eastAsia="微软雅黑" w:hAnsi="Tahoma" w:cstheme="minorBidi"/>
          <w:kern w:val="0"/>
        </w:rPr>
        <w:commentReference w:id="41"/>
      </w:r>
      <w:r w:rsidR="00974893">
        <w:rPr>
          <w:rFonts w:hint="eastAsia"/>
        </w:rPr>
        <w:t>或者不支持</w:t>
      </w:r>
      <w:commentRangeStart w:id="42"/>
      <w:r w:rsidR="00974893">
        <w:rPr>
          <w:rFonts w:hint="eastAsia"/>
        </w:rPr>
        <w:t>开源使用</w:t>
      </w:r>
      <w:r w:rsidR="00974893">
        <w:rPr>
          <w:rFonts w:hint="eastAsia"/>
        </w:rPr>
        <w:t>.</w:t>
      </w:r>
      <w:r w:rsidRPr="00927470">
        <w:rPr>
          <w:rFonts w:hint="eastAsia"/>
        </w:rPr>
        <w:t>设计并实现</w:t>
      </w:r>
      <w:commentRangeEnd w:id="42"/>
      <w:r w:rsidR="00112A7D">
        <w:rPr>
          <w:rStyle w:val="afa"/>
          <w:rFonts w:ascii="Tahoma" w:eastAsia="微软雅黑" w:hAnsi="Tahoma" w:cstheme="minorBidi"/>
          <w:kern w:val="0"/>
        </w:rPr>
        <w:commentReference w:id="42"/>
      </w:r>
      <w:r w:rsidRPr="00927470">
        <w:rPr>
          <w:rFonts w:hint="eastAsia"/>
        </w:rPr>
        <w:t>一个能够</w:t>
      </w:r>
      <w:r w:rsidR="003C118D">
        <w:rPr>
          <w:rFonts w:hint="eastAsia"/>
        </w:rPr>
        <w:t>实现所有并发变异算子的</w:t>
      </w:r>
      <w:r w:rsidRPr="00927470">
        <w:rPr>
          <w:rFonts w:hint="eastAsia"/>
        </w:rPr>
        <w:t>自动生成并发变异体的工具成为一个亟待解决的问题</w:t>
      </w:r>
      <w:r w:rsidRPr="00927470">
        <w:rPr>
          <w:rFonts w:hint="eastAsia"/>
        </w:rPr>
        <w:t>.</w:t>
      </w:r>
    </w:p>
    <w:p w14:paraId="524D4CE7" w14:textId="77777777" w:rsidR="001F7146" w:rsidRPr="00927470" w:rsidRDefault="008F4F4F" w:rsidP="002B1477">
      <w:pPr>
        <w:pStyle w:val="a0"/>
        <w:ind w:firstLine="372"/>
      </w:pPr>
      <w:r w:rsidRPr="00927470">
        <w:rPr>
          <w:rFonts w:hint="eastAsia"/>
        </w:rPr>
        <w:t>本文根据</w:t>
      </w:r>
      <w:commentRangeStart w:id="43"/>
      <w:r w:rsidR="00690E0B">
        <w:rPr>
          <w:rFonts w:hint="eastAsia"/>
        </w:rPr>
        <w:t>已有的</w:t>
      </w:r>
      <w:r w:rsidRPr="00927470">
        <w:rPr>
          <w:rFonts w:hint="eastAsia"/>
        </w:rPr>
        <w:t>Java</w:t>
      </w:r>
      <w:r w:rsidRPr="00927470">
        <w:rPr>
          <w:rFonts w:hint="eastAsia"/>
        </w:rPr>
        <w:t>并发变异算子</w:t>
      </w:r>
      <w:commentRangeEnd w:id="43"/>
      <w:r w:rsidR="00112A7D">
        <w:rPr>
          <w:rStyle w:val="afa"/>
          <w:rFonts w:ascii="Tahoma" w:eastAsia="微软雅黑" w:hAnsi="Tahoma" w:cstheme="minorBidi"/>
          <w:kern w:val="0"/>
        </w:rPr>
        <w:commentReference w:id="43"/>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14:paraId="7A8C09B7" w14:textId="77777777" w:rsidR="007F5D38" w:rsidRDefault="007F5D38" w:rsidP="007F5D38">
      <w:pPr>
        <w:pStyle w:val="a0"/>
        <w:numPr>
          <w:ilvl w:val="0"/>
          <w:numId w:val="6"/>
        </w:numPr>
        <w:ind w:firstLineChars="0"/>
      </w:pPr>
      <w:r>
        <w:rPr>
          <w:rFonts w:hint="eastAsia"/>
        </w:rPr>
        <w:lastRenderedPageBreak/>
        <w:t>基于</w:t>
      </w: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E03E0A" w:rsidRPr="001D2CF1">
        <w:rPr>
          <w:vertAlign w:val="superscript"/>
        </w:rPr>
        <w:t>[</w:t>
      </w:r>
      <w:r w:rsidR="00E03E0A">
        <w:rPr>
          <w:rFonts w:hint="eastAsia"/>
          <w:vertAlign w:val="superscript"/>
        </w:rPr>
        <w:t>8</w:t>
      </w:r>
      <w:r w:rsidR="00E03E0A" w:rsidRPr="001D2CF1">
        <w:rPr>
          <w:vertAlign w:val="superscript"/>
        </w:rPr>
        <w:t>]</w:t>
      </w:r>
      <w:r>
        <w:rPr>
          <w:rFonts w:hint="eastAsia"/>
        </w:rPr>
        <w:t>实现了一个自动生成并发变异体的工具</w:t>
      </w:r>
      <w:r>
        <w:rPr>
          <w:rFonts w:hint="eastAsia"/>
        </w:rPr>
        <w:t>CMuJava.</w:t>
      </w:r>
    </w:p>
    <w:p w14:paraId="695D9C7A" w14:textId="77777777"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14:paraId="4748DCD8" w14:textId="77777777" w:rsidR="007F5D38" w:rsidRDefault="007F5D38" w:rsidP="007F5D38">
      <w:pPr>
        <w:pStyle w:val="a0"/>
        <w:numPr>
          <w:ilvl w:val="0"/>
          <w:numId w:val="6"/>
        </w:numPr>
        <w:ind w:firstLineChars="0"/>
      </w:pPr>
      <w:r>
        <w:rPr>
          <w:rFonts w:hint="eastAsia"/>
        </w:rPr>
        <w:t>以经验研究的方式验证了</w:t>
      </w:r>
      <w:ins w:id="44" w:author="User" w:date="2019-02-25T10:43:00Z">
        <w:r w:rsidR="00112A7D">
          <w:rPr>
            <w:rFonts w:hint="eastAsia"/>
          </w:rPr>
          <w:t>CMuJava</w:t>
        </w:r>
        <w:r w:rsidR="00112A7D">
          <w:rPr>
            <w:rFonts w:hint="eastAsia"/>
          </w:rPr>
          <w:t>生成并发变异体</w:t>
        </w:r>
      </w:ins>
      <w:del w:id="45" w:author="User" w:date="2019-02-25T10:43:00Z">
        <w:r w:rsidDel="00112A7D">
          <w:rPr>
            <w:rFonts w:hint="eastAsia"/>
          </w:rPr>
          <w:delText>工具</w:delText>
        </w:r>
      </w:del>
      <w:r>
        <w:rPr>
          <w:rFonts w:hint="eastAsia"/>
        </w:rPr>
        <w:t>的正确性、完备性和效率</w:t>
      </w:r>
      <w:r>
        <w:rPr>
          <w:rFonts w:hint="eastAsia"/>
        </w:rPr>
        <w:t>.</w:t>
      </w:r>
    </w:p>
    <w:p w14:paraId="514D3338" w14:textId="77777777" w:rsidR="00A75FD4" w:rsidRPr="00306583" w:rsidRDefault="00A75FD4" w:rsidP="004B7E2C">
      <w:pPr>
        <w:pStyle w:val="a0"/>
        <w:ind w:firstLine="372"/>
      </w:pPr>
      <w:r>
        <w:rPr>
          <w:rFonts w:hint="eastAsia"/>
        </w:rPr>
        <w:t>本文第一部分</w:t>
      </w:r>
      <w:ins w:id="46" w:author="User" w:date="2019-02-25T10:49:00Z">
        <w:r w:rsidR="00626B58">
          <w:rPr>
            <w:rFonts w:hint="eastAsia"/>
          </w:rPr>
          <w:t>介绍了</w:t>
        </w:r>
      </w:ins>
      <w:del w:id="47" w:author="User" w:date="2019-02-25T10:49:00Z">
        <w:r w:rsidDel="00626B58">
          <w:rPr>
            <w:rFonts w:hint="eastAsia"/>
          </w:rPr>
          <w:delText>对</w:delText>
        </w:r>
      </w:del>
      <w:ins w:id="48" w:author="User" w:date="2019-02-25T10:49:00Z">
        <w:r w:rsidR="00626B58">
          <w:rPr>
            <w:rFonts w:hint="eastAsia"/>
          </w:rPr>
          <w:t>本文</w:t>
        </w:r>
      </w:ins>
      <w:r>
        <w:rPr>
          <w:rFonts w:hint="eastAsia"/>
        </w:rPr>
        <w:t>研究工作的相关背景</w:t>
      </w:r>
      <w:del w:id="49" w:author="User" w:date="2019-02-25T10:49:00Z">
        <w:r w:rsidDel="00626B58">
          <w:rPr>
            <w:rFonts w:hint="eastAsia"/>
          </w:rPr>
          <w:delText>进行介绍</w:delText>
        </w:r>
      </w:del>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ins w:id="50" w:author="User" w:date="2019-02-25T10:49:00Z">
        <w:r w:rsidR="00626B58">
          <w:rPr>
            <w:rFonts w:hint="eastAsia"/>
          </w:rPr>
          <w:t>生成并发变异体</w:t>
        </w:r>
      </w:ins>
      <w:r w:rsidR="002F56BE">
        <w:rPr>
          <w:rFonts w:hint="eastAsia"/>
        </w:rPr>
        <w:t>的正确性、完备性和效率</w:t>
      </w:r>
      <w:r w:rsidR="002F56BE">
        <w:rPr>
          <w:rFonts w:hint="eastAsia"/>
        </w:rPr>
        <w:t>,</w:t>
      </w:r>
      <w:del w:id="51" w:author="User" w:date="2019-02-25T10:49:00Z">
        <w:r w:rsidR="002F56BE" w:rsidDel="00626B58">
          <w:rPr>
            <w:rFonts w:hint="eastAsia"/>
          </w:rPr>
          <w:delText>第四部分列出</w:delText>
        </w:r>
      </w:del>
      <w:r w:rsidR="002F56BE">
        <w:rPr>
          <w:rFonts w:hint="eastAsia"/>
        </w:rPr>
        <w:t>实验结果</w:t>
      </w:r>
      <w:ins w:id="52" w:author="User" w:date="2019-02-25T10:50:00Z">
        <w:r w:rsidR="00626B58">
          <w:rPr>
            <w:rFonts w:hint="eastAsia"/>
          </w:rPr>
          <w:t>与</w:t>
        </w:r>
      </w:ins>
      <w:del w:id="53" w:author="User" w:date="2019-02-25T10:50:00Z">
        <w:r w:rsidR="002F56BE" w:rsidDel="00626B58">
          <w:rPr>
            <w:rFonts w:hint="eastAsia"/>
          </w:rPr>
          <w:delText>并</w:delText>
        </w:r>
      </w:del>
      <w:r w:rsidR="002F56BE">
        <w:rPr>
          <w:rFonts w:hint="eastAsia"/>
        </w:rPr>
        <w:t>讨论</w:t>
      </w:r>
      <w:ins w:id="54" w:author="User" w:date="2019-02-25T10:50:00Z">
        <w:r w:rsidR="00626B58">
          <w:rPr>
            <w:rFonts w:hint="eastAsia"/>
          </w:rPr>
          <w:t>展示在第四部分</w:t>
        </w:r>
      </w:ins>
      <w:r w:rsidR="002F56BE">
        <w:rPr>
          <w:rFonts w:hint="eastAsia"/>
        </w:rPr>
        <w:t>,</w:t>
      </w:r>
      <w:r w:rsidR="002F56BE">
        <w:rPr>
          <w:rFonts w:hint="eastAsia"/>
        </w:rPr>
        <w:t>第五部分介绍相关研究工作</w:t>
      </w:r>
      <w:r w:rsidR="002F56BE">
        <w:rPr>
          <w:rFonts w:hint="eastAsia"/>
        </w:rPr>
        <w:t>,</w:t>
      </w:r>
      <w:r w:rsidR="002F56BE">
        <w:rPr>
          <w:rFonts w:hint="eastAsia"/>
        </w:rPr>
        <w:t>第六部分</w:t>
      </w:r>
      <w:commentRangeStart w:id="55"/>
      <w:r w:rsidR="002F56BE">
        <w:rPr>
          <w:rFonts w:hint="eastAsia"/>
        </w:rPr>
        <w:t>总结与展望</w:t>
      </w:r>
      <w:commentRangeEnd w:id="55"/>
      <w:r w:rsidR="00626B58">
        <w:rPr>
          <w:rStyle w:val="afa"/>
          <w:rFonts w:ascii="Tahoma" w:eastAsia="微软雅黑" w:hAnsi="Tahoma" w:cstheme="minorBidi"/>
          <w:kern w:val="0"/>
        </w:rPr>
        <w:commentReference w:id="55"/>
      </w:r>
      <w:r w:rsidR="002F56BE">
        <w:rPr>
          <w:rFonts w:hint="eastAsia"/>
        </w:rPr>
        <w:t>.</w:t>
      </w:r>
    </w:p>
    <w:p w14:paraId="19B2C2A3" w14:textId="77777777" w:rsidR="0086418A" w:rsidRDefault="00006884" w:rsidP="0086418A">
      <w:pPr>
        <w:pStyle w:val="1"/>
      </w:pPr>
      <w:r>
        <w:rPr>
          <w:rFonts w:hint="eastAsia"/>
        </w:rPr>
        <w:t>研究</w:t>
      </w:r>
      <w:r w:rsidR="00F07ADD">
        <w:rPr>
          <w:rFonts w:hint="eastAsia"/>
        </w:rPr>
        <w:t>背景</w:t>
      </w:r>
    </w:p>
    <w:p w14:paraId="79E1B224" w14:textId="77777777" w:rsidR="0086418A" w:rsidRDefault="00FC3DCE" w:rsidP="0086418A">
      <w:pPr>
        <w:pStyle w:val="a0"/>
        <w:ind w:firstLine="372"/>
      </w:pPr>
      <w:r>
        <w:rPr>
          <w:rFonts w:hint="eastAsia"/>
        </w:rPr>
        <w:t>本节</w:t>
      </w:r>
      <w:commentRangeStart w:id="56"/>
      <w:r>
        <w:rPr>
          <w:rFonts w:hint="eastAsia"/>
        </w:rPr>
        <w:t>简单介绍</w:t>
      </w:r>
      <w:del w:id="57" w:author="User" w:date="2019-02-25T10:50:00Z">
        <w:r w:rsidDel="00626B58">
          <w:rPr>
            <w:rFonts w:hint="eastAsia"/>
          </w:rPr>
          <w:delText>软</w:delText>
        </w:r>
      </w:del>
      <w:commentRangeEnd w:id="56"/>
      <w:r w:rsidR="00626B58">
        <w:rPr>
          <w:rStyle w:val="afa"/>
          <w:rFonts w:ascii="Tahoma" w:eastAsia="微软雅黑" w:hAnsi="Tahoma" w:cstheme="minorBidi"/>
          <w:kern w:val="0"/>
        </w:rPr>
        <w:commentReference w:id="56"/>
      </w:r>
      <w:del w:id="58" w:author="User" w:date="2019-02-25T10:50:00Z">
        <w:r w:rsidDel="00626B58">
          <w:rPr>
            <w:rFonts w:hint="eastAsia"/>
          </w:rPr>
          <w:delText>件测试、</w:delText>
        </w:r>
      </w:del>
      <w:r>
        <w:rPr>
          <w:rFonts w:hint="eastAsia"/>
        </w:rPr>
        <w:t>变异测试和并发变异测试方面的背景知识</w:t>
      </w:r>
      <w:r>
        <w:rPr>
          <w:rFonts w:hint="eastAsia"/>
        </w:rPr>
        <w:t>.</w:t>
      </w:r>
    </w:p>
    <w:p w14:paraId="627C017E" w14:textId="77777777" w:rsidR="007C5023" w:rsidRDefault="007C5023" w:rsidP="007C5023">
      <w:pPr>
        <w:pStyle w:val="2"/>
        <w:spacing w:before="71" w:after="71"/>
      </w:pPr>
      <w:r>
        <w:rPr>
          <w:rFonts w:hint="eastAsia"/>
        </w:rPr>
        <w:t>变异测试</w:t>
      </w:r>
    </w:p>
    <w:p w14:paraId="4A5226B3" w14:textId="77777777" w:rsidR="007C5023" w:rsidRDefault="007C5023" w:rsidP="007C5023">
      <w:pPr>
        <w:pStyle w:val="a0"/>
        <w:ind w:firstLineChars="0" w:firstLine="0"/>
      </w:pPr>
      <w:r>
        <w:rPr>
          <w:rFonts w:hint="eastAsia"/>
        </w:rPr>
        <w:t xml:space="preserve">       </w:t>
      </w:r>
      <w:r w:rsidR="00E03E0A">
        <w:rPr>
          <w:rFonts w:hint="eastAsia"/>
        </w:rPr>
        <w:t>变异测试</w:t>
      </w:r>
      <w:r w:rsidR="00BF3ABB">
        <w:rPr>
          <w:rFonts w:hint="eastAsia"/>
          <w:vertAlign w:val="superscript"/>
        </w:rPr>
        <w:t>[3]</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生成与待测程序有语法差异的变异体来模拟待测程序可能存在的故障</w:t>
      </w:r>
      <w:r>
        <w:rPr>
          <w:rFonts w:hint="eastAsia"/>
        </w:rPr>
        <w:t>.</w:t>
      </w:r>
    </w:p>
    <w:p w14:paraId="4CA37865" w14:textId="77777777"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14:paraId="364E8C97" w14:textId="77777777" w:rsidR="00DC042D" w:rsidRDefault="007C5023" w:rsidP="00DC042D">
      <w:pPr>
        <w:pStyle w:val="a0"/>
        <w:numPr>
          <w:ilvl w:val="0"/>
          <w:numId w:val="10"/>
        </w:numPr>
        <w:ind w:firstLineChars="0"/>
      </w:pPr>
      <w:commentRangeStart w:id="59"/>
      <w:r>
        <w:rPr>
          <w:rFonts w:hint="eastAsia"/>
        </w:rPr>
        <w:t>应用变异算子改变待测程序的语法结构</w:t>
      </w:r>
      <w:commentRangeEnd w:id="59"/>
      <w:r w:rsidR="00626B58">
        <w:rPr>
          <w:rStyle w:val="afa"/>
          <w:rFonts w:ascii="Tahoma" w:eastAsia="微软雅黑" w:hAnsi="Tahoma" w:cstheme="minorBidi"/>
          <w:kern w:val="0"/>
        </w:rPr>
        <w:commentReference w:id="59"/>
      </w:r>
      <w:r>
        <w:rPr>
          <w:rFonts w:hint="eastAsia"/>
        </w:rPr>
        <w:t>,</w:t>
      </w:r>
      <w:r>
        <w:rPr>
          <w:rFonts w:hint="eastAsia"/>
        </w:rPr>
        <w:t>生成变异体</w:t>
      </w:r>
      <w:r>
        <w:rPr>
          <w:rFonts w:hint="eastAsia"/>
        </w:rPr>
        <w:t>.</w:t>
      </w:r>
    </w:p>
    <w:p w14:paraId="7E7444C8" w14:textId="77777777" w:rsidR="00DC042D" w:rsidRDefault="007C5023" w:rsidP="00DC042D">
      <w:pPr>
        <w:pStyle w:val="a0"/>
        <w:numPr>
          <w:ilvl w:val="0"/>
          <w:numId w:val="10"/>
        </w:numPr>
        <w:ind w:firstLineChars="0"/>
      </w:pPr>
      <w:commentRangeStart w:id="60"/>
      <w:r>
        <w:rPr>
          <w:rFonts w:hint="eastAsia"/>
        </w:rPr>
        <w:t>从生成的大量变异体中识别出等价变异体</w:t>
      </w:r>
      <w:r>
        <w:rPr>
          <w:rFonts w:hint="eastAsia"/>
        </w:rPr>
        <w:t>,</w:t>
      </w:r>
      <w:r>
        <w:rPr>
          <w:rFonts w:hint="eastAsia"/>
        </w:rPr>
        <w:t>剩下的部分则为非等价变异体</w:t>
      </w:r>
      <w:r>
        <w:rPr>
          <w:rFonts w:hint="eastAsia"/>
        </w:rPr>
        <w:t>.</w:t>
      </w:r>
      <w:commentRangeEnd w:id="60"/>
      <w:r w:rsidR="00626B58">
        <w:rPr>
          <w:rStyle w:val="afa"/>
          <w:rFonts w:ascii="Tahoma" w:eastAsia="微软雅黑" w:hAnsi="Tahoma" w:cstheme="minorBidi"/>
          <w:kern w:val="0"/>
        </w:rPr>
        <w:commentReference w:id="60"/>
      </w:r>
    </w:p>
    <w:p w14:paraId="4D7FBB3F" w14:textId="77777777" w:rsidR="007C5023" w:rsidRDefault="007C5023" w:rsidP="00DC042D">
      <w:pPr>
        <w:pStyle w:val="a0"/>
        <w:numPr>
          <w:ilvl w:val="0"/>
          <w:numId w:val="10"/>
        </w:numPr>
        <w:ind w:firstLineChars="0"/>
      </w:pPr>
      <w:r>
        <w:rPr>
          <w:rFonts w:hint="eastAsia"/>
        </w:rPr>
        <w:t>在非等价变异体上执行测试用例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commentRangeStart w:id="61"/>
    <w:p w14:paraId="383F2CD7" w14:textId="77777777" w:rsidR="007C5023" w:rsidRDefault="00581C8E" w:rsidP="00DF1DF9">
      <w:pPr>
        <w:pStyle w:val="a0"/>
        <w:ind w:firstLine="372"/>
        <w:jc w:val="center"/>
      </w:pPr>
      <w:r>
        <w:object w:dxaOrig="10302" w:dyaOrig="6424" w14:anchorId="45653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pt;height:126pt" o:ole="">
            <v:imagedata r:id="rId10" o:title=""/>
          </v:shape>
          <o:OLEObject Type="Embed" ProgID="Visio.Drawing.11" ShapeID="_x0000_i1025" DrawAspect="Content" ObjectID="_1612599710" r:id="rId11"/>
        </w:object>
      </w:r>
      <w:commentRangeEnd w:id="61"/>
      <w:r w:rsidR="006E0F3C">
        <w:rPr>
          <w:rStyle w:val="afa"/>
          <w:rFonts w:ascii="Tahoma" w:eastAsia="微软雅黑" w:hAnsi="Tahoma" w:cstheme="minorBidi"/>
          <w:kern w:val="0"/>
        </w:rPr>
        <w:commentReference w:id="61"/>
      </w:r>
    </w:p>
    <w:p w14:paraId="6AA7FC7C" w14:textId="77777777" w:rsidR="00DF1DF9" w:rsidRDefault="00DF1DF9" w:rsidP="00DF1DF9">
      <w:pPr>
        <w:pStyle w:val="a0"/>
        <w:ind w:firstLine="372"/>
        <w:jc w:val="center"/>
      </w:pPr>
      <w:r>
        <w:rPr>
          <w:rFonts w:hint="eastAsia"/>
        </w:rPr>
        <w:t>Fig.1 Mutation Testing process</w:t>
      </w:r>
    </w:p>
    <w:p w14:paraId="498E0CB8" w14:textId="77777777" w:rsidR="007C5023" w:rsidRDefault="00DF1DF9" w:rsidP="00F0373E">
      <w:pPr>
        <w:pStyle w:val="a0"/>
        <w:spacing w:afterLines="50" w:after="142"/>
        <w:ind w:firstLine="372"/>
        <w:jc w:val="center"/>
      </w:pPr>
      <w:r>
        <w:rPr>
          <w:rFonts w:hint="eastAsia"/>
        </w:rPr>
        <w:t>图</w:t>
      </w:r>
      <w:r>
        <w:rPr>
          <w:rFonts w:hint="eastAsia"/>
        </w:rPr>
        <w:t xml:space="preserve">1 </w:t>
      </w:r>
      <w:r>
        <w:rPr>
          <w:rFonts w:hint="eastAsia"/>
        </w:rPr>
        <w:t>变异测试流程</w:t>
      </w:r>
    </w:p>
    <w:p w14:paraId="698AC95B" w14:textId="77777777" w:rsidR="007C5023" w:rsidRDefault="007C5023" w:rsidP="007C5023">
      <w:pPr>
        <w:pStyle w:val="a0"/>
        <w:ind w:firstLine="372"/>
      </w:pPr>
      <w:r>
        <w:rPr>
          <w:rFonts w:hint="eastAsia"/>
        </w:rPr>
        <w:t>下面对于上述流程中所涉及到的一些概念进行解释</w:t>
      </w:r>
      <w:r>
        <w:rPr>
          <w:rFonts w:hint="eastAsia"/>
        </w:rPr>
        <w:t>.</w:t>
      </w:r>
    </w:p>
    <w:p w14:paraId="0C5B9216" w14:textId="77777777" w:rsidR="00E62639" w:rsidRDefault="007C5023" w:rsidP="00F0373E">
      <w:pPr>
        <w:pStyle w:val="a0"/>
        <w:spacing w:afterLines="30" w:after="85"/>
        <w:ind w:firstLine="372"/>
      </w:pPr>
      <w:r w:rsidRPr="00DC042D">
        <w:rPr>
          <w:rFonts w:hint="eastAsia"/>
        </w:rPr>
        <w:t>变异算子</w:t>
      </w:r>
      <w:r w:rsidR="004D31AA">
        <w:rPr>
          <w:rFonts w:hint="eastAsia"/>
          <w:vertAlign w:val="superscript"/>
        </w:rPr>
        <w:t>[14]</w:t>
      </w:r>
      <w:r w:rsidR="007F3B2A">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sidR="00FD0CF9">
        <w:rPr>
          <w:rFonts w:hint="eastAsia"/>
        </w:rPr>
        <w:t>图</w:t>
      </w:r>
      <w:r w:rsidR="00FD0CF9">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并生成了相应的变异体</w:t>
      </w:r>
      <w:r>
        <w:rPr>
          <w:rFonts w:hint="eastAsia"/>
        </w:rPr>
        <w:t>.</w:t>
      </w:r>
    </w:p>
    <w:p w14:paraId="30000A4B" w14:textId="77777777" w:rsidR="0052216C" w:rsidRDefault="0052216C" w:rsidP="00F0373E">
      <w:pPr>
        <w:pStyle w:val="a0"/>
        <w:spacing w:afterLines="30" w:after="85"/>
        <w:ind w:firstLine="372"/>
      </w:pPr>
    </w:p>
    <w:p w14:paraId="0C97B0D9" w14:textId="77777777" w:rsidR="0052216C" w:rsidRDefault="0052216C" w:rsidP="00F0373E">
      <w:pPr>
        <w:pStyle w:val="a0"/>
        <w:spacing w:afterLines="30" w:after="85"/>
        <w:ind w:firstLine="372"/>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477"/>
        <w:gridCol w:w="2496"/>
      </w:tblGrid>
      <w:tr w:rsidR="007C5023" w:rsidRPr="00EC29EE" w14:paraId="481492BA" w14:textId="77777777" w:rsidTr="002D3D1D">
        <w:trPr>
          <w:trHeight w:val="263"/>
          <w:jc w:val="center"/>
        </w:trPr>
        <w:tc>
          <w:tcPr>
            <w:tcW w:w="2477" w:type="dxa"/>
            <w:tcBorders>
              <w:left w:val="single" w:sz="4" w:space="0" w:color="FFFFFF" w:themeColor="background1"/>
              <w:right w:val="single" w:sz="4" w:space="0" w:color="FFFFFF" w:themeColor="background1"/>
            </w:tcBorders>
            <w:shd w:val="clear" w:color="auto" w:fill="auto"/>
          </w:tcPr>
          <w:p w14:paraId="326820E4" w14:textId="77777777"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FFFFFF" w:themeColor="background1"/>
              <w:right w:val="single" w:sz="4" w:space="0" w:color="FFFFFF" w:themeColor="background1"/>
            </w:tcBorders>
            <w:shd w:val="clear" w:color="auto" w:fill="auto"/>
          </w:tcPr>
          <w:p w14:paraId="5FC29D2C" w14:textId="77777777"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7C5023" w:rsidRPr="00EC29EE" w14:paraId="4ED8A15D" w14:textId="77777777" w:rsidTr="00FD0CF9">
        <w:trPr>
          <w:trHeight w:val="1109"/>
          <w:jc w:val="center"/>
        </w:trPr>
        <w:tc>
          <w:tcPr>
            <w:tcW w:w="2477" w:type="dxa"/>
            <w:tcBorders>
              <w:left w:val="single" w:sz="4" w:space="0" w:color="FFFFFF" w:themeColor="background1"/>
              <w:right w:val="single" w:sz="4" w:space="0" w:color="FFFFFF" w:themeColor="background1"/>
            </w:tcBorders>
            <w:shd w:val="clear" w:color="auto" w:fill="auto"/>
          </w:tcPr>
          <w:p w14:paraId="584DB911" w14:textId="77777777" w:rsidR="002D3D1D" w:rsidRPr="002D3D1D" w:rsidRDefault="002D3D1D" w:rsidP="00FD0CF9">
            <w:pPr>
              <w:pStyle w:val="b0"/>
              <w:spacing w:before="28" w:after="28" w:line="240" w:lineRule="auto"/>
              <w:ind w:firstLineChars="0" w:firstLine="0"/>
              <w:rPr>
                <w:rFonts w:cs="Times New Roman"/>
                <w:sz w:val="18"/>
                <w:szCs w:val="18"/>
              </w:rPr>
            </w:pPr>
            <w:commentRangeStart w:id="62"/>
            <w:r w:rsidRPr="002D3D1D">
              <w:rPr>
                <w:rFonts w:cs="Times New Roman"/>
                <w:sz w:val="18"/>
                <w:szCs w:val="18"/>
              </w:rPr>
              <w:lastRenderedPageBreak/>
              <w:t>…</w:t>
            </w:r>
          </w:p>
          <w:p w14:paraId="38C1B6AA" w14:textId="77777777"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14:paraId="7A896A67" w14:textId="77777777"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14:paraId="04C3D8AC" w14:textId="77777777"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14:paraId="685BFDA6" w14:textId="77777777"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FFFFFF" w:themeColor="background1"/>
              <w:right w:val="single" w:sz="4" w:space="0" w:color="FFFFFF" w:themeColor="background1"/>
            </w:tcBorders>
            <w:shd w:val="clear" w:color="auto" w:fill="auto"/>
          </w:tcPr>
          <w:p w14:paraId="2C1EA7DE" w14:textId="77777777"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14:paraId="2F1AABF8" w14:textId="77777777"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14:paraId="2D44050A" w14:textId="77777777"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14:paraId="25821019" w14:textId="77777777"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14:paraId="09B06328" w14:textId="77777777"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14:paraId="67B35096" w14:textId="77777777" w:rsidR="00FD0CF9" w:rsidRDefault="00FD0CF9" w:rsidP="00FD0CF9">
      <w:pPr>
        <w:pStyle w:val="a0"/>
        <w:ind w:firstLine="372"/>
        <w:jc w:val="center"/>
      </w:pPr>
      <w:r>
        <w:t>F</w:t>
      </w:r>
      <w:r>
        <w:rPr>
          <w:rFonts w:hint="eastAsia"/>
        </w:rPr>
        <w:t>ig.2 Example of mutation operator</w:t>
      </w:r>
    </w:p>
    <w:p w14:paraId="65278898" w14:textId="77777777" w:rsidR="00FD0CF9" w:rsidRDefault="00FD0CF9" w:rsidP="00F0373E">
      <w:pPr>
        <w:pStyle w:val="a0"/>
        <w:spacing w:afterLines="50" w:after="142"/>
        <w:ind w:firstLine="372"/>
        <w:jc w:val="center"/>
      </w:pPr>
      <w:r>
        <w:rPr>
          <w:rFonts w:hint="eastAsia"/>
        </w:rPr>
        <w:t>图</w:t>
      </w:r>
      <w:r>
        <w:rPr>
          <w:rFonts w:hint="eastAsia"/>
        </w:rPr>
        <w:t xml:space="preserve">2 </w:t>
      </w:r>
      <w:r>
        <w:rPr>
          <w:rFonts w:hint="eastAsia"/>
        </w:rPr>
        <w:t>变异算子示例</w:t>
      </w:r>
      <w:commentRangeEnd w:id="62"/>
      <w:r w:rsidR="00626B58">
        <w:rPr>
          <w:rStyle w:val="afa"/>
          <w:rFonts w:ascii="Tahoma" w:eastAsia="微软雅黑" w:hAnsi="Tahoma" w:cstheme="minorBidi"/>
          <w:kern w:val="0"/>
        </w:rPr>
        <w:commentReference w:id="62"/>
      </w:r>
    </w:p>
    <w:p w14:paraId="38B023F5" w14:textId="77777777" w:rsidR="007C5023" w:rsidRDefault="004D31AA" w:rsidP="00DC042D">
      <w:pPr>
        <w:pStyle w:val="a0"/>
        <w:ind w:firstLine="372"/>
      </w:pPr>
      <w:r w:rsidRPr="00DC042D">
        <w:rPr>
          <w:rFonts w:hint="eastAsia"/>
        </w:rPr>
        <w:t>可</w:t>
      </w:r>
      <w:ins w:id="63" w:author="User" w:date="2019-02-25T10:57:00Z">
        <w:r w:rsidR="00626B58">
          <w:rPr>
            <w:rFonts w:hint="eastAsia"/>
          </w:rPr>
          <w:t>以“杀死”的</w:t>
        </w:r>
      </w:ins>
      <w:del w:id="64" w:author="User" w:date="2019-02-25T10:57:00Z">
        <w:r w:rsidRPr="00DC042D" w:rsidDel="00626B58">
          <w:rPr>
            <w:rFonts w:hint="eastAsia"/>
          </w:rPr>
          <w:delText>杀除</w:delText>
        </w:r>
      </w:del>
      <w:r w:rsidR="007C5023" w:rsidRPr="00DC042D">
        <w:rPr>
          <w:rFonts w:hint="eastAsia"/>
        </w:rPr>
        <w:t>变异体</w:t>
      </w:r>
      <w:r>
        <w:rPr>
          <w:rFonts w:hint="eastAsia"/>
          <w:vertAlign w:val="superscript"/>
        </w:rPr>
        <w:t>[14]</w:t>
      </w:r>
      <w:r w:rsidR="007F3B2A">
        <w:rPr>
          <w:rFonts w:hint="eastAsia"/>
        </w:rPr>
        <w:t>:</w:t>
      </w:r>
      <w:r w:rsidR="007C5023">
        <w:rPr>
          <w:rFonts w:hint="eastAsia"/>
        </w:rPr>
        <w:t>如果测试用例集</w:t>
      </w:r>
      <w:r w:rsidR="007C5023">
        <w:rPr>
          <w:rFonts w:hint="eastAsia"/>
        </w:rPr>
        <w:t>T</w:t>
      </w:r>
      <w:r w:rsidR="007C5023">
        <w:rPr>
          <w:rFonts w:hint="eastAsia"/>
        </w:rPr>
        <w:t>中存在测试用例</w:t>
      </w:r>
      <w:r w:rsidR="007C5023">
        <w:rPr>
          <w:rFonts w:hint="eastAsia"/>
        </w:rPr>
        <w:t>t,</w:t>
      </w:r>
      <w:r w:rsidR="007C5023">
        <w:rPr>
          <w:rFonts w:hint="eastAsia"/>
        </w:rPr>
        <w:t>在变异体</w:t>
      </w:r>
      <w:r w:rsidR="007C5023">
        <w:rPr>
          <w:rFonts w:hint="eastAsia"/>
        </w:rPr>
        <w:t>q</w:t>
      </w:r>
      <w:r w:rsidR="007C5023">
        <w:rPr>
          <w:rFonts w:hint="eastAsia"/>
        </w:rPr>
        <w:t>和原程序</w:t>
      </w:r>
      <w:r w:rsidR="007C5023">
        <w:rPr>
          <w:rFonts w:hint="eastAsia"/>
        </w:rPr>
        <w:t>p</w:t>
      </w:r>
      <w:r w:rsidR="007C5023">
        <w:rPr>
          <w:rFonts w:hint="eastAsia"/>
        </w:rPr>
        <w:t>上的执行结果不一致</w:t>
      </w:r>
      <w:r w:rsidR="007C5023">
        <w:rPr>
          <w:rFonts w:hint="eastAsia"/>
        </w:rPr>
        <w:t>,</w:t>
      </w:r>
      <w:r w:rsidR="007C5023">
        <w:rPr>
          <w:rFonts w:hint="eastAsia"/>
        </w:rPr>
        <w:t>则称该变异体相对于测试用例集</w:t>
      </w:r>
      <w:r w:rsidR="007C5023">
        <w:rPr>
          <w:rFonts w:hint="eastAsia"/>
        </w:rPr>
        <w:t>T</w:t>
      </w:r>
      <w:r w:rsidR="007C5023">
        <w:rPr>
          <w:rFonts w:hint="eastAsia"/>
        </w:rPr>
        <w:t>是可杀死变异体</w:t>
      </w:r>
      <w:r w:rsidR="007C5023">
        <w:rPr>
          <w:rFonts w:hint="eastAsia"/>
        </w:rPr>
        <w:t>.</w:t>
      </w:r>
    </w:p>
    <w:p w14:paraId="586047B1" w14:textId="77777777" w:rsidR="007C5023" w:rsidRDefault="007C5023" w:rsidP="00DC042D">
      <w:pPr>
        <w:pStyle w:val="a0"/>
        <w:ind w:firstLine="372"/>
      </w:pPr>
      <w:r w:rsidRPr="00DC042D">
        <w:rPr>
          <w:rFonts w:hint="eastAsia"/>
        </w:rPr>
        <w:t>可存活变异体</w:t>
      </w:r>
      <w:r w:rsidR="004D31AA">
        <w:rPr>
          <w:rFonts w:hint="eastAsia"/>
          <w:vertAlign w:val="superscript"/>
        </w:rPr>
        <w:t>[14]</w:t>
      </w:r>
      <w:r w:rsidR="007F3B2A">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14:paraId="00AB3B67" w14:textId="77777777" w:rsidR="007C5023" w:rsidRDefault="007C5023" w:rsidP="00DC042D">
      <w:pPr>
        <w:pStyle w:val="a0"/>
        <w:ind w:firstLine="372"/>
      </w:pPr>
      <w:r w:rsidRPr="00DC042D">
        <w:rPr>
          <w:rFonts w:hint="eastAsia"/>
        </w:rPr>
        <w:t>等价变异体</w:t>
      </w:r>
      <w:r w:rsidR="004D31AA">
        <w:rPr>
          <w:rFonts w:hint="eastAsia"/>
          <w:vertAlign w:val="superscript"/>
        </w:rPr>
        <w:t>[14]</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14:paraId="441299B0" w14:textId="77777777" w:rsidR="007B0055" w:rsidRPr="007B0055" w:rsidRDefault="007B0055" w:rsidP="001C4303">
      <w:pPr>
        <w:pStyle w:val="a0"/>
        <w:ind w:firstLine="37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77"/>
        <w:gridCol w:w="2694"/>
      </w:tblGrid>
      <w:tr w:rsidR="007C5023" w:rsidRPr="002D3D1D" w14:paraId="00FC5E61" w14:textId="77777777" w:rsidTr="002D3D1D">
        <w:trPr>
          <w:trHeight w:val="301"/>
          <w:jc w:val="center"/>
        </w:trPr>
        <w:tc>
          <w:tcPr>
            <w:tcW w:w="2677" w:type="dxa"/>
            <w:tcBorders>
              <w:left w:val="single" w:sz="4" w:space="0" w:color="FFFFFF" w:themeColor="background1"/>
              <w:right w:val="single" w:sz="4" w:space="0" w:color="FFFFFF" w:themeColor="background1"/>
            </w:tcBorders>
            <w:shd w:val="clear" w:color="auto" w:fill="auto"/>
          </w:tcPr>
          <w:p w14:paraId="189EC26B" w14:textId="77777777"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FFFFFF" w:themeColor="background1"/>
              <w:right w:val="single" w:sz="4" w:space="0" w:color="FFFFFF" w:themeColor="background1"/>
            </w:tcBorders>
            <w:shd w:val="clear" w:color="auto" w:fill="auto"/>
          </w:tcPr>
          <w:p w14:paraId="1D953AC5" w14:textId="77777777"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D3D1D" w:rsidRPr="002D3D1D" w14:paraId="186B91C9" w14:textId="77777777" w:rsidTr="002D3D1D">
        <w:trPr>
          <w:jc w:val="center"/>
        </w:trPr>
        <w:tc>
          <w:tcPr>
            <w:tcW w:w="2677" w:type="dxa"/>
            <w:tcBorders>
              <w:left w:val="single" w:sz="4" w:space="0" w:color="FFFFFF" w:themeColor="background1"/>
              <w:right w:val="single" w:sz="4" w:space="0" w:color="FFFFFF" w:themeColor="background1"/>
            </w:tcBorders>
            <w:shd w:val="clear" w:color="auto" w:fill="auto"/>
          </w:tcPr>
          <w:p w14:paraId="6CBD554D"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14:paraId="367E4F4E"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14:paraId="26B52ABF"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i&lt;100; i++){</w:t>
            </w:r>
          </w:p>
          <w:p w14:paraId="0F3598D6" w14:textId="77777777"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14:paraId="16350D1B"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14:paraId="0C44839A" w14:textId="77777777"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FFFFFF" w:themeColor="background1"/>
              <w:right w:val="single" w:sz="4" w:space="0" w:color="FFFFFF" w:themeColor="background1"/>
            </w:tcBorders>
            <w:shd w:val="clear" w:color="auto" w:fill="auto"/>
          </w:tcPr>
          <w:p w14:paraId="3B7966AA"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14:paraId="3B6458AE"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14:paraId="13AAEBA6"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 != 100; i++){</w:t>
            </w:r>
          </w:p>
          <w:p w14:paraId="1F1EEA04" w14:textId="77777777"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14:paraId="00046377" w14:textId="77777777"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14:paraId="43686EB3" w14:textId="77777777"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r>
    </w:tbl>
    <w:p w14:paraId="71C49BAA" w14:textId="77777777" w:rsidR="00FD0CF9" w:rsidRDefault="00FD0CF9" w:rsidP="00FD0CF9">
      <w:pPr>
        <w:pStyle w:val="a0"/>
        <w:ind w:firstLine="372"/>
        <w:jc w:val="center"/>
      </w:pPr>
      <w:r>
        <w:t>F</w:t>
      </w:r>
      <w:r>
        <w:rPr>
          <w:rFonts w:hint="eastAsia"/>
        </w:rPr>
        <w:t>ig.3 Example of equivalent mutant</w:t>
      </w:r>
    </w:p>
    <w:p w14:paraId="1E94CC2F" w14:textId="77777777" w:rsidR="00FD0CF9" w:rsidRDefault="00FD0CF9" w:rsidP="00F0373E">
      <w:pPr>
        <w:pStyle w:val="a0"/>
        <w:spacing w:afterLines="50" w:after="142"/>
        <w:ind w:firstLine="372"/>
        <w:jc w:val="center"/>
      </w:pPr>
      <w:r>
        <w:rPr>
          <w:rFonts w:hint="eastAsia"/>
        </w:rPr>
        <w:t>图</w:t>
      </w:r>
      <w:r>
        <w:rPr>
          <w:rFonts w:hint="eastAsia"/>
        </w:rPr>
        <w:t xml:space="preserve">3 </w:t>
      </w:r>
      <w:r>
        <w:rPr>
          <w:rFonts w:hint="eastAsia"/>
        </w:rPr>
        <w:t>等价变异体示例</w:t>
      </w:r>
    </w:p>
    <w:p w14:paraId="4D69F1A1" w14:textId="77777777" w:rsidR="007C5023" w:rsidRDefault="007C5023" w:rsidP="007C5023">
      <w:pPr>
        <w:pStyle w:val="a0"/>
        <w:ind w:firstLine="372"/>
      </w:pPr>
      <w:r>
        <w:rPr>
          <w:rFonts w:hint="eastAsia"/>
        </w:rPr>
        <w:t>变异测试最终通过变异评分</w:t>
      </w:r>
      <w:r w:rsidR="004D31AA">
        <w:rPr>
          <w:rFonts w:hint="eastAsia"/>
          <w:vertAlign w:val="superscript"/>
        </w:rPr>
        <w:t>[14]</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14:paraId="74677D0F" w14:textId="77777777" w:rsidR="007C5023" w:rsidRDefault="007C5023" w:rsidP="007C5023">
      <w:pPr>
        <w:pStyle w:val="a0"/>
        <w:ind w:firstLine="372"/>
      </w:pPr>
      <w:r>
        <w:rPr>
          <w:rFonts w:hint="eastAsia"/>
        </w:rPr>
        <w:t xml:space="preserve">MS(M, T) = killed(M,T) </w:t>
      </w:r>
      <w:r>
        <w:rPr>
          <w:rFonts w:hint="eastAsia"/>
        </w:rPr>
        <w:t>÷</w:t>
      </w:r>
      <w:r>
        <w:rPr>
          <w:rFonts w:hint="eastAsia"/>
        </w:rPr>
        <w:t xml:space="preserve"> {|M| - eqv(M)}                     </w:t>
      </w:r>
      <w:r w:rsidR="0052216C">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14:paraId="4135A4E8" w14:textId="77777777"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14:paraId="420426E2" w14:textId="77777777"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[14</w:t>
      </w:r>
      <w:r w:rsidR="002F225B">
        <w:rPr>
          <w:rFonts w:hint="eastAsia"/>
          <w:vertAlign w:val="superscript"/>
        </w:rPr>
        <w:t>]</w:t>
      </w:r>
      <w:r>
        <w:rPr>
          <w:rFonts w:hint="eastAsia"/>
        </w:rPr>
        <w:t>.</w:t>
      </w:r>
    </w:p>
    <w:p w14:paraId="34547455" w14:textId="77777777" w:rsidR="007C5023" w:rsidRDefault="007C5023" w:rsidP="007C5023">
      <w:pPr>
        <w:pStyle w:val="2"/>
        <w:spacing w:before="71" w:after="71"/>
      </w:pPr>
      <w:r>
        <w:rPr>
          <w:rFonts w:hint="eastAsia"/>
        </w:rPr>
        <w:t>并发变异测试</w:t>
      </w:r>
    </w:p>
    <w:p w14:paraId="26FFBE9E" w14:textId="77777777" w:rsidR="007C5023" w:rsidRDefault="007C5023" w:rsidP="007C5023">
      <w:pPr>
        <w:pStyle w:val="a0"/>
        <w:ind w:firstLine="372"/>
      </w:pPr>
      <w:r>
        <w:rPr>
          <w:rFonts w:hint="eastAsia"/>
        </w:rPr>
        <w:t>并发程序中存在多个并发执行的线程</w:t>
      </w:r>
      <w:r>
        <w:rPr>
          <w:rFonts w:hint="eastAsia"/>
        </w:rPr>
        <w:t>,</w:t>
      </w:r>
      <w:r>
        <w:rPr>
          <w:rFonts w:hint="eastAsia"/>
        </w:rPr>
        <w:t>线程之间通常显式或隐式地共享一些存储空间</w:t>
      </w:r>
      <w:r>
        <w:rPr>
          <w:rFonts w:hint="eastAsia"/>
        </w:rPr>
        <w:t>.</w:t>
      </w:r>
      <w:r>
        <w:rPr>
          <w:rFonts w:hint="eastAsia"/>
        </w:rPr>
        <w:t>线程间执行顺序的不确定性使得并发程序的设计、实现、测试和修复更加困难</w:t>
      </w:r>
      <w:r>
        <w:rPr>
          <w:rFonts w:hint="eastAsia"/>
        </w:rPr>
        <w:t>.</w:t>
      </w:r>
      <w:r>
        <w:rPr>
          <w:rFonts w:hint="eastAsia"/>
        </w:rPr>
        <w:t>由于并发程序执行顺序的不确定性</w:t>
      </w:r>
      <w:r>
        <w:rPr>
          <w:rFonts w:hint="eastAsia"/>
        </w:rPr>
        <w:t>,</w:t>
      </w:r>
      <w:r>
        <w:rPr>
          <w:rFonts w:hint="eastAsia"/>
        </w:rPr>
        <w:t>揭示并发故障不仅需要执行具有揭示故障能力的测试用例</w:t>
      </w:r>
      <w:r>
        <w:rPr>
          <w:rFonts w:hint="eastAsia"/>
        </w:rPr>
        <w:t>,</w:t>
      </w:r>
      <w:r>
        <w:rPr>
          <w:rFonts w:hint="eastAsia"/>
        </w:rPr>
        <w:t>还需要线程之间的交错符合某种特定的模式</w:t>
      </w:r>
      <w:r>
        <w:rPr>
          <w:rFonts w:hint="eastAsia"/>
        </w:rPr>
        <w:t>.</w:t>
      </w:r>
      <w:r>
        <w:rPr>
          <w:rFonts w:hint="eastAsia"/>
        </w:rPr>
        <w:t>如何保证并发软件的质量成为一个受到广泛关注的开放问题</w:t>
      </w:r>
      <w:r>
        <w:rPr>
          <w:rFonts w:hint="eastAsia"/>
        </w:rPr>
        <w:t>.</w:t>
      </w:r>
    </w:p>
    <w:p w14:paraId="3C406FCB" w14:textId="77777777" w:rsidR="007C5023" w:rsidRDefault="007C5023" w:rsidP="007C5023">
      <w:pPr>
        <w:pStyle w:val="a0"/>
        <w:ind w:firstLine="372"/>
      </w:pPr>
      <w:r>
        <w:rPr>
          <w:rFonts w:hint="eastAsia"/>
        </w:rPr>
        <w:lastRenderedPageBreak/>
        <w:t>并发变异测试</w:t>
      </w:r>
      <w:r w:rsidR="00124ADA" w:rsidRPr="00510B74">
        <w:rPr>
          <w:rFonts w:hint="eastAsia"/>
          <w:vertAlign w:val="superscript"/>
        </w:rPr>
        <w:t>[</w:t>
      </w:r>
      <w:r w:rsidR="00124ADA">
        <w:rPr>
          <w:rFonts w:hint="eastAsia"/>
          <w:vertAlign w:val="superscript"/>
        </w:rPr>
        <w:t>4</w:t>
      </w:r>
      <w:r w:rsidR="00124ADA" w:rsidRPr="00510B74">
        <w:rPr>
          <w:rFonts w:hint="eastAsia"/>
          <w:vertAlign w:val="superscript"/>
        </w:rPr>
        <w:t>]</w:t>
      </w:r>
      <w:r>
        <w:rPr>
          <w:rFonts w:hint="eastAsia"/>
        </w:rPr>
        <w:t>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14:paraId="0F0D81A9" w14:textId="77777777"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14:paraId="1433EBBE" w14:textId="77777777"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[8]</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能够反应真实的故障</w:t>
      </w:r>
      <w:r w:rsidR="00D9218B">
        <w:rPr>
          <w:rFonts w:hint="eastAsia"/>
        </w:rPr>
        <w:t>,</w:t>
      </w:r>
      <w:r w:rsidR="00D9218B">
        <w:rPr>
          <w:rFonts w:hint="eastAsia"/>
        </w:rPr>
        <w:t>具有代表性和良好的覆盖性</w:t>
      </w:r>
      <w:r w:rsidR="00D9218B">
        <w:rPr>
          <w:rFonts w:hint="eastAsia"/>
        </w:rPr>
        <w:t>.</w:t>
      </w:r>
      <w:r w:rsidR="00565942" w:rsidRPr="00565942">
        <w:rPr>
          <w:rFonts w:hint="eastAsia"/>
        </w:rPr>
        <w:t xml:space="preserve"> </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[8]</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14:paraId="26E7861B" w14:textId="77777777"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14:paraId="1B10887C" w14:textId="77777777" w:rsidR="00141668" w:rsidRPr="00141668" w:rsidRDefault="00141668" w:rsidP="00141668">
      <w:pPr>
        <w:pStyle w:val="a0"/>
        <w:ind w:firstLine="372"/>
      </w:pPr>
      <w:r>
        <w:rPr>
          <w:rFonts w:hint="eastAsia"/>
        </w:rPr>
        <w:t>本节首先列出</w:t>
      </w:r>
      <w:r w:rsidR="008B769C">
        <w:rPr>
          <w:rFonts w:hint="eastAsia"/>
        </w:rPr>
        <w:t>支持工具</w:t>
      </w:r>
      <w:r>
        <w:rPr>
          <w:rFonts w:hint="eastAsia"/>
        </w:rPr>
        <w:t>实现的</w:t>
      </w:r>
      <w:r>
        <w:rPr>
          <w:rFonts w:hint="eastAsia"/>
        </w:rPr>
        <w:t>25</w:t>
      </w:r>
      <w:r>
        <w:rPr>
          <w:rFonts w:hint="eastAsia"/>
        </w:rPr>
        <w:t>种并发变异算子的规则定义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B81AB0">
        <w:rPr>
          <w:rFonts w:hint="eastAsia"/>
        </w:rPr>
        <w:t>，最后介绍</w:t>
      </w:r>
      <w:r>
        <w:rPr>
          <w:rFonts w:hint="eastAsia"/>
        </w:rPr>
        <w:t>本文提出的面向</w:t>
      </w:r>
      <w:r>
        <w:rPr>
          <w:rFonts w:hint="eastAsia"/>
        </w:rPr>
        <w:t>Java</w:t>
      </w:r>
      <w:r>
        <w:rPr>
          <w:rFonts w:hint="eastAsia"/>
        </w:rPr>
        <w:t>程序的并发变异体生成工具</w:t>
      </w:r>
      <w:r>
        <w:rPr>
          <w:rFonts w:hint="eastAsia"/>
        </w:rPr>
        <w:t>.</w:t>
      </w:r>
    </w:p>
    <w:p w14:paraId="6450CC3F" w14:textId="77777777" w:rsidR="004A3DBC" w:rsidRDefault="00F255A8" w:rsidP="004A3DBC">
      <w:pPr>
        <w:pStyle w:val="2"/>
        <w:spacing w:before="71" w:after="71"/>
      </w:pPr>
      <w:r>
        <w:rPr>
          <w:rFonts w:hint="eastAsia"/>
        </w:rPr>
        <w:t>并发变异算子</w:t>
      </w:r>
      <w:r w:rsidR="007C10D4">
        <w:rPr>
          <w:rFonts w:hint="eastAsia"/>
        </w:rPr>
        <w:t>简介</w:t>
      </w:r>
    </w:p>
    <w:p w14:paraId="0AB86681" w14:textId="77777777" w:rsidR="009433F3" w:rsidRDefault="009433F3" w:rsidP="00141668">
      <w:pPr>
        <w:pStyle w:val="a0"/>
        <w:ind w:firstLine="372"/>
      </w:pPr>
      <w:commentRangeStart w:id="65"/>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52216C">
        <w:rPr>
          <w:rFonts w:hint="eastAsia"/>
          <w:vertAlign w:val="superscript"/>
        </w:rPr>
        <w:t>8</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14:paraId="5F411FA1" w14:textId="77777777" w:rsidR="009433F3" w:rsidRDefault="00E62639" w:rsidP="00F0373E">
      <w:pPr>
        <w:pStyle w:val="a0"/>
        <w:spacing w:beforeLines="30" w:before="85"/>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14:paraId="6067493D" w14:textId="77777777" w:rsidR="009433F3" w:rsidRDefault="009433F3" w:rsidP="009433F3">
      <w:pPr>
        <w:pStyle w:val="a0"/>
        <w:ind w:firstLine="372"/>
        <w:jc w:val="center"/>
        <w:rPr>
          <w:rFonts w:ascii="宋体" w:hAnsi="宋体"/>
        </w:rPr>
      </w:pPr>
      <w:r>
        <w:rPr>
          <w:rFonts w:ascii="黑体" w:eastAsia="黑体" w:hAnsi="黑体" w:hint="eastAsia"/>
        </w:rPr>
        <w:t>表</w:t>
      </w:r>
      <w:commentRangeEnd w:id="65"/>
      <w:r w:rsidR="006E0F3C">
        <w:rPr>
          <w:rStyle w:val="afa"/>
          <w:rFonts w:ascii="Tahoma" w:eastAsia="微软雅黑" w:hAnsi="Tahoma" w:cstheme="minorBidi"/>
          <w:kern w:val="0"/>
        </w:rPr>
        <w:commentReference w:id="65"/>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6"/>
        <w:gridCol w:w="3508"/>
      </w:tblGrid>
      <w:tr w:rsidR="009433F3" w:rsidRPr="009433F3" w14:paraId="68BCDE7A" w14:textId="77777777" w:rsidTr="005603BE">
        <w:trPr>
          <w:trHeight w:val="221"/>
          <w:tblHeader/>
          <w:jc w:val="center"/>
        </w:trPr>
        <w:tc>
          <w:tcPr>
            <w:tcW w:w="1776" w:type="dxa"/>
            <w:tcBorders>
              <w:left w:val="single" w:sz="4" w:space="0" w:color="auto"/>
            </w:tcBorders>
            <w:shd w:val="clear" w:color="auto" w:fill="auto"/>
            <w:vAlign w:val="center"/>
          </w:tcPr>
          <w:p w14:paraId="75719C9F" w14:textId="77777777" w:rsidR="009433F3" w:rsidRPr="009433F3" w:rsidRDefault="00F43896" w:rsidP="00F255A8">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变异算子类别</w:t>
            </w:r>
          </w:p>
        </w:tc>
        <w:tc>
          <w:tcPr>
            <w:tcW w:w="3508" w:type="dxa"/>
            <w:tcBorders>
              <w:right w:val="single" w:sz="4" w:space="0" w:color="auto"/>
            </w:tcBorders>
            <w:shd w:val="clear" w:color="auto" w:fill="auto"/>
            <w:vAlign w:val="center"/>
          </w:tcPr>
          <w:p w14:paraId="22927C72" w14:textId="77777777" w:rsidR="009433F3" w:rsidRPr="009433F3" w:rsidRDefault="00F43896" w:rsidP="00F43896">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并发变异算子</w:t>
            </w:r>
          </w:p>
        </w:tc>
      </w:tr>
      <w:tr w:rsidR="009433F3" w:rsidRPr="009433F3" w14:paraId="36439E02" w14:textId="77777777" w:rsidTr="005603BE">
        <w:trPr>
          <w:trHeight w:val="221"/>
          <w:tblHeader/>
          <w:jc w:val="center"/>
        </w:trPr>
        <w:tc>
          <w:tcPr>
            <w:tcW w:w="1776" w:type="dxa"/>
            <w:vMerge w:val="restart"/>
            <w:tcBorders>
              <w:left w:val="single" w:sz="4" w:space="0" w:color="auto"/>
            </w:tcBorders>
            <w:shd w:val="clear" w:color="auto" w:fill="auto"/>
            <w:vAlign w:val="center"/>
          </w:tcPr>
          <w:p w14:paraId="30AFEFF3" w14:textId="77777777"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修改并发方法参数</w:t>
            </w:r>
          </w:p>
        </w:tc>
        <w:tc>
          <w:tcPr>
            <w:tcW w:w="3508" w:type="dxa"/>
            <w:tcBorders>
              <w:right w:val="single" w:sz="4" w:space="0" w:color="auto"/>
            </w:tcBorders>
            <w:shd w:val="clear" w:color="auto" w:fill="auto"/>
            <w:vAlign w:val="center"/>
          </w:tcPr>
          <w:p w14:paraId="6894F9E4"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MXT—修改方法参数</w:t>
            </w:r>
          </w:p>
        </w:tc>
      </w:tr>
      <w:tr w:rsidR="009433F3" w:rsidRPr="009433F3" w14:paraId="28112649" w14:textId="77777777" w:rsidTr="005603BE">
        <w:trPr>
          <w:trHeight w:val="118"/>
          <w:tblHeader/>
          <w:jc w:val="center"/>
        </w:trPr>
        <w:tc>
          <w:tcPr>
            <w:tcW w:w="1776" w:type="dxa"/>
            <w:vMerge/>
            <w:tcBorders>
              <w:left w:val="single" w:sz="4" w:space="0" w:color="auto"/>
            </w:tcBorders>
            <w:shd w:val="clear" w:color="auto" w:fill="auto"/>
            <w:vAlign w:val="center"/>
          </w:tcPr>
          <w:p w14:paraId="5B118812"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4A9DF01B"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MSP—修改同步代码块参数</w:t>
            </w:r>
          </w:p>
        </w:tc>
      </w:tr>
      <w:tr w:rsidR="009433F3" w:rsidRPr="009433F3" w14:paraId="736BE4DB" w14:textId="77777777" w:rsidTr="005603BE">
        <w:trPr>
          <w:trHeight w:val="118"/>
          <w:tblHeader/>
          <w:jc w:val="center"/>
        </w:trPr>
        <w:tc>
          <w:tcPr>
            <w:tcW w:w="1776" w:type="dxa"/>
            <w:vMerge/>
            <w:tcBorders>
              <w:left w:val="single" w:sz="4" w:space="0" w:color="auto"/>
            </w:tcBorders>
            <w:shd w:val="clear" w:color="auto" w:fill="auto"/>
            <w:vAlign w:val="center"/>
          </w:tcPr>
          <w:p w14:paraId="34F67644"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6E23EDEF"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ESP—交换同步块参数</w:t>
            </w:r>
          </w:p>
        </w:tc>
      </w:tr>
      <w:tr w:rsidR="009433F3" w:rsidRPr="009433F3" w14:paraId="16E15B67" w14:textId="77777777" w:rsidTr="005603BE">
        <w:trPr>
          <w:trHeight w:val="118"/>
          <w:tblHeader/>
          <w:jc w:val="center"/>
        </w:trPr>
        <w:tc>
          <w:tcPr>
            <w:tcW w:w="1776" w:type="dxa"/>
            <w:vMerge/>
            <w:tcBorders>
              <w:left w:val="single" w:sz="4" w:space="0" w:color="auto"/>
            </w:tcBorders>
            <w:shd w:val="clear" w:color="auto" w:fill="auto"/>
            <w:vAlign w:val="center"/>
          </w:tcPr>
          <w:p w14:paraId="0D37894B"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269AACBB"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MSF—修改信号量公平性</w:t>
            </w:r>
          </w:p>
        </w:tc>
      </w:tr>
      <w:tr w:rsidR="009433F3" w:rsidRPr="009433F3" w14:paraId="33FB2574" w14:textId="77777777" w:rsidTr="005603BE">
        <w:trPr>
          <w:trHeight w:val="118"/>
          <w:tblHeader/>
          <w:jc w:val="center"/>
        </w:trPr>
        <w:tc>
          <w:tcPr>
            <w:tcW w:w="1776" w:type="dxa"/>
            <w:vMerge/>
            <w:tcBorders>
              <w:left w:val="single" w:sz="4" w:space="0" w:color="auto"/>
            </w:tcBorders>
            <w:shd w:val="clear" w:color="auto" w:fill="auto"/>
            <w:vAlign w:val="center"/>
          </w:tcPr>
          <w:p w14:paraId="5E7C2D3F"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5CE0B7E1"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MXC—修改权限许可和线程数量</w:t>
            </w:r>
          </w:p>
        </w:tc>
      </w:tr>
      <w:tr w:rsidR="009433F3" w:rsidRPr="009433F3" w14:paraId="10DC1DD0" w14:textId="77777777" w:rsidTr="005603BE">
        <w:trPr>
          <w:trHeight w:val="118"/>
          <w:tblHeader/>
          <w:jc w:val="center"/>
        </w:trPr>
        <w:tc>
          <w:tcPr>
            <w:tcW w:w="1776" w:type="dxa"/>
            <w:vMerge/>
            <w:tcBorders>
              <w:left w:val="single" w:sz="4" w:space="0" w:color="auto"/>
            </w:tcBorders>
            <w:shd w:val="clear" w:color="auto" w:fill="auto"/>
            <w:vAlign w:val="center"/>
          </w:tcPr>
          <w:p w14:paraId="44D8B080"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47F804C7"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MBR—修改同步屏障参数</w:t>
            </w:r>
          </w:p>
        </w:tc>
      </w:tr>
      <w:tr w:rsidR="009433F3" w:rsidRPr="009433F3" w14:paraId="515CB5FA" w14:textId="77777777" w:rsidTr="005603BE">
        <w:trPr>
          <w:trHeight w:val="151"/>
          <w:tblHeader/>
          <w:jc w:val="center"/>
        </w:trPr>
        <w:tc>
          <w:tcPr>
            <w:tcW w:w="1776" w:type="dxa"/>
            <w:vMerge w:val="restart"/>
            <w:tcBorders>
              <w:left w:val="single" w:sz="4" w:space="0" w:color="auto"/>
            </w:tcBorders>
            <w:shd w:val="clear" w:color="auto" w:fill="auto"/>
            <w:vAlign w:val="center"/>
          </w:tcPr>
          <w:p w14:paraId="67706E08" w14:textId="77777777"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修改并发方法调用</w:t>
            </w:r>
          </w:p>
        </w:tc>
        <w:tc>
          <w:tcPr>
            <w:tcW w:w="3508" w:type="dxa"/>
            <w:tcBorders>
              <w:right w:val="single" w:sz="4" w:space="0" w:color="auto"/>
            </w:tcBorders>
            <w:shd w:val="clear" w:color="auto" w:fill="auto"/>
            <w:vAlign w:val="center"/>
          </w:tcPr>
          <w:p w14:paraId="5F3A0EF5"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RTXC—删除线程方法调用</w:t>
            </w:r>
          </w:p>
        </w:tc>
      </w:tr>
      <w:tr w:rsidR="009433F3" w:rsidRPr="009433F3" w14:paraId="0D9486DB" w14:textId="77777777" w:rsidTr="005603BE">
        <w:trPr>
          <w:trHeight w:val="118"/>
          <w:tblHeader/>
          <w:jc w:val="center"/>
        </w:trPr>
        <w:tc>
          <w:tcPr>
            <w:tcW w:w="1776" w:type="dxa"/>
            <w:vMerge/>
            <w:tcBorders>
              <w:left w:val="single" w:sz="4" w:space="0" w:color="auto"/>
            </w:tcBorders>
            <w:shd w:val="clear" w:color="auto" w:fill="auto"/>
            <w:vAlign w:val="center"/>
          </w:tcPr>
          <w:p w14:paraId="6CBE2404"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55789261"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RCXC—删除并发机制方法调用</w:t>
            </w:r>
          </w:p>
        </w:tc>
      </w:tr>
      <w:tr w:rsidR="009433F3" w:rsidRPr="009433F3" w14:paraId="5552C2BE" w14:textId="77777777" w:rsidTr="005603BE">
        <w:trPr>
          <w:trHeight w:val="118"/>
          <w:tblHeader/>
          <w:jc w:val="center"/>
        </w:trPr>
        <w:tc>
          <w:tcPr>
            <w:tcW w:w="1776" w:type="dxa"/>
            <w:vMerge/>
            <w:tcBorders>
              <w:left w:val="single" w:sz="4" w:space="0" w:color="auto"/>
            </w:tcBorders>
            <w:shd w:val="clear" w:color="auto" w:fill="auto"/>
            <w:vAlign w:val="center"/>
          </w:tcPr>
          <w:p w14:paraId="16063D74"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08703FF8"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RNA—使用</w:t>
            </w:r>
            <w:r w:rsidR="00172DEE">
              <w:rPr>
                <w:rFonts w:ascii="宋体" w:eastAsia="宋体" w:hAnsi="宋体" w:cs="Times New Roman" w:hint="eastAsia"/>
                <w:sz w:val="18"/>
                <w:szCs w:val="18"/>
              </w:rPr>
              <w:t>notify()</w:t>
            </w:r>
            <w:r w:rsidRPr="00F43896">
              <w:rPr>
                <w:rFonts w:ascii="宋体" w:eastAsia="宋体" w:hAnsi="宋体" w:cs="Times New Roman" w:hint="eastAsia"/>
                <w:sz w:val="18"/>
                <w:szCs w:val="18"/>
              </w:rPr>
              <w:t>替换notifyAll()</w:t>
            </w:r>
          </w:p>
        </w:tc>
      </w:tr>
      <w:tr w:rsidR="009433F3" w:rsidRPr="009433F3" w14:paraId="17382456" w14:textId="77777777" w:rsidTr="005603BE">
        <w:trPr>
          <w:trHeight w:val="118"/>
          <w:tblHeader/>
          <w:jc w:val="center"/>
        </w:trPr>
        <w:tc>
          <w:tcPr>
            <w:tcW w:w="1776" w:type="dxa"/>
            <w:vMerge/>
            <w:tcBorders>
              <w:left w:val="single" w:sz="4" w:space="0" w:color="auto"/>
            </w:tcBorders>
            <w:shd w:val="clear" w:color="auto" w:fill="auto"/>
            <w:vAlign w:val="center"/>
          </w:tcPr>
          <w:p w14:paraId="6305CEF5"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70E18855"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RJS—使用join()替换sleep()</w:t>
            </w:r>
          </w:p>
        </w:tc>
      </w:tr>
      <w:tr w:rsidR="009433F3" w:rsidRPr="009433F3" w14:paraId="00D8A4E1" w14:textId="77777777" w:rsidTr="005603BE">
        <w:trPr>
          <w:trHeight w:val="118"/>
          <w:tblHeader/>
          <w:jc w:val="center"/>
        </w:trPr>
        <w:tc>
          <w:tcPr>
            <w:tcW w:w="1776" w:type="dxa"/>
            <w:vMerge/>
            <w:tcBorders>
              <w:left w:val="single" w:sz="4" w:space="0" w:color="auto"/>
            </w:tcBorders>
            <w:shd w:val="clear" w:color="auto" w:fill="auto"/>
            <w:vAlign w:val="center"/>
          </w:tcPr>
          <w:p w14:paraId="5FD6A9AB"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4937E853"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ELPA—交换权限/锁获取方法</w:t>
            </w:r>
          </w:p>
        </w:tc>
      </w:tr>
      <w:tr w:rsidR="009433F3" w:rsidRPr="009433F3" w14:paraId="07EF842A" w14:textId="77777777" w:rsidTr="005603BE">
        <w:trPr>
          <w:trHeight w:val="118"/>
          <w:tblHeader/>
          <w:jc w:val="center"/>
        </w:trPr>
        <w:tc>
          <w:tcPr>
            <w:tcW w:w="1776" w:type="dxa"/>
            <w:vMerge/>
            <w:tcBorders>
              <w:left w:val="single" w:sz="4" w:space="0" w:color="auto"/>
            </w:tcBorders>
            <w:shd w:val="clear" w:color="auto" w:fill="auto"/>
            <w:vAlign w:val="center"/>
          </w:tcPr>
          <w:p w14:paraId="1239EE5C"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5379EFC0"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EAN—将原子调用替换为非原子调用</w:t>
            </w:r>
          </w:p>
        </w:tc>
      </w:tr>
      <w:tr w:rsidR="009433F3" w:rsidRPr="009433F3" w14:paraId="2419B328" w14:textId="77777777" w:rsidTr="005603BE">
        <w:trPr>
          <w:trHeight w:val="221"/>
          <w:tblHeader/>
          <w:jc w:val="center"/>
        </w:trPr>
        <w:tc>
          <w:tcPr>
            <w:tcW w:w="1776" w:type="dxa"/>
            <w:vMerge w:val="restart"/>
            <w:tcBorders>
              <w:left w:val="single" w:sz="4" w:space="0" w:color="auto"/>
            </w:tcBorders>
            <w:shd w:val="clear" w:color="auto" w:fill="auto"/>
            <w:vAlign w:val="center"/>
          </w:tcPr>
          <w:p w14:paraId="0AADEE2B" w14:textId="77777777" w:rsidR="00F43896"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修改关键字</w:t>
            </w:r>
          </w:p>
        </w:tc>
        <w:tc>
          <w:tcPr>
            <w:tcW w:w="3508" w:type="dxa"/>
            <w:tcBorders>
              <w:right w:val="single" w:sz="4" w:space="0" w:color="auto"/>
            </w:tcBorders>
            <w:shd w:val="clear" w:color="auto" w:fill="auto"/>
            <w:vAlign w:val="center"/>
          </w:tcPr>
          <w:p w14:paraId="4D968FDB"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ASTK—为方法添加static关键字</w:t>
            </w:r>
          </w:p>
        </w:tc>
      </w:tr>
      <w:tr w:rsidR="009433F3" w:rsidRPr="009433F3" w14:paraId="7611CBC1" w14:textId="77777777" w:rsidTr="005603BE">
        <w:trPr>
          <w:trHeight w:val="118"/>
          <w:tblHeader/>
          <w:jc w:val="center"/>
        </w:trPr>
        <w:tc>
          <w:tcPr>
            <w:tcW w:w="1776" w:type="dxa"/>
            <w:vMerge/>
            <w:tcBorders>
              <w:left w:val="single" w:sz="4" w:space="0" w:color="auto"/>
            </w:tcBorders>
            <w:shd w:val="clear" w:color="auto" w:fill="auto"/>
            <w:vAlign w:val="center"/>
          </w:tcPr>
          <w:p w14:paraId="08FABCE8"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162DCCAD"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RSTK—删除方法static关键字</w:t>
            </w:r>
          </w:p>
        </w:tc>
      </w:tr>
      <w:tr w:rsidR="009433F3" w:rsidRPr="009433F3" w14:paraId="43784AFE" w14:textId="77777777" w:rsidTr="005603BE">
        <w:trPr>
          <w:trHeight w:val="118"/>
          <w:tblHeader/>
          <w:jc w:val="center"/>
        </w:trPr>
        <w:tc>
          <w:tcPr>
            <w:tcW w:w="1776" w:type="dxa"/>
            <w:vMerge/>
            <w:tcBorders>
              <w:left w:val="single" w:sz="4" w:space="0" w:color="auto"/>
            </w:tcBorders>
            <w:shd w:val="clear" w:color="auto" w:fill="auto"/>
            <w:vAlign w:val="center"/>
          </w:tcPr>
          <w:p w14:paraId="23C2B32F"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7F60E684"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ASK—为方法添加synchronized关键字</w:t>
            </w:r>
          </w:p>
        </w:tc>
      </w:tr>
      <w:tr w:rsidR="009433F3" w:rsidRPr="009433F3" w14:paraId="7EF05019" w14:textId="77777777" w:rsidTr="005603BE">
        <w:trPr>
          <w:trHeight w:val="118"/>
          <w:tblHeader/>
          <w:jc w:val="center"/>
        </w:trPr>
        <w:tc>
          <w:tcPr>
            <w:tcW w:w="1776" w:type="dxa"/>
            <w:vMerge/>
            <w:tcBorders>
              <w:left w:val="single" w:sz="4" w:space="0" w:color="auto"/>
            </w:tcBorders>
            <w:shd w:val="clear" w:color="auto" w:fill="auto"/>
            <w:vAlign w:val="center"/>
          </w:tcPr>
          <w:p w14:paraId="78E1C19F"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07CDD851"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RSK—删除方法synchronized关键字</w:t>
            </w:r>
          </w:p>
        </w:tc>
      </w:tr>
      <w:tr w:rsidR="009433F3" w:rsidRPr="009433F3" w14:paraId="1FB3011A" w14:textId="77777777" w:rsidTr="005603BE">
        <w:trPr>
          <w:trHeight w:val="118"/>
          <w:tblHeader/>
          <w:jc w:val="center"/>
        </w:trPr>
        <w:tc>
          <w:tcPr>
            <w:tcW w:w="1776" w:type="dxa"/>
            <w:vMerge/>
            <w:tcBorders>
              <w:left w:val="single" w:sz="4" w:space="0" w:color="auto"/>
            </w:tcBorders>
            <w:shd w:val="clear" w:color="auto" w:fill="auto"/>
            <w:vAlign w:val="center"/>
          </w:tcPr>
          <w:p w14:paraId="643DC385"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3082A9A6"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RSB—删除synchronized代码块</w:t>
            </w:r>
          </w:p>
        </w:tc>
      </w:tr>
      <w:tr w:rsidR="009433F3" w:rsidRPr="009433F3" w14:paraId="21F71E04" w14:textId="77777777" w:rsidTr="005603BE">
        <w:trPr>
          <w:trHeight w:val="118"/>
          <w:tblHeader/>
          <w:jc w:val="center"/>
        </w:trPr>
        <w:tc>
          <w:tcPr>
            <w:tcW w:w="1776" w:type="dxa"/>
            <w:vMerge/>
            <w:tcBorders>
              <w:left w:val="single" w:sz="4" w:space="0" w:color="auto"/>
            </w:tcBorders>
            <w:shd w:val="clear" w:color="auto" w:fill="auto"/>
            <w:vAlign w:val="center"/>
          </w:tcPr>
          <w:p w14:paraId="313DF3F9"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30C573C5"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RVK—删除volatile关键字</w:t>
            </w:r>
          </w:p>
        </w:tc>
      </w:tr>
      <w:tr w:rsidR="009433F3" w:rsidRPr="009433F3" w14:paraId="2C5724EC" w14:textId="77777777" w:rsidTr="005603BE">
        <w:trPr>
          <w:trHeight w:val="118"/>
          <w:tblHeader/>
          <w:jc w:val="center"/>
        </w:trPr>
        <w:tc>
          <w:tcPr>
            <w:tcW w:w="1776" w:type="dxa"/>
            <w:vMerge/>
            <w:tcBorders>
              <w:left w:val="single" w:sz="4" w:space="0" w:color="auto"/>
            </w:tcBorders>
            <w:shd w:val="clear" w:color="auto" w:fill="auto"/>
            <w:vAlign w:val="center"/>
          </w:tcPr>
          <w:p w14:paraId="204743F1"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690628C6"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RFU—删除unlock方法所在的finally代码块</w:t>
            </w:r>
          </w:p>
        </w:tc>
      </w:tr>
      <w:tr w:rsidR="009433F3" w:rsidRPr="009433F3" w14:paraId="471E371A" w14:textId="77777777" w:rsidTr="005603BE">
        <w:trPr>
          <w:trHeight w:val="221"/>
          <w:tblHeader/>
          <w:jc w:val="center"/>
        </w:trPr>
        <w:tc>
          <w:tcPr>
            <w:tcW w:w="1776" w:type="dxa"/>
            <w:vMerge w:val="restart"/>
            <w:tcBorders>
              <w:left w:val="single" w:sz="4" w:space="0" w:color="auto"/>
            </w:tcBorders>
            <w:shd w:val="clear" w:color="auto" w:fill="auto"/>
            <w:vAlign w:val="center"/>
          </w:tcPr>
          <w:p w14:paraId="26304847" w14:textId="77777777"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交换并发对象</w:t>
            </w:r>
          </w:p>
        </w:tc>
        <w:tc>
          <w:tcPr>
            <w:tcW w:w="3508" w:type="dxa"/>
            <w:tcBorders>
              <w:right w:val="single" w:sz="4" w:space="0" w:color="auto"/>
            </w:tcBorders>
            <w:shd w:val="clear" w:color="auto" w:fill="auto"/>
            <w:vAlign w:val="center"/>
          </w:tcPr>
          <w:p w14:paraId="25519DC4"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w:t>
            </w:r>
            <w:r w:rsidRPr="00F43896">
              <w:rPr>
                <w:rFonts w:ascii="宋体" w:eastAsia="宋体" w:hAnsi="宋体" w:cs="Times New Roman"/>
                <w:sz w:val="18"/>
                <w:szCs w:val="18"/>
              </w:rPr>
              <w:t>XO</w:t>
            </w:r>
            <w:r w:rsidRPr="00F43896">
              <w:rPr>
                <w:rFonts w:ascii="宋体" w:eastAsia="宋体" w:hAnsi="宋体" w:cs="Times New Roman" w:hint="eastAsia"/>
                <w:sz w:val="18"/>
                <w:szCs w:val="18"/>
              </w:rPr>
              <w:t>—替换并发机制</w:t>
            </w:r>
          </w:p>
        </w:tc>
      </w:tr>
      <w:tr w:rsidR="009433F3" w:rsidRPr="009433F3" w14:paraId="6EE86049" w14:textId="77777777" w:rsidTr="005603BE">
        <w:trPr>
          <w:trHeight w:val="118"/>
          <w:tblHeader/>
          <w:jc w:val="center"/>
        </w:trPr>
        <w:tc>
          <w:tcPr>
            <w:tcW w:w="1776" w:type="dxa"/>
            <w:vMerge/>
            <w:tcBorders>
              <w:left w:val="single" w:sz="4" w:space="0" w:color="auto"/>
            </w:tcBorders>
            <w:shd w:val="clear" w:color="auto" w:fill="auto"/>
            <w:vAlign w:val="center"/>
          </w:tcPr>
          <w:p w14:paraId="6D34C48C"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1C65227A"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EELO</w:t>
            </w:r>
            <w:r w:rsidRPr="00F43896">
              <w:rPr>
                <w:rFonts w:ascii="宋体" w:eastAsia="宋体" w:hAnsi="宋体" w:cs="Times New Roman" w:hint="eastAsia"/>
                <w:sz w:val="18"/>
                <w:szCs w:val="18"/>
              </w:rPr>
              <w:t>—交换锁对象</w:t>
            </w:r>
          </w:p>
        </w:tc>
      </w:tr>
      <w:tr w:rsidR="009433F3" w:rsidRPr="009433F3" w14:paraId="18A3E4B7" w14:textId="77777777" w:rsidTr="005603BE">
        <w:trPr>
          <w:trHeight w:val="228"/>
          <w:tblHeader/>
          <w:jc w:val="center"/>
        </w:trPr>
        <w:tc>
          <w:tcPr>
            <w:tcW w:w="1776" w:type="dxa"/>
            <w:vMerge w:val="restart"/>
            <w:tcBorders>
              <w:left w:val="single" w:sz="4" w:space="0" w:color="auto"/>
            </w:tcBorders>
            <w:shd w:val="clear" w:color="auto" w:fill="auto"/>
            <w:vAlign w:val="center"/>
          </w:tcPr>
          <w:p w14:paraId="63C2B2AC" w14:textId="77777777"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修改临界区</w:t>
            </w:r>
          </w:p>
        </w:tc>
        <w:tc>
          <w:tcPr>
            <w:tcW w:w="3508" w:type="dxa"/>
            <w:tcBorders>
              <w:right w:val="single" w:sz="4" w:space="0" w:color="auto"/>
            </w:tcBorders>
            <w:shd w:val="clear" w:color="auto" w:fill="auto"/>
            <w:vAlign w:val="center"/>
          </w:tcPr>
          <w:p w14:paraId="3F4D6EE4"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SHCR—移动临界区</w:t>
            </w:r>
          </w:p>
        </w:tc>
      </w:tr>
      <w:tr w:rsidR="009433F3" w:rsidRPr="009433F3" w14:paraId="45CFED88" w14:textId="77777777" w:rsidTr="005603BE">
        <w:trPr>
          <w:trHeight w:val="118"/>
          <w:tblHeader/>
          <w:jc w:val="center"/>
        </w:trPr>
        <w:tc>
          <w:tcPr>
            <w:tcW w:w="1776" w:type="dxa"/>
            <w:vMerge/>
            <w:tcBorders>
              <w:left w:val="single" w:sz="4" w:space="0" w:color="auto"/>
            </w:tcBorders>
            <w:shd w:val="clear" w:color="auto" w:fill="auto"/>
            <w:vAlign w:val="center"/>
          </w:tcPr>
          <w:p w14:paraId="628A09AF"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64A26A2B"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SKCR</w:t>
            </w:r>
            <w:r w:rsidRPr="00F43896">
              <w:rPr>
                <w:rFonts w:ascii="宋体" w:eastAsia="宋体" w:hAnsi="宋体" w:cs="Times New Roman" w:hint="eastAsia"/>
                <w:sz w:val="18"/>
                <w:szCs w:val="18"/>
              </w:rPr>
              <w:t>—收缩临界区</w:t>
            </w:r>
          </w:p>
        </w:tc>
      </w:tr>
      <w:tr w:rsidR="009433F3" w:rsidRPr="009433F3" w14:paraId="6F9885B0" w14:textId="77777777" w:rsidTr="005603BE">
        <w:trPr>
          <w:trHeight w:val="118"/>
          <w:tblHeader/>
          <w:jc w:val="center"/>
        </w:trPr>
        <w:tc>
          <w:tcPr>
            <w:tcW w:w="1776" w:type="dxa"/>
            <w:vMerge/>
            <w:tcBorders>
              <w:left w:val="single" w:sz="4" w:space="0" w:color="auto"/>
            </w:tcBorders>
            <w:shd w:val="clear" w:color="auto" w:fill="auto"/>
            <w:vAlign w:val="center"/>
          </w:tcPr>
          <w:p w14:paraId="54D84230"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077005BB" w14:textId="77777777"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EXCR</w:t>
            </w:r>
            <w:r w:rsidRPr="00F43896">
              <w:rPr>
                <w:rFonts w:ascii="宋体" w:eastAsia="宋体" w:hAnsi="宋体" w:cs="Times New Roman" w:hint="eastAsia"/>
                <w:sz w:val="18"/>
                <w:szCs w:val="18"/>
              </w:rPr>
              <w:t>—扩大临界区</w:t>
            </w:r>
          </w:p>
        </w:tc>
      </w:tr>
      <w:tr w:rsidR="009433F3" w:rsidRPr="009433F3" w14:paraId="61101ABF" w14:textId="77777777" w:rsidTr="005603BE">
        <w:trPr>
          <w:trHeight w:val="50"/>
          <w:tblHeader/>
          <w:jc w:val="center"/>
        </w:trPr>
        <w:tc>
          <w:tcPr>
            <w:tcW w:w="1776" w:type="dxa"/>
            <w:vMerge/>
            <w:tcBorders>
              <w:left w:val="single" w:sz="4" w:space="0" w:color="auto"/>
            </w:tcBorders>
            <w:shd w:val="clear" w:color="auto" w:fill="auto"/>
            <w:vAlign w:val="center"/>
          </w:tcPr>
          <w:p w14:paraId="494D97F7" w14:textId="77777777"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14:paraId="40CBAF47" w14:textId="77777777" w:rsidR="009433F3" w:rsidRPr="009433F3" w:rsidRDefault="00F43896" w:rsidP="009433F3">
            <w:pPr>
              <w:adjustRightInd/>
              <w:snapToGrid/>
              <w:spacing w:after="0"/>
              <w:rPr>
                <w:rFonts w:ascii="宋体" w:eastAsia="宋体" w:hAnsi="宋体" w:cs="Times New Roman"/>
                <w:sz w:val="18"/>
                <w:szCs w:val="18"/>
              </w:rPr>
            </w:pPr>
            <w:commentRangeStart w:id="66"/>
            <w:r w:rsidRPr="00F43896">
              <w:rPr>
                <w:rFonts w:ascii="宋体" w:eastAsia="宋体" w:hAnsi="宋体" w:cs="Times New Roman"/>
                <w:sz w:val="18"/>
                <w:szCs w:val="18"/>
              </w:rPr>
              <w:t>SPCR</w:t>
            </w:r>
            <w:r w:rsidRPr="00F43896">
              <w:rPr>
                <w:rFonts w:ascii="宋体" w:eastAsia="宋体" w:hAnsi="宋体" w:cs="Times New Roman" w:hint="eastAsia"/>
                <w:sz w:val="18"/>
                <w:szCs w:val="18"/>
              </w:rPr>
              <w:t>—拆分临界区</w:t>
            </w:r>
            <w:commentRangeEnd w:id="66"/>
            <w:r w:rsidR="006E0F3C">
              <w:rPr>
                <w:rStyle w:val="afa"/>
              </w:rPr>
              <w:commentReference w:id="66"/>
            </w:r>
          </w:p>
        </w:tc>
      </w:tr>
    </w:tbl>
    <w:p w14:paraId="41DEF711" w14:textId="77777777" w:rsidR="004F504A" w:rsidRDefault="004F504A" w:rsidP="00F0373E">
      <w:pPr>
        <w:pStyle w:val="a0"/>
        <w:numPr>
          <w:ilvl w:val="0"/>
          <w:numId w:val="12"/>
        </w:numPr>
        <w:spacing w:beforeLines="50" w:before="142"/>
        <w:ind w:left="703" w:firstLineChars="0" w:hanging="357"/>
        <w:jc w:val="left"/>
      </w:pPr>
      <w:r>
        <w:rPr>
          <w:rFonts w:hint="eastAsia"/>
        </w:rPr>
        <w:t>修改并发方法参数</w:t>
      </w:r>
    </w:p>
    <w:p w14:paraId="21B90D50" w14:textId="77777777"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BF790D">
        <w:rPr>
          <w:rFonts w:hint="eastAsia"/>
        </w:rPr>
        <w:t>6</w:t>
      </w:r>
      <w:r w:rsidR="00BF790D">
        <w:rPr>
          <w:rFonts w:hint="eastAsia"/>
        </w:rPr>
        <w:t>种变异算子</w:t>
      </w:r>
      <w:r w:rsidR="00BF790D">
        <w:rPr>
          <w:rFonts w:hint="eastAsia"/>
        </w:rPr>
        <w:t>:</w:t>
      </w:r>
    </w:p>
    <w:p w14:paraId="53406A23" w14:textId="77777777"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14:paraId="6934A3C5" w14:textId="77777777"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2217BE">
        <w:rPr>
          <w:rFonts w:hint="eastAsia"/>
        </w:rPr>
        <w:t xml:space="preserve"> </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14:paraId="237B9B5A" w14:textId="77777777" w:rsidR="002217BE" w:rsidRDefault="002217BE" w:rsidP="0052216C">
      <w:pPr>
        <w:pStyle w:val="a0"/>
        <w:ind w:firstLine="372"/>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Pr>
          <w:rFonts w:hint="eastAsia"/>
        </w:rPr>
        <w:t>交换相邻的另个锁对象</w:t>
      </w:r>
      <w:r>
        <w:rPr>
          <w:rFonts w:hint="eastAsia"/>
        </w:rPr>
        <w:t>.</w:t>
      </w:r>
    </w:p>
    <w:p w14:paraId="58039CEB" w14:textId="77777777"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14:paraId="1DA7B951" w14:textId="77777777"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14:paraId="467D1904" w14:textId="77777777"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14:paraId="483577F5" w14:textId="77777777" w:rsidR="00172DEE" w:rsidRDefault="00172DEE" w:rsidP="00172DEE">
      <w:pPr>
        <w:pStyle w:val="a0"/>
        <w:numPr>
          <w:ilvl w:val="0"/>
          <w:numId w:val="12"/>
        </w:numPr>
        <w:ind w:firstLineChars="0"/>
        <w:jc w:val="left"/>
      </w:pPr>
      <w:r>
        <w:rPr>
          <w:rFonts w:hint="eastAsia"/>
        </w:rPr>
        <w:t>修改并发方法调用</w:t>
      </w:r>
    </w:p>
    <w:p w14:paraId="4647D31C" w14:textId="77777777"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A46895">
        <w:rPr>
          <w:rFonts w:hint="eastAsia"/>
        </w:rPr>
        <w:t>,</w:t>
      </w:r>
      <w:r w:rsidR="00A46895">
        <w:rPr>
          <w:rFonts w:hint="eastAsia"/>
        </w:rPr>
        <w:t>替换和交换</w:t>
      </w:r>
      <w:r w:rsidR="00A46895">
        <w:rPr>
          <w:rFonts w:hint="eastAsia"/>
        </w:rPr>
        <w:t>.</w:t>
      </w:r>
      <w:r w:rsidR="00A46895">
        <w:rPr>
          <w:rFonts w:hint="eastAsia"/>
        </w:rPr>
        <w:t>具体包括</w:t>
      </w:r>
      <w:r w:rsidR="0052216C">
        <w:rPr>
          <w:rFonts w:hint="eastAsia"/>
        </w:rPr>
        <w:t>6</w:t>
      </w:r>
      <w:r w:rsidR="0052216C">
        <w:rPr>
          <w:rFonts w:hint="eastAsia"/>
        </w:rPr>
        <w:t>种</w:t>
      </w:r>
      <w:r w:rsidR="00A46895">
        <w:rPr>
          <w:rFonts w:hint="eastAsia"/>
        </w:rPr>
        <w:t>变异算子</w:t>
      </w:r>
      <w:r w:rsidR="00A46895">
        <w:rPr>
          <w:rFonts w:hint="eastAsia"/>
        </w:rPr>
        <w:t>:</w:t>
      </w:r>
    </w:p>
    <w:p w14:paraId="4C7AC298" w14:textId="77777777"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14:paraId="1C8830DD" w14:textId="77777777"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14:paraId="2FC75A7D" w14:textId="77777777"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14:paraId="0DE73CD6" w14:textId="77777777"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14:paraId="7B15A5E5" w14:textId="77777777"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Pr>
          <w:rFonts w:hint="eastAsia"/>
        </w:rPr>
        <w:t>,</w:t>
      </w:r>
      <w:r w:rsidRPr="00F55814">
        <w:rPr>
          <w:rFonts w:hint="eastAsia"/>
        </w:rPr>
        <w:t>acquireUninterruptibly()</w:t>
      </w:r>
      <w:r>
        <w:rPr>
          <w:rFonts w:hint="eastAsia"/>
        </w:rPr>
        <w:t>,</w:t>
      </w:r>
      <w:r w:rsidRPr="00F55814">
        <w:rPr>
          <w:rFonts w:hint="eastAsia"/>
        </w:rPr>
        <w:t>tryAcquire()</w:t>
      </w:r>
      <w:r>
        <w:rPr>
          <w:rFonts w:hint="eastAsia"/>
        </w:rPr>
        <w:t>及锁获取方法</w:t>
      </w:r>
      <w:r w:rsidRPr="00F55814">
        <w:rPr>
          <w:rFonts w:hint="eastAsia"/>
        </w:rPr>
        <w:t>lock(),lockInterruptibly(),tryLock()</w:t>
      </w:r>
      <w:r>
        <w:rPr>
          <w:rFonts w:hint="eastAsia"/>
        </w:rPr>
        <w:t>的调用</w:t>
      </w:r>
      <w:r>
        <w:rPr>
          <w:rFonts w:hint="eastAsia"/>
        </w:rPr>
        <w:t>.</w:t>
      </w:r>
    </w:p>
    <w:p w14:paraId="088A3F53" w14:textId="77777777"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14:paraId="3AAC13D1" w14:textId="77777777" w:rsidR="00172DEE" w:rsidRDefault="00172DEE" w:rsidP="00172DEE">
      <w:pPr>
        <w:pStyle w:val="a0"/>
        <w:numPr>
          <w:ilvl w:val="0"/>
          <w:numId w:val="12"/>
        </w:numPr>
        <w:ind w:firstLineChars="0"/>
        <w:jc w:val="left"/>
      </w:pPr>
      <w:r>
        <w:rPr>
          <w:rFonts w:hint="eastAsia"/>
        </w:rPr>
        <w:t>修改关键字</w:t>
      </w:r>
    </w:p>
    <w:p w14:paraId="76810965" w14:textId="77777777"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216483">
        <w:rPr>
          <w:rFonts w:hint="eastAsia"/>
        </w:rPr>
        <w:t>,</w:t>
      </w:r>
      <w:r w:rsidR="00216483" w:rsidRPr="00982196">
        <w:rPr>
          <w:rFonts w:hint="eastAsia"/>
        </w:rPr>
        <w:t>synchronized</w:t>
      </w:r>
      <w:r w:rsidR="00216483">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sidRPr="009C2BCC">
        <w:rPr>
          <w:rFonts w:hint="eastAsia"/>
        </w:rPr>
        <w:t xml:space="preserve"> </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216483">
        <w:rPr>
          <w:rFonts w:hint="eastAsia"/>
        </w:rPr>
        <w:t>、</w:t>
      </w:r>
      <w:r w:rsidR="00216483">
        <w:rPr>
          <w:rFonts w:hint="eastAsia"/>
        </w:rPr>
        <w:t>RFU6</w:t>
      </w:r>
      <w:r w:rsidR="00216483">
        <w:rPr>
          <w:rFonts w:hint="eastAsia"/>
        </w:rPr>
        <w:t>种变异算子</w:t>
      </w:r>
      <w:r w:rsidR="00216483">
        <w:rPr>
          <w:rFonts w:hint="eastAsia"/>
        </w:rPr>
        <w:t>.</w:t>
      </w:r>
    </w:p>
    <w:p w14:paraId="4F526B0A" w14:textId="77777777" w:rsidR="00172DEE" w:rsidRDefault="00172DEE" w:rsidP="00172DEE">
      <w:pPr>
        <w:pStyle w:val="a0"/>
        <w:numPr>
          <w:ilvl w:val="0"/>
          <w:numId w:val="12"/>
        </w:numPr>
        <w:ind w:firstLineChars="0"/>
        <w:jc w:val="left"/>
      </w:pPr>
      <w:r>
        <w:rPr>
          <w:rFonts w:hint="eastAsia"/>
        </w:rPr>
        <w:t>交换并发对象</w:t>
      </w:r>
    </w:p>
    <w:p w14:paraId="27E14882" w14:textId="77777777"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14:paraId="08A76FF5" w14:textId="77777777" w:rsidR="0052216C" w:rsidRDefault="00172DEE" w:rsidP="0052216C">
      <w:pPr>
        <w:pStyle w:val="a0"/>
        <w:numPr>
          <w:ilvl w:val="0"/>
          <w:numId w:val="12"/>
        </w:numPr>
        <w:ind w:firstLineChars="0"/>
        <w:jc w:val="left"/>
      </w:pPr>
      <w:r>
        <w:rPr>
          <w:rFonts w:hint="eastAsia"/>
        </w:rPr>
        <w:t>修改临界区</w:t>
      </w:r>
    </w:p>
    <w:p w14:paraId="1A7EBD7B" w14:textId="77777777"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DC46AB">
        <w:rPr>
          <w:rFonts w:hint="eastAsia"/>
        </w:rPr>
        <w:t>4</w:t>
      </w:r>
      <w:r w:rsidR="00DC46AB">
        <w:rPr>
          <w:rFonts w:hint="eastAsia"/>
        </w:rPr>
        <w:t>种变异算子</w:t>
      </w:r>
      <w:r w:rsidR="00DC46AB">
        <w:rPr>
          <w:rFonts w:hint="eastAsia"/>
        </w:rPr>
        <w:t>:</w:t>
      </w:r>
    </w:p>
    <w:p w14:paraId="0B37E95C" w14:textId="77777777"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14:paraId="7B002172" w14:textId="77777777"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t>在临界区域的语句之上和之下的语句</w:t>
      </w:r>
      <w:r>
        <w:rPr>
          <w:rFonts w:hint="eastAsia"/>
        </w:rPr>
        <w:t>,</w:t>
      </w:r>
      <w:r w:rsidRPr="005463C0">
        <w:t>可能会由于不必要地降低并发度而导致性能问题</w:t>
      </w:r>
      <w:r>
        <w:rPr>
          <w:rFonts w:hint="eastAsia"/>
        </w:rPr>
        <w:t>.</w:t>
      </w:r>
    </w:p>
    <w:p w14:paraId="4F100700" w14:textId="77777777"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14:paraId="34E97D1E" w14:textId="77777777"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Pr>
          <w:rFonts w:hint="eastAsia"/>
        </w:rPr>
        <w:t>.</w:t>
      </w:r>
    </w:p>
    <w:p w14:paraId="7C71B3DF" w14:textId="77777777" w:rsidR="00D52A50" w:rsidRDefault="00537758" w:rsidP="006D051F">
      <w:pPr>
        <w:pStyle w:val="2"/>
        <w:spacing w:before="71" w:after="71"/>
      </w:pPr>
      <w:r>
        <w:rPr>
          <w:rFonts w:hint="eastAsia"/>
        </w:rPr>
        <w:t>MSG</w:t>
      </w:r>
      <w:r>
        <w:rPr>
          <w:rFonts w:hint="eastAsia"/>
        </w:rPr>
        <w:t>方法</w:t>
      </w:r>
    </w:p>
    <w:p w14:paraId="310E7942" w14:textId="77777777" w:rsidR="00537758" w:rsidRDefault="00537758" w:rsidP="00537758">
      <w:pPr>
        <w:pStyle w:val="a0"/>
        <w:ind w:firstLine="372"/>
      </w:pPr>
      <w:commentRangeStart w:id="67"/>
      <w:r>
        <w:rPr>
          <w:rFonts w:hint="eastAsia"/>
        </w:rPr>
        <w:t>为了提高并发变异体的生成效率</w:t>
      </w:r>
      <w:r>
        <w:rPr>
          <w:rFonts w:hint="eastAsia"/>
        </w:rPr>
        <w:t>,</w:t>
      </w:r>
      <w:r>
        <w:rPr>
          <w:rFonts w:hint="eastAsia"/>
        </w:rPr>
        <w:t>本文采用了</w:t>
      </w:r>
      <w:r>
        <w:rPr>
          <w:rFonts w:hint="eastAsia"/>
        </w:rPr>
        <w:t>MSG</w:t>
      </w:r>
      <w:r>
        <w:rPr>
          <w:vertAlign w:val="superscript"/>
        </w:rPr>
        <w:t>[3</w:t>
      </w:r>
      <w:r>
        <w:rPr>
          <w:rFonts w:hint="eastAsia"/>
          <w:vertAlign w:val="superscript"/>
        </w:rPr>
        <w:t>0</w:t>
      </w:r>
      <w:r w:rsidRPr="00454A48">
        <w:rPr>
          <w:vertAlign w:val="superscript"/>
        </w:rPr>
        <w:t>]</w:t>
      </w:r>
      <w:r>
        <w:rPr>
          <w:rFonts w:hint="eastAsia"/>
        </w:rPr>
        <w:t>技术</w:t>
      </w:r>
      <w:r>
        <w:rPr>
          <w:rFonts w:hint="eastAsia"/>
        </w:rPr>
        <w:t>.</w:t>
      </w:r>
      <w:r>
        <w:rPr>
          <w:rFonts w:hint="eastAsia"/>
        </w:rPr>
        <w:t>通</w:t>
      </w:r>
      <w:commentRangeEnd w:id="67"/>
      <w:r w:rsidR="006E0F3C">
        <w:rPr>
          <w:rStyle w:val="afa"/>
          <w:rFonts w:ascii="Tahoma" w:eastAsia="微软雅黑" w:hAnsi="Tahoma" w:cstheme="minorBidi"/>
          <w:kern w:val="0"/>
        </w:rPr>
        <w:commentReference w:id="67"/>
      </w:r>
      <w:r>
        <w:rPr>
          <w:rFonts w:hint="eastAsia"/>
        </w:rPr>
        <w:t>过</w:t>
      </w:r>
      <w:r>
        <w:rPr>
          <w:rFonts w:hint="eastAsia"/>
        </w:rPr>
        <w:t>MSG</w:t>
      </w:r>
      <w:r>
        <w:rPr>
          <w:rFonts w:hint="eastAsia"/>
        </w:rPr>
        <w:t>技术可以将一个程序的所有变异</w:t>
      </w:r>
      <w:r>
        <w:rPr>
          <w:rFonts w:hint="eastAsia"/>
        </w:rPr>
        <w:lastRenderedPageBreak/>
        <w:t>体都编码到一个特殊的参数化程序中</w:t>
      </w:r>
      <w:r>
        <w:rPr>
          <w:rFonts w:hint="eastAsia"/>
        </w:rPr>
        <w:t>,</w:t>
      </w:r>
      <w:r>
        <w:rPr>
          <w:rFonts w:hint="eastAsia"/>
        </w:rPr>
        <w:t>这个特殊的参数化程序叫做元变异体</w:t>
      </w:r>
      <w:r w:rsidR="004E20A1">
        <w:rPr>
          <w:rFonts w:hint="eastAsia"/>
          <w:vertAlign w:val="superscript"/>
        </w:rPr>
        <w:t>[30]</w:t>
      </w:r>
      <w:r>
        <w:rPr>
          <w:rFonts w:hint="eastAsia"/>
        </w:rPr>
        <w:t>.</w:t>
      </w:r>
      <w:r>
        <w:rPr>
          <w:rFonts w:hint="eastAsia"/>
        </w:rPr>
        <w:t>元变异体包含了待测程序的所有变异体信息</w:t>
      </w:r>
      <w:r w:rsidR="002E73C5">
        <w:rPr>
          <w:rFonts w:hint="eastAsia"/>
        </w:rPr>
        <w:t>,</w:t>
      </w:r>
      <w:r w:rsidR="00B15699">
        <w:rPr>
          <w:rFonts w:hint="eastAsia"/>
        </w:rPr>
        <w:t>编译元变异体使用和编译待测程序相同标准的编译器</w:t>
      </w:r>
      <w:r w:rsidR="00B15699">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14:paraId="134EAD93" w14:textId="77777777" w:rsidR="00B15699" w:rsidRDefault="00B15699" w:rsidP="00537758">
      <w:pPr>
        <w:pStyle w:val="a0"/>
        <w:ind w:firstLine="372"/>
      </w:pPr>
      <w:r>
        <w:rPr>
          <w:rFonts w:hint="eastAsia"/>
        </w:rPr>
        <w:t>下面以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14:paraId="4C6596A6" w14:textId="77777777" w:rsidR="00B15699" w:rsidRDefault="00B15699" w:rsidP="00537758">
      <w:pPr>
        <w:pStyle w:val="a0"/>
        <w:ind w:firstLine="372"/>
      </w:pPr>
      <w:r>
        <w:rPr>
          <w:rFonts w:hint="eastAsia"/>
        </w:rPr>
        <w:t>C=A-B;</w:t>
      </w:r>
    </w:p>
    <w:p w14:paraId="70514B9F" w14:textId="77777777" w:rsidR="00B15699" w:rsidRDefault="00B15699" w:rsidP="00537758">
      <w:pPr>
        <w:pStyle w:val="a0"/>
        <w:ind w:firstLine="372"/>
      </w:pPr>
      <w:r>
        <w:rPr>
          <w:rFonts w:hint="eastAsia"/>
        </w:rPr>
        <w:t>C=A*B;</w:t>
      </w:r>
    </w:p>
    <w:p w14:paraId="79CF137C" w14:textId="77777777" w:rsidR="00B15699" w:rsidRDefault="00B15699" w:rsidP="00537758">
      <w:pPr>
        <w:pStyle w:val="a0"/>
        <w:ind w:firstLine="372"/>
      </w:pPr>
      <w:r>
        <w:rPr>
          <w:rFonts w:hint="eastAsia"/>
        </w:rPr>
        <w:t>C=A/B;</w:t>
      </w:r>
    </w:p>
    <w:p w14:paraId="182B7EA6" w14:textId="77777777" w:rsidR="00B15699" w:rsidRDefault="00B15699" w:rsidP="00B15699">
      <w:pPr>
        <w:pStyle w:val="a0"/>
        <w:ind w:firstLine="372"/>
      </w:pPr>
      <w:r>
        <w:rPr>
          <w:rFonts w:hint="eastAsia"/>
        </w:rPr>
        <w:t>C=A%B.</w:t>
      </w:r>
    </w:p>
    <w:p w14:paraId="57A670DB" w14:textId="77777777" w:rsidR="00B15699" w:rsidRDefault="00B15699" w:rsidP="004C0861">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14:paraId="2744777F" w14:textId="77777777" w:rsidR="00B15699" w:rsidRDefault="00B15699" w:rsidP="00B15699">
      <w:pPr>
        <w:pStyle w:val="a0"/>
        <w:ind w:firstLine="372"/>
      </w:pPr>
      <w:r>
        <w:rPr>
          <w:rFonts w:hint="eastAsia"/>
        </w:rPr>
        <w:t xml:space="preserve">C=A op B                      </w:t>
      </w:r>
      <w:r w:rsidR="00E62639">
        <w:rPr>
          <w:rFonts w:hint="eastAsia"/>
        </w:rPr>
        <w:t xml:space="preserve">      </w:t>
      </w:r>
      <w:r w:rsidR="00495278">
        <w:rPr>
          <w:rFonts w:hint="eastAsia"/>
        </w:rPr>
        <w:t xml:space="preserve">                                                                                                                </w:t>
      </w:r>
      <w:r>
        <w:rPr>
          <w:rFonts w:hint="eastAsia"/>
        </w:rPr>
        <w:t>(2)</w:t>
      </w:r>
      <w:r w:rsidR="001B480A">
        <w:rPr>
          <w:rFonts w:hint="eastAsia"/>
        </w:rPr>
        <w:t>,</w:t>
      </w:r>
    </w:p>
    <w:p w14:paraId="08A9193C" w14:textId="77777777"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14:paraId="5A39BAF5" w14:textId="77777777" w:rsidR="003E461B" w:rsidRDefault="003E461B" w:rsidP="00B15699">
      <w:pPr>
        <w:pStyle w:val="a0"/>
        <w:ind w:firstLine="372"/>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14:paraId="73C630A0" w14:textId="77777777" w:rsidR="00E62639" w:rsidRDefault="003E461B" w:rsidP="00F0373E">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20"/>
      </w:tblGrid>
      <w:tr w:rsidR="009A5834" w:rsidRPr="009A5834" w14:paraId="7DE37C7F" w14:textId="77777777" w:rsidTr="009A5834">
        <w:trPr>
          <w:jc w:val="center"/>
        </w:trPr>
        <w:tc>
          <w:tcPr>
            <w:tcW w:w="2920" w:type="dxa"/>
            <w:shd w:val="clear" w:color="auto" w:fill="auto"/>
          </w:tcPr>
          <w:p w14:paraId="15447259" w14:textId="77777777" w:rsidR="009A5834" w:rsidRPr="009A5834" w:rsidRDefault="009A5834" w:rsidP="009A5834">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9A5834" w:rsidRPr="009A5834" w14:paraId="3B24E0C5" w14:textId="77777777" w:rsidTr="009A5834">
        <w:trPr>
          <w:jc w:val="center"/>
        </w:trPr>
        <w:tc>
          <w:tcPr>
            <w:tcW w:w="2920" w:type="dxa"/>
            <w:shd w:val="clear" w:color="auto" w:fill="auto"/>
          </w:tcPr>
          <w:p w14:paraId="1B2C0EDF" w14:textId="77777777"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14:paraId="044348DF" w14:textId="77777777"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14:paraId="244F4DE8" w14:textId="77777777" w:rsidR="009A5834" w:rsidRPr="009A5834" w:rsidRDefault="009A5834" w:rsidP="009A5834">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14:paraId="116C8E48"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14:paraId="0C9B2133"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14:paraId="3655481E"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14:paraId="00BC6F49"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14:paraId="5805E277"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14:paraId="74CDC9BE"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14:paraId="15C17384"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14:paraId="39793B3D"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14:paraId="7AE2540B"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14:paraId="57BF35BC"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14:paraId="5D7D645B"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14:paraId="2E7FE8F3"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14:paraId="7C188FB6"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14:paraId="554E265D"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14:paraId="32229155"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14:paraId="732E31A8" w14:textId="77777777"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14:paraId="4E33FAAF" w14:textId="77777777"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14:paraId="10CFAD33" w14:textId="77777777" w:rsidR="00DD737D" w:rsidRDefault="00BF7D4D" w:rsidP="00DD737D">
      <w:pPr>
        <w:pStyle w:val="a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14:paraId="0A3449E2" w14:textId="77777777" w:rsidR="009A5834" w:rsidRDefault="009A5834" w:rsidP="00DD737D">
      <w:pPr>
        <w:pStyle w:val="a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14:paraId="13031A1A" w14:textId="77777777" w:rsidR="00E62639" w:rsidRDefault="009A5834" w:rsidP="00F0373E">
      <w:pPr>
        <w:pStyle w:val="a0"/>
        <w:spacing w:afterLines="50" w:after="142"/>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9A5834" w:rsidRPr="009A5834" w14:paraId="239D1395" w14:textId="77777777" w:rsidTr="006659C7">
        <w:trPr>
          <w:jc w:val="center"/>
        </w:trPr>
        <w:tc>
          <w:tcPr>
            <w:tcW w:w="3471" w:type="dxa"/>
            <w:shd w:val="clear" w:color="auto" w:fill="auto"/>
          </w:tcPr>
          <w:p w14:paraId="790D175B" w14:textId="77777777"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源程序：</w:t>
            </w:r>
          </w:p>
          <w:p w14:paraId="0645FBF1"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lastRenderedPageBreak/>
              <w:t>...</w:t>
            </w:r>
          </w:p>
          <w:p w14:paraId="45DF0605"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14:paraId="17F6D3DF"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14:paraId="732AD49F"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14:paraId="4D2BC3F5"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14:paraId="230972EF"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synchronized(this){...}</w:t>
            </w:r>
          </w:p>
          <w:p w14:paraId="3C8B0800"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14:paraId="3CBEC549" w14:textId="77777777"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14:paraId="7DA360D3" w14:textId="77777777" w:rsidR="009A5834" w:rsidRPr="009A5834" w:rsidRDefault="009A5834" w:rsidP="009A5834">
            <w:pPr>
              <w:pStyle w:val="b0"/>
              <w:spacing w:before="28" w:after="28" w:line="240" w:lineRule="auto"/>
              <w:ind w:firstLine="372"/>
              <w:rPr>
                <w:sz w:val="18"/>
                <w:szCs w:val="18"/>
              </w:rPr>
            </w:pPr>
            <w:r w:rsidRPr="009A5834">
              <w:rPr>
                <w:sz w:val="18"/>
                <w:szCs w:val="18"/>
              </w:rPr>
              <w:lastRenderedPageBreak/>
              <w:t>...</w:t>
            </w:r>
          </w:p>
          <w:p w14:paraId="7FC680A6"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14:paraId="7D426633"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14:paraId="7757A324"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14:paraId="781A9C94" w14:textId="77777777" w:rsidR="009A5834" w:rsidRPr="009A5834" w:rsidRDefault="009A5834" w:rsidP="009A5834">
            <w:pPr>
              <w:pStyle w:val="b0"/>
              <w:spacing w:before="28" w:after="28" w:line="240" w:lineRule="auto"/>
              <w:ind w:firstLine="372"/>
              <w:rPr>
                <w:sz w:val="18"/>
                <w:szCs w:val="18"/>
              </w:rPr>
            </w:pPr>
            <w:r w:rsidRPr="009A5834">
              <w:rPr>
                <w:sz w:val="18"/>
                <w:szCs w:val="18"/>
              </w:rPr>
              <w:t>...</w:t>
            </w:r>
          </w:p>
          <w:p w14:paraId="2FF5C763" w14:textId="77777777" w:rsidR="009A5834" w:rsidRPr="009A5834" w:rsidRDefault="009A5834" w:rsidP="009A5834">
            <w:pPr>
              <w:pStyle w:val="b0"/>
              <w:spacing w:before="28" w:after="28" w:line="240" w:lineRule="auto"/>
              <w:ind w:firstLine="372"/>
              <w:rPr>
                <w:sz w:val="18"/>
                <w:szCs w:val="18"/>
              </w:rPr>
            </w:pPr>
            <w:r w:rsidRPr="009A5834">
              <w:rPr>
                <w:sz w:val="18"/>
                <w:szCs w:val="18"/>
              </w:rPr>
              <w:t>synchronized(obj1){...}</w:t>
            </w:r>
          </w:p>
          <w:p w14:paraId="02EEF0EB" w14:textId="77777777" w:rsidR="009A5834" w:rsidRPr="009A5834" w:rsidRDefault="009A5834" w:rsidP="009A5834">
            <w:pPr>
              <w:pStyle w:val="b0"/>
              <w:spacing w:before="28" w:after="28" w:line="240" w:lineRule="auto"/>
              <w:ind w:firstLine="372"/>
              <w:rPr>
                <w:sz w:val="18"/>
                <w:szCs w:val="18"/>
              </w:rPr>
            </w:pPr>
            <w:r w:rsidRPr="009A5834">
              <w:rPr>
                <w:sz w:val="18"/>
                <w:szCs w:val="18"/>
              </w:rPr>
              <w:t>...</w:t>
            </w:r>
          </w:p>
        </w:tc>
      </w:tr>
      <w:tr w:rsidR="009A5834" w:rsidRPr="009A5834" w14:paraId="4C256F44" w14:textId="77777777" w:rsidTr="006659C7">
        <w:trPr>
          <w:jc w:val="center"/>
        </w:trPr>
        <w:tc>
          <w:tcPr>
            <w:tcW w:w="3471" w:type="dxa"/>
            <w:shd w:val="clear" w:color="auto" w:fill="auto"/>
          </w:tcPr>
          <w:p w14:paraId="5C04F50D" w14:textId="77777777"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14:paraId="4539CDDD"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14:paraId="559B5E77"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14:paraId="4483EA80"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14:paraId="13C8003A"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14:paraId="7ABD6EBC"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14:paraId="504E0EF1"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synchronized(obj2){...}</w:t>
            </w:r>
          </w:p>
          <w:p w14:paraId="5DA01C13" w14:textId="77777777"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Pr>
          <w:p w14:paraId="6261EDA6" w14:textId="77777777"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14:paraId="61E6F6F5" w14:textId="77777777" w:rsidR="009A5834" w:rsidRPr="009A5834" w:rsidRDefault="009A5834" w:rsidP="009A5834">
            <w:pPr>
              <w:pStyle w:val="b0"/>
              <w:spacing w:before="28" w:after="28" w:line="240" w:lineRule="auto"/>
              <w:ind w:firstLine="372"/>
              <w:rPr>
                <w:sz w:val="18"/>
                <w:szCs w:val="18"/>
              </w:rPr>
            </w:pPr>
            <w:r w:rsidRPr="009A5834">
              <w:rPr>
                <w:sz w:val="18"/>
                <w:szCs w:val="18"/>
              </w:rPr>
              <w:t>...</w:t>
            </w:r>
          </w:p>
          <w:p w14:paraId="749D064B"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14:paraId="47075DA9"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14:paraId="00A10453" w14:textId="77777777"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14:paraId="3C2F9528" w14:textId="77777777" w:rsidR="009A5834" w:rsidRPr="009A5834" w:rsidRDefault="009A5834" w:rsidP="009A5834">
            <w:pPr>
              <w:pStyle w:val="b0"/>
              <w:spacing w:before="28" w:after="28" w:line="240" w:lineRule="auto"/>
              <w:ind w:firstLine="372"/>
              <w:rPr>
                <w:sz w:val="18"/>
                <w:szCs w:val="18"/>
              </w:rPr>
            </w:pPr>
            <w:r w:rsidRPr="009A5834">
              <w:rPr>
                <w:sz w:val="18"/>
                <w:szCs w:val="18"/>
              </w:rPr>
              <w:t>...</w:t>
            </w:r>
          </w:p>
          <w:p w14:paraId="0879F16F" w14:textId="77777777" w:rsidR="009A5834" w:rsidRPr="009A5834" w:rsidRDefault="009A5834" w:rsidP="009A5834">
            <w:pPr>
              <w:pStyle w:val="b0"/>
              <w:spacing w:before="28" w:after="28" w:line="240" w:lineRule="auto"/>
              <w:ind w:firstLine="372"/>
              <w:rPr>
                <w:sz w:val="18"/>
                <w:szCs w:val="18"/>
              </w:rPr>
            </w:pPr>
            <w:r w:rsidRPr="009A5834">
              <w:rPr>
                <w:sz w:val="18"/>
                <w:szCs w:val="18"/>
              </w:rPr>
              <w:t>synchronized(obj3){...}</w:t>
            </w:r>
          </w:p>
          <w:p w14:paraId="492FDC5B" w14:textId="77777777" w:rsidR="009A5834" w:rsidRPr="009A5834" w:rsidRDefault="009A5834" w:rsidP="009A5834">
            <w:pPr>
              <w:pStyle w:val="b0"/>
              <w:spacing w:before="28" w:after="28" w:line="240" w:lineRule="auto"/>
              <w:ind w:firstLine="372"/>
              <w:rPr>
                <w:sz w:val="18"/>
                <w:szCs w:val="18"/>
              </w:rPr>
            </w:pPr>
            <w:r w:rsidRPr="009A5834">
              <w:rPr>
                <w:sz w:val="18"/>
                <w:szCs w:val="18"/>
              </w:rPr>
              <w:t>…</w:t>
            </w:r>
          </w:p>
        </w:tc>
      </w:tr>
    </w:tbl>
    <w:p w14:paraId="532A663C" w14:textId="77777777" w:rsidR="009A5834" w:rsidRDefault="009A5834" w:rsidP="009A5834">
      <w:pPr>
        <w:pStyle w:val="a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14:paraId="1CA0E02B" w14:textId="77777777" w:rsidR="009A5834" w:rsidRDefault="00E62639" w:rsidP="00F0373E">
      <w:pPr>
        <w:pStyle w:val="a0"/>
        <w:spacing w:afterLines="50" w:after="142"/>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14:paraId="62C49953" w14:textId="77777777" w:rsidR="004C0861" w:rsidRDefault="004C0861" w:rsidP="004C0861">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14:paraId="2B3AFED6" w14:textId="77777777" w:rsidR="004C0861" w:rsidRDefault="004C0861" w:rsidP="004C0861">
      <w:pPr>
        <w:pStyle w:val="a0"/>
        <w:ind w:firstLine="372"/>
        <w:jc w:val="left"/>
      </w:pPr>
      <w:r>
        <w:rPr>
          <w:rFonts w:hint="eastAsia"/>
        </w:rPr>
        <w:t>syn</w:t>
      </w:r>
      <w:r>
        <w:t>chronized(getParameter(orignalArg, objList)){…}</w:t>
      </w:r>
      <w:r>
        <w:rPr>
          <w:rFonts w:hint="eastAsia"/>
        </w:rPr>
        <w:t xml:space="preserve">     </w:t>
      </w:r>
      <w:r w:rsidR="00E62639">
        <w:rPr>
          <w:rFonts w:hint="eastAsia"/>
        </w:rPr>
        <w:t xml:space="preserve">    </w:t>
      </w:r>
      <w:r>
        <w:rPr>
          <w:rFonts w:hint="eastAsia"/>
        </w:rPr>
        <w:t xml:space="preserve"> </w:t>
      </w:r>
      <w:r w:rsidR="00495278">
        <w:rPr>
          <w:rFonts w:hint="eastAsia"/>
        </w:rPr>
        <w:t xml:space="preserve">                                                            </w:t>
      </w:r>
      <w:r>
        <w:rPr>
          <w:rFonts w:hint="eastAsia"/>
        </w:rPr>
        <w:t>(4)</w:t>
      </w:r>
      <w:r w:rsidR="001B480A">
        <w:rPr>
          <w:rFonts w:hint="eastAsia"/>
        </w:rPr>
        <w:t>,</w:t>
      </w:r>
    </w:p>
    <w:p w14:paraId="114F30FC" w14:textId="77777777" w:rsidR="00E62639" w:rsidRDefault="004C0861" w:rsidP="00F0373E">
      <w:pPr>
        <w:pStyle w:val="a0"/>
        <w:spacing w:afterLines="50" w:after="142"/>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sidR="00E62639">
        <w:rPr>
          <w:rFonts w:hint="eastAsia"/>
        </w:rPr>
        <w:t>6</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77"/>
      </w:tblGrid>
      <w:tr w:rsidR="004C0861" w:rsidRPr="004C0861" w14:paraId="59952CBC" w14:textId="77777777" w:rsidTr="004C0861">
        <w:trPr>
          <w:jc w:val="center"/>
        </w:trPr>
        <w:tc>
          <w:tcPr>
            <w:tcW w:w="3577" w:type="dxa"/>
            <w:shd w:val="clear" w:color="auto" w:fill="auto"/>
          </w:tcPr>
          <w:p w14:paraId="2616F3D6"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Algorithm 3 MSP</w:t>
            </w:r>
          </w:p>
        </w:tc>
      </w:tr>
      <w:tr w:rsidR="004C0861" w:rsidRPr="004C0861" w14:paraId="5C0C47E6" w14:textId="77777777" w:rsidTr="004C0861">
        <w:trPr>
          <w:jc w:val="center"/>
        </w:trPr>
        <w:tc>
          <w:tcPr>
            <w:tcW w:w="3577" w:type="dxa"/>
            <w:shd w:val="clear" w:color="auto" w:fill="auto"/>
          </w:tcPr>
          <w:p w14:paraId="4AE219E3" w14:textId="77777777"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14:paraId="5F080164" w14:textId="77777777"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14:paraId="512A30B2"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14:paraId="5A9AEE8F"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14:paraId="04BED23F"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14:paraId="27947CC0"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14:paraId="06829EA1" w14:textId="77777777" w:rsidR="004C0861" w:rsidRPr="004C0861" w:rsidRDefault="004C0861" w:rsidP="004C0861">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14:paraId="5E2F3259" w14:textId="77777777" w:rsidR="004C0861" w:rsidRDefault="00E62639" w:rsidP="004C0861">
      <w:pPr>
        <w:pStyle w:val="a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14:paraId="53AB5A78" w14:textId="77777777" w:rsidR="004C0861" w:rsidRDefault="004C0861" w:rsidP="00F0373E">
      <w:pPr>
        <w:pStyle w:val="a0"/>
        <w:spacing w:afterLines="50" w:after="142"/>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14:paraId="6FBA9B23" w14:textId="77777777" w:rsidR="004C0861" w:rsidRPr="00537758" w:rsidRDefault="004C0861" w:rsidP="004C0861">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sidR="007E318A">
        <w:rPr>
          <w:rFonts w:hint="eastAsia"/>
        </w:rPr>
        <w:t>然后将</w:t>
      </w:r>
      <w:r w:rsidR="007E318A">
        <w:rPr>
          <w:rFonts w:hint="eastAsia"/>
        </w:rPr>
        <w:t>synchronized</w:t>
      </w:r>
      <w:r w:rsidR="007E318A">
        <w:rPr>
          <w:rFonts w:hint="eastAsia"/>
        </w:rPr>
        <w:t>代码块的原始参数和成员变量列表传递给此方法</w:t>
      </w:r>
      <w:r w:rsidR="007E318A">
        <w:rPr>
          <w:rFonts w:hint="eastAsia"/>
        </w:rPr>
        <w:t>,</w:t>
      </w:r>
      <w:r w:rsidR="007E318A">
        <w:rPr>
          <w:rFonts w:hint="eastAsia"/>
        </w:rPr>
        <w:t>就可以生成待测程序的所有</w:t>
      </w:r>
      <w:r w:rsidR="007E318A">
        <w:rPr>
          <w:rFonts w:hint="eastAsia"/>
        </w:rPr>
        <w:t>MSP</w:t>
      </w:r>
      <w:r w:rsidR="007E318A">
        <w:rPr>
          <w:rFonts w:hint="eastAsia"/>
        </w:rPr>
        <w:t>变异体</w:t>
      </w:r>
      <w:r w:rsidR="007E318A">
        <w:rPr>
          <w:rFonts w:hint="eastAsia"/>
        </w:rPr>
        <w:t>.</w:t>
      </w:r>
    </w:p>
    <w:p w14:paraId="64DE7CFB" w14:textId="77777777" w:rsidR="00013AC7" w:rsidRDefault="006D051F" w:rsidP="006D051F">
      <w:pPr>
        <w:pStyle w:val="2"/>
        <w:spacing w:before="71" w:after="71"/>
      </w:pPr>
      <w:r>
        <w:rPr>
          <w:rFonts w:hint="eastAsia"/>
        </w:rPr>
        <w:t>Visitor</w:t>
      </w:r>
      <w:r>
        <w:rPr>
          <w:rFonts w:hint="eastAsia"/>
        </w:rPr>
        <w:t>设计模式</w:t>
      </w:r>
    </w:p>
    <w:p w14:paraId="466D9F58" w14:textId="77777777"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降低了代码的可读性与同时也会增加后期的维护成本</w:t>
      </w:r>
      <w:r>
        <w:rPr>
          <w:rFonts w:hint="eastAsia"/>
        </w:rPr>
        <w:t>.</w:t>
      </w:r>
    </w:p>
    <w:p w14:paraId="7686DDF7" w14:textId="77777777" w:rsidR="00D4048A" w:rsidRDefault="00D4048A" w:rsidP="006D051F">
      <w:pPr>
        <w:pStyle w:val="a0"/>
        <w:ind w:firstLine="372"/>
      </w:pPr>
      <w:r>
        <w:rPr>
          <w:rFonts w:hint="eastAsia"/>
        </w:rPr>
        <w:t>由于</w:t>
      </w:r>
      <w:r w:rsidR="00495278">
        <w:rPr>
          <w:rFonts w:hint="eastAsia"/>
        </w:rPr>
        <w:t>CM</w:t>
      </w:r>
      <w:r>
        <w:rPr>
          <w:rFonts w:hint="eastAsia"/>
        </w:rPr>
        <w:t>ujava</w:t>
      </w:r>
      <w:r>
        <w:rPr>
          <w:rFonts w:hint="eastAsia"/>
        </w:rPr>
        <w:t>系统所涉及的元对象的数据结构非常稳定</w:t>
      </w:r>
      <w:r>
        <w:rPr>
          <w:rFonts w:hint="eastAsia"/>
        </w:rPr>
        <w:t>,</w:t>
      </w:r>
      <w:r>
        <w:rPr>
          <w:rFonts w:hint="eastAsia"/>
        </w:rPr>
        <w:t>不存在需要新加入节点或者对已有节点进行</w:t>
      </w:r>
      <w:r>
        <w:rPr>
          <w:rFonts w:hint="eastAsia"/>
        </w:rPr>
        <w:lastRenderedPageBreak/>
        <w:t>修改的情况</w:t>
      </w:r>
      <w:r>
        <w:rPr>
          <w:rFonts w:hint="eastAsia"/>
        </w:rPr>
        <w:t>,</w:t>
      </w:r>
      <w:r>
        <w:rPr>
          <w:rFonts w:hint="eastAsia"/>
        </w:rPr>
        <w:t>而且需要涉及到对元对象的大量不确定操作</w:t>
      </w:r>
      <w:r>
        <w:rPr>
          <w:rFonts w:hint="eastAsia"/>
        </w:rPr>
        <w:t>.</w:t>
      </w:r>
      <w:r>
        <w:rPr>
          <w:rFonts w:hint="eastAsia"/>
        </w:rPr>
        <w:t>为了增加系统代码的可读性和系统的可维护性</w:t>
      </w:r>
      <w:r>
        <w:rPr>
          <w:rFonts w:hint="eastAsia"/>
        </w:rPr>
        <w:t>,</w:t>
      </w:r>
      <w:r>
        <w:rPr>
          <w:rFonts w:hint="eastAsia"/>
        </w:rPr>
        <w:t>使用了</w:t>
      </w:r>
      <w:r>
        <w:rPr>
          <w:rFonts w:hint="eastAsia"/>
        </w:rPr>
        <w:t>Visitor</w:t>
      </w:r>
      <w:r>
        <w:rPr>
          <w:rFonts w:hint="eastAsia"/>
        </w:rPr>
        <w:t>设计模式</w:t>
      </w:r>
      <w:r w:rsidR="00740F6F">
        <w:rPr>
          <w:vertAlign w:val="superscript"/>
        </w:rPr>
        <w:t>[</w:t>
      </w:r>
      <w:r w:rsidR="00740F6F">
        <w:rPr>
          <w:rFonts w:hint="eastAsia"/>
          <w:vertAlign w:val="superscript"/>
        </w:rPr>
        <w:t>2</w:t>
      </w:r>
      <w:r w:rsidR="00740F6F" w:rsidRPr="00454A48">
        <w:rPr>
          <w:vertAlign w:val="superscript"/>
        </w:rPr>
        <w:t>2]</w:t>
      </w:r>
      <w:r>
        <w:rPr>
          <w:rFonts w:hint="eastAsia"/>
        </w:rPr>
        <w:t>进行实现</w:t>
      </w:r>
      <w:r>
        <w:rPr>
          <w:rFonts w:hint="eastAsia"/>
        </w:rPr>
        <w:t>,</w:t>
      </w:r>
      <w:r>
        <w:rPr>
          <w:rFonts w:hint="eastAsia"/>
        </w:rPr>
        <w:t>很好地将系统数据结构和在相应数据结构之上的操作进行分离</w:t>
      </w:r>
      <w:r>
        <w:rPr>
          <w:rFonts w:hint="eastAsia"/>
        </w:rPr>
        <w:t>.</w:t>
      </w:r>
    </w:p>
    <w:p w14:paraId="2EFE3542" w14:textId="77777777"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模式需要涉及到抽象节点、具体节点、抽象访问者、具体访问者、结构对象和客户端五类角色</w:t>
      </w:r>
      <w:r>
        <w:rPr>
          <w:rFonts w:hint="eastAsia"/>
        </w:rPr>
        <w:t>,</w:t>
      </w:r>
      <w:r>
        <w:rPr>
          <w:rFonts w:hint="eastAsia"/>
        </w:rPr>
        <w:t>这些不同的角色相互作用才能完成系统的预期功能</w:t>
      </w:r>
      <w:r>
        <w:rPr>
          <w:rFonts w:hint="eastAsia"/>
        </w:rPr>
        <w:t>.</w:t>
      </w:r>
    </w:p>
    <w:p w14:paraId="694DE770" w14:textId="77777777"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14:paraId="6CB491F2" w14:textId="77777777"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14:paraId="664FDE15" w14:textId="77777777"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14:paraId="2107BE7F" w14:textId="77777777"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14:paraId="4123D312" w14:textId="77777777"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14:paraId="16653794" w14:textId="77777777"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14:paraId="4411DAAB" w14:textId="77777777"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14:paraId="7BFEAAE8" w14:textId="77777777" w:rsidR="00E30151" w:rsidRDefault="00F255A8" w:rsidP="009D63B6">
      <w:pPr>
        <w:pStyle w:val="2"/>
        <w:spacing w:before="71" w:after="71"/>
      </w:pPr>
      <w:r>
        <w:rPr>
          <w:rFonts w:hint="eastAsia"/>
        </w:rPr>
        <w:t>CMuJava</w:t>
      </w:r>
      <w:r w:rsidR="005C1188">
        <w:rPr>
          <w:rFonts w:hint="eastAsia"/>
        </w:rPr>
        <w:t>工具</w:t>
      </w:r>
    </w:p>
    <w:p w14:paraId="73EF8FD9" w14:textId="77777777" w:rsidR="00A93BA5" w:rsidRPr="005C1188" w:rsidRDefault="005C1188" w:rsidP="00A93BA5">
      <w:pPr>
        <w:pStyle w:val="a0"/>
        <w:numPr>
          <w:ilvl w:val="0"/>
          <w:numId w:val="17"/>
        </w:numPr>
        <w:ind w:firstLineChars="0"/>
      </w:pPr>
      <w:r>
        <w:rPr>
          <w:rFonts w:hint="eastAsia"/>
        </w:rPr>
        <w:t>CMuJava</w:t>
      </w:r>
      <w:r>
        <w:rPr>
          <w:rFonts w:hint="eastAsia"/>
        </w:rPr>
        <w:t>架构</w:t>
      </w:r>
    </w:p>
    <w:p w14:paraId="486E648E" w14:textId="77777777" w:rsidR="00194791" w:rsidRDefault="00194791" w:rsidP="00194791">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[8]</w:t>
      </w:r>
      <w:r>
        <w:rPr>
          <w:rFonts w:hint="eastAsia"/>
        </w:rPr>
        <w:t>,</w:t>
      </w:r>
      <w:r>
        <w:rPr>
          <w:rFonts w:hint="eastAsia"/>
        </w:rPr>
        <w:t>设计并实现了并发变异体自动生成工具</w:t>
      </w:r>
      <w:r>
        <w:rPr>
          <w:rFonts w:hint="eastAsia"/>
        </w:rPr>
        <w:t>CMuJava.</w:t>
      </w:r>
      <w:r>
        <w:rPr>
          <w:rFonts w:hint="eastAsia"/>
        </w:rPr>
        <w:t>该工具</w:t>
      </w:r>
      <w:r w:rsidR="00655342">
        <w:rPr>
          <w:rFonts w:hint="eastAsia"/>
        </w:rPr>
        <w:t>集成并</w:t>
      </w:r>
      <w:r>
        <w:rPr>
          <w:rFonts w:hint="eastAsia"/>
        </w:rPr>
        <w:t>扩展了</w:t>
      </w:r>
      <w:r>
        <w:rPr>
          <w:rFonts w:hint="eastAsia"/>
        </w:rPr>
        <w:t>Mujava</w:t>
      </w:r>
      <w:r>
        <w:rPr>
          <w:rFonts w:hint="eastAsia"/>
          <w:vertAlign w:val="superscript"/>
        </w:rPr>
        <w:t>[10]</w:t>
      </w:r>
      <w:r w:rsidR="005E5EE1">
        <w:rPr>
          <w:rFonts w:hint="eastAsia"/>
        </w:rPr>
        <w:t>的功能</w:t>
      </w:r>
      <w:r w:rsidR="005E5EE1">
        <w:rPr>
          <w:rFonts w:hint="eastAsia"/>
        </w:rPr>
        <w:t>,</w:t>
      </w:r>
      <w:r>
        <w:rPr>
          <w:rFonts w:hint="eastAsia"/>
        </w:rPr>
        <w:t>在能生成传统的方法级别和类级别的变异体</w:t>
      </w:r>
      <w:r w:rsidR="00E27929">
        <w:rPr>
          <w:rFonts w:hint="eastAsia"/>
          <w:vertAlign w:val="superscript"/>
        </w:rPr>
        <w:t>[17][18]</w:t>
      </w:r>
      <w:r>
        <w:rPr>
          <w:rFonts w:hint="eastAsia"/>
        </w:rPr>
        <w:t>基础上</w:t>
      </w:r>
      <w:r>
        <w:rPr>
          <w:rFonts w:hint="eastAsia"/>
        </w:rPr>
        <w:t>,</w:t>
      </w:r>
      <w:r>
        <w:rPr>
          <w:rFonts w:hint="eastAsia"/>
        </w:rPr>
        <w:t>能生成并发变异体</w:t>
      </w:r>
      <w:r>
        <w:rPr>
          <w:rFonts w:hint="eastAsia"/>
        </w:rPr>
        <w:t>.</w:t>
      </w:r>
      <w:r w:rsidR="005C5520">
        <w:rPr>
          <w:rFonts w:hint="eastAsia"/>
        </w:rPr>
        <w:t>CMujava</w:t>
      </w:r>
      <w:r w:rsidR="005C5520">
        <w:rPr>
          <w:rFonts w:hint="eastAsia"/>
        </w:rPr>
        <w:t>的系统架构图如图</w:t>
      </w:r>
      <w:r w:rsidR="001346CF">
        <w:rPr>
          <w:rFonts w:hint="eastAsia"/>
        </w:rPr>
        <w:t>7</w:t>
      </w:r>
      <w:r w:rsidR="005C5520">
        <w:rPr>
          <w:rFonts w:hint="eastAsia"/>
        </w:rPr>
        <w:t>所示</w:t>
      </w:r>
      <w:r w:rsidR="005C5520">
        <w:rPr>
          <w:rFonts w:hint="eastAsia"/>
        </w:rPr>
        <w:t>.</w:t>
      </w:r>
    </w:p>
    <w:commentRangeStart w:id="68"/>
    <w:p w14:paraId="4E1464A4" w14:textId="77777777" w:rsidR="00D52A50" w:rsidRDefault="00495278" w:rsidP="00113944">
      <w:pPr>
        <w:pStyle w:val="a0"/>
        <w:ind w:firstLine="372"/>
        <w:jc w:val="center"/>
      </w:pPr>
      <w:r>
        <w:object w:dxaOrig="14681" w:dyaOrig="7992" w14:anchorId="5838CEF8">
          <v:shape id="_x0000_i1026" type="#_x0000_t75" style="width:315.75pt;height:171.4pt" o:ole="">
            <v:imagedata r:id="rId12" o:title=""/>
          </v:shape>
          <o:OLEObject Type="Embed" ProgID="Visio.Drawing.11" ShapeID="_x0000_i1026" DrawAspect="Content" ObjectID="_1612599711" r:id="rId13"/>
        </w:object>
      </w:r>
      <w:commentRangeEnd w:id="68"/>
      <w:r w:rsidR="006E0F3C">
        <w:rPr>
          <w:rStyle w:val="afa"/>
          <w:rFonts w:ascii="Tahoma" w:eastAsia="微软雅黑" w:hAnsi="Tahoma" w:cstheme="minorBidi"/>
          <w:kern w:val="0"/>
        </w:rPr>
        <w:commentReference w:id="68"/>
      </w:r>
    </w:p>
    <w:p w14:paraId="7F65C53C" w14:textId="77777777" w:rsidR="00113944" w:rsidRDefault="00113944" w:rsidP="00113944">
      <w:pPr>
        <w:pStyle w:val="a0"/>
        <w:ind w:firstLine="372"/>
        <w:jc w:val="center"/>
      </w:pPr>
      <w:r>
        <w:t>F</w:t>
      </w:r>
      <w:r w:rsidR="001346CF">
        <w:rPr>
          <w:rFonts w:hint="eastAsia"/>
        </w:rPr>
        <w:t>ig.7</w:t>
      </w:r>
      <w:r>
        <w:rPr>
          <w:rFonts w:hint="eastAsia"/>
        </w:rPr>
        <w:t xml:space="preserve"> Structure of CMujava</w:t>
      </w:r>
    </w:p>
    <w:p w14:paraId="7E4C90F2" w14:textId="77777777" w:rsidR="00E30151" w:rsidRDefault="00113944" w:rsidP="00F0373E">
      <w:pPr>
        <w:pStyle w:val="a0"/>
        <w:spacing w:afterLines="50" w:after="142"/>
        <w:ind w:firstLine="372"/>
        <w:jc w:val="center"/>
      </w:pPr>
      <w:r>
        <w:rPr>
          <w:rFonts w:hint="eastAsia"/>
        </w:rPr>
        <w:t>图</w:t>
      </w:r>
      <w:r w:rsidR="001346CF">
        <w:rPr>
          <w:rFonts w:hint="eastAsia"/>
        </w:rPr>
        <w:t>7</w:t>
      </w:r>
      <w:r>
        <w:rPr>
          <w:rFonts w:hint="eastAsia"/>
        </w:rPr>
        <w:t xml:space="preserve"> CMujava</w:t>
      </w:r>
      <w:r>
        <w:rPr>
          <w:rFonts w:hint="eastAsia"/>
        </w:rPr>
        <w:t>架构</w:t>
      </w:r>
    </w:p>
    <w:p w14:paraId="5A618162" w14:textId="77777777" w:rsidR="00A93BA5" w:rsidRDefault="005C1188" w:rsidP="00A93BA5">
      <w:pPr>
        <w:pStyle w:val="a0"/>
        <w:numPr>
          <w:ilvl w:val="0"/>
          <w:numId w:val="17"/>
        </w:numPr>
        <w:ind w:firstLineChars="0"/>
        <w:jc w:val="left"/>
      </w:pPr>
      <w:r>
        <w:rPr>
          <w:rFonts w:hint="eastAsia"/>
        </w:rPr>
        <w:lastRenderedPageBreak/>
        <w:t>系统演示</w:t>
      </w:r>
    </w:p>
    <w:p w14:paraId="69AD74F9" w14:textId="77777777" w:rsidR="00113944" w:rsidRDefault="00E30151" w:rsidP="00E30151">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Pr>
          <w:rFonts w:hint="eastAsia"/>
        </w:rPr>
        <w:t>的主界面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14:paraId="3E6D75A2" w14:textId="77777777" w:rsidR="00E30151" w:rsidRDefault="00D11424" w:rsidP="00E30151">
      <w:pPr>
        <w:pStyle w:val="a0"/>
        <w:ind w:firstLine="372"/>
        <w:jc w:val="left"/>
      </w:pPr>
      <w:r>
        <w:rPr>
          <w:rFonts w:hint="eastAsia"/>
        </w:rPr>
        <w:t>如</w:t>
      </w:r>
      <w:r w:rsidR="00E30151">
        <w:rPr>
          <w:rFonts w:hint="eastAsia"/>
        </w:rPr>
        <w:t>图</w:t>
      </w:r>
      <w:r w:rsidR="001346CF">
        <w:rPr>
          <w:rFonts w:hint="eastAsia"/>
        </w:rPr>
        <w:t>8</w:t>
      </w:r>
      <w:r>
        <w:rPr>
          <w:rFonts w:hint="eastAsia"/>
        </w:rPr>
        <w:t>中所示</w:t>
      </w:r>
      <w:r>
        <w:rPr>
          <w:rFonts w:hint="eastAsia"/>
        </w:rPr>
        <w:t>,</w:t>
      </w:r>
      <w:r>
        <w:rPr>
          <w:rFonts w:hint="eastAsia"/>
        </w:rPr>
        <w:t>测试人员可以选择需要生成变异体的待测程序</w:t>
      </w:r>
      <w:r w:rsidR="00D9605A">
        <w:rPr>
          <w:rFonts w:hint="eastAsia"/>
        </w:rPr>
        <w:t>,</w:t>
      </w:r>
      <w:r w:rsidR="00D9605A">
        <w:rPr>
          <w:rFonts w:hint="eastAsia"/>
        </w:rPr>
        <w:t>图中以</w:t>
      </w:r>
      <w:r w:rsidR="009D5F0C">
        <w:rPr>
          <w:rFonts w:hint="eastAsia"/>
        </w:rPr>
        <w:t>实验对象</w:t>
      </w:r>
      <w:r w:rsidR="005C33AA">
        <w:rPr>
          <w:rFonts w:hint="eastAsia"/>
        </w:rPr>
        <w:t>Bin</w:t>
      </w:r>
      <w:r w:rsidR="005C33AA">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最右侧为</w:t>
      </w:r>
      <w:r>
        <w:rPr>
          <w:rFonts w:hint="eastAsia"/>
        </w:rPr>
        <w:t>2</w:t>
      </w:r>
      <w:r>
        <w:t>5</w:t>
      </w:r>
      <w:r>
        <w:rPr>
          <w:rFonts w:hint="eastAsia"/>
        </w:rPr>
        <w:t>个并发级别变异算子即本文的</w:t>
      </w:r>
      <w:r>
        <w:rPr>
          <w:rFonts w:hint="eastAsia"/>
        </w:rPr>
        <w:t>CMuJava</w:t>
      </w:r>
      <w:r>
        <w:rPr>
          <w:rFonts w:hint="eastAsia"/>
        </w:rPr>
        <w:t>实现的</w:t>
      </w:r>
      <w:r>
        <w:rPr>
          <w:rFonts w:hint="eastAsia"/>
        </w:rPr>
        <w:t>2</w:t>
      </w:r>
      <w:r>
        <w:t>5</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sidR="00F0373E">
        <w:rPr>
          <w:rFonts w:hint="eastAsia"/>
        </w:rPr>
        <w:t>“</w:t>
      </w:r>
      <w:r>
        <w:rPr>
          <w:rFonts w:hint="eastAsia"/>
        </w:rPr>
        <w:t>Generate</w:t>
      </w:r>
      <w:r w:rsidR="00F0373E">
        <w:rPr>
          <w:rFonts w:hint="eastAsia"/>
        </w:rPr>
        <w:t>”</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14:paraId="0846A764" w14:textId="77777777" w:rsidR="00AA1961" w:rsidRDefault="00D11424" w:rsidP="00AA1961">
      <w:pPr>
        <w:pStyle w:val="a0"/>
        <w:ind w:firstLine="372"/>
        <w:jc w:val="left"/>
      </w:pPr>
      <w:r>
        <w:rPr>
          <w:rFonts w:hint="eastAsia"/>
        </w:rPr>
        <w:t>变异体生成完成后</w:t>
      </w:r>
      <w:r>
        <w:rPr>
          <w:rFonts w:hint="eastAsia"/>
        </w:rPr>
        <w:t>,CMujava</w:t>
      </w:r>
      <w:r>
        <w:rPr>
          <w:rFonts w:hint="eastAsia"/>
        </w:rPr>
        <w:t>提供了查看变异体的功能</w:t>
      </w:r>
      <w:r w:rsidR="00AA1961">
        <w:rPr>
          <w:rFonts w:hint="eastAsia"/>
        </w:rPr>
        <w:t>,</w:t>
      </w:r>
      <w:r w:rsidR="00AA1961">
        <w:rPr>
          <w:rFonts w:hint="eastAsia"/>
        </w:rPr>
        <w:t>查看方法变异体、类变异体和并发变异体的界面分别如图</w:t>
      </w:r>
      <w:r w:rsidR="001346CF">
        <w:rPr>
          <w:rFonts w:hint="eastAsia"/>
        </w:rPr>
        <w:t>9,10,11</w:t>
      </w:r>
      <w:r w:rsidR="00AA1961">
        <w:rPr>
          <w:rFonts w:hint="eastAsia"/>
        </w:rPr>
        <w:t>所示</w:t>
      </w:r>
      <w:r w:rsidR="00AA1961">
        <w:rPr>
          <w:rFonts w:hint="eastAsia"/>
        </w:rPr>
        <w:t>.</w:t>
      </w:r>
    </w:p>
    <w:p w14:paraId="19904B26" w14:textId="77777777" w:rsidR="00AA1961" w:rsidRDefault="0000341C" w:rsidP="00AA1961">
      <w:pPr>
        <w:pStyle w:val="a0"/>
        <w:ind w:firstLine="372"/>
        <w:jc w:val="center"/>
      </w:pPr>
      <w:commentRangeStart w:id="69"/>
      <w:r>
        <w:rPr>
          <w:noProof/>
        </w:rPr>
        <w:drawing>
          <wp:inline distT="0" distB="0" distL="0" distR="0" wp14:anchorId="2A90C2D2" wp14:editId="0E8ECCF5">
            <wp:extent cx="2633936" cy="19491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640119" cy="1953731"/>
                    </a:xfrm>
                    <a:prstGeom prst="rect">
                      <a:avLst/>
                    </a:prstGeom>
                    <a:noFill/>
                    <a:ln w="9525">
                      <a:noFill/>
                      <a:miter lim="800000"/>
                      <a:headEnd/>
                      <a:tailEnd/>
                    </a:ln>
                  </pic:spPr>
                </pic:pic>
              </a:graphicData>
            </a:graphic>
          </wp:inline>
        </w:drawing>
      </w:r>
    </w:p>
    <w:p w14:paraId="4F9F9D89" w14:textId="77777777" w:rsidR="00AA1961" w:rsidRDefault="00AA1961" w:rsidP="00AA1961">
      <w:pPr>
        <w:pStyle w:val="a0"/>
        <w:ind w:firstLine="372"/>
        <w:jc w:val="center"/>
      </w:pPr>
      <w:r>
        <w:t>F</w:t>
      </w:r>
      <w:r w:rsidR="001346CF">
        <w:rPr>
          <w:rFonts w:hint="eastAsia"/>
        </w:rPr>
        <w:t>ig.8</w:t>
      </w:r>
      <w:r>
        <w:rPr>
          <w:rFonts w:hint="eastAsia"/>
        </w:rPr>
        <w:t xml:space="preserve"> GUI of CMujava</w:t>
      </w:r>
    </w:p>
    <w:p w14:paraId="396B7B78" w14:textId="77777777" w:rsidR="00AA1961" w:rsidRDefault="00AA1961" w:rsidP="00F0373E">
      <w:pPr>
        <w:pStyle w:val="a0"/>
        <w:spacing w:afterLines="50" w:after="142"/>
        <w:ind w:firstLine="372"/>
        <w:jc w:val="center"/>
      </w:pPr>
      <w:r>
        <w:rPr>
          <w:rFonts w:hint="eastAsia"/>
        </w:rPr>
        <w:t>图</w:t>
      </w:r>
      <w:r w:rsidR="001346CF">
        <w:rPr>
          <w:rFonts w:hint="eastAsia"/>
        </w:rPr>
        <w:t>8</w:t>
      </w:r>
      <w:r>
        <w:rPr>
          <w:rFonts w:hint="eastAsia"/>
        </w:rPr>
        <w:t xml:space="preserve"> CMujava</w:t>
      </w:r>
      <w:r>
        <w:rPr>
          <w:rFonts w:hint="eastAsia"/>
        </w:rPr>
        <w:t>主界面</w:t>
      </w:r>
    </w:p>
    <w:p w14:paraId="6B6C773E" w14:textId="77777777" w:rsidR="00AA1961" w:rsidRDefault="0000341C" w:rsidP="00AA1961">
      <w:pPr>
        <w:pStyle w:val="a0"/>
        <w:ind w:firstLine="372"/>
        <w:jc w:val="center"/>
      </w:pPr>
      <w:r>
        <w:rPr>
          <w:noProof/>
        </w:rPr>
        <w:drawing>
          <wp:inline distT="0" distB="0" distL="0" distR="0" wp14:anchorId="17597E3E" wp14:editId="5F4CBC94">
            <wp:extent cx="1652258" cy="12217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668641" cy="1233854"/>
                    </a:xfrm>
                    <a:prstGeom prst="rect">
                      <a:avLst/>
                    </a:prstGeom>
                    <a:noFill/>
                    <a:ln w="9525">
                      <a:noFill/>
                      <a:miter lim="800000"/>
                      <a:headEnd/>
                      <a:tailEnd/>
                    </a:ln>
                  </pic:spPr>
                </pic:pic>
              </a:graphicData>
            </a:graphic>
          </wp:inline>
        </w:drawing>
      </w:r>
    </w:p>
    <w:p w14:paraId="3B277EC2" w14:textId="77777777" w:rsidR="00AA1961" w:rsidRDefault="00AA1961" w:rsidP="00AA1961">
      <w:pPr>
        <w:pStyle w:val="a0"/>
        <w:ind w:firstLine="372"/>
        <w:jc w:val="center"/>
      </w:pPr>
      <w:r>
        <w:t>F</w:t>
      </w:r>
      <w:r w:rsidR="001346CF">
        <w:rPr>
          <w:rFonts w:hint="eastAsia"/>
        </w:rPr>
        <w:t>ig.9</w:t>
      </w:r>
      <w:r>
        <w:rPr>
          <w:rFonts w:hint="eastAsia"/>
        </w:rPr>
        <w:t xml:space="preserve"> GUI of Method Mutants</w:t>
      </w:r>
    </w:p>
    <w:p w14:paraId="7536AE6B" w14:textId="77777777" w:rsidR="00AA1961" w:rsidRDefault="00AA1961" w:rsidP="00F0373E">
      <w:pPr>
        <w:pStyle w:val="a0"/>
        <w:spacing w:afterLines="50" w:after="142"/>
        <w:ind w:firstLine="372"/>
        <w:jc w:val="center"/>
      </w:pPr>
      <w:r>
        <w:rPr>
          <w:rFonts w:hint="eastAsia"/>
        </w:rPr>
        <w:t>图</w:t>
      </w:r>
      <w:r w:rsidR="001346CF">
        <w:rPr>
          <w:rFonts w:hint="eastAsia"/>
        </w:rPr>
        <w:t>9</w:t>
      </w:r>
      <w:r>
        <w:rPr>
          <w:rFonts w:hint="eastAsia"/>
        </w:rPr>
        <w:t xml:space="preserve"> </w:t>
      </w:r>
      <w:r>
        <w:rPr>
          <w:rFonts w:hint="eastAsia"/>
        </w:rPr>
        <w:t>方法变异体查看界面</w:t>
      </w:r>
    </w:p>
    <w:p w14:paraId="4DCE25D2" w14:textId="77777777" w:rsidR="00AA1961" w:rsidRDefault="0000341C" w:rsidP="0000341C">
      <w:pPr>
        <w:pStyle w:val="a0"/>
        <w:ind w:firstLineChars="0" w:firstLine="0"/>
        <w:jc w:val="center"/>
      </w:pPr>
      <w:r>
        <w:rPr>
          <w:rFonts w:hint="eastAsia"/>
        </w:rPr>
        <w:lastRenderedPageBreak/>
        <w:t xml:space="preserve">       </w:t>
      </w:r>
      <w:r>
        <w:rPr>
          <w:rFonts w:hint="eastAsia"/>
          <w:noProof/>
        </w:rPr>
        <w:drawing>
          <wp:inline distT="0" distB="0" distL="0" distR="0" wp14:anchorId="1DEB727A" wp14:editId="6C937DB2">
            <wp:extent cx="3657600" cy="1959018"/>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667972" cy="1964573"/>
                    </a:xfrm>
                    <a:prstGeom prst="rect">
                      <a:avLst/>
                    </a:prstGeom>
                    <a:noFill/>
                    <a:ln w="9525">
                      <a:noFill/>
                      <a:miter lim="800000"/>
                      <a:headEnd/>
                      <a:tailEnd/>
                    </a:ln>
                  </pic:spPr>
                </pic:pic>
              </a:graphicData>
            </a:graphic>
          </wp:inline>
        </w:drawing>
      </w:r>
      <w:r>
        <w:rPr>
          <w:rFonts w:hint="eastAsia"/>
        </w:rPr>
        <w:t xml:space="preserve"> </w:t>
      </w:r>
    </w:p>
    <w:p w14:paraId="788DD94E" w14:textId="77777777" w:rsidR="00AA1961" w:rsidRDefault="00AA1961" w:rsidP="00AA1961">
      <w:pPr>
        <w:pStyle w:val="a0"/>
        <w:ind w:firstLine="372"/>
        <w:jc w:val="center"/>
      </w:pPr>
      <w:r>
        <w:t>F</w:t>
      </w:r>
      <w:r w:rsidR="001346CF">
        <w:rPr>
          <w:rFonts w:hint="eastAsia"/>
        </w:rPr>
        <w:t>ig.10</w:t>
      </w:r>
      <w:r>
        <w:rPr>
          <w:rFonts w:hint="eastAsia"/>
        </w:rPr>
        <w:t xml:space="preserve"> GUI of Class Mutants</w:t>
      </w:r>
    </w:p>
    <w:p w14:paraId="74D67460" w14:textId="77777777" w:rsidR="0000341C" w:rsidRDefault="00AA1961" w:rsidP="0000341C">
      <w:pPr>
        <w:pStyle w:val="a0"/>
        <w:spacing w:afterLines="50" w:after="142"/>
        <w:ind w:firstLine="372"/>
        <w:jc w:val="center"/>
      </w:pPr>
      <w:r>
        <w:rPr>
          <w:rFonts w:hint="eastAsia"/>
        </w:rPr>
        <w:t>图</w:t>
      </w:r>
      <w:r w:rsidR="001346CF">
        <w:rPr>
          <w:rFonts w:hint="eastAsia"/>
        </w:rPr>
        <w:t>10</w:t>
      </w:r>
      <w:r>
        <w:rPr>
          <w:rFonts w:hint="eastAsia"/>
        </w:rPr>
        <w:t xml:space="preserve"> </w:t>
      </w:r>
      <w:r>
        <w:rPr>
          <w:rFonts w:hint="eastAsia"/>
        </w:rPr>
        <w:t>类变异体查看界面</w:t>
      </w:r>
    </w:p>
    <w:p w14:paraId="623B8E92" w14:textId="77777777" w:rsidR="00AA1961" w:rsidRDefault="0000341C" w:rsidP="00AA1961">
      <w:pPr>
        <w:pStyle w:val="a0"/>
        <w:ind w:firstLine="372"/>
        <w:jc w:val="center"/>
      </w:pPr>
      <w:r>
        <w:rPr>
          <w:noProof/>
        </w:rPr>
        <w:drawing>
          <wp:inline distT="0" distB="0" distL="0" distR="0" wp14:anchorId="714A0B86" wp14:editId="40A9093E">
            <wp:extent cx="3676650" cy="196922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3676650" cy="1969221"/>
                    </a:xfrm>
                    <a:prstGeom prst="rect">
                      <a:avLst/>
                    </a:prstGeom>
                    <a:noFill/>
                    <a:ln w="9525">
                      <a:noFill/>
                      <a:miter lim="800000"/>
                      <a:headEnd/>
                      <a:tailEnd/>
                    </a:ln>
                  </pic:spPr>
                </pic:pic>
              </a:graphicData>
            </a:graphic>
          </wp:inline>
        </w:drawing>
      </w:r>
    </w:p>
    <w:p w14:paraId="21D94F15" w14:textId="77777777" w:rsidR="00AA1961" w:rsidRDefault="00AA1961" w:rsidP="00AA1961">
      <w:pPr>
        <w:pStyle w:val="a0"/>
        <w:ind w:firstLine="372"/>
        <w:jc w:val="center"/>
      </w:pPr>
      <w:r>
        <w:t>F</w:t>
      </w:r>
      <w:r w:rsidR="001346CF">
        <w:rPr>
          <w:rFonts w:hint="eastAsia"/>
        </w:rPr>
        <w:t>ig.11</w:t>
      </w:r>
      <w:r>
        <w:rPr>
          <w:rFonts w:hint="eastAsia"/>
        </w:rPr>
        <w:t xml:space="preserve"> GUI of Concurrent Mutants</w:t>
      </w:r>
    </w:p>
    <w:p w14:paraId="28BB9C84" w14:textId="77777777" w:rsidR="00AA1961" w:rsidRDefault="00AA1961" w:rsidP="00F0373E">
      <w:pPr>
        <w:pStyle w:val="a0"/>
        <w:spacing w:afterLines="50" w:after="142"/>
        <w:ind w:firstLine="372"/>
        <w:jc w:val="center"/>
      </w:pPr>
      <w:r>
        <w:rPr>
          <w:rFonts w:hint="eastAsia"/>
        </w:rPr>
        <w:t>图</w:t>
      </w:r>
      <w:r w:rsidR="001346CF">
        <w:rPr>
          <w:rFonts w:hint="eastAsia"/>
        </w:rPr>
        <w:t>11</w:t>
      </w:r>
      <w:r>
        <w:rPr>
          <w:rFonts w:hint="eastAsia"/>
        </w:rPr>
        <w:t xml:space="preserve"> </w:t>
      </w:r>
      <w:r>
        <w:rPr>
          <w:rFonts w:hint="eastAsia"/>
        </w:rPr>
        <w:t>并发变异体查看界面</w:t>
      </w:r>
    </w:p>
    <w:p w14:paraId="40703D29" w14:textId="77777777" w:rsidR="009D5F0C" w:rsidRDefault="009F7D5D" w:rsidP="009D5F0C">
      <w:pPr>
        <w:pStyle w:val="a0"/>
        <w:spacing w:afterLines="50" w:after="142"/>
        <w:ind w:firstLine="372"/>
        <w:jc w:val="center"/>
      </w:pPr>
      <w:r>
        <w:rPr>
          <w:noProof/>
        </w:rPr>
        <w:drawing>
          <wp:inline distT="0" distB="0" distL="0" distR="0" wp14:anchorId="2FD46937" wp14:editId="02D526B8">
            <wp:extent cx="3644900" cy="209375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644944" cy="2093781"/>
                    </a:xfrm>
                    <a:prstGeom prst="rect">
                      <a:avLst/>
                    </a:prstGeom>
                    <a:noFill/>
                    <a:ln w="9525">
                      <a:noFill/>
                      <a:miter lim="800000"/>
                      <a:headEnd/>
                      <a:tailEnd/>
                    </a:ln>
                  </pic:spPr>
                </pic:pic>
              </a:graphicData>
            </a:graphic>
          </wp:inline>
        </w:drawing>
      </w:r>
    </w:p>
    <w:p w14:paraId="2CE71321" w14:textId="77777777" w:rsidR="00F61A28" w:rsidRDefault="00F61A28" w:rsidP="00F61A28">
      <w:pPr>
        <w:pStyle w:val="a0"/>
        <w:ind w:firstLine="372"/>
        <w:jc w:val="center"/>
      </w:pPr>
      <w:r>
        <w:t>F</w:t>
      </w:r>
      <w:r>
        <w:rPr>
          <w:rFonts w:hint="eastAsia"/>
        </w:rPr>
        <w:t>ig.12 GUI of executing mutants</w:t>
      </w:r>
    </w:p>
    <w:p w14:paraId="37D5AC89" w14:textId="77777777" w:rsidR="00F61A28" w:rsidRDefault="00F61A28" w:rsidP="00024878">
      <w:pPr>
        <w:pStyle w:val="a0"/>
        <w:spacing w:afterLines="50" w:after="142"/>
        <w:ind w:firstLine="372"/>
        <w:jc w:val="center"/>
      </w:pPr>
      <w:r>
        <w:rPr>
          <w:rFonts w:hint="eastAsia"/>
        </w:rPr>
        <w:t>图</w:t>
      </w:r>
      <w:r>
        <w:rPr>
          <w:rFonts w:hint="eastAsia"/>
        </w:rPr>
        <w:t xml:space="preserve">12 </w:t>
      </w:r>
      <w:r>
        <w:rPr>
          <w:rFonts w:hint="eastAsia"/>
        </w:rPr>
        <w:t>变异体</w:t>
      </w:r>
      <w:r w:rsidR="00FE02C2">
        <w:rPr>
          <w:rFonts w:hint="eastAsia"/>
        </w:rPr>
        <w:t>执行</w:t>
      </w:r>
      <w:r>
        <w:rPr>
          <w:rFonts w:hint="eastAsia"/>
        </w:rPr>
        <w:t>界面</w:t>
      </w:r>
      <w:commentRangeEnd w:id="69"/>
      <w:r w:rsidR="006E0F3C">
        <w:rPr>
          <w:rStyle w:val="afa"/>
          <w:rFonts w:ascii="Tahoma" w:eastAsia="微软雅黑" w:hAnsi="Tahoma" w:cstheme="minorBidi"/>
          <w:kern w:val="0"/>
        </w:rPr>
        <w:commentReference w:id="69"/>
      </w:r>
    </w:p>
    <w:p w14:paraId="1B48CB8E" w14:textId="77777777" w:rsidR="00F61A28" w:rsidRPr="00194791" w:rsidRDefault="00F61A28" w:rsidP="009F728F">
      <w:pPr>
        <w:pStyle w:val="a0"/>
        <w:spacing w:afterLines="50" w:after="142"/>
        <w:ind w:firstLine="372"/>
        <w:jc w:val="left"/>
      </w:pPr>
      <w:r>
        <w:rPr>
          <w:rFonts w:hint="eastAsia"/>
        </w:rPr>
        <w:lastRenderedPageBreak/>
        <w:t>变异体生成之后</w:t>
      </w:r>
      <w:r>
        <w:rPr>
          <w:rFonts w:hint="eastAsia"/>
        </w:rPr>
        <w:t>,CMujava</w:t>
      </w:r>
      <w:r>
        <w:rPr>
          <w:rFonts w:hint="eastAsia"/>
        </w:rPr>
        <w:t>可应用测试用例对变异体进行执行</w:t>
      </w:r>
      <w:r>
        <w:rPr>
          <w:rFonts w:hint="eastAsia"/>
        </w:rPr>
        <w:t>,</w:t>
      </w:r>
      <w:r>
        <w:rPr>
          <w:rFonts w:hint="eastAsia"/>
        </w:rPr>
        <w:t>最终得到测试结果</w:t>
      </w:r>
      <w:r>
        <w:rPr>
          <w:rFonts w:hint="eastAsia"/>
        </w:rPr>
        <w:t>.</w:t>
      </w:r>
      <w:r>
        <w:rPr>
          <w:rFonts w:hint="eastAsia"/>
        </w:rPr>
        <w:t>同样以</w:t>
      </w:r>
      <w:r>
        <w:rPr>
          <w:rFonts w:hint="eastAsia"/>
        </w:rPr>
        <w:t>Bin</w:t>
      </w:r>
      <w:r>
        <w:rPr>
          <w:rFonts w:hint="eastAsia"/>
        </w:rPr>
        <w:t>程序为例</w:t>
      </w:r>
      <w:r>
        <w:rPr>
          <w:rFonts w:hint="eastAsia"/>
        </w:rPr>
        <w:t>,</w:t>
      </w:r>
      <w:r>
        <w:rPr>
          <w:rFonts w:hint="eastAsia"/>
        </w:rPr>
        <w:t>图</w:t>
      </w:r>
      <w:r>
        <w:rPr>
          <w:rFonts w:hint="eastAsia"/>
        </w:rPr>
        <w:t>12</w:t>
      </w:r>
      <w:r>
        <w:rPr>
          <w:rFonts w:hint="eastAsia"/>
        </w:rPr>
        <w:t>为执行变异体的界面</w:t>
      </w:r>
      <w:r>
        <w:rPr>
          <w:rFonts w:hint="eastAsia"/>
        </w:rPr>
        <w:t>.</w:t>
      </w:r>
    </w:p>
    <w:p w14:paraId="52B5BA83" w14:textId="77777777" w:rsidR="004A3DBC" w:rsidRDefault="004A3DBC" w:rsidP="004A3DBC">
      <w:pPr>
        <w:pStyle w:val="1"/>
      </w:pPr>
      <w:r>
        <w:rPr>
          <w:rFonts w:hint="eastAsia"/>
        </w:rPr>
        <w:t>经验研究</w:t>
      </w:r>
    </w:p>
    <w:p w14:paraId="20C108B6" w14:textId="77777777"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0331ED">
        <w:rPr>
          <w:rFonts w:hint="eastAsia"/>
        </w:rPr>
        <w:t>.</w:t>
      </w:r>
    </w:p>
    <w:p w14:paraId="2877EEC8" w14:textId="77777777" w:rsidR="009203D7" w:rsidRDefault="009203D7" w:rsidP="009203D7">
      <w:pPr>
        <w:pStyle w:val="2"/>
        <w:spacing w:before="71" w:after="71"/>
      </w:pPr>
      <w:r>
        <w:rPr>
          <w:rFonts w:hint="eastAsia"/>
        </w:rPr>
        <w:t>研究问题</w:t>
      </w:r>
    </w:p>
    <w:p w14:paraId="1C103F22" w14:textId="77777777"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14:paraId="3652B1FA" w14:textId="77777777"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14:paraId="1D828742" w14:textId="77777777"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14:paraId="338BB4BC" w14:textId="77777777"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14:paraId="11A16E43" w14:textId="77777777" w:rsidR="009203D7" w:rsidRDefault="009203D7" w:rsidP="009203D7">
      <w:pPr>
        <w:pStyle w:val="2"/>
        <w:spacing w:before="71" w:after="71"/>
      </w:pPr>
      <w:r>
        <w:rPr>
          <w:rFonts w:hint="eastAsia"/>
        </w:rPr>
        <w:t>实验</w:t>
      </w:r>
      <w:r w:rsidR="00EE4ACB">
        <w:rPr>
          <w:rFonts w:hint="eastAsia"/>
        </w:rPr>
        <w:t>对象</w:t>
      </w:r>
    </w:p>
    <w:p w14:paraId="790FAB45" w14:textId="77777777"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[33]</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2B7FB2">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157739">
        <w:rPr>
          <w:rFonts w:hint="eastAsia"/>
          <w:vertAlign w:val="superscript"/>
        </w:rPr>
        <w:t>[19]</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a"/>
          <w:rFonts w:ascii="Times New Roman" w:hAnsi="Times New Roman"/>
          <w:sz w:val="18"/>
          <w:szCs w:val="18"/>
          <w:vertAlign w:val="superscript"/>
        </w:rPr>
        <w:footnoteReference w:id="1"/>
      </w:r>
      <w:r>
        <w:rPr>
          <w:rFonts w:hint="eastAsia"/>
        </w:rPr>
        <w:t>.</w:t>
      </w:r>
    </w:p>
    <w:p w14:paraId="692A7957" w14:textId="77777777" w:rsidR="0034527A" w:rsidRDefault="00BF7D4D" w:rsidP="00F0373E">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14:paraId="1D7DE170" w14:textId="77777777" w:rsidR="0034527A" w:rsidRDefault="0034527A" w:rsidP="0034527A">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14:paraId="16F43788" w14:textId="77777777" w:rsidTr="00016362">
        <w:trPr>
          <w:jc w:val="center"/>
        </w:trPr>
        <w:tc>
          <w:tcPr>
            <w:tcW w:w="614" w:type="dxa"/>
            <w:tcBorders>
              <w:left w:val="single" w:sz="4" w:space="0" w:color="FFFFFF" w:themeColor="background1"/>
            </w:tcBorders>
          </w:tcPr>
          <w:p w14:paraId="013E4F92"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14:paraId="4E7F4B43"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14:paraId="04771E2A"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14:paraId="68CCE182"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14:paraId="5ADDD7F6" w14:textId="77777777" w:rsidTr="00016362">
        <w:trPr>
          <w:jc w:val="center"/>
        </w:trPr>
        <w:tc>
          <w:tcPr>
            <w:tcW w:w="614" w:type="dxa"/>
            <w:tcBorders>
              <w:left w:val="single" w:sz="4" w:space="0" w:color="FFFFFF" w:themeColor="background1"/>
              <w:bottom w:val="single" w:sz="4" w:space="0" w:color="FFFFFF" w:themeColor="background1"/>
            </w:tcBorders>
          </w:tcPr>
          <w:p w14:paraId="3203273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FFFFFF" w:themeColor="background1"/>
            </w:tcBorders>
            <w:shd w:val="clear" w:color="auto" w:fill="auto"/>
          </w:tcPr>
          <w:p w14:paraId="3E031A8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FFFFFF" w:themeColor="background1"/>
            </w:tcBorders>
            <w:shd w:val="clear" w:color="auto" w:fill="auto"/>
          </w:tcPr>
          <w:p w14:paraId="181E835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FFFFFF" w:themeColor="background1"/>
              <w:right w:val="single" w:sz="4" w:space="0" w:color="FFFFFF" w:themeColor="background1"/>
            </w:tcBorders>
            <w:shd w:val="clear" w:color="auto" w:fill="auto"/>
          </w:tcPr>
          <w:p w14:paraId="65A08A1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14:paraId="6546ADE1" w14:textId="77777777"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14:paraId="0BB2E92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FFFFFF" w:themeColor="background1"/>
              <w:bottom w:val="single" w:sz="4" w:space="0" w:color="FFFFFF" w:themeColor="background1"/>
            </w:tcBorders>
            <w:shd w:val="clear" w:color="auto" w:fill="auto"/>
          </w:tcPr>
          <w:p w14:paraId="69A6A55A"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FFFFFF" w:themeColor="background1"/>
              <w:bottom w:val="single" w:sz="4" w:space="0" w:color="FFFFFF" w:themeColor="background1"/>
            </w:tcBorders>
            <w:shd w:val="clear" w:color="auto" w:fill="auto"/>
          </w:tcPr>
          <w:p w14:paraId="39224C0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73CB9CA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14:paraId="71A0B166" w14:textId="77777777"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14:paraId="6389758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14:paraId="2B6E2E8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14:paraId="3CFCE31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CA1AE1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14:paraId="4A35DC5A" w14:textId="77777777"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14:paraId="3CC2785C"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14:paraId="0B90474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14:paraId="390A3652"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57D2B9FC"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14:paraId="571B3136" w14:textId="77777777"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14:paraId="0F534071" w14:textId="77777777"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14:paraId="07DBD711"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14:paraId="17D65A81"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155ACA9A"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14:paraId="70DFCC42" w14:textId="77777777"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14:paraId="493BD875" w14:textId="77777777"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14:paraId="17EBD34D" w14:textId="77777777"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14:paraId="4D15FFCC" w14:textId="77777777"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6003123E" w14:textId="77777777"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14:paraId="1B6144FB" w14:textId="77777777" w:rsidTr="00016362">
        <w:trPr>
          <w:jc w:val="center"/>
        </w:trPr>
        <w:tc>
          <w:tcPr>
            <w:tcW w:w="614" w:type="dxa"/>
            <w:tcBorders>
              <w:top w:val="single" w:sz="4" w:space="0" w:color="FFFFFF" w:themeColor="background1"/>
              <w:left w:val="single" w:sz="4" w:space="0" w:color="FFFFFF" w:themeColor="background1"/>
            </w:tcBorders>
          </w:tcPr>
          <w:p w14:paraId="54ABE3DB"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14:paraId="61512757"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14:paraId="015F2C32"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14:paraId="3B2F29B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14:paraId="7D9FFFC9" w14:textId="77777777" w:rsidR="0013069B" w:rsidRDefault="00ED7878" w:rsidP="009203D7">
      <w:pPr>
        <w:pStyle w:val="2"/>
        <w:spacing w:before="71" w:after="71"/>
      </w:pPr>
      <w:r>
        <w:rPr>
          <w:rFonts w:hint="eastAsia"/>
        </w:rPr>
        <w:lastRenderedPageBreak/>
        <w:t>变量</w:t>
      </w:r>
    </w:p>
    <w:p w14:paraId="7E24C178" w14:textId="77777777" w:rsidR="0013069B" w:rsidRDefault="009C0B0B" w:rsidP="0013069B">
      <w:pPr>
        <w:pStyle w:val="a0"/>
        <w:numPr>
          <w:ilvl w:val="0"/>
          <w:numId w:val="14"/>
        </w:numPr>
        <w:ind w:firstLineChars="0"/>
      </w:pPr>
      <w:r>
        <w:rPr>
          <w:rFonts w:hint="eastAsia"/>
        </w:rPr>
        <w:t>自变量</w:t>
      </w:r>
    </w:p>
    <w:p w14:paraId="631F17BF" w14:textId="77777777"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6C4438">
        <w:rPr>
          <w:rFonts w:hint="eastAsia"/>
        </w:rPr>
        <w:t>CMuJava,</w:t>
      </w:r>
      <w:r w:rsidR="006C4438">
        <w:rPr>
          <w:rFonts w:hint="eastAsia"/>
        </w:rPr>
        <w:t>另外我们采用</w:t>
      </w:r>
      <w:r w:rsidR="00B54458">
        <w:rPr>
          <w:rFonts w:hint="eastAsia"/>
        </w:rPr>
        <w:t>测试人员</w:t>
      </w:r>
      <w:r w:rsidR="006C4438">
        <w:rPr>
          <w:rFonts w:hint="eastAsia"/>
        </w:rPr>
        <w:t>人工生成变异体的方式作为对照</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14:paraId="3ADEDDAB" w14:textId="77777777" w:rsidR="0013069B" w:rsidRPr="0013069B" w:rsidRDefault="009C0B0B" w:rsidP="0013069B">
      <w:pPr>
        <w:pStyle w:val="a0"/>
        <w:numPr>
          <w:ilvl w:val="0"/>
          <w:numId w:val="14"/>
        </w:numPr>
        <w:ind w:firstLineChars="0"/>
      </w:pPr>
      <w:r>
        <w:rPr>
          <w:rFonts w:hint="eastAsia"/>
        </w:rPr>
        <w:t>因变量</w:t>
      </w:r>
    </w:p>
    <w:p w14:paraId="12EAB673" w14:textId="77777777"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14:paraId="51661EA3" w14:textId="77777777" w:rsidR="0013069B" w:rsidRDefault="0013069B" w:rsidP="0013069B">
      <w:pPr>
        <w:pStyle w:val="a0"/>
        <w:ind w:firstLine="372"/>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Pr>
          <w:rFonts w:hint="eastAsia"/>
        </w:rPr>
        <w:t xml:space="preserve">                        </w:t>
      </w:r>
      <w:r w:rsidR="005C7E6A">
        <w:rPr>
          <w:rFonts w:hint="eastAsia"/>
        </w:rPr>
        <w:t xml:space="preserve">                                                                        </w:t>
      </w:r>
      <w:r>
        <w:rPr>
          <w:rFonts w:hint="eastAsia"/>
        </w:rPr>
        <w:t xml:space="preserve"> (5).</w:t>
      </w:r>
    </w:p>
    <w:p w14:paraId="55B22A48" w14:textId="77777777"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Pr>
          <w:rFonts w:hint="eastAsia"/>
        </w:rPr>
        <w:t>根据实验结果计算工具生成的所有正确的并发变异体数量</w:t>
      </w:r>
      <w:r>
        <w:rPr>
          <w:rFonts w:hint="eastAsia"/>
        </w:rPr>
        <w:t>,</w:t>
      </w:r>
      <w:r>
        <w:rPr>
          <w:rFonts w:hint="eastAsia"/>
        </w:rPr>
        <w:t>并与待测程序可能生成的理论并发变异体数量进行对比</w:t>
      </w:r>
      <w:r>
        <w:rPr>
          <w:rFonts w:hint="eastAsia"/>
        </w:rPr>
        <w:t>,</w:t>
      </w:r>
      <w:r>
        <w:rPr>
          <w:rFonts w:hint="eastAsia"/>
        </w:rPr>
        <w:t>判断工具是否能够正确地识别出程序里所有的可变异点并生成相应的并发变异体</w:t>
      </w:r>
      <w:r>
        <w:rPr>
          <w:rFonts w:hint="eastAsia"/>
        </w:rPr>
        <w:t>.</w:t>
      </w:r>
    </w:p>
    <w:p w14:paraId="2F0CE88B" w14:textId="77777777" w:rsidR="0013069B" w:rsidRPr="0013069B" w:rsidRDefault="0013069B" w:rsidP="001F623E">
      <w:pPr>
        <w:pStyle w:val="a0"/>
        <w:ind w:firstLine="372"/>
      </w:pPr>
      <w:r>
        <w:rPr>
          <w:rFonts w:hint="eastAsia"/>
        </w:rPr>
        <w:t>通过记录工具解析待测程序和生成并发变异体的时间</w:t>
      </w:r>
      <w:r>
        <w:rPr>
          <w:rFonts w:hint="eastAsia"/>
        </w:rPr>
        <w:t>,</w:t>
      </w:r>
      <w:r>
        <w:rPr>
          <w:rFonts w:hint="eastAsia"/>
        </w:rPr>
        <w:t>然后对比人工对相同程序进行并发变异体生成实验所需要的时间</w:t>
      </w:r>
      <w:r>
        <w:rPr>
          <w:rFonts w:hint="eastAsia"/>
        </w:rPr>
        <w:t>,</w:t>
      </w:r>
      <w:r>
        <w:rPr>
          <w:rFonts w:hint="eastAsia"/>
        </w:rPr>
        <w:t>来评估生成并发变异体的效率</w:t>
      </w:r>
      <w:r>
        <w:rPr>
          <w:rFonts w:hint="eastAsia"/>
        </w:rPr>
        <w:t>.</w:t>
      </w:r>
    </w:p>
    <w:p w14:paraId="1D41F4EA" w14:textId="77777777" w:rsidR="009203D7" w:rsidRDefault="001F623E" w:rsidP="009203D7">
      <w:pPr>
        <w:pStyle w:val="2"/>
        <w:spacing w:before="71" w:after="71"/>
      </w:pPr>
      <w:r>
        <w:rPr>
          <w:rFonts w:hint="eastAsia"/>
        </w:rPr>
        <w:t>实验设置</w:t>
      </w:r>
    </w:p>
    <w:p w14:paraId="065D7560" w14:textId="77777777" w:rsidR="001F623E" w:rsidRDefault="001F623E" w:rsidP="00CA1932">
      <w:pPr>
        <w:pStyle w:val="a0"/>
        <w:numPr>
          <w:ilvl w:val="0"/>
          <w:numId w:val="15"/>
        </w:numPr>
        <w:ind w:firstLineChars="0"/>
      </w:pPr>
      <w:r>
        <w:rPr>
          <w:rFonts w:hint="eastAsia"/>
        </w:rPr>
        <w:t>实验环境</w:t>
      </w:r>
    </w:p>
    <w:p w14:paraId="4A6C9879" w14:textId="77777777"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14:paraId="4322476D" w14:textId="77777777" w:rsidR="006A3F6B" w:rsidRPr="001F623E" w:rsidRDefault="006A3F6B" w:rsidP="006A3F6B">
      <w:pPr>
        <w:pStyle w:val="a0"/>
        <w:numPr>
          <w:ilvl w:val="0"/>
          <w:numId w:val="15"/>
        </w:numPr>
        <w:ind w:firstLineChars="0"/>
      </w:pPr>
      <w:r>
        <w:rPr>
          <w:rFonts w:hint="eastAsia"/>
        </w:rPr>
        <w:t>实验步骤</w:t>
      </w:r>
    </w:p>
    <w:p w14:paraId="151B08E7" w14:textId="77777777" w:rsidR="00D52A50" w:rsidRDefault="00CB4761" w:rsidP="00EE4ACB">
      <w:pPr>
        <w:pStyle w:val="a0"/>
        <w:ind w:firstLineChars="107" w:firstLine="199"/>
      </w:pPr>
      <w:r>
        <w:rPr>
          <w:rFonts w:hint="eastAsia"/>
        </w:rPr>
        <w:t xml:space="preserve">   </w:t>
      </w:r>
      <w:r w:rsidR="001E70F2">
        <w:rPr>
          <w:rFonts w:hint="eastAsia"/>
        </w:rPr>
        <w:t>实验基本流程如下</w:t>
      </w:r>
      <w:r w:rsidR="001E70F2">
        <w:rPr>
          <w:rFonts w:hint="eastAsia"/>
        </w:rPr>
        <w:t>:</w:t>
      </w:r>
    </w:p>
    <w:p w14:paraId="49313366" w14:textId="77777777"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14:paraId="7F8DB3B5" w14:textId="77777777"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14:paraId="7A3416EB" w14:textId="77777777"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14:paraId="3B60326D" w14:textId="77777777"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14:paraId="747B5F94" w14:textId="77777777"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14:paraId="3C0EA4C1" w14:textId="77777777"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14:paraId="18D360D9" w14:textId="77777777"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14:paraId="00372B6B" w14:textId="77777777" w:rsidR="00B32BD7" w:rsidRPr="00D52A50"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14:paraId="5F895F64" w14:textId="77777777" w:rsidR="008B769C" w:rsidRDefault="008B769C" w:rsidP="004B08FD">
      <w:pPr>
        <w:pStyle w:val="1"/>
      </w:pPr>
      <w:r>
        <w:rPr>
          <w:rFonts w:hint="eastAsia"/>
        </w:rPr>
        <w:t>实验结果与分析</w:t>
      </w:r>
    </w:p>
    <w:p w14:paraId="341D7006" w14:textId="77777777"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C4303">
        <w:rPr>
          <w:rFonts w:hint="eastAsia"/>
        </w:rPr>
        <w:t>3</w:t>
      </w:r>
      <w:r w:rsidR="00156F1E">
        <w:rPr>
          <w:rFonts w:hint="eastAsia"/>
        </w:rPr>
        <w:t>总结了</w:t>
      </w:r>
      <w:r w:rsidR="006D24F8">
        <w:rPr>
          <w:rFonts w:hint="eastAsia"/>
        </w:rPr>
        <w:t>两种方式</w:t>
      </w:r>
      <w:r w:rsidR="006D24F8">
        <w:rPr>
          <w:rFonts w:hint="eastAsia"/>
        </w:rPr>
        <w:lastRenderedPageBreak/>
        <w:t>生成并发变异体的数量</w:t>
      </w:r>
      <w:r w:rsidR="006D24F8">
        <w:rPr>
          <w:rFonts w:hint="eastAsia"/>
        </w:rPr>
        <w:t>.</w:t>
      </w:r>
    </w:p>
    <w:p w14:paraId="685F5F3C" w14:textId="77777777" w:rsidR="00156F1E" w:rsidRDefault="00D85ED9" w:rsidP="00B66498">
      <w:pPr>
        <w:pStyle w:val="a0"/>
        <w:ind w:firstLine="372"/>
      </w:pPr>
      <w:r>
        <w:rPr>
          <w:rFonts w:hint="eastAsia"/>
        </w:rPr>
        <w:t>从表</w:t>
      </w:r>
      <w:r w:rsidR="00BF7D4D">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部分测试人员在生成了一些语法错误的变异体后</w:t>
      </w:r>
      <w:r>
        <w:rPr>
          <w:rFonts w:hint="eastAsia"/>
        </w:rPr>
        <w:t>,</w:t>
      </w:r>
      <w:r>
        <w:rPr>
          <w:rFonts w:hint="eastAsia"/>
        </w:rPr>
        <w:t>但是由于开发工具的语法检查</w:t>
      </w:r>
      <w:r>
        <w:rPr>
          <w:rFonts w:hint="eastAsia"/>
        </w:rPr>
        <w:t>,</w:t>
      </w:r>
      <w:r>
        <w:rPr>
          <w:rFonts w:hint="eastAsia"/>
        </w:rPr>
        <w:t>测试人员并没有输出错误的变异体</w:t>
      </w:r>
      <w:r>
        <w:rPr>
          <w:rFonts w:hint="eastAsia"/>
        </w:rPr>
        <w:t>,</w:t>
      </w:r>
      <w:r>
        <w:rPr>
          <w:rFonts w:hint="eastAsia"/>
        </w:rPr>
        <w:t>所以整体的正确率都比较高</w:t>
      </w:r>
      <w:r>
        <w:rPr>
          <w:rFonts w:hint="eastAsia"/>
        </w:rPr>
        <w:t>.</w:t>
      </w:r>
      <w:r>
        <w:rPr>
          <w:rFonts w:hint="eastAsia"/>
        </w:rPr>
        <w:t>目前几个程序产生的错误变异体都是</w:t>
      </w:r>
      <w:r>
        <w:rPr>
          <w:rFonts w:hint="eastAsia"/>
        </w:rPr>
        <w:t>RCXC</w:t>
      </w:r>
      <w:r w:rsidR="00423488">
        <w:rPr>
          <w:rFonts w:hint="eastAsia"/>
        </w:rPr>
        <w:t>(</w:t>
      </w:r>
      <w:r w:rsidR="00423488">
        <w:rPr>
          <w:rFonts w:hint="eastAsia"/>
        </w:rPr>
        <w:t>删除并发方法调用</w:t>
      </w:r>
      <w:r w:rsidR="00423488">
        <w:rPr>
          <w:rFonts w:hint="eastAsia"/>
        </w:rPr>
        <w:t>)</w:t>
      </w:r>
      <w:r>
        <w:rPr>
          <w:rFonts w:hint="eastAsia"/>
        </w:rPr>
        <w:t>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生成的变异体不存在语法错误导致的无法运行情况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14:paraId="2DD55E75" w14:textId="77777777" w:rsidR="008D3F84" w:rsidRDefault="00BF7D4D" w:rsidP="00F0373E">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14:paraId="6D958A4A" w14:textId="77777777" w:rsidR="008D3F84" w:rsidRDefault="008D3F84" w:rsidP="008D3F84">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6"/>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14:paraId="417755E5" w14:textId="77777777" w:rsidTr="00713A51">
        <w:tc>
          <w:tcPr>
            <w:tcW w:w="1843" w:type="dxa"/>
            <w:tcBorders>
              <w:left w:val="single" w:sz="4" w:space="0" w:color="FFFFFF" w:themeColor="background1"/>
            </w:tcBorders>
          </w:tcPr>
          <w:p w14:paraId="1CE72648" w14:textId="77777777"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14:paraId="6AB4531F" w14:textId="77777777" w:rsidR="008D3F84" w:rsidRDefault="00F32955" w:rsidP="00A44F4D">
            <w:pPr>
              <w:pStyle w:val="a0"/>
              <w:ind w:firstLineChars="0" w:firstLine="0"/>
              <w:jc w:val="center"/>
            </w:pPr>
            <w:r>
              <w:rPr>
                <w:rFonts w:hint="eastAsia"/>
              </w:rPr>
              <w:t>Bin</w:t>
            </w:r>
          </w:p>
        </w:tc>
        <w:tc>
          <w:tcPr>
            <w:tcW w:w="851" w:type="dxa"/>
            <w:vAlign w:val="center"/>
          </w:tcPr>
          <w:p w14:paraId="22E5CA98" w14:textId="77777777" w:rsidR="008D3F84" w:rsidRDefault="001B63E1" w:rsidP="00A44F4D">
            <w:pPr>
              <w:pStyle w:val="a0"/>
              <w:ind w:firstLineChars="0" w:firstLine="0"/>
              <w:jc w:val="center"/>
            </w:pPr>
            <w:r>
              <w:rPr>
                <w:rFonts w:hint="eastAsia"/>
              </w:rPr>
              <w:t>TID</w:t>
            </w:r>
          </w:p>
        </w:tc>
        <w:tc>
          <w:tcPr>
            <w:tcW w:w="850" w:type="dxa"/>
            <w:vAlign w:val="center"/>
          </w:tcPr>
          <w:p w14:paraId="6499E622" w14:textId="77777777" w:rsidR="008D3F84" w:rsidRDefault="001B63E1" w:rsidP="00A44F4D">
            <w:pPr>
              <w:pStyle w:val="a0"/>
              <w:ind w:firstLineChars="0" w:firstLine="0"/>
              <w:jc w:val="center"/>
            </w:pPr>
            <w:r>
              <w:rPr>
                <w:rFonts w:hint="eastAsia"/>
              </w:rPr>
              <w:t>FGH</w:t>
            </w:r>
          </w:p>
        </w:tc>
        <w:tc>
          <w:tcPr>
            <w:tcW w:w="851" w:type="dxa"/>
            <w:vAlign w:val="center"/>
          </w:tcPr>
          <w:p w14:paraId="7F1E9A0A" w14:textId="77777777" w:rsidR="008D3F84" w:rsidRDefault="001B63E1" w:rsidP="00A44F4D">
            <w:pPr>
              <w:pStyle w:val="a0"/>
              <w:ind w:firstLineChars="0" w:firstLine="0"/>
              <w:jc w:val="center"/>
            </w:pPr>
            <w:r>
              <w:rPr>
                <w:rFonts w:hint="eastAsia"/>
              </w:rPr>
              <w:t>SSE</w:t>
            </w:r>
          </w:p>
        </w:tc>
        <w:tc>
          <w:tcPr>
            <w:tcW w:w="850" w:type="dxa"/>
            <w:vAlign w:val="center"/>
          </w:tcPr>
          <w:p w14:paraId="54085CDB" w14:textId="77777777" w:rsidR="008D3F84" w:rsidRDefault="001B63E1" w:rsidP="00A44F4D">
            <w:pPr>
              <w:pStyle w:val="a0"/>
              <w:ind w:firstLineChars="0" w:firstLine="0"/>
              <w:jc w:val="center"/>
            </w:pPr>
            <w:r>
              <w:rPr>
                <w:rFonts w:hint="eastAsia"/>
              </w:rPr>
              <w:t>TFT</w:t>
            </w:r>
          </w:p>
        </w:tc>
        <w:tc>
          <w:tcPr>
            <w:tcW w:w="851" w:type="dxa"/>
            <w:vAlign w:val="center"/>
          </w:tcPr>
          <w:p w14:paraId="5FDF14B3" w14:textId="77777777"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0C29FA63" w14:textId="77777777" w:rsidR="008D3F84" w:rsidRDefault="001B63E1" w:rsidP="00A44F4D">
            <w:pPr>
              <w:pStyle w:val="a0"/>
              <w:ind w:firstLineChars="0" w:firstLine="0"/>
              <w:jc w:val="center"/>
            </w:pPr>
            <w:r>
              <w:rPr>
                <w:rFonts w:hint="eastAsia"/>
              </w:rPr>
              <w:t>JM</w:t>
            </w:r>
          </w:p>
        </w:tc>
      </w:tr>
      <w:tr w:rsidR="00156F1E" w14:paraId="51C2F7AC" w14:textId="77777777"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14:paraId="1A27194C" w14:textId="77777777"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690229A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13061DC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6CB22BA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0A41418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047C3AD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CEA905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DB1317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4CD339D9" w14:textId="77777777"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A454BB" w14:textId="77777777"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535C3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521A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E94A6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D739F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8751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106CC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294F4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20A9DCD3" w14:textId="77777777"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5F18C4" w14:textId="77777777"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45F65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091B7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04BC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16D2C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9FECF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5271B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10C8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6799F805" w14:textId="77777777"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895F53" w14:textId="77777777"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AB05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ECEF5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7041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53FF1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6E7D4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C82DA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8B85D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5E74A814" w14:textId="77777777" w:rsidTr="00713A51">
        <w:tc>
          <w:tcPr>
            <w:tcW w:w="1843" w:type="dxa"/>
            <w:tcBorders>
              <w:top w:val="single" w:sz="4" w:space="0" w:color="FFFFFF" w:themeColor="background1"/>
              <w:left w:val="single" w:sz="4" w:space="0" w:color="FFFFFF" w:themeColor="background1"/>
              <w:right w:val="single" w:sz="4" w:space="0" w:color="FFFFFF" w:themeColor="background1"/>
            </w:tcBorders>
          </w:tcPr>
          <w:p w14:paraId="18CCC823" w14:textId="77777777"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326A4E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7C9128F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7DDF0B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48686AA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8CF8DA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7D79764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37BCBB9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03C2B422" w14:textId="77777777" w:rsidTr="00713A51">
        <w:tc>
          <w:tcPr>
            <w:tcW w:w="1843" w:type="dxa"/>
            <w:tcBorders>
              <w:left w:val="single" w:sz="4" w:space="0" w:color="FFFFFF" w:themeColor="background1"/>
              <w:right w:val="single" w:sz="4" w:space="0" w:color="FFFFFF" w:themeColor="background1"/>
            </w:tcBorders>
          </w:tcPr>
          <w:p w14:paraId="3C60F184" w14:textId="77777777"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6E1E1E2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1477D022"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5378558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4A76308D"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33316B83"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09F655B6"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4A42E7C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14:paraId="5F8532F9" w14:textId="77777777" w:rsidR="00B66498" w:rsidRDefault="00B66498" w:rsidP="00F0373E">
      <w:pPr>
        <w:pStyle w:val="a0"/>
        <w:spacing w:beforeLines="50" w:before="142"/>
        <w:ind w:firstLine="372"/>
      </w:pPr>
      <w:r>
        <w:rPr>
          <w:rFonts w:hint="eastAsia"/>
        </w:rPr>
        <w:t>图</w:t>
      </w:r>
      <w:r w:rsidR="00423488">
        <w:rPr>
          <w:rFonts w:hint="eastAsia"/>
        </w:rPr>
        <w:t>13</w:t>
      </w:r>
      <w:r>
        <w:rPr>
          <w:rFonts w:hint="eastAsia"/>
        </w:rPr>
        <w:t>是测试人员和</w:t>
      </w:r>
      <w:r>
        <w:rPr>
          <w:rFonts w:hint="eastAsia"/>
        </w:rPr>
        <w:t>CMuJava</w:t>
      </w:r>
      <w:r>
        <w:rPr>
          <w:rFonts w:hint="eastAsia"/>
        </w:rPr>
        <w:t>生成变异体的正确率对比图</w:t>
      </w:r>
      <w:r>
        <w:rPr>
          <w:rFonts w:hint="eastAsia"/>
        </w:rPr>
        <w:t>.</w:t>
      </w:r>
      <w:r w:rsidR="00720DAC">
        <w:rPr>
          <w:rFonts w:hint="eastAsia"/>
        </w:rPr>
        <w:t>横轴表示两种方式下</w:t>
      </w:r>
      <w:r w:rsidR="00720DAC">
        <w:rPr>
          <w:rFonts w:hint="eastAsia"/>
        </w:rPr>
        <w:t>7</w:t>
      </w:r>
      <w:r w:rsidR="00720DAC">
        <w:rPr>
          <w:rFonts w:hint="eastAsia"/>
        </w:rPr>
        <w:t>个实验对象</w:t>
      </w:r>
      <w:r w:rsidR="00720DAC">
        <w:rPr>
          <w:rFonts w:hint="eastAsia"/>
        </w:rPr>
        <w:t>,</w:t>
      </w:r>
      <w:r w:rsidR="00720DAC">
        <w:rPr>
          <w:rFonts w:hint="eastAsia"/>
        </w:rPr>
        <w:t>纵轴表示生成变异体的正确率</w:t>
      </w:r>
      <w:r w:rsidR="00720DAC">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正确率的提高程度更为显著</w:t>
      </w:r>
      <w:r>
        <w:rPr>
          <w:rFonts w:hint="eastAsia"/>
        </w:rPr>
        <w:t>.</w:t>
      </w:r>
    </w:p>
    <w:commentRangeStart w:id="70"/>
    <w:p w14:paraId="14016442" w14:textId="77777777" w:rsidR="00D6171A" w:rsidRDefault="00A34D4C" w:rsidP="00A34D4C">
      <w:pPr>
        <w:pStyle w:val="a0"/>
        <w:ind w:firstLine="432"/>
        <w:jc w:val="center"/>
      </w:pPr>
      <w:r w:rsidRPr="00E55B7F">
        <w:rPr>
          <w:rFonts w:asciiTheme="minorHAnsi" w:eastAsiaTheme="minorEastAsia" w:hAnsiTheme="minorHAnsi" w:cstheme="minorBidi"/>
          <w:kern w:val="0"/>
          <w:sz w:val="21"/>
          <w:szCs w:val="22"/>
        </w:rPr>
        <w:object w:dxaOrig="3506" w:dyaOrig="2918" w14:anchorId="06D0B5D0">
          <v:shape id="_x0000_i1027" type="#_x0000_t75" style="width:142.5pt;height:118.5pt" o:ole="">
            <v:imagedata r:id="rId19" o:title=""/>
          </v:shape>
          <o:OLEObject Type="Embed" ProgID="Origin95.Graph" ShapeID="_x0000_i1027" DrawAspect="Content" ObjectID="_1612599712" r:id="rId20"/>
        </w:object>
      </w:r>
      <w:commentRangeEnd w:id="70"/>
      <w:r w:rsidR="006E0F3C">
        <w:rPr>
          <w:rStyle w:val="afa"/>
          <w:rFonts w:ascii="Tahoma" w:eastAsia="微软雅黑" w:hAnsi="Tahoma" w:cstheme="minorBidi"/>
          <w:kern w:val="0"/>
        </w:rPr>
        <w:commentReference w:id="70"/>
      </w:r>
    </w:p>
    <w:p w14:paraId="146FFDBD" w14:textId="77777777" w:rsidR="00B66498" w:rsidRDefault="00B66498" w:rsidP="00B66498">
      <w:pPr>
        <w:pStyle w:val="a0"/>
        <w:ind w:firstLine="372"/>
        <w:jc w:val="center"/>
      </w:pPr>
      <w:r>
        <w:t>F</w:t>
      </w:r>
      <w:r>
        <w:rPr>
          <w:rFonts w:hint="eastAsia"/>
        </w:rPr>
        <w:t>ig.</w:t>
      </w:r>
      <w:r w:rsidR="00423488">
        <w:rPr>
          <w:rFonts w:hint="eastAsia"/>
        </w:rPr>
        <w:t>13</w:t>
      </w:r>
      <w:r>
        <w:rPr>
          <w:rFonts w:hint="eastAsia"/>
        </w:rPr>
        <w:t xml:space="preserve"> </w:t>
      </w:r>
      <w:r w:rsidRPr="00B66498">
        <w:t>Correct rate compari</w:t>
      </w:r>
      <w:r>
        <w:t xml:space="preserve">son chart of concurrent </w:t>
      </w:r>
      <w:r>
        <w:rPr>
          <w:rFonts w:hint="eastAsia"/>
        </w:rPr>
        <w:t>mutants</w:t>
      </w:r>
    </w:p>
    <w:p w14:paraId="2765F342" w14:textId="77777777" w:rsidR="00B66498" w:rsidRDefault="00B66498" w:rsidP="00B66498">
      <w:pPr>
        <w:pStyle w:val="a0"/>
        <w:ind w:firstLine="372"/>
        <w:jc w:val="center"/>
      </w:pPr>
      <w:r>
        <w:rPr>
          <w:rFonts w:hint="eastAsia"/>
        </w:rPr>
        <w:t>图</w:t>
      </w:r>
      <w:r w:rsidR="00423488">
        <w:rPr>
          <w:rFonts w:hint="eastAsia"/>
        </w:rPr>
        <w:t>13</w:t>
      </w:r>
      <w:r w:rsidR="004F5814">
        <w:rPr>
          <w:rFonts w:hint="eastAsia"/>
        </w:rPr>
        <w:t xml:space="preserve"> </w:t>
      </w:r>
      <w:r>
        <w:rPr>
          <w:rFonts w:hint="eastAsia"/>
        </w:rPr>
        <w:t>并发变异体正确率对比图</w:t>
      </w:r>
    </w:p>
    <w:p w14:paraId="0D31FC47" w14:textId="77777777" w:rsidR="00F77AA0" w:rsidRPr="00B66498" w:rsidRDefault="001C4303" w:rsidP="00F77AA0">
      <w:pPr>
        <w:pStyle w:val="a0"/>
        <w:ind w:firstLine="372"/>
        <w:jc w:val="left"/>
      </w:pPr>
      <w:r>
        <w:rPr>
          <w:rFonts w:hint="eastAsia"/>
        </w:rPr>
        <w:t>从表</w:t>
      </w:r>
      <w:r w:rsidR="00BF7D4D">
        <w:rPr>
          <w:rFonts w:hint="eastAsia"/>
        </w:rPr>
        <w:t>4</w:t>
      </w:r>
      <w:r>
        <w:rPr>
          <w:rFonts w:hint="eastAsia"/>
        </w:rPr>
        <w:t>中可以看出</w:t>
      </w:r>
      <w:r>
        <w:rPr>
          <w:rFonts w:hint="eastAsia"/>
        </w:rPr>
        <w:t>,</w:t>
      </w:r>
      <w:r w:rsidR="00E54040" w:rsidRPr="0012561B">
        <w:rPr>
          <w:rFonts w:hint="eastAsia"/>
        </w:rPr>
        <w:t>针对第一个比较简单的并发程序所有的测试人员和</w:t>
      </w:r>
      <w:r w:rsidR="00E54040" w:rsidRPr="0012561B">
        <w:rPr>
          <w:rFonts w:hint="eastAsia"/>
        </w:rPr>
        <w:t>CMuJava</w:t>
      </w:r>
      <w:r w:rsidR="00E54040">
        <w:rPr>
          <w:rFonts w:hint="eastAsia"/>
        </w:rPr>
        <w:t>都能够正确识别里面的并发机制并生成所有的并发变异体</w:t>
      </w:r>
      <w:r w:rsidR="00E54040">
        <w:rPr>
          <w:rFonts w:hint="eastAsia"/>
        </w:rPr>
        <w:t>,</w:t>
      </w:r>
      <w:r w:rsidR="00E54040">
        <w:rPr>
          <w:rFonts w:hint="eastAsia"/>
        </w:rPr>
        <w:t>但是随着待测并发程序代码复杂度和可应用的并发变异算子数量的增加</w:t>
      </w:r>
      <w:r w:rsidR="00E54040">
        <w:rPr>
          <w:rFonts w:hint="eastAsia"/>
        </w:rPr>
        <w:t>,</w:t>
      </w:r>
      <w:r w:rsidR="00E54040" w:rsidRPr="0012561B">
        <w:rPr>
          <w:rFonts w:hint="eastAsia"/>
        </w:rPr>
        <w:t>人工生成方式遗漏的并发变异体数量也越来越多</w:t>
      </w:r>
      <w:r w:rsidR="00E54040">
        <w:rPr>
          <w:rFonts w:hint="eastAsia"/>
        </w:rPr>
        <w:t>.</w:t>
      </w:r>
      <w:r w:rsidR="00E54040">
        <w:rPr>
          <w:rFonts w:hint="eastAsia"/>
        </w:rPr>
        <w:t>图</w:t>
      </w:r>
      <w:r w:rsidR="00423488">
        <w:rPr>
          <w:rFonts w:hint="eastAsia"/>
        </w:rPr>
        <w:t>14</w:t>
      </w:r>
      <w:r w:rsidR="00E54040">
        <w:rPr>
          <w:rFonts w:hint="eastAsia"/>
        </w:rPr>
        <w:t>是测试人员和</w:t>
      </w:r>
      <w:r w:rsidR="00E54040">
        <w:rPr>
          <w:rFonts w:hint="eastAsia"/>
        </w:rPr>
        <w:t>CMuJava</w:t>
      </w:r>
      <w:r w:rsidR="00E54040">
        <w:rPr>
          <w:rFonts w:hint="eastAsia"/>
        </w:rPr>
        <w:t>生成并发变异体的数量对比图</w:t>
      </w:r>
      <w:r w:rsidR="00E54040">
        <w:rPr>
          <w:rFonts w:hint="eastAsia"/>
        </w:rPr>
        <w:t>.</w:t>
      </w:r>
    </w:p>
    <w:p w14:paraId="51A7E657" w14:textId="77777777" w:rsidR="00D03A33" w:rsidRDefault="00BF7D4D" w:rsidP="00F0373E">
      <w:pPr>
        <w:pStyle w:val="a0"/>
        <w:spacing w:beforeLines="30" w:before="85"/>
        <w:ind w:firstLine="373"/>
        <w:jc w:val="center"/>
      </w:pPr>
      <w:r>
        <w:rPr>
          <w:rFonts w:hint="eastAsia"/>
          <w:b/>
        </w:rPr>
        <w:t>Table 4</w:t>
      </w:r>
      <w:r w:rsidR="00D03A33">
        <w:rPr>
          <w:rFonts w:hint="eastAsia"/>
          <w:b/>
        </w:rPr>
        <w:t xml:space="preserve"> </w:t>
      </w:r>
      <w:r w:rsidR="00D03A33">
        <w:rPr>
          <w:rFonts w:hint="eastAsia"/>
        </w:rPr>
        <w:t>Number</w:t>
      </w:r>
      <w:r w:rsidR="00D03A33">
        <w:t xml:space="preserve"> of</w:t>
      </w:r>
      <w:r w:rsidR="00D03A33" w:rsidRPr="008D3F84">
        <w:t xml:space="preserve"> concurrent </w:t>
      </w:r>
      <w:r w:rsidR="00D03A33">
        <w:rPr>
          <w:rFonts w:hint="eastAsia"/>
        </w:rPr>
        <w:t>mutants</w:t>
      </w:r>
    </w:p>
    <w:p w14:paraId="313C7A70" w14:textId="77777777" w:rsidR="008D3F84" w:rsidRDefault="006F7C84" w:rsidP="00D03A33">
      <w:pPr>
        <w:pStyle w:val="a0"/>
        <w:ind w:firstLine="372"/>
        <w:jc w:val="center"/>
        <w:rPr>
          <w:rFonts w:ascii="黑体" w:eastAsia="黑体" w:hAnsi="黑体"/>
        </w:rPr>
      </w:pPr>
      <w:r>
        <w:rPr>
          <w:rFonts w:ascii="黑体" w:eastAsia="黑体" w:hAnsi="黑体" w:hint="eastAsia"/>
        </w:rPr>
        <w:tab/>
      </w:r>
      <w:r w:rsidR="00D03A33">
        <w:rPr>
          <w:rFonts w:ascii="黑体" w:eastAsia="黑体" w:hAnsi="黑体" w:hint="eastAsia"/>
        </w:rPr>
        <w:t>表</w:t>
      </w:r>
      <w:r w:rsidR="00BF7D4D">
        <w:rPr>
          <w:rFonts w:ascii="黑体" w:eastAsia="黑体" w:hAnsi="黑体" w:hint="eastAsia"/>
        </w:rPr>
        <w:t>4</w:t>
      </w:r>
      <w:r w:rsidR="00D03A33">
        <w:rPr>
          <w:rFonts w:ascii="黑体" w:eastAsia="黑体" w:hAnsi="黑体" w:hint="eastAsia"/>
        </w:rPr>
        <w:t xml:space="preserve"> 生成并发变异体数量(个)</w:t>
      </w:r>
    </w:p>
    <w:tbl>
      <w:tblPr>
        <w:tblStyle w:val="af6"/>
        <w:tblW w:w="0" w:type="auto"/>
        <w:tblInd w:w="675" w:type="dxa"/>
        <w:tblLook w:val="04A0" w:firstRow="1" w:lastRow="0" w:firstColumn="1" w:lastColumn="0" w:noHBand="0" w:noVBand="1"/>
      </w:tblPr>
      <w:tblGrid>
        <w:gridCol w:w="1560"/>
        <w:gridCol w:w="850"/>
        <w:gridCol w:w="851"/>
        <w:gridCol w:w="850"/>
        <w:gridCol w:w="851"/>
        <w:gridCol w:w="850"/>
        <w:gridCol w:w="851"/>
        <w:gridCol w:w="850"/>
      </w:tblGrid>
      <w:tr w:rsidR="00D03A33" w14:paraId="3D80028B" w14:textId="77777777" w:rsidTr="005C470F">
        <w:tc>
          <w:tcPr>
            <w:tcW w:w="1560" w:type="dxa"/>
            <w:tcBorders>
              <w:left w:val="single" w:sz="4" w:space="0" w:color="FFFFFF" w:themeColor="background1"/>
            </w:tcBorders>
          </w:tcPr>
          <w:p w14:paraId="7831E490" w14:textId="77777777" w:rsidR="00D03A33" w:rsidRDefault="00D03A33" w:rsidP="005C470F">
            <w:pPr>
              <w:pStyle w:val="a0"/>
              <w:ind w:firstLineChars="0" w:firstLine="0"/>
              <w:jc w:val="center"/>
            </w:pPr>
            <w:r>
              <w:rPr>
                <w:rFonts w:hint="eastAsia"/>
              </w:rPr>
              <w:t>变异体生成方式</w:t>
            </w:r>
          </w:p>
        </w:tc>
        <w:tc>
          <w:tcPr>
            <w:tcW w:w="850" w:type="dxa"/>
          </w:tcPr>
          <w:p w14:paraId="2D1A6C43" w14:textId="77777777" w:rsidR="00D03A33" w:rsidRDefault="00D03A33" w:rsidP="005C470F">
            <w:pPr>
              <w:pStyle w:val="a0"/>
              <w:ind w:firstLineChars="0" w:firstLine="0"/>
              <w:jc w:val="center"/>
            </w:pPr>
            <w:r>
              <w:rPr>
                <w:rFonts w:hint="eastAsia"/>
              </w:rPr>
              <w:t>程序</w:t>
            </w:r>
            <w:r>
              <w:rPr>
                <w:rFonts w:hint="eastAsia"/>
              </w:rPr>
              <w:t>1</w:t>
            </w:r>
          </w:p>
        </w:tc>
        <w:tc>
          <w:tcPr>
            <w:tcW w:w="851" w:type="dxa"/>
          </w:tcPr>
          <w:p w14:paraId="69B81B3B" w14:textId="77777777" w:rsidR="00D03A33" w:rsidRDefault="00D03A33" w:rsidP="005C470F">
            <w:pPr>
              <w:pStyle w:val="a0"/>
              <w:ind w:firstLineChars="0" w:firstLine="0"/>
              <w:jc w:val="center"/>
            </w:pPr>
            <w:r>
              <w:rPr>
                <w:rFonts w:hint="eastAsia"/>
              </w:rPr>
              <w:t>程序</w:t>
            </w:r>
            <w:r>
              <w:rPr>
                <w:rFonts w:hint="eastAsia"/>
              </w:rPr>
              <w:t>2</w:t>
            </w:r>
          </w:p>
        </w:tc>
        <w:tc>
          <w:tcPr>
            <w:tcW w:w="850" w:type="dxa"/>
          </w:tcPr>
          <w:p w14:paraId="56F99EEB" w14:textId="77777777" w:rsidR="00D03A33" w:rsidRDefault="00D03A33" w:rsidP="005C470F">
            <w:pPr>
              <w:pStyle w:val="a0"/>
              <w:ind w:firstLineChars="0" w:firstLine="0"/>
              <w:jc w:val="center"/>
            </w:pPr>
            <w:r>
              <w:rPr>
                <w:rFonts w:hint="eastAsia"/>
              </w:rPr>
              <w:t>程序</w:t>
            </w:r>
            <w:r>
              <w:rPr>
                <w:rFonts w:hint="eastAsia"/>
              </w:rPr>
              <w:t>3</w:t>
            </w:r>
          </w:p>
        </w:tc>
        <w:tc>
          <w:tcPr>
            <w:tcW w:w="851" w:type="dxa"/>
          </w:tcPr>
          <w:p w14:paraId="41527A35" w14:textId="77777777" w:rsidR="00D03A33" w:rsidRDefault="00D03A33" w:rsidP="005C470F">
            <w:pPr>
              <w:pStyle w:val="a0"/>
              <w:ind w:firstLineChars="0" w:firstLine="0"/>
              <w:jc w:val="center"/>
            </w:pPr>
            <w:r>
              <w:rPr>
                <w:rFonts w:hint="eastAsia"/>
              </w:rPr>
              <w:t>程序</w:t>
            </w:r>
            <w:r>
              <w:rPr>
                <w:rFonts w:hint="eastAsia"/>
              </w:rPr>
              <w:t>4</w:t>
            </w:r>
          </w:p>
        </w:tc>
        <w:tc>
          <w:tcPr>
            <w:tcW w:w="850" w:type="dxa"/>
          </w:tcPr>
          <w:p w14:paraId="14271F1E" w14:textId="77777777" w:rsidR="00D03A33" w:rsidRDefault="00D03A33" w:rsidP="005C470F">
            <w:pPr>
              <w:pStyle w:val="a0"/>
              <w:ind w:firstLineChars="0" w:firstLine="0"/>
              <w:jc w:val="center"/>
            </w:pPr>
            <w:r>
              <w:rPr>
                <w:rFonts w:hint="eastAsia"/>
              </w:rPr>
              <w:t>程序</w:t>
            </w:r>
            <w:r>
              <w:rPr>
                <w:rFonts w:hint="eastAsia"/>
              </w:rPr>
              <w:t>5</w:t>
            </w:r>
          </w:p>
        </w:tc>
        <w:tc>
          <w:tcPr>
            <w:tcW w:w="851" w:type="dxa"/>
          </w:tcPr>
          <w:p w14:paraId="3BE18FE6" w14:textId="77777777" w:rsidR="00D03A33" w:rsidRDefault="00D03A33" w:rsidP="005C470F">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14:paraId="575A47C4" w14:textId="77777777" w:rsidR="00D03A33" w:rsidRDefault="00D03A33" w:rsidP="005C470F">
            <w:pPr>
              <w:pStyle w:val="a0"/>
              <w:ind w:firstLineChars="0" w:firstLine="0"/>
              <w:jc w:val="center"/>
            </w:pPr>
            <w:r>
              <w:rPr>
                <w:rFonts w:hint="eastAsia"/>
              </w:rPr>
              <w:t>程序</w:t>
            </w:r>
            <w:r>
              <w:rPr>
                <w:rFonts w:hint="eastAsia"/>
              </w:rPr>
              <w:t>7</w:t>
            </w:r>
          </w:p>
        </w:tc>
      </w:tr>
      <w:tr w:rsidR="00D03A33" w14:paraId="0DAB7C91" w14:textId="77777777" w:rsidTr="005C470F">
        <w:tc>
          <w:tcPr>
            <w:tcW w:w="1560" w:type="dxa"/>
            <w:tcBorders>
              <w:left w:val="single" w:sz="4" w:space="0" w:color="FFFFFF" w:themeColor="background1"/>
              <w:bottom w:val="single" w:sz="4" w:space="0" w:color="FFFFFF" w:themeColor="background1"/>
              <w:right w:val="single" w:sz="4" w:space="0" w:color="FFFFFF" w:themeColor="background1"/>
            </w:tcBorders>
          </w:tcPr>
          <w:p w14:paraId="72EE6E40" w14:textId="77777777" w:rsidR="00D03A33" w:rsidRDefault="00D03A33" w:rsidP="005C470F">
            <w:pPr>
              <w:pStyle w:val="a0"/>
              <w:ind w:firstLineChars="0" w:firstLine="0"/>
              <w:jc w:val="center"/>
            </w:pPr>
            <w:r>
              <w:rPr>
                <w:rFonts w:hint="eastAsia"/>
              </w:rPr>
              <w:lastRenderedPageBreak/>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400892B3" w14:textId="77777777" w:rsidR="00D03A33" w:rsidRPr="00D03A33" w:rsidRDefault="00D03A33" w:rsidP="00D03A33">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3F0A3D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61CA152B"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09AF6F4"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7400AA6E"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58973C37"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CEDE65E"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D03A33" w14:paraId="77A490F9" w14:textId="77777777" w:rsidTr="005C470F">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D6870B" w14:textId="77777777" w:rsidR="00D03A33" w:rsidRDefault="00D03A33" w:rsidP="005C470F">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076598"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D165B1"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36F950"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074CDF"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1D0CE9"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8510E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E6219E"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D03A33" w14:paraId="0460A770" w14:textId="77777777" w:rsidTr="005C470F">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5A93D8" w14:textId="77777777" w:rsidR="00D03A33" w:rsidRDefault="00D03A33" w:rsidP="005C470F">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6BB2E"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A7BB5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AB419"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6C057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1A6CAA"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785B5"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614353"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14:paraId="74247D32" w14:textId="77777777" w:rsidTr="001C4303">
        <w:trPr>
          <w:trHeight w:val="22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0436D4" w14:textId="77777777" w:rsidR="00D03A33" w:rsidRDefault="00D03A33" w:rsidP="005C470F">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B80CE7"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D3C200"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C649CD"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0A021C"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FFAE5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FDBA0"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2986C8"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14:paraId="2EEA86FC" w14:textId="77777777" w:rsidTr="001C4303">
        <w:tc>
          <w:tcPr>
            <w:tcW w:w="1560" w:type="dxa"/>
            <w:tcBorders>
              <w:top w:val="single" w:sz="4" w:space="0" w:color="FFFFFF" w:themeColor="background1"/>
              <w:left w:val="single" w:sz="4" w:space="0" w:color="FFFFFF" w:themeColor="background1"/>
              <w:right w:val="single" w:sz="4" w:space="0" w:color="FFFFFF" w:themeColor="background1"/>
            </w:tcBorders>
          </w:tcPr>
          <w:p w14:paraId="36E3DF80" w14:textId="77777777" w:rsidR="00D03A33" w:rsidRDefault="00D03A33" w:rsidP="005C470F">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5F02008C"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6ADBECE6"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21C1EEE"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BDB4F2D"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7794C77"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3771FE9"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C100DB5"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D03A33" w14:paraId="08427A4B" w14:textId="77777777" w:rsidTr="005C470F">
        <w:tc>
          <w:tcPr>
            <w:tcW w:w="1560" w:type="dxa"/>
            <w:tcBorders>
              <w:left w:val="single" w:sz="4" w:space="0" w:color="FFFFFF" w:themeColor="background1"/>
              <w:right w:val="single" w:sz="4" w:space="0" w:color="FFFFFF" w:themeColor="background1"/>
            </w:tcBorders>
          </w:tcPr>
          <w:p w14:paraId="76494E28" w14:textId="77777777" w:rsidR="00D03A33" w:rsidRDefault="00D03A33" w:rsidP="005C470F">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754841D9"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14:paraId="701322A2"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14:paraId="292483FC"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14:paraId="78E81A02"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14:paraId="7B3AB928"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14:paraId="16DE2C3E" w14:textId="77777777"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14:paraId="645411F9" w14:textId="77777777"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14:paraId="795A33E2" w14:textId="77777777" w:rsidR="00E54040" w:rsidRDefault="00E54040" w:rsidP="00F0373E">
      <w:pPr>
        <w:pStyle w:val="a0"/>
        <w:spacing w:beforeLines="50" w:before="142"/>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但是工具并不会随着时间和变异体数量的增加而失去耐心导致遗漏</w:t>
      </w:r>
      <w:r>
        <w:rPr>
          <w:rFonts w:hint="eastAsia"/>
        </w:rPr>
        <w:t>,</w:t>
      </w:r>
      <w:r>
        <w:rPr>
          <w:rFonts w:hint="eastAsia"/>
        </w:rPr>
        <w:t>所以使用工具就可以很好地避免这个问题</w:t>
      </w:r>
      <w:r>
        <w:rPr>
          <w:rFonts w:hint="eastAsia"/>
        </w:rPr>
        <w:t>.</w:t>
      </w:r>
    </w:p>
    <w:p w14:paraId="14855E7D" w14:textId="77777777" w:rsidR="00E54040" w:rsidRDefault="00A34D4C" w:rsidP="00A34D4C">
      <w:pPr>
        <w:pStyle w:val="a0"/>
        <w:ind w:firstLine="432"/>
        <w:jc w:val="center"/>
      </w:pPr>
      <w:r w:rsidRPr="00E55B7F">
        <w:rPr>
          <w:rFonts w:asciiTheme="minorHAnsi" w:eastAsiaTheme="minorEastAsia" w:hAnsiTheme="minorHAnsi" w:cstheme="minorBidi"/>
          <w:kern w:val="0"/>
          <w:sz w:val="21"/>
          <w:szCs w:val="22"/>
        </w:rPr>
        <w:object w:dxaOrig="3459" w:dyaOrig="2918" w14:anchorId="0FDB994C">
          <v:shape id="_x0000_i1028" type="#_x0000_t75" style="width:144.75pt;height:121.9pt" o:ole="">
            <v:imagedata r:id="rId21" o:title=""/>
          </v:shape>
          <o:OLEObject Type="Embed" ProgID="Origin95.Graph" ShapeID="_x0000_i1028" DrawAspect="Content" ObjectID="_1612599713" r:id="rId22"/>
        </w:object>
      </w:r>
    </w:p>
    <w:p w14:paraId="5B869EC6" w14:textId="77777777" w:rsidR="00E54040" w:rsidRDefault="00E54040" w:rsidP="00E54040">
      <w:pPr>
        <w:pStyle w:val="a0"/>
        <w:ind w:firstLine="372"/>
        <w:jc w:val="center"/>
      </w:pPr>
      <w:r>
        <w:t>F</w:t>
      </w:r>
      <w:r>
        <w:rPr>
          <w:rFonts w:hint="eastAsia"/>
        </w:rPr>
        <w:t>ig</w:t>
      </w:r>
      <w:r w:rsidR="00423488">
        <w:rPr>
          <w:rFonts w:hint="eastAsia"/>
        </w:rPr>
        <w:t>14</w:t>
      </w:r>
      <w:r>
        <w:rPr>
          <w:rFonts w:hint="eastAsia"/>
        </w:rPr>
        <w:t>. Number comparison chart of concurrent mutants</w:t>
      </w:r>
    </w:p>
    <w:p w14:paraId="56860911" w14:textId="77777777" w:rsidR="00E54040" w:rsidRDefault="00E54040" w:rsidP="00F0373E">
      <w:pPr>
        <w:pStyle w:val="a0"/>
        <w:spacing w:afterLines="50" w:after="142"/>
        <w:ind w:firstLine="372"/>
        <w:jc w:val="center"/>
      </w:pPr>
      <w:r>
        <w:rPr>
          <w:rFonts w:hint="eastAsia"/>
        </w:rPr>
        <w:t>图</w:t>
      </w:r>
      <w:r w:rsidR="00423488">
        <w:rPr>
          <w:rFonts w:hint="eastAsia"/>
        </w:rPr>
        <w:t>14</w:t>
      </w:r>
      <w:r>
        <w:rPr>
          <w:rFonts w:hint="eastAsia"/>
        </w:rPr>
        <w:t xml:space="preserve">  </w:t>
      </w:r>
      <w:r>
        <w:rPr>
          <w:rFonts w:hint="eastAsia"/>
        </w:rPr>
        <w:t>并发变异体的数量对比图</w:t>
      </w:r>
    </w:p>
    <w:p w14:paraId="6F16A3AB" w14:textId="77777777" w:rsidR="00720DAC" w:rsidRDefault="00720DAC" w:rsidP="00720DAC">
      <w:pPr>
        <w:pStyle w:val="a0"/>
        <w:ind w:firstLine="372"/>
        <w:jc w:val="left"/>
      </w:pPr>
      <w:r>
        <w:rPr>
          <w:rFonts w:hint="eastAsia"/>
        </w:rPr>
        <w:t>表</w:t>
      </w:r>
      <w:r w:rsidR="00BF7D4D">
        <w:rPr>
          <w:rFonts w:hint="eastAsia"/>
        </w:rPr>
        <w:t>5</w:t>
      </w:r>
      <w:r>
        <w:rPr>
          <w:rFonts w:hint="eastAsia"/>
        </w:rPr>
        <w:t>列出了</w:t>
      </w:r>
      <w:r>
        <w:rPr>
          <w:rFonts w:hint="eastAsia"/>
        </w:rPr>
        <w:t>5</w:t>
      </w:r>
      <w:r>
        <w:rPr>
          <w:rFonts w:hint="eastAsia"/>
        </w:rPr>
        <w:t>个测试人员针对不同待测程序生成并发变异体所使用的时间数据</w:t>
      </w:r>
      <w:r w:rsidR="00E05294">
        <w:rPr>
          <w:rFonts w:hint="eastAsia"/>
        </w:rPr>
        <w:t>,</w:t>
      </w:r>
      <w:r>
        <w:rPr>
          <w:rFonts w:hint="eastAsia"/>
        </w:rPr>
        <w:t>从表</w:t>
      </w:r>
      <w:r w:rsidR="00BF7D4D">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sidR="00E05294">
        <w:rPr>
          <w:rFonts w:hint="eastAsia"/>
        </w:rPr>
        <w:t>表</w:t>
      </w:r>
      <w:r w:rsidR="00BF7D4D">
        <w:rPr>
          <w:rFonts w:hint="eastAsia"/>
        </w:rPr>
        <w:t>6</w:t>
      </w:r>
      <w:r w:rsidR="00E05294">
        <w:rPr>
          <w:rFonts w:hint="eastAsia"/>
        </w:rPr>
        <w:t>列出了</w:t>
      </w:r>
      <w:r w:rsidR="00E05294">
        <w:rPr>
          <w:rFonts w:hint="eastAsia"/>
        </w:rPr>
        <w:t>CMuJava</w:t>
      </w:r>
      <w:r w:rsidR="00E05294">
        <w:rPr>
          <w:rFonts w:hint="eastAsia"/>
        </w:rPr>
        <w:t>生成并发变异体所需要消耗的时间</w:t>
      </w:r>
      <w:r w:rsidR="00E05294">
        <w:rPr>
          <w:rFonts w:hint="eastAsia"/>
        </w:rPr>
        <w:t>,</w:t>
      </w:r>
      <w:r w:rsidR="00E05294">
        <w:rPr>
          <w:rFonts w:hint="eastAsia"/>
        </w:rPr>
        <w:t>由于工具所需要消耗的时间与计算机系统的资源分配有一定的关系</w:t>
      </w:r>
      <w:r w:rsidR="00E05294">
        <w:rPr>
          <w:rFonts w:hint="eastAsia"/>
        </w:rPr>
        <w:t>,</w:t>
      </w:r>
      <w:r w:rsidR="00E05294">
        <w:rPr>
          <w:rFonts w:hint="eastAsia"/>
        </w:rPr>
        <w:t>为了让实验数据更加合理</w:t>
      </w:r>
      <w:r w:rsidR="00E05294">
        <w:rPr>
          <w:rFonts w:hint="eastAsia"/>
        </w:rPr>
        <w:t>,</w:t>
      </w:r>
      <w:r w:rsidR="00E05294">
        <w:rPr>
          <w:rFonts w:hint="eastAsia"/>
        </w:rPr>
        <w:t>针对每一个待测并发程序都进行了</w:t>
      </w:r>
      <w:r w:rsidR="00E05294">
        <w:rPr>
          <w:rFonts w:hint="eastAsia"/>
        </w:rPr>
        <w:t>5</w:t>
      </w:r>
      <w:r w:rsidR="00E05294">
        <w:rPr>
          <w:rFonts w:hint="eastAsia"/>
        </w:rPr>
        <w:t>次实验并记录了每一次实验的用时数据</w:t>
      </w:r>
      <w:r w:rsidR="00E05294">
        <w:rPr>
          <w:rFonts w:hint="eastAsia"/>
        </w:rPr>
        <w:t>.</w:t>
      </w:r>
      <w:r w:rsidR="00E05294">
        <w:rPr>
          <w:rFonts w:hint="eastAsia"/>
        </w:rPr>
        <w:t>从表中可以看出</w:t>
      </w:r>
      <w:r w:rsidR="00E05294">
        <w:rPr>
          <w:rFonts w:hint="eastAsia"/>
        </w:rPr>
        <w:t>,</w:t>
      </w:r>
      <w:r w:rsidR="00E05294">
        <w:rPr>
          <w:rFonts w:hint="eastAsia"/>
        </w:rPr>
        <w:t>随着待测程序的复杂度增加工具所需要的时间也逐渐增加</w:t>
      </w:r>
      <w:r w:rsidR="00E05294">
        <w:rPr>
          <w:rFonts w:hint="eastAsia"/>
        </w:rPr>
        <w:t>,</w:t>
      </w:r>
      <w:r w:rsidR="00E05294">
        <w:rPr>
          <w:rFonts w:hint="eastAsia"/>
        </w:rPr>
        <w:t>而且每一次所需要的时间之间也有一定的差距</w:t>
      </w:r>
      <w:r w:rsidR="00E05294">
        <w:rPr>
          <w:rFonts w:hint="eastAsia"/>
        </w:rPr>
        <w:t>.</w:t>
      </w:r>
    </w:p>
    <w:p w14:paraId="5291D6CC" w14:textId="77777777" w:rsidR="005C470F" w:rsidRDefault="00BF7D4D" w:rsidP="00F0373E">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14:paraId="3FEA3DBB" w14:textId="77777777" w:rsidR="005C470F" w:rsidRDefault="005C470F" w:rsidP="005C470F">
      <w:pPr>
        <w:pStyle w:val="a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5C470F" w:rsidRPr="002574DF" w14:paraId="45B8F5D6" w14:textId="77777777" w:rsidTr="000F2A4B">
        <w:trPr>
          <w:trHeight w:val="98"/>
          <w:jc w:val="center"/>
        </w:trPr>
        <w:tc>
          <w:tcPr>
            <w:tcW w:w="959" w:type="dxa"/>
            <w:shd w:val="clear" w:color="auto" w:fill="auto"/>
          </w:tcPr>
          <w:p w14:paraId="184EFEC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tcPr>
          <w:p w14:paraId="299216C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992" w:type="dxa"/>
            <w:shd w:val="clear" w:color="auto" w:fill="auto"/>
          </w:tcPr>
          <w:p w14:paraId="64819AE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1" w:type="dxa"/>
            <w:shd w:val="clear" w:color="auto" w:fill="auto"/>
          </w:tcPr>
          <w:p w14:paraId="5B1F6C8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0" w:type="dxa"/>
            <w:shd w:val="clear" w:color="auto" w:fill="auto"/>
          </w:tcPr>
          <w:p w14:paraId="5F923E4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1" w:type="dxa"/>
            <w:shd w:val="clear" w:color="auto" w:fill="auto"/>
          </w:tcPr>
          <w:p w14:paraId="086BB9C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0" w:type="dxa"/>
          </w:tcPr>
          <w:p w14:paraId="27C1EF0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1" w:type="dxa"/>
            <w:shd w:val="clear" w:color="auto" w:fill="auto"/>
          </w:tcPr>
          <w:p w14:paraId="55FC28E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574DF" w14:paraId="0C7FB32D" w14:textId="77777777"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3BBF22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3C44983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E90EAC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8B718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88EA8A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3E8BE0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52CEBE3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14:paraId="60648CF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14:paraId="67F2FDF7"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A096C9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6987D6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30FC55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F135ED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529768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2B5FE6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EC8C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5FC6C7F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14:paraId="2A1D31DF"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005CA6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9323A1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EC580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3F906A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3817B9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96FA69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72BE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3A3BFB1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14:paraId="79153AE1" w14:textId="77777777"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3D0F038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407A29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3F481E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6290E2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00FE83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D4BA8B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93890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58FCE62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14:paraId="5B73DDD8" w14:textId="77777777" w:rsidTr="005C470F">
        <w:trPr>
          <w:jc w:val="center"/>
        </w:trPr>
        <w:tc>
          <w:tcPr>
            <w:tcW w:w="959" w:type="dxa"/>
            <w:tcBorders>
              <w:top w:val="single" w:sz="4" w:space="0" w:color="FFFFFF" w:themeColor="background1"/>
              <w:right w:val="single" w:sz="4" w:space="0" w:color="FFFFFF" w:themeColor="background1"/>
            </w:tcBorders>
            <w:shd w:val="clear" w:color="auto" w:fill="auto"/>
          </w:tcPr>
          <w:p w14:paraId="3E80C11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C7CC38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96718D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331E74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C822E1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92FE58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D85417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14:paraId="2C2D286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14:paraId="07128CED" w14:textId="77777777" w:rsidR="005C470F" w:rsidRDefault="00BF7D4D" w:rsidP="00F0373E">
      <w:pPr>
        <w:pStyle w:val="a0"/>
        <w:spacing w:beforeLines="30" w:before="85"/>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14:paraId="6DB51153" w14:textId="77777777" w:rsidR="005C470F" w:rsidRDefault="005C470F" w:rsidP="005C470F">
      <w:pPr>
        <w:pStyle w:val="a0"/>
        <w:ind w:firstLine="372"/>
        <w:jc w:val="center"/>
      </w:pPr>
      <w:r>
        <w:rPr>
          <w:rFonts w:ascii="黑体" w:eastAsia="黑体" w:hAnsi="黑体" w:hint="eastAsia"/>
        </w:rPr>
        <w:lastRenderedPageBreak/>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5C470F" w:rsidRPr="002B4C89" w14:paraId="4FF73531" w14:textId="77777777" w:rsidTr="00095975">
        <w:trPr>
          <w:trHeight w:val="203"/>
          <w:jc w:val="center"/>
        </w:trPr>
        <w:tc>
          <w:tcPr>
            <w:tcW w:w="843" w:type="dxa"/>
            <w:shd w:val="clear" w:color="auto" w:fill="auto"/>
          </w:tcPr>
          <w:p w14:paraId="566683F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tcPr>
          <w:p w14:paraId="35E1099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851" w:type="dxa"/>
            <w:shd w:val="clear" w:color="auto" w:fill="auto"/>
          </w:tcPr>
          <w:p w14:paraId="15390F6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0" w:type="dxa"/>
            <w:shd w:val="clear" w:color="auto" w:fill="auto"/>
          </w:tcPr>
          <w:p w14:paraId="491031A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1" w:type="dxa"/>
            <w:shd w:val="clear" w:color="auto" w:fill="auto"/>
          </w:tcPr>
          <w:p w14:paraId="0D4D30E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0" w:type="dxa"/>
            <w:shd w:val="clear" w:color="auto" w:fill="auto"/>
          </w:tcPr>
          <w:p w14:paraId="6559DCF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1" w:type="dxa"/>
          </w:tcPr>
          <w:p w14:paraId="437EE1C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0" w:type="dxa"/>
            <w:shd w:val="clear" w:color="auto" w:fill="auto"/>
          </w:tcPr>
          <w:p w14:paraId="75A82DF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B4C89" w14:paraId="3C3D04EF" w14:textId="77777777" w:rsidTr="00095975">
        <w:trPr>
          <w:jc w:val="center"/>
        </w:trPr>
        <w:tc>
          <w:tcPr>
            <w:tcW w:w="843" w:type="dxa"/>
            <w:tcBorders>
              <w:bottom w:val="single" w:sz="4" w:space="0" w:color="FFFFFF" w:themeColor="background1"/>
              <w:right w:val="single" w:sz="4" w:space="0" w:color="FFFFFF" w:themeColor="background1"/>
            </w:tcBorders>
            <w:shd w:val="clear" w:color="auto" w:fill="auto"/>
          </w:tcPr>
          <w:p w14:paraId="59C06CF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62059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20633F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03C96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351F2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59D2A9F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01CE6E8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14:paraId="6772DAB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14:paraId="0F78F7C4"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BF311A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F807F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455295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2121A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C145B6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404766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3F76C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6FBBB76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14:paraId="5525EA95"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EC5D6F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6D4CDD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E9CAE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01B093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83D6D6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799F96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00E1A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51DE386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14:paraId="32195CBE"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AA52DF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DE0724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68C23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3C75F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F86893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74A6F2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95F35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1CA647B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14:paraId="09F487FB" w14:textId="77777777" w:rsidTr="00095975">
        <w:trPr>
          <w:jc w:val="center"/>
        </w:trPr>
        <w:tc>
          <w:tcPr>
            <w:tcW w:w="843" w:type="dxa"/>
            <w:tcBorders>
              <w:top w:val="single" w:sz="4" w:space="0" w:color="FFFFFF" w:themeColor="background1"/>
              <w:right w:val="single" w:sz="4" w:space="0" w:color="FFFFFF" w:themeColor="background1"/>
            </w:tcBorders>
            <w:shd w:val="clear" w:color="auto" w:fill="auto"/>
          </w:tcPr>
          <w:p w14:paraId="1207C02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E62D3C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062998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21A8F1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940596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4B265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AD9FE7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14:paraId="0803843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14:paraId="051152AC" w14:textId="77777777" w:rsidR="005C470F" w:rsidRDefault="00095975" w:rsidP="00F0373E">
      <w:pPr>
        <w:pStyle w:val="a0"/>
        <w:tabs>
          <w:tab w:val="clear" w:pos="357"/>
        </w:tabs>
        <w:spacing w:afterLines="50" w:after="142"/>
        <w:ind w:firstLine="372"/>
        <w:jc w:val="left"/>
      </w:pPr>
      <w:r w:rsidRPr="00095975">
        <w:rPr>
          <w:rFonts w:hint="eastAsia"/>
        </w:rPr>
        <w:t>图</w:t>
      </w:r>
      <w:r w:rsidR="00423488">
        <w:rPr>
          <w:rFonts w:hint="eastAsia"/>
        </w:rPr>
        <w:t>15</w:t>
      </w:r>
      <w:r>
        <w:rPr>
          <w:rFonts w:hint="eastAsia"/>
        </w:rPr>
        <w:t xml:space="preserve">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sidR="00913742">
        <w:rPr>
          <w:rFonts w:hint="eastAsia"/>
        </w:rPr>
        <w:t>横轴表示两种方式下的</w:t>
      </w:r>
      <w:r w:rsidR="00913742">
        <w:rPr>
          <w:rFonts w:hint="eastAsia"/>
        </w:rPr>
        <w:t>7</w:t>
      </w:r>
      <w:r w:rsidR="00913742">
        <w:rPr>
          <w:rFonts w:hint="eastAsia"/>
        </w:rPr>
        <w:t>个实验对象</w:t>
      </w:r>
      <w:r w:rsidR="00913742">
        <w:rPr>
          <w:rFonts w:hint="eastAsia"/>
        </w:rPr>
        <w:t>,</w:t>
      </w:r>
      <w:r w:rsidR="00913742">
        <w:rPr>
          <w:rFonts w:hint="eastAsia"/>
        </w:rPr>
        <w:t>纵轴表示所用时间</w:t>
      </w:r>
      <w:r w:rsidR="00913742">
        <w:rPr>
          <w:rFonts w:hint="eastAsia"/>
        </w:rPr>
        <w:t>,</w:t>
      </w:r>
      <w:r w:rsidR="00913742">
        <w:rPr>
          <w:rFonts w:hint="eastAsia"/>
        </w:rPr>
        <w:t>框的上下限表示所用的最多时间和最少时间</w:t>
      </w:r>
      <w:r w:rsidR="00913742">
        <w:rPr>
          <w:rFonts w:hint="eastAsia"/>
        </w:rPr>
        <w:t>.</w:t>
      </w:r>
      <w:r w:rsidRPr="00095975">
        <w:rPr>
          <w:rFonts w:hint="eastAsia"/>
        </w:rPr>
        <w:t>从图中可以明显地看出测试人员和</w:t>
      </w:r>
      <w:r w:rsidRPr="00095975">
        <w:rPr>
          <w:rFonts w:hint="eastAsia"/>
        </w:rPr>
        <w:t>C</w:t>
      </w:r>
      <w:r w:rsidR="00BF7D4D">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F7D4D">
        <w:rPr>
          <w:rFonts w:hint="eastAsia"/>
        </w:rPr>
        <w:t>M</w:t>
      </w:r>
      <w:r>
        <w:rPr>
          <w:rFonts w:hint="eastAsia"/>
        </w:rPr>
        <w:t>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sidR="000F2A4B">
        <w:rPr>
          <w:rFonts w:hint="eastAsia"/>
        </w:rPr>
        <w:t>成变异体需要的时间也不稳定</w:t>
      </w:r>
      <w:r w:rsidR="000F2A4B">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sidR="00BF7D4D">
        <w:rPr>
          <w:rFonts w:hint="eastAsia"/>
        </w:rPr>
        <w:t>M</w:t>
      </w:r>
      <w:r>
        <w:rPr>
          <w:rFonts w:hint="eastAsia"/>
        </w:rPr>
        <w:t>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14:paraId="049D4397" w14:textId="77777777" w:rsidR="005C470F" w:rsidRDefault="0006413B" w:rsidP="0006413B">
      <w:pPr>
        <w:pStyle w:val="a0"/>
        <w:ind w:firstLine="432"/>
        <w:jc w:val="center"/>
      </w:pPr>
      <w:r w:rsidRPr="00E55B7F">
        <w:rPr>
          <w:rFonts w:asciiTheme="minorHAnsi" w:eastAsiaTheme="minorEastAsia" w:hAnsiTheme="minorHAnsi" w:cstheme="minorBidi"/>
          <w:kern w:val="0"/>
          <w:sz w:val="21"/>
          <w:szCs w:val="22"/>
        </w:rPr>
        <w:object w:dxaOrig="5621" w:dyaOrig="2847" w14:anchorId="7694BCF1">
          <v:shape id="_x0000_i1029" type="#_x0000_t75" style="width:281.65pt;height:142.5pt" o:ole="">
            <v:imagedata r:id="rId23" o:title=""/>
          </v:shape>
          <o:OLEObject Type="Embed" ProgID="Origin95.Graph" ShapeID="_x0000_i1029" DrawAspect="Content" ObjectID="_1612599714" r:id="rId24"/>
        </w:object>
      </w:r>
    </w:p>
    <w:p w14:paraId="2036A6B0" w14:textId="77777777" w:rsidR="00095975" w:rsidRDefault="00095975" w:rsidP="005C470F">
      <w:pPr>
        <w:pStyle w:val="a0"/>
        <w:ind w:firstLine="372"/>
        <w:jc w:val="center"/>
      </w:pPr>
      <w:r>
        <w:rPr>
          <w:rFonts w:hint="eastAsia"/>
        </w:rPr>
        <w:t>Fig.</w:t>
      </w:r>
      <w:r w:rsidR="00423488">
        <w:rPr>
          <w:rFonts w:hint="eastAsia"/>
        </w:rPr>
        <w:t>15</w:t>
      </w:r>
      <w:r>
        <w:rPr>
          <w:rFonts w:hint="eastAsia"/>
        </w:rPr>
        <w:t xml:space="preserve"> Boxplots of </w:t>
      </w:r>
      <w:r w:rsidR="00913742">
        <w:rPr>
          <w:rFonts w:hint="eastAsia"/>
        </w:rPr>
        <w:t>time spent on generating concurrent mutants</w:t>
      </w:r>
    </w:p>
    <w:p w14:paraId="6BA57591" w14:textId="77777777" w:rsidR="005F1C7F" w:rsidRDefault="00095975" w:rsidP="00F0373E">
      <w:pPr>
        <w:pStyle w:val="a0"/>
        <w:spacing w:afterLines="50" w:after="142"/>
        <w:ind w:firstLine="372"/>
        <w:jc w:val="center"/>
      </w:pPr>
      <w:r>
        <w:rPr>
          <w:rFonts w:hint="eastAsia"/>
        </w:rPr>
        <w:t>图</w:t>
      </w:r>
      <w:r w:rsidR="00423488">
        <w:rPr>
          <w:rFonts w:hint="eastAsia"/>
        </w:rPr>
        <w:t>15</w:t>
      </w:r>
      <w:r>
        <w:rPr>
          <w:rFonts w:hint="eastAsia"/>
        </w:rPr>
        <w:t xml:space="preserve">  </w:t>
      </w:r>
      <w:r>
        <w:rPr>
          <w:rFonts w:hint="eastAsia"/>
        </w:rPr>
        <w:t>生成并发变异体</w:t>
      </w:r>
      <w:r w:rsidR="00913742">
        <w:rPr>
          <w:rFonts w:hint="eastAsia"/>
        </w:rPr>
        <w:t>所用时间盒图</w:t>
      </w:r>
    </w:p>
    <w:p w14:paraId="459C2E64" w14:textId="77777777" w:rsidR="005F1C7F" w:rsidRDefault="005C0F15" w:rsidP="005F1C7F">
      <w:pPr>
        <w:pStyle w:val="a0"/>
        <w:ind w:firstLine="372"/>
        <w:jc w:val="left"/>
      </w:pPr>
      <w:r>
        <w:rPr>
          <w:rFonts w:hint="eastAsia"/>
        </w:rPr>
        <w:t>通过使用几个实际的并发程序对人工和工具生成并发变异体两种方式进行经验研究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降低测试资源的开销和提升生成并发变异体的效率</w:t>
      </w:r>
      <w:r>
        <w:rPr>
          <w:rFonts w:hint="eastAsia"/>
        </w:rPr>
        <w:t>.</w:t>
      </w:r>
    </w:p>
    <w:p w14:paraId="13AC8FC4" w14:textId="77777777"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可以有效地避免人工生成并发变异体方式遗漏的数量也会随之逐渐增加的问题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14:paraId="5E141915" w14:textId="77777777"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14:paraId="44133463" w14:textId="77777777" w:rsidR="00500BC4" w:rsidRDefault="00500BC4" w:rsidP="00C87805">
      <w:pPr>
        <w:pStyle w:val="1"/>
      </w:pPr>
      <w:r>
        <w:rPr>
          <w:rFonts w:hint="eastAsia"/>
        </w:rPr>
        <w:lastRenderedPageBreak/>
        <w:t>有效性威胁</w:t>
      </w:r>
    </w:p>
    <w:p w14:paraId="2FCD9A2D" w14:textId="77777777" w:rsidR="00500BC4" w:rsidRDefault="006109BE" w:rsidP="003200BA">
      <w:pPr>
        <w:pStyle w:val="a0"/>
        <w:ind w:firstLine="372"/>
        <w:rPr>
          <w:szCs w:val="18"/>
        </w:rPr>
      </w:pPr>
      <w:r>
        <w:rPr>
          <w:rFonts w:hint="eastAsia"/>
        </w:rPr>
        <w:t>经验研究采用的实验对象的正确性对实验结果有关键的影响</w:t>
      </w:r>
      <w:r>
        <w:rPr>
          <w:rFonts w:hint="eastAsia"/>
        </w:rPr>
        <w:t>.</w:t>
      </w:r>
      <w:r>
        <w:rPr>
          <w:rFonts w:hint="eastAsia"/>
        </w:rPr>
        <w:t>对</w:t>
      </w:r>
      <w:r w:rsidR="003200BA">
        <w:rPr>
          <w:rFonts w:hint="eastAsia"/>
        </w:rPr>
        <w:t>于实验对象中</w:t>
      </w:r>
      <w:r w:rsidR="00500BC4">
        <w:rPr>
          <w:rFonts w:hint="eastAsia"/>
        </w:rPr>
        <w:t>Bin</w:t>
      </w:r>
      <w:r w:rsidR="00500BC4">
        <w:rPr>
          <w:rFonts w:hint="eastAsia"/>
        </w:rPr>
        <w:t>、</w:t>
      </w:r>
      <w:r w:rsidR="00500BC4">
        <w:rPr>
          <w:rFonts w:hint="eastAsia"/>
        </w:rPr>
        <w:t>ThreadID</w:t>
      </w:r>
      <w:r w:rsidR="00500BC4">
        <w:rPr>
          <w:rFonts w:hint="eastAsia"/>
        </w:rPr>
        <w:t>和</w:t>
      </w:r>
      <w:r w:rsidR="00500BC4" w:rsidRPr="0034527A">
        <w:rPr>
          <w:szCs w:val="18"/>
        </w:rPr>
        <w:t>FineGrainedHeap</w:t>
      </w:r>
      <w:r w:rsidR="00500BC4">
        <w:rPr>
          <w:rFonts w:hint="eastAsia"/>
          <w:szCs w:val="18"/>
        </w:rPr>
        <w:t>三个</w:t>
      </w:r>
      <w:r w:rsidR="003200BA">
        <w:rPr>
          <w:rFonts w:hint="eastAsia"/>
          <w:szCs w:val="18"/>
        </w:rPr>
        <w:t>程序</w:t>
      </w:r>
      <w:r w:rsidR="003200BA">
        <w:rPr>
          <w:rFonts w:hint="eastAsia"/>
          <w:szCs w:val="18"/>
        </w:rPr>
        <w:t>,</w:t>
      </w:r>
      <w:r w:rsidR="003200BA">
        <w:rPr>
          <w:rFonts w:hint="eastAsia"/>
          <w:szCs w:val="18"/>
        </w:rPr>
        <w:t>课题组已经应用其做了大量相关实验</w:t>
      </w:r>
      <w:r w:rsidR="003200BA">
        <w:rPr>
          <w:rFonts w:hint="eastAsia"/>
          <w:szCs w:val="18"/>
        </w:rPr>
        <w:t>,</w:t>
      </w:r>
      <w:r w:rsidR="003200BA">
        <w:rPr>
          <w:rFonts w:hint="eastAsia"/>
          <w:szCs w:val="18"/>
        </w:rPr>
        <w:t>能够保证程序的正确性和代表性</w:t>
      </w:r>
      <w:r w:rsidR="003200BA">
        <w:rPr>
          <w:rFonts w:hint="eastAsia"/>
          <w:szCs w:val="18"/>
        </w:rPr>
        <w:t>.</w:t>
      </w:r>
    </w:p>
    <w:p w14:paraId="7DA06C83" w14:textId="77777777" w:rsidR="007438BE" w:rsidRPr="00500BC4" w:rsidRDefault="00045BBB" w:rsidP="003200BA">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14:paraId="0E6FD853" w14:textId="77777777" w:rsidR="004A3DBC" w:rsidRDefault="004A3DBC" w:rsidP="004A3DBC">
      <w:pPr>
        <w:pStyle w:val="1"/>
      </w:pPr>
      <w:r>
        <w:rPr>
          <w:rFonts w:hint="eastAsia"/>
        </w:rPr>
        <w:t>相关工作</w:t>
      </w:r>
    </w:p>
    <w:p w14:paraId="73CAB001" w14:textId="77777777"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[17,23,6,7,8,9]</w:t>
      </w:r>
      <w:r w:rsidR="00820F31">
        <w:rPr>
          <w:rFonts w:hint="eastAsia"/>
        </w:rPr>
        <w:t>、针对不同语言的变异体自动化生成工具</w:t>
      </w:r>
      <w:r w:rsidR="00C708CF">
        <w:rPr>
          <w:rFonts w:hint="eastAsia"/>
          <w:vertAlign w:val="superscript"/>
        </w:rPr>
        <w:t>[24,10]</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14:paraId="41CF1DFC" w14:textId="77777777"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Pr>
          <w:rFonts w:hint="eastAsia"/>
          <w:vertAlign w:val="superscript"/>
        </w:rPr>
        <w:t>6</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Pr>
          <w:rFonts w:hint="eastAsia"/>
          <w:vertAlign w:val="superscript"/>
        </w:rPr>
        <w:t>7</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Pr>
          <w:rFonts w:hint="eastAsia"/>
          <w:vertAlign w:val="superscript"/>
        </w:rPr>
        <w:t>8</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Pr>
          <w:rFonts w:hint="eastAsia"/>
          <w:vertAlign w:val="superscript"/>
        </w:rPr>
        <w:t>9</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960D7B">
        <w:rPr>
          <w:rFonts w:hint="eastAsia"/>
          <w:vertAlign w:val="superscript"/>
        </w:rPr>
        <w:t>[28]</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14:paraId="41BE1DB2" w14:textId="77777777"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[29]</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[10,12</w:t>
      </w:r>
      <w:r w:rsidR="003C1696">
        <w:rPr>
          <w:rFonts w:hint="eastAsia"/>
          <w:vertAlign w:val="superscript"/>
        </w:rPr>
        <w:t>,31</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94791">
        <w:rPr>
          <w:rFonts w:hint="eastAsia"/>
          <w:vertAlign w:val="superscript"/>
        </w:rPr>
        <w:t>10</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实现了方法</w:t>
      </w:r>
      <w:r w:rsidR="00194791">
        <w:rPr>
          <w:rFonts w:hint="eastAsia"/>
        </w:rPr>
        <w:t>级别</w:t>
      </w:r>
      <w:r>
        <w:rPr>
          <w:rFonts w:hint="eastAsia"/>
        </w:rPr>
        <w:t>和类级别的变异算子</w:t>
      </w:r>
      <w:r w:rsidR="008069FE">
        <w:rPr>
          <w:rFonts w:hint="eastAsia"/>
          <w:vertAlign w:val="superscript"/>
        </w:rPr>
        <w:t>[17,</w:t>
      </w:r>
      <w:r w:rsidR="00E27929">
        <w:rPr>
          <w:rFonts w:hint="eastAsia"/>
          <w:vertAlign w:val="superscript"/>
        </w:rPr>
        <w:t>18</w:t>
      </w:r>
      <w:r w:rsidR="008069FE">
        <w:rPr>
          <w:rFonts w:hint="eastAsia"/>
          <w:vertAlign w:val="superscript"/>
        </w:rPr>
        <w:t>,20</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200620">
        <w:rPr>
          <w:rFonts w:hint="eastAsia"/>
          <w:vertAlign w:val="superscript"/>
        </w:rPr>
        <w:t>12</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[31]</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DE1EB3">
        <w:rPr>
          <w:rFonts w:hint="eastAsia"/>
          <w:vertAlign w:val="superscript"/>
        </w:rPr>
        <w:t>[25,26,27]</w:t>
      </w:r>
      <w:r w:rsidR="00270AAC">
        <w:rPr>
          <w:rFonts w:hint="eastAsia"/>
        </w:rPr>
        <w:t>仍</w:t>
      </w:r>
      <w:r w:rsidR="00784039">
        <w:rPr>
          <w:rFonts w:hint="eastAsia"/>
        </w:rPr>
        <w:t>存在一些问题</w:t>
      </w:r>
      <w:r w:rsidR="00DE1EB3">
        <w:rPr>
          <w:rFonts w:hint="eastAsia"/>
        </w:rPr>
        <w:t>.MutMut</w:t>
      </w:r>
      <w:r w:rsidR="00DE1EB3">
        <w:rPr>
          <w:rFonts w:hint="eastAsia"/>
          <w:vertAlign w:val="superscript"/>
        </w:rPr>
        <w:t>[26]</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DE1EB3">
        <w:rPr>
          <w:rFonts w:hint="eastAsia"/>
          <w:vertAlign w:val="superscript"/>
        </w:rPr>
        <w:t>[27</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784039">
        <w:rPr>
          <w:rFonts w:hint="eastAsia"/>
          <w:vertAlign w:val="superscript"/>
        </w:rPr>
        <w:t>[28]</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14:paraId="358604A4" w14:textId="77777777" w:rsidR="004F2004" w:rsidRDefault="000B6AC4" w:rsidP="000B6AC4">
      <w:pPr>
        <w:pStyle w:val="1"/>
      </w:pPr>
      <w:r>
        <w:rPr>
          <w:rFonts w:hint="eastAsia"/>
        </w:rPr>
        <w:t>总结</w:t>
      </w:r>
    </w:p>
    <w:p w14:paraId="716CCC49" w14:textId="77777777" w:rsidR="004F2004" w:rsidRDefault="001D2BAA" w:rsidP="004F2004">
      <w:pPr>
        <w:pStyle w:val="a0"/>
        <w:ind w:firstLine="372"/>
      </w:pPr>
      <w:r>
        <w:rPr>
          <w:rFonts w:hint="eastAsia"/>
        </w:rPr>
        <w:t>变异测试可以评估测试用例集的充分性与测试技术的有效性</w:t>
      </w:r>
      <w:r>
        <w:rPr>
          <w:rFonts w:hint="eastAsia"/>
        </w:rPr>
        <w:t>.</w:t>
      </w:r>
      <w:r>
        <w:rPr>
          <w:rFonts w:hint="eastAsia"/>
        </w:rPr>
        <w:t>并发变异测试是基于并发故障的变异测试技术</w:t>
      </w:r>
      <w:r>
        <w:rPr>
          <w:rFonts w:hint="eastAsia"/>
        </w:rPr>
        <w:t>.</w:t>
      </w:r>
      <w:r w:rsidR="004F2004">
        <w:rPr>
          <w:rFonts w:hint="eastAsia"/>
        </w:rPr>
        <w:t>由于缺少面向</w:t>
      </w:r>
      <w:r w:rsidR="004F2004">
        <w:rPr>
          <w:rFonts w:hint="eastAsia"/>
        </w:rPr>
        <w:t>Java</w:t>
      </w:r>
      <w:r>
        <w:rPr>
          <w:rFonts w:hint="eastAsia"/>
        </w:rPr>
        <w:t>程序的开源</w:t>
      </w:r>
      <w:r w:rsidR="00250690">
        <w:rPr>
          <w:rFonts w:hint="eastAsia"/>
        </w:rPr>
        <w:t>的</w:t>
      </w:r>
      <w:r>
        <w:rPr>
          <w:rFonts w:hint="eastAsia"/>
        </w:rPr>
        <w:t>并发变异测试工具</w:t>
      </w:r>
      <w:r>
        <w:rPr>
          <w:rFonts w:hint="eastAsia"/>
        </w:rPr>
        <w:t>,</w:t>
      </w:r>
      <w:r>
        <w:rPr>
          <w:rFonts w:hint="eastAsia"/>
        </w:rPr>
        <w:t>研究者通常采用需要消耗大量测试资源的人工方式生成并发变异体</w:t>
      </w:r>
      <w:r>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[8</w:t>
      </w:r>
      <w:r w:rsidR="001D5B48">
        <w:rPr>
          <w:rFonts w:hint="eastAsia"/>
          <w:vertAlign w:val="superscript"/>
        </w:rPr>
        <w:t>]</w:t>
      </w:r>
      <w:r>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Pr>
          <w:rFonts w:hint="eastAsia"/>
        </w:rPr>
        <w:t>提高了并发变异</w:t>
      </w:r>
      <w:r>
        <w:rPr>
          <w:rFonts w:hint="eastAsia"/>
        </w:rPr>
        <w:lastRenderedPageBreak/>
        <w:t>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sidR="003A47BE">
        <w:rPr>
          <w:rFonts w:hint="eastAsia"/>
        </w:rPr>
        <w:t>生成并发变异体和人工生成并发变异体的正确性、完备性和效率</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14:paraId="75E5FC03" w14:textId="77777777" w:rsidR="004F2004" w:rsidRPr="004F2004" w:rsidRDefault="003A47BE" w:rsidP="000B6AC4">
      <w:pPr>
        <w:pStyle w:val="a0"/>
        <w:ind w:firstLine="372"/>
      </w:pPr>
      <w:r>
        <w:rPr>
          <w:rFonts w:hint="eastAsia"/>
        </w:rPr>
        <w:t>我们将在如下几个方面进一步</w:t>
      </w:r>
      <w:r w:rsidR="000B6AC4">
        <w:rPr>
          <w:rFonts w:hint="eastAsia"/>
        </w:rPr>
        <w:t>完善我们在面向</w:t>
      </w:r>
      <w:r w:rsidR="000B6AC4">
        <w:rPr>
          <w:rFonts w:hint="eastAsia"/>
        </w:rPr>
        <w:t>Java</w:t>
      </w:r>
      <w:r w:rsidR="000B6AC4">
        <w:rPr>
          <w:rFonts w:hint="eastAsia"/>
        </w:rPr>
        <w:t>的并发变异体生成工具的研究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sidR="004F2004">
        <w:rPr>
          <w:rFonts w:hint="eastAsia"/>
        </w:rPr>
        <w:t>未来需要使用更多的实验对象评估本文所开发的工具的实用性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0B6AC4">
        <w:rPr>
          <w:rFonts w:hint="eastAsia"/>
        </w:rPr>
        <w:t>存在许多的不足之处</w:t>
      </w:r>
      <w:r w:rsidR="000B6AC4">
        <w:rPr>
          <w:rFonts w:hint="eastAsia"/>
        </w:rPr>
        <w:t>,</w:t>
      </w:r>
      <w:r w:rsidR="004F2004">
        <w:rPr>
          <w:rFonts w:hint="eastAsia"/>
        </w:rPr>
        <w:t>例如界面设计</w:t>
      </w:r>
      <w:r w:rsidR="000B6AC4">
        <w:rPr>
          <w:rFonts w:hint="eastAsia"/>
        </w:rPr>
        <w:t>不够友好、运行性能较低等问题</w:t>
      </w:r>
      <w:r w:rsidR="000B6AC4">
        <w:rPr>
          <w:rFonts w:hint="eastAsia"/>
        </w:rPr>
        <w:t>.</w:t>
      </w:r>
      <w:r w:rsidR="000B6AC4">
        <w:rPr>
          <w:rFonts w:hint="eastAsia"/>
        </w:rPr>
        <w:t>未来需要在此原型工具的基础上进行改进</w:t>
      </w:r>
      <w:r w:rsidR="000B6AC4">
        <w:rPr>
          <w:rFonts w:hint="eastAsia"/>
        </w:rPr>
        <w:t>,</w:t>
      </w:r>
      <w:r w:rsidR="000B6AC4">
        <w:rPr>
          <w:rFonts w:hint="eastAsia"/>
        </w:rPr>
        <w:t>完善系统的功能和提升性能</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14:paraId="1301E3B9" w14:textId="77777777" w:rsidR="004A3DBC" w:rsidRPr="004A3DBC" w:rsidRDefault="004A3DBC" w:rsidP="004A3DBC">
      <w:pPr>
        <w:pStyle w:val="a0"/>
        <w:ind w:firstLineChars="0" w:firstLine="0"/>
      </w:pPr>
    </w:p>
    <w:p w14:paraId="4A89E196" w14:textId="77777777" w:rsidR="004A3DBC" w:rsidRPr="004A3DBC" w:rsidRDefault="004A3DBC" w:rsidP="004A3DBC">
      <w:pPr>
        <w:pStyle w:val="a0"/>
        <w:ind w:firstLineChars="0" w:firstLine="0"/>
      </w:pPr>
    </w:p>
    <w:p w14:paraId="26A005DE" w14:textId="77777777" w:rsidR="004A3DBC" w:rsidRPr="004A3DBC" w:rsidRDefault="004A3DBC" w:rsidP="004A3DBC">
      <w:pPr>
        <w:pStyle w:val="a0"/>
        <w:ind w:firstLineChars="0" w:firstLine="0"/>
      </w:pPr>
    </w:p>
    <w:p w14:paraId="640DEF56" w14:textId="77777777" w:rsidR="004A3DBC" w:rsidRPr="004A3DBC" w:rsidRDefault="004A3DBC" w:rsidP="004A3DBC">
      <w:pPr>
        <w:pStyle w:val="a0"/>
        <w:ind w:firstLineChars="0" w:firstLine="0"/>
      </w:pPr>
    </w:p>
    <w:p w14:paraId="05A3A058" w14:textId="77777777" w:rsidR="0086418A" w:rsidRDefault="0086418A" w:rsidP="0086418A">
      <w:pPr>
        <w:pStyle w:val="Reference"/>
        <w:rPr>
          <w:b w:val="0"/>
          <w:bCs/>
          <w:color w:val="000000"/>
        </w:rPr>
      </w:pPr>
      <w:r>
        <w:rPr>
          <w:color w:val="000000"/>
        </w:rPr>
        <w:t>References</w:t>
      </w:r>
      <w:r>
        <w:rPr>
          <w:b w:val="0"/>
          <w:bCs/>
          <w:color w:val="000000"/>
        </w:rPr>
        <w:t>:</w:t>
      </w:r>
    </w:p>
    <w:p w14:paraId="714B0B3C" w14:textId="77777777" w:rsidR="00873A03" w:rsidRDefault="00E9404B" w:rsidP="0086418A">
      <w:pPr>
        <w:pStyle w:val="TextofReference1"/>
        <w:spacing w:line="256" w:lineRule="exact"/>
        <w:ind w:left="420" w:hanging="23"/>
      </w:pPr>
      <w:r>
        <w:rPr>
          <w:rFonts w:hint="eastAsia"/>
        </w:rPr>
        <w:t>Jia Y</w:t>
      </w:r>
      <w:r w:rsidR="00873A03">
        <w:rPr>
          <w:rFonts w:hint="eastAsia"/>
        </w:rPr>
        <w:t xml:space="preserve">, </w:t>
      </w:r>
      <w:r>
        <w:t>Mark H</w:t>
      </w:r>
      <w:r w:rsidR="00873A03">
        <w:rPr>
          <w:rFonts w:hint="eastAsia"/>
        </w:rPr>
        <w:t xml:space="preserve">. </w:t>
      </w:r>
      <w:r w:rsidR="00873A03">
        <w:t xml:space="preserve">An </w:t>
      </w:r>
      <w:r w:rsidR="00873A03">
        <w:rPr>
          <w:rFonts w:hint="eastAsia"/>
        </w:rPr>
        <w:t>a</w:t>
      </w:r>
      <w:r w:rsidR="00873A03">
        <w:t xml:space="preserve">nalysis and </w:t>
      </w:r>
      <w:r w:rsidR="00873A03">
        <w:rPr>
          <w:rFonts w:hint="eastAsia"/>
        </w:rPr>
        <w:t>s</w:t>
      </w:r>
      <w:r w:rsidR="00873A03">
        <w:t xml:space="preserve">urvey of the </w:t>
      </w:r>
      <w:r w:rsidR="00873A03">
        <w:rPr>
          <w:rFonts w:hint="eastAsia"/>
        </w:rPr>
        <w:t>d</w:t>
      </w:r>
      <w:r w:rsidR="00873A03">
        <w:t xml:space="preserve">evelopment of </w:t>
      </w:r>
      <w:r w:rsidR="00873A03">
        <w:rPr>
          <w:rFonts w:hint="eastAsia"/>
        </w:rPr>
        <w:t>m</w:t>
      </w:r>
      <w:r w:rsidR="00873A03">
        <w:t xml:space="preserve">utation </w:t>
      </w:r>
      <w:r w:rsidR="00873A03">
        <w:rPr>
          <w:rFonts w:hint="eastAsia"/>
        </w:rPr>
        <w:t>t</w:t>
      </w:r>
      <w:r w:rsidR="00873A03" w:rsidRPr="00873A03">
        <w:t>esting</w:t>
      </w:r>
      <w:r w:rsidR="00873A03">
        <w:rPr>
          <w:rFonts w:hint="eastAsia"/>
        </w:rPr>
        <w:t>. IEEE</w:t>
      </w:r>
      <w:r w:rsidR="00AB1680">
        <w:rPr>
          <w:rFonts w:hint="eastAsia"/>
        </w:rPr>
        <w:t xml:space="preserve"> </w:t>
      </w:r>
      <w:commentRangeStart w:id="71"/>
      <w:r w:rsidR="00AB1680">
        <w:rPr>
          <w:rFonts w:hint="eastAsia"/>
        </w:rPr>
        <w:t xml:space="preserve">Trans. </w:t>
      </w:r>
      <w:commentRangeEnd w:id="71"/>
      <w:r w:rsidR="00CD1EF6">
        <w:rPr>
          <w:rStyle w:val="afa"/>
          <w:rFonts w:ascii="Tahoma" w:eastAsia="微软雅黑" w:hAnsi="Tahoma" w:cstheme="minorBidi"/>
        </w:rPr>
        <w:commentReference w:id="71"/>
      </w:r>
      <w:r w:rsidR="00AB1680">
        <w:rPr>
          <w:rFonts w:hint="eastAsia"/>
        </w:rPr>
        <w:t xml:space="preserve">on Software Engineering. </w:t>
      </w:r>
      <w:r w:rsidR="00AB1680" w:rsidRPr="00AB1680">
        <w:t>IEEE Computer Society</w:t>
      </w:r>
      <w:r w:rsidR="00AB1680">
        <w:rPr>
          <w:rFonts w:hint="eastAsia"/>
        </w:rPr>
        <w:t>,</w:t>
      </w:r>
      <w:r w:rsidR="00873A03">
        <w:rPr>
          <w:rFonts w:hint="eastAsia"/>
        </w:rPr>
        <w:t xml:space="preserve"> </w:t>
      </w:r>
      <w:r w:rsidR="00465A56">
        <w:rPr>
          <w:rFonts w:hint="eastAsia"/>
        </w:rPr>
        <w:t>2011,</w:t>
      </w:r>
      <w:r w:rsidR="00790C0D">
        <w:rPr>
          <w:rFonts w:hint="eastAsia"/>
        </w:rPr>
        <w:t xml:space="preserve"> </w:t>
      </w:r>
      <w:r w:rsidR="00465A56">
        <w:rPr>
          <w:rFonts w:hint="eastAsia"/>
        </w:rPr>
        <w:t>37(5):</w:t>
      </w:r>
      <w:r w:rsidR="00790C0D">
        <w:rPr>
          <w:rFonts w:hint="eastAsia"/>
        </w:rPr>
        <w:t xml:space="preserve"> </w:t>
      </w:r>
      <w:r w:rsidR="00465A56">
        <w:rPr>
          <w:rFonts w:hint="eastAsia"/>
        </w:rPr>
        <w:t>649-678.</w:t>
      </w:r>
    </w:p>
    <w:p w14:paraId="66FAF0A2" w14:textId="77777777" w:rsidR="00465A56" w:rsidRDefault="00393A5D" w:rsidP="0086418A">
      <w:pPr>
        <w:pStyle w:val="TextofReference1"/>
        <w:spacing w:line="256" w:lineRule="exact"/>
        <w:ind w:left="420" w:hanging="23"/>
      </w:pPr>
      <w:r>
        <w:t>Myers G</w:t>
      </w:r>
      <w:r w:rsidRPr="00393A5D">
        <w:t>J, Sandler C, Badgett T.</w:t>
      </w:r>
      <w:r>
        <w:t xml:space="preserve"> The art of software testing</w:t>
      </w:r>
      <w:r w:rsidRPr="00393A5D">
        <w:t>. New Jersey: John Wiley &amp; Sons, 2011.</w:t>
      </w:r>
    </w:p>
    <w:p w14:paraId="43EE7029" w14:textId="77777777" w:rsidR="00393A5D" w:rsidRDefault="00393A5D"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11(4):34-41</w:t>
      </w:r>
      <w:r>
        <w:rPr>
          <w:rFonts w:hint="eastAsia"/>
        </w:rPr>
        <w:t>.</w:t>
      </w:r>
    </w:p>
    <w:p w14:paraId="2D51B1A8" w14:textId="77777777" w:rsidR="002B1477" w:rsidRDefault="002B1477" w:rsidP="0086418A">
      <w:pPr>
        <w:pStyle w:val="TextofReference1"/>
        <w:spacing w:line="256" w:lineRule="exact"/>
        <w:ind w:left="420" w:hanging="23"/>
      </w:pPr>
      <w:r w:rsidRPr="002C37AC">
        <w:t>Carver R. Mutation-</w:t>
      </w:r>
      <w:r w:rsidR="00393A5D">
        <w:rPr>
          <w:rFonts w:hint="eastAsia"/>
        </w:rPr>
        <w:t>b</w:t>
      </w:r>
      <w:r w:rsidRPr="002C37AC">
        <w:t xml:space="preserve">ased </w:t>
      </w:r>
      <w:r w:rsidR="00855936">
        <w:rPr>
          <w:rFonts w:hint="eastAsia"/>
        </w:rPr>
        <w:t>t</w:t>
      </w:r>
      <w:r w:rsidRPr="002C37AC">
        <w:t xml:space="preserve">esting of </w:t>
      </w:r>
      <w:r w:rsidR="00855936">
        <w:rPr>
          <w:rFonts w:hint="eastAsia"/>
        </w:rPr>
        <w:t>c</w:t>
      </w:r>
      <w:r w:rsidRPr="002C37AC">
        <w:t xml:space="preserve">oncurrent </w:t>
      </w:r>
      <w:r w:rsidR="00855936">
        <w:rPr>
          <w:rFonts w:hint="eastAsia"/>
        </w:rPr>
        <w:t>p</w:t>
      </w:r>
      <w:r w:rsidRPr="002C37AC">
        <w:t>rograms</w:t>
      </w:r>
      <w:r>
        <w:t xml:space="preserve"> </w:t>
      </w:r>
      <w:r w:rsidRPr="002C37AC">
        <w:t>//</w:t>
      </w:r>
      <w:r>
        <w:t>Proceedings</w:t>
      </w:r>
      <w:r w:rsidRPr="002C37AC">
        <w:t xml:space="preserve"> </w:t>
      </w:r>
      <w:r>
        <w:t>of</w:t>
      </w:r>
      <w:bookmarkStart w:id="72" w:name="OLE_LINK21"/>
      <w:r>
        <w:t xml:space="preserve"> </w:t>
      </w:r>
      <w:r w:rsidRPr="002C37AC">
        <w:t>International Test</w:t>
      </w:r>
      <w:r>
        <w:t xml:space="preserve"> Conference</w:t>
      </w:r>
      <w:bookmarkEnd w:id="72"/>
      <w:r>
        <w:t xml:space="preserve"> (ITC 1993).</w:t>
      </w:r>
      <w:r w:rsidRPr="002C37AC">
        <w:t xml:space="preserve"> IEEE</w:t>
      </w:r>
      <w:r>
        <w:t xml:space="preserve"> Computer Society</w:t>
      </w:r>
      <w:r w:rsidRPr="002C37AC">
        <w:t xml:space="preserve">, 1993: </w:t>
      </w:r>
      <w:ins w:id="73" w:author="User" w:date="2019-02-25T11:31:00Z">
        <w:r w:rsidR="00CD1EF6">
          <w:rPr>
            <w:rFonts w:hint="eastAsia"/>
          </w:rPr>
          <w:t>pp</w:t>
        </w:r>
        <w:r w:rsidR="00CD1EF6">
          <w:t xml:space="preserve">. </w:t>
        </w:r>
      </w:ins>
      <w:r w:rsidRPr="002C37AC">
        <w:t>845-853.</w:t>
      </w:r>
    </w:p>
    <w:p w14:paraId="32194EED" w14:textId="77777777"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14:paraId="0FF5AC39" w14:textId="77777777"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74"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74"/>
      <w:r w:rsidRPr="00D903B1">
        <w:t xml:space="preserve"> </w:t>
      </w:r>
      <w:r>
        <w:t>//</w:t>
      </w:r>
      <w:r w:rsidRPr="007B31CD">
        <w:t>Proceedings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14:paraId="5EDCBD2E" w14:textId="77777777" w:rsidR="008C2D36" w:rsidRDefault="008C2D36" w:rsidP="0086418A">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t xml:space="preserve"> //Proceedings of the International Parallel and Distributed Processing Symposium (PDPS 2003). </w:t>
      </w:r>
      <w:r w:rsidRPr="005B06C8">
        <w:t>IEEE Computer Society</w:t>
      </w:r>
      <w:r>
        <w:t>, 2003: 286-292</w:t>
      </w:r>
      <w:r>
        <w:rPr>
          <w:rFonts w:hint="eastAsia"/>
        </w:rPr>
        <w:t>.</w:t>
      </w:r>
    </w:p>
    <w:p w14:paraId="55526992" w14:textId="77777777" w:rsidR="008C2D36" w:rsidRDefault="006E064E" w:rsidP="0086418A">
      <w:pPr>
        <w:pStyle w:val="TextofReference1"/>
        <w:spacing w:line="256" w:lineRule="exact"/>
        <w:ind w:left="420" w:hanging="23"/>
      </w:pPr>
      <w:r>
        <w:t>Bradbury J</w:t>
      </w:r>
      <w:r w:rsidR="008C2D36">
        <w:t>S,</w:t>
      </w:r>
      <w:r>
        <w:t xml:space="preserve"> Cordy JR, Dingel J. Mutation </w:t>
      </w:r>
      <w:r>
        <w:rPr>
          <w:rFonts w:hint="eastAsia"/>
        </w:rPr>
        <w:t>o</w:t>
      </w:r>
      <w:r>
        <w:t xml:space="preserve">perators for </w:t>
      </w:r>
      <w:r>
        <w:rPr>
          <w:rFonts w:hint="eastAsia"/>
        </w:rPr>
        <w:t>c</w:t>
      </w:r>
      <w:r>
        <w:t xml:space="preserve">oncurrent </w:t>
      </w:r>
      <w:r>
        <w:rPr>
          <w:rFonts w:hint="eastAsia"/>
        </w:rPr>
        <w:t>j</w:t>
      </w:r>
      <w:r w:rsidR="008C2D36" w:rsidRPr="00B039DE">
        <w:t>ava (J2SE 5.0)</w:t>
      </w:r>
      <w:r w:rsidR="008C2D36">
        <w:t xml:space="preserve"> //</w:t>
      </w:r>
      <w:r w:rsidR="008C2D36" w:rsidRPr="00B039DE">
        <w:t>Proceedings of the 2</w:t>
      </w:r>
      <w:r>
        <w:rPr>
          <w:rFonts w:hint="eastAsia"/>
        </w:rPr>
        <w:t>th</w:t>
      </w:r>
      <w:r w:rsidR="008C2D36" w:rsidRPr="00B039DE">
        <w:t xml:space="preserve"> Workshop on Mutation Analysis</w:t>
      </w:r>
      <w:r w:rsidR="008C2D36">
        <w:t xml:space="preserve">, Co-located with the IEEE International </w:t>
      </w:r>
      <w:r w:rsidR="008C2D36" w:rsidRPr="00420FE0">
        <w:t>Symposium on Software Reliability Engineering (ISSRE</w:t>
      </w:r>
      <w:r w:rsidR="008C2D36">
        <w:t xml:space="preserve"> 2006</w:t>
      </w:r>
      <w:r w:rsidR="008C2D36" w:rsidRPr="00420FE0">
        <w:t>)</w:t>
      </w:r>
      <w:r w:rsidR="008C2D36" w:rsidRPr="00B039DE">
        <w:t>. IEEE</w:t>
      </w:r>
      <w:r w:rsidR="008C2D36">
        <w:t xml:space="preserve"> </w:t>
      </w:r>
      <w:r w:rsidR="008C2D36">
        <w:rPr>
          <w:rFonts w:hint="eastAsia"/>
        </w:rPr>
        <w:t>Computer</w:t>
      </w:r>
      <w:r w:rsidR="008C2D36">
        <w:t xml:space="preserve"> </w:t>
      </w:r>
      <w:r w:rsidR="008C2D36">
        <w:rPr>
          <w:rFonts w:hint="eastAsia"/>
        </w:rPr>
        <w:t>Society</w:t>
      </w:r>
      <w:r w:rsidR="008C2D36" w:rsidRPr="00B039DE">
        <w:t xml:space="preserve">, 2006: </w:t>
      </w:r>
      <w:r w:rsidR="008C2D36">
        <w:t>83</w:t>
      </w:r>
      <w:r w:rsidR="008C2D36" w:rsidRPr="00B039DE">
        <w:rPr>
          <w:rFonts w:hint="eastAsia"/>
        </w:rPr>
        <w:t>-</w:t>
      </w:r>
      <w:r w:rsidR="008C2D36">
        <w:t>92</w:t>
      </w:r>
      <w:r w:rsidR="008C2D36">
        <w:rPr>
          <w:rFonts w:hint="eastAsia"/>
        </w:rPr>
        <w:t>.</w:t>
      </w:r>
    </w:p>
    <w:p w14:paraId="55A8FA67" w14:textId="77777777"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 //</w:t>
      </w:r>
      <w:r w:rsidRPr="002153E2">
        <w:t>Proceedings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14:paraId="4E9B1EA1" w14:textId="77777777" w:rsidR="00E03E0A" w:rsidRDefault="00E03E0A"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75" w:name="OLE_LINK6"/>
      <w:bookmarkStart w:id="76" w:name="OLE_LINK7"/>
      <w:r w:rsidRPr="00B039DE">
        <w:t>Software Testing Verification and Reliability</w:t>
      </w:r>
      <w:bookmarkEnd w:id="75"/>
      <w:bookmarkEnd w:id="76"/>
      <w:r w:rsidRPr="00B039DE">
        <w:t>, 2005, 15(2): 97-133</w:t>
      </w:r>
      <w:r>
        <w:rPr>
          <w:rFonts w:hint="eastAsia"/>
        </w:rPr>
        <w:t>.</w:t>
      </w:r>
    </w:p>
    <w:p w14:paraId="2FF2DED4" w14:textId="77777777"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14:paraId="135B4AC7" w14:textId="77777777" w:rsidR="00E03E0A" w:rsidRDefault="00E03E0A" w:rsidP="0086418A">
      <w:pPr>
        <w:pStyle w:val="TextofReference1"/>
        <w:spacing w:line="256" w:lineRule="exact"/>
        <w:ind w:left="420" w:hanging="23"/>
      </w:pPr>
      <w:r w:rsidRPr="00B039DE">
        <w:t xml:space="preserve">Schuler D, Zeller A. </w:t>
      </w:r>
      <w:bookmarkStart w:id="77" w:name="OLE_LINK8"/>
      <w:bookmarkStart w:id="78" w:name="OLE_LINK9"/>
      <w:bookmarkStart w:id="79"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77"/>
      <w:bookmarkEnd w:id="78"/>
      <w:bookmarkEnd w:id="79"/>
      <w:r>
        <w:t xml:space="preserve"> //</w:t>
      </w:r>
      <w:r w:rsidRPr="00B039DE">
        <w:t>Proceedings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t xml:space="preserve"> (</w:t>
      </w:r>
      <w:r>
        <w:rPr>
          <w:rFonts w:hint="eastAsia"/>
        </w:rPr>
        <w:t>ESEC</w:t>
      </w:r>
      <w:r>
        <w:t>/FSE 2009)</w:t>
      </w:r>
      <w:r w:rsidRPr="00B039DE">
        <w:t>. ACM</w:t>
      </w:r>
      <w:r>
        <w:t xml:space="preserve"> Press</w:t>
      </w:r>
      <w:r w:rsidRPr="00B039DE">
        <w:t>, 2009: 297-298</w:t>
      </w:r>
      <w:r>
        <w:rPr>
          <w:rFonts w:hint="eastAsia"/>
        </w:rPr>
        <w:t>.</w:t>
      </w:r>
    </w:p>
    <w:p w14:paraId="30506D04" w14:textId="77777777" w:rsidR="00BF3ABB" w:rsidRDefault="00BF3ABB" w:rsidP="0086418A">
      <w:pPr>
        <w:pStyle w:val="TextofReference1"/>
        <w:spacing w:line="256" w:lineRule="exact"/>
        <w:ind w:left="420" w:hanging="23"/>
      </w:pPr>
      <w:r w:rsidRPr="0090785C">
        <w:t xml:space="preserve">Goodenough J B. </w:t>
      </w:r>
      <w:commentRangeStart w:id="80"/>
      <w:r w:rsidRPr="0090785C">
        <w:t xml:space="preserve">Toward a </w:t>
      </w:r>
      <w:r>
        <w:t>T</w:t>
      </w:r>
      <w:r w:rsidRPr="0090785C">
        <w:t xml:space="preserve">heory of </w:t>
      </w:r>
      <w:r>
        <w:rPr>
          <w:rFonts w:hint="eastAsia"/>
        </w:rPr>
        <w:t>T</w:t>
      </w:r>
      <w:r w:rsidRPr="0090785C">
        <w:t xml:space="preserve">est </w:t>
      </w:r>
      <w:r>
        <w:t>D</w:t>
      </w:r>
      <w:r w:rsidRPr="0090785C">
        <w:t xml:space="preserve">ata </w:t>
      </w:r>
      <w:r>
        <w:t>S</w:t>
      </w:r>
      <w:r w:rsidRPr="0090785C">
        <w:t>election</w:t>
      </w:r>
      <w:commentRangeEnd w:id="80"/>
      <w:r w:rsidR="00D33437">
        <w:rPr>
          <w:rStyle w:val="afa"/>
          <w:rFonts w:ascii="Tahoma" w:eastAsia="微软雅黑" w:hAnsi="Tahoma" w:cstheme="minorBidi"/>
        </w:rPr>
        <w:commentReference w:id="80"/>
      </w:r>
      <w:r w:rsidRPr="0090785C">
        <w:t>. IEEE Transactions on Software Engineering</w:t>
      </w:r>
      <w:r>
        <w:t xml:space="preserve">, </w:t>
      </w:r>
      <w:r w:rsidRPr="0090785C">
        <w:t>1975</w:t>
      </w:r>
      <w:r>
        <w:t>, 1(1): 156-173</w:t>
      </w:r>
      <w:r>
        <w:rPr>
          <w:rFonts w:hint="eastAsia"/>
        </w:rPr>
        <w:t>.</w:t>
      </w:r>
    </w:p>
    <w:p w14:paraId="1872F930" w14:textId="77777777" w:rsidR="00D679F9" w:rsidRDefault="00BF3ABB" w:rsidP="00BF3ABB">
      <w:pPr>
        <w:pStyle w:val="TextofReference1"/>
        <w:spacing w:line="256" w:lineRule="exact"/>
        <w:ind w:left="420" w:hanging="23"/>
      </w:pPr>
      <w:r>
        <w:lastRenderedPageBreak/>
        <w:t>C</w:t>
      </w:r>
      <w:r>
        <w:rPr>
          <w:rFonts w:hint="eastAsia"/>
        </w:rPr>
        <w:t>hen</w:t>
      </w:r>
      <w:r>
        <w:t xml:space="preserve"> X, G</w:t>
      </w:r>
      <w:r>
        <w:rPr>
          <w:rFonts w:hint="eastAsia"/>
        </w:rPr>
        <w:t>u</w:t>
      </w:r>
      <w:r>
        <w:t xml:space="preserve"> Q</w:t>
      </w:r>
      <w:r w:rsidRPr="000B6D5B">
        <w:t>. Mutation testing</w:t>
      </w:r>
      <w:r>
        <w:t>：</w:t>
      </w:r>
      <w:r>
        <w:rPr>
          <w:rFonts w:hint="eastAsia"/>
        </w:rPr>
        <w:t>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sidRPr="000B6D5B">
        <w:rPr>
          <w:rFonts w:hint="eastAsia"/>
        </w:rPr>
        <w:t>：</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p>
    <w:p w14:paraId="0DCE6BE6" w14:textId="77777777" w:rsidR="00E61FC1" w:rsidRDefault="00DA2FA6" w:rsidP="00E61FC1">
      <w:pPr>
        <w:pStyle w:val="TextofReference1"/>
        <w:spacing w:line="256" w:lineRule="exact"/>
        <w:ind w:left="420" w:hanging="23"/>
      </w:pPr>
      <w:r>
        <w:rPr>
          <w:rFonts w:hint="eastAsia"/>
        </w:rPr>
        <w:t xml:space="preserve">Fang TF, Wei P, Cheng XM. The art of java concurrent programming. </w:t>
      </w:r>
      <w:r w:rsidRPr="00DA2FA6">
        <w:t>Machinery Industry Press</w:t>
      </w:r>
      <w:r>
        <w:rPr>
          <w:rFonts w:hint="eastAsia"/>
        </w:rPr>
        <w:t>, 2015.</w:t>
      </w:r>
    </w:p>
    <w:p w14:paraId="430E18A4" w14:textId="77777777" w:rsidR="00396030" w:rsidRDefault="00396030" w:rsidP="00BF3ABB">
      <w:pPr>
        <w:pStyle w:val="TextofReference1"/>
        <w:spacing w:line="256" w:lineRule="exact"/>
        <w:ind w:left="420" w:hanging="23"/>
      </w:pPr>
      <w:r w:rsidRPr="000F4442">
        <w:t>Tatsubori M, Chiba S, Killijian M O,</w:t>
      </w:r>
      <w:r>
        <w:t xml:space="preserve"> Itano K</w:t>
      </w:r>
      <w:r w:rsidRPr="000F4442">
        <w:t xml:space="preserve">. OpenJava: A </w:t>
      </w:r>
      <w:r>
        <w:t>C</w:t>
      </w:r>
      <w:r w:rsidRPr="000F4442">
        <w:t xml:space="preserve">lass-based </w:t>
      </w:r>
      <w:r>
        <w:t>M</w:t>
      </w:r>
      <w:r w:rsidRPr="000F4442">
        <w:t xml:space="preserve">acro </w:t>
      </w:r>
      <w:r>
        <w:t>S</w:t>
      </w:r>
      <w:r w:rsidRPr="000F4442">
        <w:t>ystem for Java</w:t>
      </w:r>
      <w:r>
        <w:t xml:space="preserve"> </w:t>
      </w:r>
      <w:r w:rsidRPr="000F4442">
        <w:t>//</w:t>
      </w:r>
      <w:r>
        <w:t xml:space="preserve">Proceedings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14:paraId="0ED42D5D" w14:textId="77777777" w:rsidR="00E61FC1" w:rsidRDefault="00E61FC1" w:rsidP="00BF3ABB">
      <w:pPr>
        <w:pStyle w:val="TextofReference1"/>
        <w:spacing w:line="256" w:lineRule="exact"/>
        <w:ind w:left="420" w:hanging="23"/>
      </w:pPr>
      <w:r>
        <w:rPr>
          <w:rFonts w:hint="eastAsia"/>
        </w:rPr>
        <w:t>Ma YS. Description of method level mutation operators for java. Electronics and Telecommunications Research Institute. K</w:t>
      </w:r>
      <w:r w:rsidR="00CE0DB3">
        <w:rPr>
          <w:rFonts w:hint="eastAsia"/>
        </w:rPr>
        <w:t>orea, Tech.Rep</w:t>
      </w:r>
      <w:r w:rsidR="00B325B9">
        <w:rPr>
          <w:rFonts w:hint="eastAsia"/>
        </w:rPr>
        <w:t>.2015.</w:t>
      </w:r>
    </w:p>
    <w:p w14:paraId="7CDCFDD5" w14:textId="77777777" w:rsidR="00B325B9" w:rsidRDefault="00B325B9" w:rsidP="00BF3ABB">
      <w:pPr>
        <w:pStyle w:val="TextofReference1"/>
        <w:spacing w:line="256" w:lineRule="exact"/>
        <w:ind w:left="420" w:hanging="23"/>
      </w:pPr>
      <w:r>
        <w:t>Offutt J, Ma YS, Kwon YR</w:t>
      </w:r>
      <w:r w:rsidRPr="00B325B9">
        <w:t xml:space="preserve">. The </w:t>
      </w:r>
      <w:r>
        <w:t>class-level mutants of MuJava</w:t>
      </w:r>
      <w:r>
        <w:rPr>
          <w:rFonts w:hint="eastAsia"/>
        </w:rPr>
        <w:t xml:space="preserve"> </w:t>
      </w:r>
      <w:r>
        <w:t>//</w:t>
      </w:r>
      <w:r>
        <w:rPr>
          <w:rFonts w:hint="eastAsia"/>
        </w:rPr>
        <w:t xml:space="preserve">Proceedings of </w:t>
      </w:r>
      <w:r w:rsidRPr="00B325B9">
        <w:t>International Workshop on Automation of Software Test. ACM</w:t>
      </w:r>
      <w:r>
        <w:rPr>
          <w:rFonts w:hint="eastAsia"/>
        </w:rPr>
        <w:t xml:space="preserve"> press</w:t>
      </w:r>
      <w:r w:rsidRPr="00B325B9">
        <w:t>, 2006</w:t>
      </w:r>
      <w:r>
        <w:rPr>
          <w:rFonts w:hint="eastAsia"/>
        </w:rPr>
        <w:t>: 78-84</w:t>
      </w:r>
      <w:r w:rsidRPr="00B325B9">
        <w:t>.</w:t>
      </w:r>
    </w:p>
    <w:p w14:paraId="4502C54C" w14:textId="77777777" w:rsidR="00157739" w:rsidRDefault="00157739" w:rsidP="00BF3ABB">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w:t>
      </w:r>
      <w:r w:rsidRPr="00AC786C">
        <w:t>Proceedings of the 20</w:t>
      </w:r>
      <w:r>
        <w:rPr>
          <w:rFonts w:hint="eastAsia"/>
        </w:rPr>
        <w:t>th</w:t>
      </w:r>
      <w:r w:rsidRPr="00AC786C">
        <w:t xml:space="preserve"> ACM SIGPLAN Symposium on Principles and Practice of Parallel Programming</w:t>
      </w:r>
      <w:r>
        <w:t>. ACM Press, 2015: 1-10</w:t>
      </w:r>
      <w:r>
        <w:rPr>
          <w:rFonts w:hint="eastAsia"/>
        </w:rPr>
        <w:t>.</w:t>
      </w:r>
    </w:p>
    <w:p w14:paraId="1657C443" w14:textId="10B21E25" w:rsidR="00315415" w:rsidRDefault="00315415" w:rsidP="00BF3ABB">
      <w:pPr>
        <w:pStyle w:val="TextofReference1"/>
        <w:spacing w:line="256" w:lineRule="exact"/>
        <w:ind w:left="420" w:hanging="23"/>
      </w:pPr>
      <w:r>
        <w:rPr>
          <w:rFonts w:hint="eastAsia"/>
        </w:rPr>
        <w:t xml:space="preserve">Ma YS, Kwon YR, Offutt J. Inter-class mutation operators for java //Proceedings of International Symposium on Software Reliability Engineering. </w:t>
      </w:r>
      <w:del w:id="81" w:author="User" w:date="2019-02-25T11:33:00Z">
        <w:r w:rsidDel="00D33437">
          <w:rPr>
            <w:rFonts w:hint="eastAsia"/>
          </w:rPr>
          <w:delText>IEEE Pres</w:delText>
        </w:r>
      </w:del>
      <w:r>
        <w:rPr>
          <w:rFonts w:hint="eastAsia"/>
        </w:rPr>
        <w:t>s, 2002: 352-366.</w:t>
      </w:r>
    </w:p>
    <w:p w14:paraId="4010F50A" w14:textId="02F72E00" w:rsidR="00854D15" w:rsidRDefault="00854D15" w:rsidP="00BF3ABB">
      <w:pPr>
        <w:pStyle w:val="TextofReference1"/>
        <w:spacing w:line="256" w:lineRule="exact"/>
        <w:ind w:left="420" w:hanging="23"/>
      </w:pPr>
      <w:r>
        <w:rPr>
          <w:rFonts w:hint="eastAsia"/>
        </w:rPr>
        <w:t xml:space="preserve">Andrews GR, Sechneider FB. Conceots and notations for </w:t>
      </w:r>
      <w:r w:rsidR="00772C6D">
        <w:rPr>
          <w:rFonts w:hint="eastAsia"/>
        </w:rPr>
        <w:t xml:space="preserve">concurrent programming. </w:t>
      </w:r>
      <w:r w:rsidR="00772C6D" w:rsidRPr="00772C6D">
        <w:t>Comput.</w:t>
      </w:r>
      <w:del w:id="82" w:author="User" w:date="2019-02-25T11:33:00Z">
        <w:r w:rsidR="00772C6D" w:rsidRPr="00772C6D" w:rsidDel="00D33437">
          <w:delText xml:space="preserve"> Surv</w:delText>
        </w:r>
      </w:del>
      <w:r w:rsidR="00772C6D" w:rsidRPr="00772C6D">
        <w:t>. 1983, 15(1):3-43.</w:t>
      </w:r>
    </w:p>
    <w:p w14:paraId="65954B09" w14:textId="2D413827" w:rsidR="00D4048A" w:rsidRDefault="00D4048A" w:rsidP="00BF3ABB">
      <w:pPr>
        <w:pStyle w:val="TextofReference1"/>
        <w:spacing w:line="256" w:lineRule="exact"/>
        <w:ind w:left="420" w:hanging="23"/>
      </w:pPr>
      <w:r>
        <w:rPr>
          <w:rFonts w:hint="eastAsia"/>
        </w:rPr>
        <w:t xml:space="preserve">Yan H. Java &amp; Patterns. </w:t>
      </w:r>
      <w:r w:rsidRPr="00D4048A">
        <w:t>Electronic Industry Press</w:t>
      </w:r>
      <w:r>
        <w:rPr>
          <w:rFonts w:hint="eastAsia"/>
        </w:rPr>
        <w:t>, 2005.</w:t>
      </w:r>
    </w:p>
    <w:p w14:paraId="2B6C8046" w14:textId="77777777" w:rsidR="00494436" w:rsidRDefault="00494436" w:rsidP="00BF3ABB">
      <w:pPr>
        <w:pStyle w:val="TextofReference1"/>
        <w:spacing w:line="256" w:lineRule="exact"/>
        <w:ind w:left="420" w:hanging="23"/>
      </w:pPr>
      <w:r>
        <w:rPr>
          <w:rFonts w:hint="eastAsia"/>
        </w:rPr>
        <w:t xml:space="preserve">Ma YS, Kwon YR, </w:t>
      </w:r>
      <w:r w:rsidR="002D0B19">
        <w:rPr>
          <w:rFonts w:hint="eastAsia"/>
        </w:rPr>
        <w:t xml:space="preserve">Offutt J. Inter-class mutation operators for Java //Proceedings of </w:t>
      </w:r>
      <w:r w:rsidR="002D0B19" w:rsidRPr="002D0B19">
        <w:t>International Symposium on Software Reliability Engineering. IEEE</w:t>
      </w:r>
      <w:r w:rsidR="002D0B19">
        <w:rPr>
          <w:rFonts w:hint="eastAsia"/>
        </w:rPr>
        <w:t xml:space="preserve"> press</w:t>
      </w:r>
      <w:r w:rsidR="002D0B19" w:rsidRPr="002D0B19">
        <w:t>, 2002</w:t>
      </w:r>
      <w:r w:rsidR="002D0B19">
        <w:rPr>
          <w:rFonts w:hint="eastAsia"/>
        </w:rPr>
        <w:t>: 352-363</w:t>
      </w:r>
      <w:r w:rsidR="002D0B19" w:rsidRPr="002D0B19">
        <w:t>.</w:t>
      </w:r>
    </w:p>
    <w:p w14:paraId="7C81B566" w14:textId="77777777" w:rsidR="00CE0DB3" w:rsidRDefault="00CE0DB3" w:rsidP="00BF3ABB">
      <w:pPr>
        <w:pStyle w:val="TextofReference1"/>
        <w:spacing w:line="256" w:lineRule="exact"/>
        <w:ind w:left="420" w:hanging="23"/>
      </w:pPr>
      <w:r>
        <w:t xml:space="preserve">Márcio ED, José CM. Proteum/IM 2.0: An </w:t>
      </w:r>
      <w:r>
        <w:rPr>
          <w:rFonts w:hint="eastAsia"/>
        </w:rPr>
        <w:t>i</w:t>
      </w:r>
      <w:r>
        <w:t xml:space="preserve">ntegrated </w:t>
      </w:r>
      <w:r>
        <w:rPr>
          <w:rFonts w:hint="eastAsia"/>
        </w:rPr>
        <w:t>m</w:t>
      </w:r>
      <w:r>
        <w:t xml:space="preserve">utation </w:t>
      </w:r>
      <w:r>
        <w:rPr>
          <w:rFonts w:hint="eastAsia"/>
        </w:rPr>
        <w:t>t</w:t>
      </w:r>
      <w:r>
        <w:t xml:space="preserve">esting </w:t>
      </w:r>
      <w:r>
        <w:rPr>
          <w:rFonts w:hint="eastAsia"/>
        </w:rPr>
        <w:t>e</w:t>
      </w:r>
      <w:r>
        <w:t>nvironment</w:t>
      </w:r>
      <w:r>
        <w:rPr>
          <w:rFonts w:hint="eastAsia"/>
        </w:rPr>
        <w:t xml:space="preserve">. </w:t>
      </w:r>
      <w:r w:rsidRPr="00CE0DB3">
        <w:t>Mutati</w:t>
      </w:r>
      <w:r>
        <w:t>on testing for the new century</w:t>
      </w:r>
      <w:r>
        <w:rPr>
          <w:rFonts w:hint="eastAsia"/>
        </w:rPr>
        <w:t xml:space="preserve">, </w:t>
      </w:r>
      <w:r w:rsidRPr="00CE0DB3">
        <w:t>2001</w:t>
      </w:r>
      <w:r>
        <w:rPr>
          <w:rFonts w:hint="eastAsia"/>
        </w:rPr>
        <w:t>: 91-101</w:t>
      </w:r>
      <w:r w:rsidRPr="00CE0DB3">
        <w:t>.</w:t>
      </w:r>
    </w:p>
    <w:p w14:paraId="1718FE32" w14:textId="77777777" w:rsidR="00C16724" w:rsidRDefault="00376D82" w:rsidP="00BF3ABB">
      <w:pPr>
        <w:pStyle w:val="TextofReference1"/>
        <w:spacing w:line="256" w:lineRule="exact"/>
        <w:ind w:left="420" w:hanging="23"/>
      </w:pPr>
      <w:r>
        <w:rPr>
          <w:rFonts w:hint="eastAsia"/>
        </w:rPr>
        <w:t>Bradbury JS, Cordy JR, Dingel J. Comparative asscessment of testing and model checking using program mutation //Proceedings of Testing: Academic &amp; Industrial Conference Practice &amp; Research Techniques-mutation. IEEE Computer Society, 2007: 210-219.</w:t>
      </w:r>
    </w:p>
    <w:p w14:paraId="34DC8C9F" w14:textId="77AB1977" w:rsidR="00DE1EB3" w:rsidRDefault="00DE1EB3" w:rsidP="00BF3ABB">
      <w:pPr>
        <w:pStyle w:val="TextofReference1"/>
        <w:spacing w:line="256" w:lineRule="exact"/>
        <w:ind w:left="420" w:hanging="23"/>
      </w:pPr>
      <w:r>
        <w:rPr>
          <w:rFonts w:hint="eastAsia"/>
        </w:rPr>
        <w:t>Cligoric M, Jagannath V, Marinov D. MutMut:</w:t>
      </w:r>
      <w:ins w:id="83" w:author="User" w:date="2019-02-25T11:34:00Z">
        <w:r w:rsidR="00D33437">
          <w:t xml:space="preserve"> </w:t>
        </w:r>
      </w:ins>
      <w:r>
        <w:rPr>
          <w:rFonts w:hint="eastAsia"/>
        </w:rPr>
        <w:t xml:space="preserve">Efficient exploration for mutation testing of multithreaded code //Proceedings of the </w:t>
      </w:r>
      <w:r w:rsidR="00241BA3">
        <w:rPr>
          <w:rFonts w:hint="eastAsia"/>
        </w:rPr>
        <w:t>third International Conference on Software Testing. IEEE Press, 2010: 55-64.</w:t>
      </w:r>
    </w:p>
    <w:p w14:paraId="0C0B7C0B" w14:textId="67817B06" w:rsidR="00200620" w:rsidRDefault="00200620" w:rsidP="00BF3ABB">
      <w:pPr>
        <w:pStyle w:val="TextofReference1"/>
        <w:spacing w:line="256" w:lineRule="exact"/>
        <w:ind w:left="420" w:hanging="23"/>
      </w:pPr>
      <w:r>
        <w:rPr>
          <w:rFonts w:hint="eastAsia"/>
        </w:rPr>
        <w:t>Madiraju P, Namin AS. Para</w:t>
      </w:r>
      <w:r>
        <w:t>µ</w:t>
      </w:r>
      <w:ins w:id="84" w:author="User" w:date="2019-02-25T11:34:00Z">
        <w:r w:rsidR="00D33437">
          <w:rPr>
            <w:rFonts w:hint="eastAsia"/>
          </w:rPr>
          <w:t xml:space="preserve">: </w:t>
        </w:r>
      </w:ins>
      <w:del w:id="85" w:author="User" w:date="2019-02-25T11:34:00Z">
        <w:r w:rsidDel="00D33437">
          <w:rPr>
            <w:rFonts w:hint="eastAsia"/>
          </w:rPr>
          <w:delText xml:space="preserve"> -- </w:delText>
        </w:r>
      </w:del>
      <w:r>
        <w:rPr>
          <w:rFonts w:hint="eastAsia"/>
        </w:rPr>
        <w:t>A partial and higher-order nutation tool with vonvurrency operators //Proceedings of IEEE fourth Internation Confer</w:t>
      </w:r>
      <w:r w:rsidR="00241BA3">
        <w:rPr>
          <w:rFonts w:hint="eastAsia"/>
        </w:rPr>
        <w:t>ence on Software Testing. IEEE P</w:t>
      </w:r>
      <w:r>
        <w:rPr>
          <w:rFonts w:hint="eastAsia"/>
        </w:rPr>
        <w:t>ress, 2011: 351-356.</w:t>
      </w:r>
    </w:p>
    <w:p w14:paraId="2FA26207" w14:textId="77777777" w:rsidR="000275C9" w:rsidRDefault="000275C9" w:rsidP="00BF3ABB">
      <w:pPr>
        <w:pStyle w:val="TextofReference1"/>
        <w:spacing w:line="256" w:lineRule="exact"/>
        <w:ind w:left="420" w:hanging="23"/>
      </w:pPr>
      <w:r>
        <w:rPr>
          <w:rFonts w:hint="eastAsia"/>
        </w:rPr>
        <w:t>Gligoric M, Zhang L, Pereira C, Pokam G. Selective mutation testing for concurrent code //Proceedings of the 2013 International Symposium on Software Testing and Analysis. ACM Press, 2013: 224-234.</w:t>
      </w:r>
    </w:p>
    <w:p w14:paraId="03976A95" w14:textId="30302B58" w:rsidR="007D21A7" w:rsidRDefault="007D21A7" w:rsidP="00BF3ABB">
      <w:pPr>
        <w:pStyle w:val="TextofReference1"/>
        <w:spacing w:line="256" w:lineRule="exact"/>
        <w:ind w:left="420" w:hanging="23"/>
      </w:pPr>
      <w:r>
        <w:rPr>
          <w:rFonts w:hint="eastAsia"/>
        </w:rPr>
        <w:t xml:space="preserve">Papadakis M, </w:t>
      </w:r>
      <w:r w:rsidR="00D12092">
        <w:rPr>
          <w:rFonts w:hint="eastAsia"/>
        </w:rPr>
        <w:t>Kintis M, Zhang J, Jia Y, Traon YL, Harman M.</w:t>
      </w:r>
      <w:r w:rsidR="007D44B1">
        <w:rPr>
          <w:rFonts w:hint="eastAsia"/>
        </w:rPr>
        <w:t xml:space="preserve"> </w:t>
      </w:r>
      <w:r w:rsidR="00D12092">
        <w:rPr>
          <w:rFonts w:hint="eastAsia"/>
        </w:rPr>
        <w:t>Mutation testing advances:</w:t>
      </w:r>
      <w:ins w:id="86" w:author="User" w:date="2019-02-25T11:35:00Z">
        <w:r w:rsidR="00D33437">
          <w:t xml:space="preserve"> </w:t>
        </w:r>
      </w:ins>
      <w:r w:rsidR="00D12092">
        <w:rPr>
          <w:rFonts w:hint="eastAsia"/>
        </w:rPr>
        <w:t>An analysis and survey. Advances In Computer, 2019: 275-378.</w:t>
      </w:r>
    </w:p>
    <w:p w14:paraId="62E086E8" w14:textId="3716AF82" w:rsidR="00537758" w:rsidRDefault="00537758" w:rsidP="00BF3ABB">
      <w:pPr>
        <w:pStyle w:val="TextofReference1"/>
        <w:spacing w:line="256" w:lineRule="exact"/>
        <w:ind w:left="420" w:hanging="23"/>
      </w:pPr>
      <w:r>
        <w:t>Untch RH, Offutt AJ, Harrold M</w:t>
      </w:r>
      <w:r w:rsidRPr="00A51817">
        <w:t xml:space="preserve">J. </w:t>
      </w:r>
      <w:del w:id="87" w:author="User" w:date="2019-02-25T11:35:00Z">
        <w:r w:rsidRPr="00A51817" w:rsidDel="00D33437">
          <w:delText xml:space="preserve">Mutation </w:delText>
        </w:r>
        <w:r w:rsidDel="00D33437">
          <w:rPr>
            <w:rFonts w:hint="eastAsia"/>
          </w:rPr>
          <w:delText>A</w:delText>
        </w:r>
        <w:r w:rsidRPr="00A51817" w:rsidDel="00D33437">
          <w:delText xml:space="preserve">nalysis </w:delText>
        </w:r>
        <w:r w:rsidDel="00D33437">
          <w:delText>U</w:delText>
        </w:r>
        <w:r w:rsidRPr="00A51817" w:rsidDel="00D33437">
          <w:delText xml:space="preserve">sing </w:delText>
        </w:r>
        <w:r w:rsidDel="00D33437">
          <w:delText>M</w:delText>
        </w:r>
        <w:r w:rsidRPr="00A51817" w:rsidDel="00D33437">
          <w:delText xml:space="preserve">utant </w:delText>
        </w:r>
        <w:r w:rsidDel="00D33437">
          <w:delText xml:space="preserve">Schemata </w:delText>
        </w:r>
      </w:del>
      <w:r w:rsidRPr="00A51817">
        <w:t>//</w:t>
      </w:r>
      <w:r>
        <w:t xml:space="preserve">Proceedings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14:paraId="5AA455A3" w14:textId="77777777" w:rsidR="00994E8A" w:rsidRDefault="00994E8A" w:rsidP="00BF3ABB">
      <w:pPr>
        <w:pStyle w:val="TextofReference1"/>
        <w:spacing w:line="256" w:lineRule="exact"/>
        <w:ind w:left="420" w:hanging="23"/>
      </w:pPr>
      <w:r>
        <w:rPr>
          <w:rFonts w:hint="eastAsia"/>
        </w:rPr>
        <w:t xml:space="preserve">Irvine SA, Pavlinic T, Trigg L, Cleary JG, Inglis S, Utting M. Jumble java byte code to measure the effectiveness of unit tests //Proceedings of the Testing: Academic and Industrial Conference Practice and Research Techniques </w:t>
      </w:r>
      <w:r>
        <w:t>–</w:t>
      </w:r>
      <w:r>
        <w:rPr>
          <w:rFonts w:hint="eastAsia"/>
        </w:rPr>
        <w:t xml:space="preserve"> MUTATION. IEEE Computer Society. 2007: 169-175.</w:t>
      </w:r>
    </w:p>
    <w:p w14:paraId="6D762282" w14:textId="77777777" w:rsidR="00662A0D" w:rsidRDefault="00662A0D" w:rsidP="00BF3ABB">
      <w:pPr>
        <w:pStyle w:val="TextofReference1"/>
        <w:spacing w:line="256" w:lineRule="exact"/>
        <w:ind w:left="420" w:hanging="23"/>
      </w:pPr>
      <w:r>
        <w:rPr>
          <w:rFonts w:hint="eastAsia"/>
        </w:rPr>
        <w:t>Lu S, Park S, Seo E, Zhou Y. Learning from mistakes: A comprehensive study on real world concurrency bug characteristics //Proceedings of the 13</w:t>
      </w:r>
      <w:r w:rsidRPr="001366DB">
        <w:rPr>
          <w:rFonts w:hint="eastAsia"/>
        </w:rPr>
        <w:t>th</w:t>
      </w:r>
      <w:r>
        <w:rPr>
          <w:rFonts w:hint="eastAsia"/>
        </w:rPr>
        <w:t xml:space="preserve"> International Conference on Architectural support for programming languages and operating systems. ACM Press, 2008: 329-339.</w:t>
      </w:r>
    </w:p>
    <w:p w14:paraId="6816BC53" w14:textId="77777777" w:rsidR="00AB2DDA" w:rsidRDefault="00AB2DDA" w:rsidP="00BF3ABB">
      <w:pPr>
        <w:pStyle w:val="TextofReference1"/>
        <w:spacing w:line="256" w:lineRule="exact"/>
        <w:ind w:left="420" w:hanging="23"/>
      </w:pPr>
    </w:p>
    <w:p w14:paraId="4B43B9F5" w14:textId="77777777" w:rsidR="0086418A" w:rsidRDefault="0086418A" w:rsidP="0086418A">
      <w:pPr>
        <w:pStyle w:val="af1"/>
      </w:pPr>
      <w:r>
        <w:rPr>
          <w:rFonts w:hint="eastAsia"/>
        </w:rPr>
        <w:t>附中文参考文献</w:t>
      </w:r>
      <w:r>
        <w:t>:</w:t>
      </w:r>
    </w:p>
    <w:p w14:paraId="0041C4E0" w14:textId="77777777" w:rsidR="00BF3ABB" w:rsidRPr="007E74BA" w:rsidRDefault="00BF3ABB" w:rsidP="007E74BA">
      <w:pPr>
        <w:pStyle w:val="Textof"/>
        <w:spacing w:after="0" w:line="256" w:lineRule="exact"/>
        <w:ind w:leftChars="76" w:left="431" w:hangingChars="166" w:hanging="259"/>
        <w:rPr>
          <w:rFonts w:ascii="宋体" w:eastAsia="宋体" w:hAnsi="宋体"/>
          <w:sz w:val="15"/>
          <w:szCs w:val="15"/>
        </w:rPr>
      </w:pPr>
      <w:r w:rsidRPr="007E74BA">
        <w:rPr>
          <w:rFonts w:ascii="宋体" w:eastAsia="宋体" w:hAnsi="宋体" w:hint="eastAsia"/>
          <w:sz w:val="15"/>
          <w:szCs w:val="15"/>
        </w:rPr>
        <w:t>[5</w:t>
      </w:r>
      <w:r w:rsidR="00DA2FA6" w:rsidRPr="007E74BA">
        <w:rPr>
          <w:rFonts w:ascii="宋体" w:eastAsia="宋体" w:hAnsi="宋体" w:hint="eastAsia"/>
          <w:sz w:val="15"/>
          <w:szCs w:val="15"/>
        </w:rPr>
        <w:t xml:space="preserve">] 吴俞伯, 郭俊霞, 李征, 赵瑞莲. </w:t>
      </w:r>
      <w:r w:rsidRPr="007E74BA">
        <w:rPr>
          <w:rFonts w:ascii="宋体" w:eastAsia="宋体" w:hAnsi="宋体" w:hint="eastAsia"/>
          <w:sz w:val="15"/>
          <w:szCs w:val="15"/>
        </w:rPr>
        <w:t>基于并发程序数据竞争故障的变异策略</w:t>
      </w:r>
      <w:r w:rsidR="00DA2FA6" w:rsidRPr="007E74BA">
        <w:rPr>
          <w:rFonts w:ascii="宋体" w:eastAsia="宋体" w:hAnsi="宋体" w:hint="eastAsia"/>
          <w:sz w:val="15"/>
          <w:szCs w:val="15"/>
        </w:rPr>
        <w:t xml:space="preserve">. 计算机应用, </w:t>
      </w:r>
      <w:r w:rsidRPr="007E74BA">
        <w:rPr>
          <w:rFonts w:ascii="宋体" w:eastAsia="宋体" w:hAnsi="宋体" w:hint="eastAsia"/>
          <w:sz w:val="15"/>
          <w:szCs w:val="15"/>
        </w:rPr>
        <w:t>2016</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36</w:t>
      </w:r>
      <w:r w:rsidR="00DA2FA6" w:rsidRPr="007E74BA">
        <w:rPr>
          <w:rFonts w:ascii="宋体" w:eastAsia="宋体" w:hAnsi="宋体" w:hint="eastAsia"/>
          <w:sz w:val="15"/>
          <w:szCs w:val="15"/>
        </w:rPr>
        <w:t>(</w:t>
      </w:r>
      <w:r w:rsidRPr="007E74BA">
        <w:rPr>
          <w:rFonts w:ascii="宋体" w:eastAsia="宋体" w:hAnsi="宋体" w:hint="eastAsia"/>
          <w:sz w:val="15"/>
          <w:szCs w:val="15"/>
        </w:rPr>
        <w:t>11</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3170-3177</w:t>
      </w:r>
      <w:r w:rsidR="00DA2FA6" w:rsidRPr="007E74BA">
        <w:rPr>
          <w:rFonts w:ascii="宋体" w:eastAsia="宋体" w:hAnsi="宋体" w:hint="eastAsia"/>
          <w:sz w:val="15"/>
          <w:szCs w:val="15"/>
        </w:rPr>
        <w:t>.</w:t>
      </w:r>
    </w:p>
    <w:p w14:paraId="762A62D2" w14:textId="77777777" w:rsidR="0086418A" w:rsidRPr="007E74BA" w:rsidRDefault="005D3CA2"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w:t>
      </w:r>
      <w:r w:rsidR="00BF3ABB" w:rsidRPr="007E74BA">
        <w:rPr>
          <w:rFonts w:ascii="宋体" w:eastAsia="宋体" w:hAnsi="宋体" w:hint="eastAsia"/>
          <w:sz w:val="15"/>
          <w:szCs w:val="15"/>
        </w:rPr>
        <w:t>1</w:t>
      </w:r>
      <w:r w:rsidRPr="007E74BA">
        <w:rPr>
          <w:rFonts w:ascii="宋体" w:eastAsia="宋体" w:hAnsi="宋体" w:hint="eastAsia"/>
          <w:sz w:val="15"/>
          <w:szCs w:val="15"/>
        </w:rPr>
        <w:t>4</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陈翔,</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顾庆.</w:t>
      </w:r>
      <w:r w:rsidR="00DA2FA6" w:rsidRPr="007E74BA">
        <w:rPr>
          <w:rFonts w:ascii="宋体" w:eastAsia="宋体" w:hAnsi="宋体" w:hint="eastAsia"/>
          <w:sz w:val="15"/>
          <w:szCs w:val="15"/>
        </w:rPr>
        <w:t xml:space="preserve"> 变异测试: </w:t>
      </w:r>
      <w:r w:rsidR="00465A56" w:rsidRPr="007E74BA">
        <w:rPr>
          <w:rFonts w:ascii="宋体" w:eastAsia="宋体" w:hAnsi="宋体" w:hint="eastAsia"/>
          <w:sz w:val="15"/>
          <w:szCs w:val="15"/>
        </w:rPr>
        <w:t>原理、优化、和应用.</w:t>
      </w:r>
      <w:r w:rsidR="007E74BA">
        <w:rPr>
          <w:rFonts w:ascii="宋体" w:eastAsia="宋体" w:hAnsi="宋体" w:hint="eastAsia"/>
          <w:sz w:val="15"/>
          <w:szCs w:val="15"/>
        </w:rPr>
        <w:t xml:space="preserve"> </w:t>
      </w:r>
      <w:r w:rsidR="00465A56" w:rsidRPr="007E74BA">
        <w:rPr>
          <w:rFonts w:ascii="宋体" w:eastAsia="宋体" w:hAnsi="宋体" w:hint="eastAsia"/>
          <w:sz w:val="15"/>
          <w:szCs w:val="15"/>
        </w:rPr>
        <w:t>计算机科学与探索,</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2012,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6(12):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1057-1075.</w:t>
      </w:r>
    </w:p>
    <w:p w14:paraId="531DFAE4" w14:textId="77777777" w:rsidR="00DA2FA6" w:rsidRDefault="00DA2FA6"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[15] 方腾飞, 魏鹏, 程晓明. Java并发编程的艺术. 机械工</w:t>
      </w:r>
      <w:bookmarkStart w:id="88" w:name="_GoBack"/>
      <w:bookmarkEnd w:id="88"/>
      <w:r w:rsidRPr="007E74BA">
        <w:rPr>
          <w:rFonts w:ascii="宋体" w:eastAsia="宋体" w:hAnsi="宋体" w:hint="eastAsia"/>
          <w:sz w:val="15"/>
          <w:szCs w:val="15"/>
        </w:rPr>
        <w:t>业出版社, 2015.</w:t>
      </w:r>
    </w:p>
    <w:p w14:paraId="402ED492" w14:textId="77777777" w:rsidR="00D4048A" w:rsidRPr="007E74BA" w:rsidRDefault="00D4048A" w:rsidP="007E74BA">
      <w:pPr>
        <w:pStyle w:val="Textof"/>
        <w:spacing w:after="0" w:line="256" w:lineRule="exact"/>
        <w:ind w:leftChars="76" w:left="447" w:hangingChars="176" w:hanging="275"/>
        <w:rPr>
          <w:rFonts w:ascii="宋体" w:eastAsia="宋体" w:hAnsi="宋体"/>
          <w:sz w:val="15"/>
          <w:szCs w:val="15"/>
        </w:rPr>
      </w:pPr>
      <w:r>
        <w:rPr>
          <w:rFonts w:ascii="宋体" w:eastAsia="宋体" w:hAnsi="宋体" w:hint="eastAsia"/>
          <w:sz w:val="15"/>
          <w:szCs w:val="15"/>
        </w:rPr>
        <w:lastRenderedPageBreak/>
        <w:t>[22]</w:t>
      </w:r>
      <w:r w:rsidRPr="00D4048A">
        <w:rPr>
          <w:rFonts w:hint="eastAsia"/>
        </w:rPr>
        <w:t xml:space="preserve"> </w:t>
      </w:r>
      <w:r w:rsidRPr="00D4048A">
        <w:rPr>
          <w:rFonts w:ascii="宋体" w:eastAsia="宋体" w:hAnsi="宋体" w:hint="eastAsia"/>
          <w:sz w:val="15"/>
          <w:szCs w:val="15"/>
        </w:rPr>
        <w:t>阎宏．Java与模式．电子工业出版社，2005</w:t>
      </w:r>
      <w:r>
        <w:rPr>
          <w:rFonts w:ascii="宋体" w:eastAsia="宋体" w:hAnsi="宋体" w:hint="eastAsia"/>
          <w:sz w:val="15"/>
          <w:szCs w:val="15"/>
        </w:rPr>
        <w:t>.</w:t>
      </w:r>
    </w:p>
    <w:p w14:paraId="5F9DB36A" w14:textId="77777777" w:rsidR="0086418A" w:rsidRDefault="0086418A" w:rsidP="0086418A">
      <w:pPr>
        <w:pStyle w:val="Textof"/>
        <w:ind w:left="402" w:hanging="402"/>
        <w:rPr>
          <w:szCs w:val="15"/>
        </w:rPr>
      </w:pPr>
    </w:p>
    <w:p w14:paraId="3FF8C333" w14:textId="77777777" w:rsidR="004358AB" w:rsidRDefault="004358AB" w:rsidP="00D31D50">
      <w:pPr>
        <w:spacing w:line="220" w:lineRule="atLeast"/>
      </w:pPr>
    </w:p>
    <w:sectPr w:rsidR="004358AB" w:rsidSect="0086418A">
      <w:headerReference w:type="even" r:id="rId25"/>
      <w:headerReference w:type="default" r:id="rId26"/>
      <w:footerReference w:type="even" r:id="rId27"/>
      <w:footerReference w:type="default" r:id="rId28"/>
      <w:footerReference w:type="first" r:id="rId29"/>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User" w:date="2019-02-25T10:16:00Z" w:initials="U">
    <w:p w14:paraId="64B25203" w14:textId="77777777" w:rsidR="00195A40" w:rsidRDefault="00195A40">
      <w:pPr>
        <w:pStyle w:val="afb"/>
        <w:rPr>
          <w:rFonts w:hint="eastAsia"/>
        </w:rPr>
      </w:pPr>
      <w:r>
        <w:rPr>
          <w:rStyle w:val="afa"/>
        </w:rPr>
        <w:annotationRef/>
      </w:r>
      <w:r>
        <w:rPr>
          <w:rFonts w:hint="eastAsia"/>
        </w:rPr>
        <w:t>一句话的主语是相同的，因此可以删去这三个字</w:t>
      </w:r>
    </w:p>
  </w:comment>
  <w:comment w:id="29" w:author="User" w:date="2019-02-25T10:17:00Z" w:initials="U">
    <w:p w14:paraId="280126E4" w14:textId="77777777" w:rsidR="00195A40" w:rsidRDefault="00195A40">
      <w:pPr>
        <w:pStyle w:val="afb"/>
      </w:pPr>
      <w:r>
        <w:rPr>
          <w:rStyle w:val="afa"/>
        </w:rPr>
        <w:annotationRef/>
      </w:r>
      <w:r>
        <w:rPr>
          <w:rFonts w:hint="eastAsia"/>
        </w:rPr>
        <w:t>什么意思？</w:t>
      </w:r>
    </w:p>
  </w:comment>
  <w:comment w:id="30" w:author="User" w:date="2019-02-25T10:23:00Z" w:initials="U">
    <w:p w14:paraId="4F3DBE96" w14:textId="77777777" w:rsidR="00195A40" w:rsidRDefault="00195A40">
      <w:pPr>
        <w:pStyle w:val="afb"/>
      </w:pPr>
      <w:r>
        <w:rPr>
          <w:rStyle w:val="afa"/>
        </w:rPr>
        <w:annotationRef/>
      </w:r>
      <w:r>
        <w:rPr>
          <w:rFonts w:hint="eastAsia"/>
        </w:rPr>
        <w:t>一句话两个动词</w:t>
      </w:r>
    </w:p>
  </w:comment>
  <w:comment w:id="31" w:author="User" w:date="2019-02-25T10:23:00Z" w:initials="U">
    <w:p w14:paraId="0EC55E75" w14:textId="77777777" w:rsidR="00195A40" w:rsidRDefault="00195A40">
      <w:pPr>
        <w:pStyle w:val="afb"/>
      </w:pPr>
      <w:r>
        <w:rPr>
          <w:rStyle w:val="afa"/>
        </w:rPr>
        <w:annotationRef/>
      </w:r>
      <w:r>
        <w:rPr>
          <w:rFonts w:hint="eastAsia"/>
        </w:rPr>
        <w:t>一句话两个动词</w:t>
      </w:r>
    </w:p>
  </w:comment>
  <w:comment w:id="40" w:author="User" w:date="2019-02-25T10:39:00Z" w:initials="U">
    <w:p w14:paraId="44C55970" w14:textId="77777777" w:rsidR="00112A7D" w:rsidRDefault="00112A7D">
      <w:pPr>
        <w:pStyle w:val="afb"/>
        <w:rPr>
          <w:rFonts w:hint="eastAsia"/>
        </w:rPr>
      </w:pPr>
      <w:r>
        <w:rPr>
          <w:rStyle w:val="afa"/>
        </w:rPr>
        <w:annotationRef/>
      </w:r>
      <w:r>
        <w:rPr>
          <w:rFonts w:hint="eastAsia"/>
        </w:rPr>
        <w:t>这两句话之间没有逻辑</w:t>
      </w:r>
    </w:p>
  </w:comment>
  <w:comment w:id="41" w:author="User" w:date="2019-02-25T10:40:00Z" w:initials="U">
    <w:p w14:paraId="6204FA99" w14:textId="77777777" w:rsidR="00112A7D" w:rsidRDefault="00112A7D">
      <w:pPr>
        <w:pStyle w:val="afb"/>
      </w:pPr>
      <w:r>
        <w:rPr>
          <w:rStyle w:val="afa"/>
        </w:rPr>
        <w:annotationRef/>
      </w:r>
      <w:r>
        <w:rPr>
          <w:rFonts w:hint="eastAsia"/>
        </w:rPr>
        <w:t>咱们也没有实验所有变异算子，差了</w:t>
      </w:r>
      <w:r>
        <w:rPr>
          <w:rFonts w:hint="eastAsia"/>
        </w:rPr>
        <w:t>5</w:t>
      </w:r>
      <w:r>
        <w:rPr>
          <w:rFonts w:hint="eastAsia"/>
        </w:rPr>
        <w:t>个</w:t>
      </w:r>
    </w:p>
  </w:comment>
  <w:comment w:id="42" w:author="User" w:date="2019-02-25T10:40:00Z" w:initials="U">
    <w:p w14:paraId="740EA269" w14:textId="77777777" w:rsidR="00112A7D" w:rsidRDefault="00112A7D">
      <w:pPr>
        <w:pStyle w:val="afb"/>
        <w:rPr>
          <w:rFonts w:hint="eastAsia"/>
        </w:rPr>
      </w:pPr>
      <w:r>
        <w:rPr>
          <w:rStyle w:val="afa"/>
        </w:rPr>
        <w:annotationRef/>
      </w:r>
      <w:r>
        <w:rPr>
          <w:rFonts w:hint="eastAsia"/>
        </w:rPr>
        <w:t>这两句话没有逻辑关系，可以考虑中间插一句人工生成。。。。</w:t>
      </w:r>
    </w:p>
  </w:comment>
  <w:comment w:id="43" w:author="User" w:date="2019-02-25T10:41:00Z" w:initials="U">
    <w:p w14:paraId="70798662" w14:textId="77777777" w:rsidR="00112A7D" w:rsidRDefault="00112A7D">
      <w:pPr>
        <w:pStyle w:val="afb"/>
      </w:pPr>
      <w:r>
        <w:rPr>
          <w:rStyle w:val="afa"/>
        </w:rPr>
        <w:annotationRef/>
      </w:r>
      <w:r>
        <w:rPr>
          <w:rFonts w:hint="eastAsia"/>
        </w:rPr>
        <w:t>根据谁提出的并发变异算子？</w:t>
      </w:r>
    </w:p>
  </w:comment>
  <w:comment w:id="55" w:author="User" w:date="2019-02-25T10:50:00Z" w:initials="U">
    <w:p w14:paraId="012561B4" w14:textId="77777777" w:rsidR="00626B58" w:rsidRDefault="00626B58">
      <w:pPr>
        <w:pStyle w:val="afb"/>
      </w:pPr>
      <w:r>
        <w:rPr>
          <w:rStyle w:val="afa"/>
        </w:rPr>
        <w:annotationRef/>
      </w:r>
      <w:r>
        <w:rPr>
          <w:rFonts w:hint="eastAsia"/>
        </w:rPr>
        <w:t>不完整</w:t>
      </w:r>
    </w:p>
  </w:comment>
  <w:comment w:id="56" w:author="User" w:date="2019-02-25T10:51:00Z" w:initials="U">
    <w:p w14:paraId="1221F2DC" w14:textId="77777777" w:rsidR="00626B58" w:rsidRDefault="00626B58">
      <w:pPr>
        <w:pStyle w:val="afb"/>
      </w:pPr>
      <w:r>
        <w:rPr>
          <w:rStyle w:val="afa"/>
        </w:rPr>
        <w:annotationRef/>
      </w:r>
      <w:r>
        <w:rPr>
          <w:rFonts w:hint="eastAsia"/>
        </w:rPr>
        <w:t>重新组织一下语言</w:t>
      </w:r>
      <w:r w:rsidR="00C074EB">
        <w:rPr>
          <w:rFonts w:hint="eastAsia"/>
        </w:rPr>
        <w:t>，找一篇英文的文章套一下句式</w:t>
      </w:r>
    </w:p>
  </w:comment>
  <w:comment w:id="59" w:author="User" w:date="2019-02-25T10:53:00Z" w:initials="U">
    <w:p w14:paraId="3B6EABCE" w14:textId="77777777" w:rsidR="00626B58" w:rsidRDefault="00626B58">
      <w:pPr>
        <w:pStyle w:val="afb"/>
      </w:pPr>
      <w:r>
        <w:rPr>
          <w:rStyle w:val="afa"/>
        </w:rPr>
        <w:annotationRef/>
      </w:r>
      <w:r>
        <w:rPr>
          <w:rFonts w:hint="eastAsia"/>
        </w:rPr>
        <w:t>两个动词</w:t>
      </w:r>
    </w:p>
  </w:comment>
  <w:comment w:id="60" w:author="User" w:date="2019-02-25T10:53:00Z" w:initials="U">
    <w:p w14:paraId="1FC1C090" w14:textId="77777777" w:rsidR="00626B58" w:rsidRDefault="00626B58">
      <w:pPr>
        <w:pStyle w:val="afb"/>
        <w:rPr>
          <w:rFonts w:hint="eastAsia"/>
        </w:rPr>
      </w:pPr>
      <w:r>
        <w:rPr>
          <w:rStyle w:val="afa"/>
        </w:rPr>
        <w:annotationRef/>
      </w:r>
      <w:r>
        <w:rPr>
          <w:rFonts w:hint="eastAsia"/>
        </w:rPr>
        <w:t>重新组织一下语言</w:t>
      </w:r>
    </w:p>
  </w:comment>
  <w:comment w:id="61" w:author="User" w:date="2019-02-25T11:01:00Z" w:initials="U">
    <w:p w14:paraId="67051174" w14:textId="77777777" w:rsidR="006E0F3C" w:rsidRDefault="006E0F3C">
      <w:pPr>
        <w:pStyle w:val="afb"/>
      </w:pPr>
      <w:r>
        <w:rPr>
          <w:rStyle w:val="afa"/>
        </w:rPr>
        <w:annotationRef/>
      </w:r>
      <w:r>
        <w:rPr>
          <w:rFonts w:hint="eastAsia"/>
        </w:rPr>
        <w:t>字体有问题。。</w:t>
      </w:r>
    </w:p>
  </w:comment>
  <w:comment w:id="62" w:author="User" w:date="2019-02-25T10:55:00Z" w:initials="U">
    <w:p w14:paraId="487B715F" w14:textId="77777777" w:rsidR="00626B58" w:rsidRDefault="00626B58">
      <w:pPr>
        <w:pStyle w:val="afb"/>
      </w:pPr>
      <w:r>
        <w:rPr>
          <w:rStyle w:val="afa"/>
        </w:rPr>
        <w:annotationRef/>
      </w:r>
      <w:r>
        <w:rPr>
          <w:rFonts w:hint="eastAsia"/>
        </w:rPr>
        <w:t>这不是个图吗？怎么还能跨页？</w:t>
      </w:r>
    </w:p>
  </w:comment>
  <w:comment w:id="65" w:author="User" w:date="2019-02-25T11:03:00Z" w:initials="U">
    <w:p w14:paraId="42B9285F" w14:textId="77777777" w:rsidR="006E0F3C" w:rsidRDefault="006E0F3C">
      <w:pPr>
        <w:pStyle w:val="afb"/>
        <w:rPr>
          <w:rFonts w:hint="eastAsia"/>
        </w:rPr>
      </w:pPr>
      <w:r>
        <w:rPr>
          <w:rStyle w:val="afa"/>
        </w:rPr>
        <w:annotationRef/>
      </w:r>
      <w:r>
        <w:rPr>
          <w:rFonts w:hint="eastAsia"/>
        </w:rPr>
        <w:t>文中的英文字体不一致</w:t>
      </w:r>
    </w:p>
  </w:comment>
  <w:comment w:id="66" w:author="User" w:date="2019-02-25T11:03:00Z" w:initials="U">
    <w:p w14:paraId="544E9CB4" w14:textId="77777777" w:rsidR="006E0F3C" w:rsidRDefault="006E0F3C">
      <w:pPr>
        <w:pStyle w:val="afb"/>
      </w:pPr>
      <w:r>
        <w:rPr>
          <w:rStyle w:val="afa"/>
        </w:rPr>
        <w:annotationRef/>
      </w:r>
      <w:r>
        <w:rPr>
          <w:rFonts w:hint="eastAsia"/>
        </w:rPr>
        <w:t>跨页显示的时候需要重新写表头吗？</w:t>
      </w:r>
    </w:p>
  </w:comment>
  <w:comment w:id="67" w:author="User" w:date="2019-02-25T11:04:00Z" w:initials="U">
    <w:p w14:paraId="66DE7736" w14:textId="77777777" w:rsidR="006E0F3C" w:rsidRDefault="006E0F3C">
      <w:pPr>
        <w:pStyle w:val="afb"/>
        <w:rPr>
          <w:rFonts w:hint="eastAsia"/>
        </w:rPr>
      </w:pPr>
      <w:r>
        <w:rPr>
          <w:rStyle w:val="afa"/>
        </w:rPr>
        <w:annotationRef/>
      </w:r>
      <w:r>
        <w:rPr>
          <w:rFonts w:hint="eastAsia"/>
        </w:rPr>
        <w:t>？为什么采用这个技术可以提高生成效率？</w:t>
      </w:r>
    </w:p>
  </w:comment>
  <w:comment w:id="68" w:author="User" w:date="2019-02-25T11:04:00Z" w:initials="U">
    <w:p w14:paraId="7F9039F1" w14:textId="77777777" w:rsidR="006E0F3C" w:rsidRDefault="006E0F3C">
      <w:pPr>
        <w:pStyle w:val="afb"/>
        <w:rPr>
          <w:rFonts w:hint="eastAsia"/>
        </w:rPr>
      </w:pPr>
      <w:r>
        <w:rPr>
          <w:rStyle w:val="afa"/>
        </w:rPr>
        <w:annotationRef/>
      </w:r>
      <w:r>
        <w:rPr>
          <w:rFonts w:hint="eastAsia"/>
        </w:rPr>
        <w:t>不清晰</w:t>
      </w:r>
    </w:p>
  </w:comment>
  <w:comment w:id="69" w:author="User" w:date="2019-02-25T11:06:00Z" w:initials="U">
    <w:p w14:paraId="5B0BBEE5" w14:textId="77777777" w:rsidR="006E0F3C" w:rsidRDefault="006E0F3C">
      <w:pPr>
        <w:pStyle w:val="afb"/>
        <w:rPr>
          <w:rFonts w:hint="eastAsia"/>
        </w:rPr>
      </w:pPr>
      <w:r>
        <w:rPr>
          <w:rStyle w:val="afa"/>
        </w:rPr>
        <w:annotationRef/>
      </w:r>
      <w:r>
        <w:rPr>
          <w:rFonts w:hint="eastAsia"/>
        </w:rPr>
        <w:t>图占的空间太多了</w:t>
      </w:r>
    </w:p>
  </w:comment>
  <w:comment w:id="70" w:author="User" w:date="2019-02-25T11:07:00Z" w:initials="U">
    <w:p w14:paraId="6CA74A34" w14:textId="77777777" w:rsidR="006E0F3C" w:rsidRDefault="006E0F3C">
      <w:pPr>
        <w:pStyle w:val="afb"/>
      </w:pPr>
      <w:r>
        <w:rPr>
          <w:rStyle w:val="afa"/>
        </w:rPr>
        <w:annotationRef/>
      </w:r>
      <w:r>
        <w:rPr>
          <w:rFonts w:hint="eastAsia"/>
        </w:rPr>
        <w:t>为什么有个线特别黑？</w:t>
      </w:r>
    </w:p>
  </w:comment>
  <w:comment w:id="71" w:author="User" w:date="2019-02-25T11:31:00Z" w:initials="U">
    <w:p w14:paraId="68D6A61F" w14:textId="77777777" w:rsidR="00CD1EF6" w:rsidRDefault="00CD1EF6">
      <w:pPr>
        <w:pStyle w:val="afb"/>
        <w:rPr>
          <w:rFonts w:hint="eastAsia"/>
        </w:rPr>
      </w:pPr>
      <w:r>
        <w:rPr>
          <w:rStyle w:val="afa"/>
        </w:rPr>
        <w:annotationRef/>
      </w:r>
      <w:r>
        <w:rPr>
          <w:rFonts w:hint="eastAsia"/>
        </w:rPr>
        <w:t>写全</w:t>
      </w:r>
    </w:p>
  </w:comment>
  <w:comment w:id="80" w:author="User" w:date="2019-02-25T11:32:00Z" w:initials="U">
    <w:p w14:paraId="36EA88A9" w14:textId="107A14A0" w:rsidR="00D33437" w:rsidRDefault="00D33437">
      <w:pPr>
        <w:pStyle w:val="afb"/>
      </w:pPr>
      <w:r>
        <w:rPr>
          <w:rStyle w:val="afa"/>
        </w:rPr>
        <w:annotationRef/>
      </w:r>
      <w:r>
        <w:rPr>
          <w:rFonts w:hint="eastAsia"/>
        </w:rPr>
        <w:t>首字母风格与之前的一致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25203" w15:done="0"/>
  <w15:commentEx w15:paraId="280126E4" w15:done="0"/>
  <w15:commentEx w15:paraId="4F3DBE96" w15:done="0"/>
  <w15:commentEx w15:paraId="0EC55E75" w15:done="0"/>
  <w15:commentEx w15:paraId="44C55970" w15:done="0"/>
  <w15:commentEx w15:paraId="6204FA99" w15:done="0"/>
  <w15:commentEx w15:paraId="740EA269" w15:done="0"/>
  <w15:commentEx w15:paraId="70798662" w15:done="0"/>
  <w15:commentEx w15:paraId="012561B4" w15:done="0"/>
  <w15:commentEx w15:paraId="1221F2DC" w15:done="0"/>
  <w15:commentEx w15:paraId="3B6EABCE" w15:done="0"/>
  <w15:commentEx w15:paraId="1FC1C090" w15:done="0"/>
  <w15:commentEx w15:paraId="67051174" w15:done="0"/>
  <w15:commentEx w15:paraId="487B715F" w15:done="0"/>
  <w15:commentEx w15:paraId="42B9285F" w15:done="0"/>
  <w15:commentEx w15:paraId="544E9CB4" w15:done="0"/>
  <w15:commentEx w15:paraId="66DE7736" w15:done="0"/>
  <w15:commentEx w15:paraId="7F9039F1" w15:done="0"/>
  <w15:commentEx w15:paraId="5B0BBEE5" w15:done="0"/>
  <w15:commentEx w15:paraId="6CA74A34" w15:done="0"/>
  <w15:commentEx w15:paraId="68D6A61F" w15:done="0"/>
  <w15:commentEx w15:paraId="36EA88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44D3C" w14:textId="77777777" w:rsidR="006005B9" w:rsidRDefault="006005B9" w:rsidP="0086418A">
      <w:pPr>
        <w:spacing w:after="0"/>
      </w:pPr>
      <w:r>
        <w:separator/>
      </w:r>
    </w:p>
  </w:endnote>
  <w:endnote w:type="continuationSeparator" w:id="0">
    <w:p w14:paraId="67A7378D" w14:textId="77777777" w:rsidR="006005B9" w:rsidRDefault="006005B9"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5CDC9" w14:textId="77777777" w:rsidR="00DA6EE0" w:rsidRDefault="00DA6EE0">
    <w:pPr>
      <w:pStyle w:val="a6"/>
      <w:framePr w:wrap="around" w:vAnchor="text" w:hAnchor="margin" w:xAlign="right" w:y="1"/>
    </w:pPr>
  </w:p>
  <w:p w14:paraId="48647588" w14:textId="77777777" w:rsidR="00DA6EE0" w:rsidRDefault="00DA6EE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FA341" w14:textId="77777777" w:rsidR="00DA6EE0" w:rsidRDefault="00DA6EE0">
    <w:pPr>
      <w:pStyle w:val="a6"/>
      <w:framePr w:wrap="around" w:vAnchor="text" w:hAnchor="margin" w:xAlign="right" w:y="1"/>
    </w:pPr>
  </w:p>
  <w:p w14:paraId="0306AED6" w14:textId="77777777" w:rsidR="00DA6EE0" w:rsidRDefault="00DA6EE0">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1BC18" w14:textId="77777777" w:rsidR="00DA6EE0" w:rsidRDefault="00DA6EE0">
    <w:pPr>
      <w:pStyle w:val="a6"/>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FD4EF" w14:textId="77777777" w:rsidR="006005B9" w:rsidRDefault="006005B9" w:rsidP="0086418A">
      <w:pPr>
        <w:spacing w:after="0"/>
      </w:pPr>
      <w:r>
        <w:separator/>
      </w:r>
    </w:p>
  </w:footnote>
  <w:footnote w:type="continuationSeparator" w:id="0">
    <w:p w14:paraId="23A75C21" w14:textId="77777777" w:rsidR="006005B9" w:rsidRDefault="006005B9" w:rsidP="0086418A">
      <w:pPr>
        <w:spacing w:after="0"/>
      </w:pPr>
      <w:r>
        <w:continuationSeparator/>
      </w:r>
    </w:p>
  </w:footnote>
  <w:footnote w:id="1">
    <w:p w14:paraId="56FCF84F" w14:textId="77777777" w:rsidR="00DA6EE0" w:rsidRDefault="00DA6EE0">
      <w:pPr>
        <w:pStyle w:val="a9"/>
      </w:pPr>
      <w:r w:rsidRPr="008E5136">
        <w:rPr>
          <w:rStyle w:val="aa"/>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E5510" w14:textId="77777777" w:rsidR="00DA6EE0" w:rsidRDefault="00DA6EE0" w:rsidP="00F0373E">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14:paraId="27220754" w14:textId="77777777" w:rsidR="00DA6EE0" w:rsidRDefault="00DA6EE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5F7FE40D" w14:textId="77777777" w:rsidR="00DA6EE0" w:rsidRDefault="00DA6EE0">
    <w:pPr>
      <w:pStyle w:val="a4"/>
      <w:tabs>
        <w:tab w:val="center" w:pos="-2184"/>
      </w:tabs>
      <w:spacing w:after="220"/>
      <w:jc w:val="left"/>
    </w:pPr>
  </w:p>
  <w:p w14:paraId="485CABF3" w14:textId="77777777" w:rsidR="00DA6EE0" w:rsidRDefault="00DA6EE0">
    <w:pPr>
      <w:pStyle w:val="a4"/>
      <w:tabs>
        <w:tab w:val="center" w:pos="-2184"/>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7CD52" w14:textId="506EBDFA" w:rsidR="00DA6EE0" w:rsidRDefault="00DA6EE0" w:rsidP="00F0373E">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D33437">
      <w:rPr>
        <w:noProof/>
      </w:rPr>
      <w:t>18</w:t>
    </w:r>
    <w:r>
      <w:rPr>
        <w:noProof/>
      </w:rPr>
      <w:fldChar w:fldCharType="end"/>
    </w:r>
  </w:p>
  <w:p w14:paraId="296C7D3C" w14:textId="77777777" w:rsidR="00DA6EE0" w:rsidRDefault="00DA6EE0">
    <w:pPr>
      <w:pStyle w:val="a4"/>
      <w:tabs>
        <w:tab w:val="right" w:pos="7632"/>
      </w:tabs>
      <w:spacing w:after="220"/>
      <w:jc w:val="both"/>
    </w:pPr>
  </w:p>
  <w:p w14:paraId="420D3459" w14:textId="77777777" w:rsidR="00DA6EE0" w:rsidRDefault="00DA6EE0">
    <w:pPr>
      <w:pStyle w:val="a4"/>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4" w15:restartNumberingAfterBreak="0">
    <w:nsid w:val="631B5AE9"/>
    <w:multiLevelType w:val="hybridMultilevel"/>
    <w:tmpl w:val="9E4EB290"/>
    <w:lvl w:ilvl="0" w:tplc="6DD859DE">
      <w:start w:val="1"/>
      <w:numFmt w:val="decimal"/>
      <w:pStyle w:val="TextofReference1"/>
      <w:lvlText w:val="[%1]  "/>
      <w:lvlJc w:val="right"/>
      <w:pPr>
        <w:tabs>
          <w:tab w:val="num" w:pos="1014"/>
        </w:tabs>
        <w:ind w:left="1014"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4"/>
  </w:num>
  <w:num w:numId="2">
    <w:abstractNumId w:val="7"/>
  </w:num>
  <w:num w:numId="3">
    <w:abstractNumId w:val="11"/>
  </w:num>
  <w:num w:numId="4">
    <w:abstractNumId w:val="0"/>
  </w:num>
  <w:num w:numId="5">
    <w:abstractNumId w:val="6"/>
  </w:num>
  <w:num w:numId="6">
    <w:abstractNumId w:val="15"/>
  </w:num>
  <w:num w:numId="7">
    <w:abstractNumId w:val="4"/>
  </w:num>
  <w:num w:numId="8">
    <w:abstractNumId w:val="10"/>
  </w:num>
  <w:num w:numId="9">
    <w:abstractNumId w:val="2"/>
  </w:num>
  <w:num w:numId="10">
    <w:abstractNumId w:val="8"/>
  </w:num>
  <w:num w:numId="11">
    <w:abstractNumId w:val="9"/>
  </w:num>
  <w:num w:numId="12">
    <w:abstractNumId w:val="13"/>
  </w:num>
  <w:num w:numId="13">
    <w:abstractNumId w:val="14"/>
    <w:lvlOverride w:ilvl="0">
      <w:startOverride w:val="1"/>
    </w:lvlOverride>
  </w:num>
  <w:num w:numId="14">
    <w:abstractNumId w:val="12"/>
  </w:num>
  <w:num w:numId="15">
    <w:abstractNumId w:val="5"/>
  </w:num>
  <w:num w:numId="16">
    <w:abstractNumId w:val="3"/>
  </w:num>
  <w:num w:numId="1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trackRevisions/>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
  <w:rsids>
    <w:rsidRoot w:val="00D31D50"/>
    <w:rsid w:val="0000341C"/>
    <w:rsid w:val="00006884"/>
    <w:rsid w:val="00012FA5"/>
    <w:rsid w:val="00013AC7"/>
    <w:rsid w:val="00013BED"/>
    <w:rsid w:val="00016362"/>
    <w:rsid w:val="0001673C"/>
    <w:rsid w:val="00024878"/>
    <w:rsid w:val="00024BAF"/>
    <w:rsid w:val="000275C9"/>
    <w:rsid w:val="000331ED"/>
    <w:rsid w:val="00045BBB"/>
    <w:rsid w:val="000513BD"/>
    <w:rsid w:val="0006413B"/>
    <w:rsid w:val="0006585F"/>
    <w:rsid w:val="00095975"/>
    <w:rsid w:val="000A6E27"/>
    <w:rsid w:val="000B52AF"/>
    <w:rsid w:val="000B6AC4"/>
    <w:rsid w:val="000B6D5B"/>
    <w:rsid w:val="000C4C01"/>
    <w:rsid w:val="000C6224"/>
    <w:rsid w:val="000C7367"/>
    <w:rsid w:val="000D55FF"/>
    <w:rsid w:val="000E49D6"/>
    <w:rsid w:val="000F2A4B"/>
    <w:rsid w:val="000F370F"/>
    <w:rsid w:val="000F5D00"/>
    <w:rsid w:val="000F6855"/>
    <w:rsid w:val="00100BEE"/>
    <w:rsid w:val="0010673C"/>
    <w:rsid w:val="00112A7D"/>
    <w:rsid w:val="00113944"/>
    <w:rsid w:val="00124ADA"/>
    <w:rsid w:val="0013069B"/>
    <w:rsid w:val="001346CF"/>
    <w:rsid w:val="001366DB"/>
    <w:rsid w:val="00141668"/>
    <w:rsid w:val="00144A5A"/>
    <w:rsid w:val="00151264"/>
    <w:rsid w:val="00156F1E"/>
    <w:rsid w:val="00157739"/>
    <w:rsid w:val="00172DEE"/>
    <w:rsid w:val="00173189"/>
    <w:rsid w:val="00180EDD"/>
    <w:rsid w:val="0018200E"/>
    <w:rsid w:val="00185004"/>
    <w:rsid w:val="00191B5A"/>
    <w:rsid w:val="00194791"/>
    <w:rsid w:val="00195A40"/>
    <w:rsid w:val="0019787A"/>
    <w:rsid w:val="001B480A"/>
    <w:rsid w:val="001B63E1"/>
    <w:rsid w:val="001C4303"/>
    <w:rsid w:val="001C67BE"/>
    <w:rsid w:val="001D1BB6"/>
    <w:rsid w:val="001D2BAA"/>
    <w:rsid w:val="001D4904"/>
    <w:rsid w:val="001D5B48"/>
    <w:rsid w:val="001D6B9A"/>
    <w:rsid w:val="001D7D45"/>
    <w:rsid w:val="001E70F2"/>
    <w:rsid w:val="001F394B"/>
    <w:rsid w:val="001F623E"/>
    <w:rsid w:val="001F7146"/>
    <w:rsid w:val="00200620"/>
    <w:rsid w:val="002109A2"/>
    <w:rsid w:val="002142F7"/>
    <w:rsid w:val="00216483"/>
    <w:rsid w:val="002217BE"/>
    <w:rsid w:val="002263AC"/>
    <w:rsid w:val="00231F86"/>
    <w:rsid w:val="002346DB"/>
    <w:rsid w:val="002357F4"/>
    <w:rsid w:val="00241BA3"/>
    <w:rsid w:val="00245369"/>
    <w:rsid w:val="00247976"/>
    <w:rsid w:val="00250690"/>
    <w:rsid w:val="0025478E"/>
    <w:rsid w:val="00255B09"/>
    <w:rsid w:val="00257B49"/>
    <w:rsid w:val="00257C69"/>
    <w:rsid w:val="00270AAC"/>
    <w:rsid w:val="00270B05"/>
    <w:rsid w:val="0027631C"/>
    <w:rsid w:val="00276875"/>
    <w:rsid w:val="00292590"/>
    <w:rsid w:val="002B1477"/>
    <w:rsid w:val="002B2F7A"/>
    <w:rsid w:val="002B7FB2"/>
    <w:rsid w:val="002C5C19"/>
    <w:rsid w:val="002D0B19"/>
    <w:rsid w:val="002D3D1D"/>
    <w:rsid w:val="002E73C5"/>
    <w:rsid w:val="002F225B"/>
    <w:rsid w:val="002F56BE"/>
    <w:rsid w:val="00306583"/>
    <w:rsid w:val="00306953"/>
    <w:rsid w:val="00315415"/>
    <w:rsid w:val="003200BA"/>
    <w:rsid w:val="00323B43"/>
    <w:rsid w:val="00326C62"/>
    <w:rsid w:val="00334894"/>
    <w:rsid w:val="00335202"/>
    <w:rsid w:val="00340268"/>
    <w:rsid w:val="00340C7D"/>
    <w:rsid w:val="0034527A"/>
    <w:rsid w:val="00362710"/>
    <w:rsid w:val="00366FBA"/>
    <w:rsid w:val="003736A1"/>
    <w:rsid w:val="00375F65"/>
    <w:rsid w:val="00376D82"/>
    <w:rsid w:val="00392464"/>
    <w:rsid w:val="00393A5D"/>
    <w:rsid w:val="00396030"/>
    <w:rsid w:val="003A202D"/>
    <w:rsid w:val="003A47BE"/>
    <w:rsid w:val="003B4883"/>
    <w:rsid w:val="003C118D"/>
    <w:rsid w:val="003C1696"/>
    <w:rsid w:val="003C2225"/>
    <w:rsid w:val="003D209D"/>
    <w:rsid w:val="003D37D8"/>
    <w:rsid w:val="003E2E65"/>
    <w:rsid w:val="003E461B"/>
    <w:rsid w:val="003F4A26"/>
    <w:rsid w:val="003F54DE"/>
    <w:rsid w:val="003F6137"/>
    <w:rsid w:val="00403966"/>
    <w:rsid w:val="00410053"/>
    <w:rsid w:val="00414F92"/>
    <w:rsid w:val="0042094E"/>
    <w:rsid w:val="00423488"/>
    <w:rsid w:val="00426133"/>
    <w:rsid w:val="004358AB"/>
    <w:rsid w:val="00440340"/>
    <w:rsid w:val="004444B5"/>
    <w:rsid w:val="004452BE"/>
    <w:rsid w:val="00454ECC"/>
    <w:rsid w:val="00455D33"/>
    <w:rsid w:val="00465A56"/>
    <w:rsid w:val="004837FB"/>
    <w:rsid w:val="004843B0"/>
    <w:rsid w:val="004937FD"/>
    <w:rsid w:val="00494436"/>
    <w:rsid w:val="0049450B"/>
    <w:rsid w:val="00495278"/>
    <w:rsid w:val="004A38DB"/>
    <w:rsid w:val="004A3DBC"/>
    <w:rsid w:val="004B08FD"/>
    <w:rsid w:val="004B2116"/>
    <w:rsid w:val="004B50CF"/>
    <w:rsid w:val="004B7E2C"/>
    <w:rsid w:val="004C0861"/>
    <w:rsid w:val="004D31AA"/>
    <w:rsid w:val="004D7B7F"/>
    <w:rsid w:val="004E20A1"/>
    <w:rsid w:val="004F2004"/>
    <w:rsid w:val="004F504A"/>
    <w:rsid w:val="004F5814"/>
    <w:rsid w:val="00500BC4"/>
    <w:rsid w:val="0050764A"/>
    <w:rsid w:val="00507C73"/>
    <w:rsid w:val="00510B74"/>
    <w:rsid w:val="005132C5"/>
    <w:rsid w:val="00513BC2"/>
    <w:rsid w:val="0052216C"/>
    <w:rsid w:val="00527154"/>
    <w:rsid w:val="00537661"/>
    <w:rsid w:val="00537758"/>
    <w:rsid w:val="00541B6B"/>
    <w:rsid w:val="005603BE"/>
    <w:rsid w:val="00565942"/>
    <w:rsid w:val="00567840"/>
    <w:rsid w:val="00581C8E"/>
    <w:rsid w:val="00591D32"/>
    <w:rsid w:val="0059388D"/>
    <w:rsid w:val="005B1126"/>
    <w:rsid w:val="005C0F15"/>
    <w:rsid w:val="005C1065"/>
    <w:rsid w:val="005C1188"/>
    <w:rsid w:val="005C33AA"/>
    <w:rsid w:val="005C4421"/>
    <w:rsid w:val="005C470F"/>
    <w:rsid w:val="005C5520"/>
    <w:rsid w:val="005C7E6A"/>
    <w:rsid w:val="005D3CA2"/>
    <w:rsid w:val="005E1B48"/>
    <w:rsid w:val="005E5EE1"/>
    <w:rsid w:val="005E6638"/>
    <w:rsid w:val="005F0936"/>
    <w:rsid w:val="005F1C7F"/>
    <w:rsid w:val="006005B9"/>
    <w:rsid w:val="006023B9"/>
    <w:rsid w:val="00603158"/>
    <w:rsid w:val="006109BE"/>
    <w:rsid w:val="00614058"/>
    <w:rsid w:val="006156CF"/>
    <w:rsid w:val="00620FB5"/>
    <w:rsid w:val="00626B58"/>
    <w:rsid w:val="00634FC5"/>
    <w:rsid w:val="00654BBC"/>
    <w:rsid w:val="00655342"/>
    <w:rsid w:val="00662A0D"/>
    <w:rsid w:val="006659C7"/>
    <w:rsid w:val="006757D5"/>
    <w:rsid w:val="006757F8"/>
    <w:rsid w:val="00686AF0"/>
    <w:rsid w:val="00687598"/>
    <w:rsid w:val="00690E0B"/>
    <w:rsid w:val="00692737"/>
    <w:rsid w:val="0069457E"/>
    <w:rsid w:val="006A065C"/>
    <w:rsid w:val="006A3F6B"/>
    <w:rsid w:val="006B7463"/>
    <w:rsid w:val="006C0922"/>
    <w:rsid w:val="006C3C7D"/>
    <w:rsid w:val="006C4438"/>
    <w:rsid w:val="006C787C"/>
    <w:rsid w:val="006D051F"/>
    <w:rsid w:val="006D24F8"/>
    <w:rsid w:val="006E064E"/>
    <w:rsid w:val="006E0F3C"/>
    <w:rsid w:val="006E7BE4"/>
    <w:rsid w:val="006F32A7"/>
    <w:rsid w:val="006F7C84"/>
    <w:rsid w:val="007127B1"/>
    <w:rsid w:val="00713A51"/>
    <w:rsid w:val="00720DAC"/>
    <w:rsid w:val="00723805"/>
    <w:rsid w:val="00724E99"/>
    <w:rsid w:val="00725411"/>
    <w:rsid w:val="00734342"/>
    <w:rsid w:val="00735C4E"/>
    <w:rsid w:val="00740F6F"/>
    <w:rsid w:val="007438BE"/>
    <w:rsid w:val="00751CAC"/>
    <w:rsid w:val="00767E3F"/>
    <w:rsid w:val="00772C6D"/>
    <w:rsid w:val="00776ED8"/>
    <w:rsid w:val="00784039"/>
    <w:rsid w:val="0078428B"/>
    <w:rsid w:val="00785422"/>
    <w:rsid w:val="007872AE"/>
    <w:rsid w:val="00790C0D"/>
    <w:rsid w:val="00793560"/>
    <w:rsid w:val="00795075"/>
    <w:rsid w:val="007A2413"/>
    <w:rsid w:val="007A7152"/>
    <w:rsid w:val="007B0055"/>
    <w:rsid w:val="007B701C"/>
    <w:rsid w:val="007C10D4"/>
    <w:rsid w:val="007C2226"/>
    <w:rsid w:val="007C5023"/>
    <w:rsid w:val="007D21A7"/>
    <w:rsid w:val="007D44B1"/>
    <w:rsid w:val="007D5039"/>
    <w:rsid w:val="007D7B15"/>
    <w:rsid w:val="007E318A"/>
    <w:rsid w:val="007E74BA"/>
    <w:rsid w:val="007F3B2A"/>
    <w:rsid w:val="007F546A"/>
    <w:rsid w:val="007F5D38"/>
    <w:rsid w:val="00803E15"/>
    <w:rsid w:val="008069FE"/>
    <w:rsid w:val="00814B06"/>
    <w:rsid w:val="00820F31"/>
    <w:rsid w:val="00821112"/>
    <w:rsid w:val="00821D8E"/>
    <w:rsid w:val="008230BF"/>
    <w:rsid w:val="00825630"/>
    <w:rsid w:val="008316F7"/>
    <w:rsid w:val="00840F2E"/>
    <w:rsid w:val="008448B9"/>
    <w:rsid w:val="0085290D"/>
    <w:rsid w:val="00854D15"/>
    <w:rsid w:val="00855936"/>
    <w:rsid w:val="00862FF8"/>
    <w:rsid w:val="0086418A"/>
    <w:rsid w:val="00866211"/>
    <w:rsid w:val="00867D13"/>
    <w:rsid w:val="00873A03"/>
    <w:rsid w:val="00877052"/>
    <w:rsid w:val="008936C7"/>
    <w:rsid w:val="0089565B"/>
    <w:rsid w:val="008A4939"/>
    <w:rsid w:val="008B769C"/>
    <w:rsid w:val="008B7726"/>
    <w:rsid w:val="008C2D36"/>
    <w:rsid w:val="008C3BFC"/>
    <w:rsid w:val="008D1A43"/>
    <w:rsid w:val="008D3F84"/>
    <w:rsid w:val="008E5136"/>
    <w:rsid w:val="008E56B1"/>
    <w:rsid w:val="008F1E6E"/>
    <w:rsid w:val="008F483D"/>
    <w:rsid w:val="008F4AEE"/>
    <w:rsid w:val="008F4F4F"/>
    <w:rsid w:val="00902B56"/>
    <w:rsid w:val="009032B7"/>
    <w:rsid w:val="009052C2"/>
    <w:rsid w:val="009064B6"/>
    <w:rsid w:val="0091129D"/>
    <w:rsid w:val="00913742"/>
    <w:rsid w:val="009158A2"/>
    <w:rsid w:val="009203D7"/>
    <w:rsid w:val="00924C94"/>
    <w:rsid w:val="00927470"/>
    <w:rsid w:val="00940C54"/>
    <w:rsid w:val="009433F3"/>
    <w:rsid w:val="00944266"/>
    <w:rsid w:val="00944A68"/>
    <w:rsid w:val="00947581"/>
    <w:rsid w:val="009534AE"/>
    <w:rsid w:val="00955B5F"/>
    <w:rsid w:val="00960D7B"/>
    <w:rsid w:val="00965AF5"/>
    <w:rsid w:val="00974893"/>
    <w:rsid w:val="009753B3"/>
    <w:rsid w:val="00987BD4"/>
    <w:rsid w:val="00994E8A"/>
    <w:rsid w:val="009A0BB7"/>
    <w:rsid w:val="009A5834"/>
    <w:rsid w:val="009C0B0B"/>
    <w:rsid w:val="009C2BCC"/>
    <w:rsid w:val="009D5F0C"/>
    <w:rsid w:val="009D63B6"/>
    <w:rsid w:val="009F728F"/>
    <w:rsid w:val="009F7D5D"/>
    <w:rsid w:val="00A02E71"/>
    <w:rsid w:val="00A10A99"/>
    <w:rsid w:val="00A34D4C"/>
    <w:rsid w:val="00A40F59"/>
    <w:rsid w:val="00A4252B"/>
    <w:rsid w:val="00A44F4D"/>
    <w:rsid w:val="00A46895"/>
    <w:rsid w:val="00A5538A"/>
    <w:rsid w:val="00A64A75"/>
    <w:rsid w:val="00A7275A"/>
    <w:rsid w:val="00A75FD4"/>
    <w:rsid w:val="00A83ACD"/>
    <w:rsid w:val="00A8520F"/>
    <w:rsid w:val="00A93BA5"/>
    <w:rsid w:val="00AA1961"/>
    <w:rsid w:val="00AB1680"/>
    <w:rsid w:val="00AB2DDA"/>
    <w:rsid w:val="00AE2971"/>
    <w:rsid w:val="00AE6AF1"/>
    <w:rsid w:val="00AF0687"/>
    <w:rsid w:val="00AF70BA"/>
    <w:rsid w:val="00AF722C"/>
    <w:rsid w:val="00B15699"/>
    <w:rsid w:val="00B211D6"/>
    <w:rsid w:val="00B325B9"/>
    <w:rsid w:val="00B32BD7"/>
    <w:rsid w:val="00B45CB8"/>
    <w:rsid w:val="00B5014B"/>
    <w:rsid w:val="00B52696"/>
    <w:rsid w:val="00B54458"/>
    <w:rsid w:val="00B66498"/>
    <w:rsid w:val="00B73CD8"/>
    <w:rsid w:val="00B81AB0"/>
    <w:rsid w:val="00B86419"/>
    <w:rsid w:val="00B87A2D"/>
    <w:rsid w:val="00BA250D"/>
    <w:rsid w:val="00BB3000"/>
    <w:rsid w:val="00BB3743"/>
    <w:rsid w:val="00BC5DE6"/>
    <w:rsid w:val="00BC617D"/>
    <w:rsid w:val="00BE128E"/>
    <w:rsid w:val="00BF1039"/>
    <w:rsid w:val="00BF3ABB"/>
    <w:rsid w:val="00BF790D"/>
    <w:rsid w:val="00BF7D4D"/>
    <w:rsid w:val="00C074EB"/>
    <w:rsid w:val="00C126C1"/>
    <w:rsid w:val="00C16724"/>
    <w:rsid w:val="00C21887"/>
    <w:rsid w:val="00C235ED"/>
    <w:rsid w:val="00C23CEA"/>
    <w:rsid w:val="00C334E5"/>
    <w:rsid w:val="00C463BA"/>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5395"/>
    <w:rsid w:val="00CB23F2"/>
    <w:rsid w:val="00CB4761"/>
    <w:rsid w:val="00CB4C2D"/>
    <w:rsid w:val="00CB7DBF"/>
    <w:rsid w:val="00CC7BE9"/>
    <w:rsid w:val="00CD1EF6"/>
    <w:rsid w:val="00CD293B"/>
    <w:rsid w:val="00CD6BC5"/>
    <w:rsid w:val="00CE0DB3"/>
    <w:rsid w:val="00CE48B4"/>
    <w:rsid w:val="00CF55E4"/>
    <w:rsid w:val="00D03A33"/>
    <w:rsid w:val="00D040AF"/>
    <w:rsid w:val="00D0538D"/>
    <w:rsid w:val="00D06270"/>
    <w:rsid w:val="00D11424"/>
    <w:rsid w:val="00D12092"/>
    <w:rsid w:val="00D220D7"/>
    <w:rsid w:val="00D2507D"/>
    <w:rsid w:val="00D31D50"/>
    <w:rsid w:val="00D33437"/>
    <w:rsid w:val="00D4048A"/>
    <w:rsid w:val="00D438BD"/>
    <w:rsid w:val="00D52A50"/>
    <w:rsid w:val="00D6171A"/>
    <w:rsid w:val="00D65796"/>
    <w:rsid w:val="00D672F7"/>
    <w:rsid w:val="00D679F9"/>
    <w:rsid w:val="00D7054A"/>
    <w:rsid w:val="00D7531E"/>
    <w:rsid w:val="00D7673E"/>
    <w:rsid w:val="00D81921"/>
    <w:rsid w:val="00D85ED9"/>
    <w:rsid w:val="00D90564"/>
    <w:rsid w:val="00D9218B"/>
    <w:rsid w:val="00D9605A"/>
    <w:rsid w:val="00DA2FA6"/>
    <w:rsid w:val="00DA6CB2"/>
    <w:rsid w:val="00DA6EE0"/>
    <w:rsid w:val="00DA719E"/>
    <w:rsid w:val="00DB41E7"/>
    <w:rsid w:val="00DC042D"/>
    <w:rsid w:val="00DC46AB"/>
    <w:rsid w:val="00DD1977"/>
    <w:rsid w:val="00DD5F84"/>
    <w:rsid w:val="00DD737D"/>
    <w:rsid w:val="00DE1EB3"/>
    <w:rsid w:val="00DF1DF9"/>
    <w:rsid w:val="00DF465F"/>
    <w:rsid w:val="00E03E0A"/>
    <w:rsid w:val="00E04E53"/>
    <w:rsid w:val="00E05294"/>
    <w:rsid w:val="00E06705"/>
    <w:rsid w:val="00E11BB3"/>
    <w:rsid w:val="00E21C82"/>
    <w:rsid w:val="00E27929"/>
    <w:rsid w:val="00E30151"/>
    <w:rsid w:val="00E3058E"/>
    <w:rsid w:val="00E31C43"/>
    <w:rsid w:val="00E34806"/>
    <w:rsid w:val="00E54040"/>
    <w:rsid w:val="00E54B47"/>
    <w:rsid w:val="00E55B7F"/>
    <w:rsid w:val="00E61FC1"/>
    <w:rsid w:val="00E62639"/>
    <w:rsid w:val="00E85C83"/>
    <w:rsid w:val="00E9404B"/>
    <w:rsid w:val="00EA58B5"/>
    <w:rsid w:val="00EB2E20"/>
    <w:rsid w:val="00ED2BCF"/>
    <w:rsid w:val="00ED7878"/>
    <w:rsid w:val="00EE4ACB"/>
    <w:rsid w:val="00F01499"/>
    <w:rsid w:val="00F02A64"/>
    <w:rsid w:val="00F0373E"/>
    <w:rsid w:val="00F05052"/>
    <w:rsid w:val="00F069A1"/>
    <w:rsid w:val="00F07ADD"/>
    <w:rsid w:val="00F16274"/>
    <w:rsid w:val="00F20906"/>
    <w:rsid w:val="00F255A8"/>
    <w:rsid w:val="00F32955"/>
    <w:rsid w:val="00F425CA"/>
    <w:rsid w:val="00F43896"/>
    <w:rsid w:val="00F61A28"/>
    <w:rsid w:val="00F64B7A"/>
    <w:rsid w:val="00F77AA0"/>
    <w:rsid w:val="00F90304"/>
    <w:rsid w:val="00F97CA9"/>
    <w:rsid w:val="00FA328F"/>
    <w:rsid w:val="00FC3DCE"/>
    <w:rsid w:val="00FD0CF9"/>
    <w:rsid w:val="00FD4A60"/>
    <w:rsid w:val="00FD5DA2"/>
    <w:rsid w:val="00FE02C2"/>
    <w:rsid w:val="00FE53D9"/>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7E8F9"/>
  <w15:docId w15:val="{EA9389D1-8E3F-425E-AC70-467F70D3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semiHidden/>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semiHidden/>
    <w:rsid w:val="0086418A"/>
    <w:rPr>
      <w:rFonts w:ascii="Tahoma" w:hAnsi="Tahoma"/>
      <w:sz w:val="18"/>
      <w:szCs w:val="18"/>
    </w:rPr>
  </w:style>
  <w:style w:type="paragraph" w:styleId="a6">
    <w:name w:val="footer"/>
    <w:basedOn w:val="a"/>
    <w:link w:val="a7"/>
    <w:semiHidden/>
    <w:unhideWhenUsed/>
    <w:rsid w:val="0086418A"/>
    <w:pPr>
      <w:tabs>
        <w:tab w:val="center" w:pos="4153"/>
        <w:tab w:val="right" w:pos="8306"/>
      </w:tabs>
    </w:pPr>
    <w:rPr>
      <w:sz w:val="18"/>
      <w:szCs w:val="18"/>
    </w:rPr>
  </w:style>
  <w:style w:type="character" w:customStyle="1" w:styleId="a7">
    <w:name w:val="页脚 字符"/>
    <w:basedOn w:val="a1"/>
    <w:link w:val="a6"/>
    <w:uiPriority w:val="99"/>
    <w:semiHidden/>
    <w:rsid w:val="0086418A"/>
    <w:rPr>
      <w:rFonts w:ascii="Tahoma" w:hAnsi="Tahoma"/>
      <w:sz w:val="18"/>
      <w:szCs w:val="18"/>
    </w:rPr>
  </w:style>
  <w:style w:type="character" w:customStyle="1" w:styleId="10">
    <w:name w:val="标题 1 字符"/>
    <w:basedOn w:val="a1"/>
    <w:link w:val="1"/>
    <w:rsid w:val="0086418A"/>
    <w:rPr>
      <w:rFonts w:ascii="Times New Roman" w:eastAsia="黑体" w:hAnsi="Times New Roman" w:cs="Times New Roman"/>
      <w:sz w:val="21"/>
      <w:szCs w:val="20"/>
    </w:rPr>
  </w:style>
  <w:style w:type="character" w:customStyle="1" w:styleId="20">
    <w:name w:val="标题 2 字符"/>
    <w:basedOn w:val="a1"/>
    <w:link w:val="2"/>
    <w:rsid w:val="0086418A"/>
    <w:rPr>
      <w:rFonts w:ascii="Times New Roman" w:eastAsia="黑体" w:hAnsi="Times New Roman" w:cs="Times New Roman"/>
      <w:sz w:val="18"/>
      <w:szCs w:val="20"/>
    </w:rPr>
  </w:style>
  <w:style w:type="character" w:customStyle="1" w:styleId="30">
    <w:name w:val="标题 3 字符"/>
    <w:basedOn w:val="a1"/>
    <w:link w:val="3"/>
    <w:rsid w:val="0086418A"/>
    <w:rPr>
      <w:rFonts w:ascii="Times New Roman" w:eastAsia="宋体" w:hAnsi="Times New Roman" w:cs="Times New Roman"/>
      <w:kern w:val="2"/>
      <w:sz w:val="18"/>
      <w:szCs w:val="20"/>
    </w:rPr>
  </w:style>
  <w:style w:type="character" w:customStyle="1" w:styleId="40">
    <w:name w:val="标题 4 字符"/>
    <w:basedOn w:val="a1"/>
    <w:link w:val="4"/>
    <w:rsid w:val="0086418A"/>
    <w:rPr>
      <w:rFonts w:ascii="Arial" w:eastAsia="黑体" w:hAnsi="Arial" w:cs="Times New Roman"/>
      <w:kern w:val="2"/>
      <w:sz w:val="18"/>
      <w:szCs w:val="20"/>
    </w:rPr>
  </w:style>
  <w:style w:type="character" w:customStyle="1" w:styleId="50">
    <w:name w:val="标题 5 字符"/>
    <w:basedOn w:val="a1"/>
    <w:link w:val="5"/>
    <w:rsid w:val="0086418A"/>
    <w:rPr>
      <w:rFonts w:ascii="Times New Roman" w:eastAsia="宋体" w:hAnsi="Times New Roman" w:cs="Times New Roman"/>
      <w:b/>
      <w:kern w:val="2"/>
      <w:sz w:val="28"/>
      <w:szCs w:val="20"/>
    </w:rPr>
  </w:style>
  <w:style w:type="character" w:customStyle="1" w:styleId="60">
    <w:name w:val="标题 6 字符"/>
    <w:basedOn w:val="a1"/>
    <w:link w:val="6"/>
    <w:rsid w:val="0086418A"/>
    <w:rPr>
      <w:rFonts w:ascii="Times New Roman" w:eastAsia="宋体" w:hAnsi="Times New Roman" w:cs="Times New Roman"/>
      <w:kern w:val="2"/>
      <w:sz w:val="18"/>
      <w:szCs w:val="20"/>
    </w:rPr>
  </w:style>
  <w:style w:type="character" w:customStyle="1" w:styleId="70">
    <w:name w:val="标题 7 字符"/>
    <w:basedOn w:val="a1"/>
    <w:link w:val="7"/>
    <w:rsid w:val="0086418A"/>
    <w:rPr>
      <w:rFonts w:ascii="Times New Roman" w:eastAsia="宋体" w:hAnsi="Times New Roman" w:cs="Times New Roman"/>
      <w:b/>
      <w:kern w:val="2"/>
      <w:sz w:val="24"/>
      <w:szCs w:val="20"/>
    </w:rPr>
  </w:style>
  <w:style w:type="character" w:customStyle="1" w:styleId="80">
    <w:name w:val="标题 8 字符"/>
    <w:basedOn w:val="a1"/>
    <w:link w:val="8"/>
    <w:rsid w:val="0086418A"/>
    <w:rPr>
      <w:rFonts w:ascii="Arial" w:eastAsia="黑体" w:hAnsi="Arial" w:cs="Times New Roman"/>
      <w:kern w:val="2"/>
      <w:sz w:val="24"/>
      <w:szCs w:val="20"/>
    </w:rPr>
  </w:style>
  <w:style w:type="character" w:customStyle="1" w:styleId="90">
    <w:name w:val="标题 9 字符"/>
    <w:basedOn w:val="a1"/>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a8">
    <w:name w:val="正文文本 字符"/>
    <w:basedOn w:val="a1"/>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a">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af0">
    <w:name w:val="副标题 字符"/>
    <w:basedOn w:val="a1"/>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spacing w:after="0" w:line="260" w:lineRule="exact"/>
      <w:jc w:val="both"/>
    </w:pPr>
    <w:rPr>
      <w:rFonts w:ascii="Times New Roman" w:eastAsia="宋体" w:hAnsi="Times New Roman" w:cs="Times New Roman"/>
      <w:sz w:val="15"/>
      <w:szCs w:val="20"/>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semiHidden/>
    <w:unhideWhenUsed/>
    <w:rsid w:val="0086418A"/>
    <w:rPr>
      <w:sz w:val="18"/>
      <w:szCs w:val="18"/>
    </w:rPr>
  </w:style>
  <w:style w:type="character" w:customStyle="1" w:styleId="af2">
    <w:name w:val="脚注文本 字符"/>
    <w:basedOn w:val="a1"/>
    <w:link w:val="a9"/>
    <w:uiPriority w:val="99"/>
    <w:semiHidden/>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basedOn w:val="a1"/>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basedOn w:val="a1"/>
    <w:uiPriority w:val="99"/>
    <w:unhideWhenUsed/>
    <w:rsid w:val="0034527A"/>
    <w:rPr>
      <w:color w:val="0000FF" w:themeColor="hyperlink"/>
      <w:u w:val="single"/>
    </w:rPr>
  </w:style>
  <w:style w:type="table" w:styleId="af6">
    <w:name w:val="Table Grid"/>
    <w:basedOn w:val="a2"/>
    <w:uiPriority w:val="59"/>
    <w:rsid w:val="008D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basedOn w:val="a1"/>
    <w:link w:val="af7"/>
    <w:uiPriority w:val="99"/>
    <w:semiHidden/>
    <w:rsid w:val="00B66498"/>
    <w:rPr>
      <w:rFonts w:ascii="Tahoma" w:hAnsi="Tahoma"/>
      <w:sz w:val="18"/>
      <w:szCs w:val="18"/>
    </w:rPr>
  </w:style>
  <w:style w:type="character" w:styleId="af9">
    <w:name w:val="Placeholder Text"/>
    <w:basedOn w:val="a1"/>
    <w:uiPriority w:val="99"/>
    <w:semiHidden/>
    <w:rsid w:val="00537661"/>
    <w:rPr>
      <w:color w:val="808080"/>
    </w:rPr>
  </w:style>
  <w:style w:type="character" w:styleId="afa">
    <w:name w:val="annotation reference"/>
    <w:basedOn w:val="a1"/>
    <w:uiPriority w:val="99"/>
    <w:semiHidden/>
    <w:unhideWhenUsed/>
    <w:rsid w:val="00195A40"/>
    <w:rPr>
      <w:sz w:val="21"/>
      <w:szCs w:val="21"/>
    </w:rPr>
  </w:style>
  <w:style w:type="paragraph" w:styleId="afb">
    <w:name w:val="annotation text"/>
    <w:basedOn w:val="a"/>
    <w:link w:val="afc"/>
    <w:uiPriority w:val="99"/>
    <w:semiHidden/>
    <w:unhideWhenUsed/>
    <w:rsid w:val="00195A40"/>
  </w:style>
  <w:style w:type="character" w:customStyle="1" w:styleId="afc">
    <w:name w:val="批注文字 字符"/>
    <w:basedOn w:val="a1"/>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basedOn w:val="afc"/>
    <w:link w:val="afd"/>
    <w:uiPriority w:val="99"/>
    <w:semiHidden/>
    <w:rsid w:val="00195A40"/>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Microsoft_Visio_2003-2010___1.vsd"/><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vsd"/><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8.e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26E7E9-0ECD-4CA1-A6F4-5B36DA39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7366</TotalTime>
  <Pages>19</Pages>
  <Words>4058</Words>
  <Characters>23137</Characters>
  <Application>Microsoft Office Word</Application>
  <DocSecurity>0</DocSecurity>
  <Lines>192</Lines>
  <Paragraphs>54</Paragraphs>
  <ScaleCrop>false</ScaleCrop>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116</cp:revision>
  <dcterms:created xsi:type="dcterms:W3CDTF">2008-09-11T17:20:00Z</dcterms:created>
  <dcterms:modified xsi:type="dcterms:W3CDTF">2019-02-25T03:35:00Z</dcterms:modified>
</cp:coreProperties>
</file>