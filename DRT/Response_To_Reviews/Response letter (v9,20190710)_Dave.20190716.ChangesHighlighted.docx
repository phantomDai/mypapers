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9D2E0" w14:textId="77777777" w:rsidR="006460AC" w:rsidRPr="000B32A3" w:rsidRDefault="006460AC" w:rsidP="000B32A3">
      <w:pPr>
        <w:pStyle w:val="Heading1"/>
        <w:jc w:val="center"/>
        <w:rPr>
          <w:u w:val="single"/>
        </w:rPr>
      </w:pPr>
      <w:bookmarkStart w:id="0" w:name="_GoBack"/>
      <w:bookmarkEnd w:id="0"/>
      <w:r>
        <w:rPr>
          <w:u w:val="single"/>
        </w:rPr>
        <w:t xml:space="preserve">Paper Title: </w:t>
      </w:r>
      <w:bookmarkStart w:id="1" w:name="OLE_LINK1"/>
      <w:bookmarkStart w:id="2" w:name="OLE_LINK2"/>
      <w:r w:rsidRPr="000B32A3">
        <w:rPr>
          <w:u w:val="single"/>
        </w:rPr>
        <w:t>Dynamic Random Testing of Web Services:</w:t>
      </w:r>
      <w:r>
        <w:rPr>
          <w:u w:val="single"/>
        </w:rPr>
        <w:t xml:space="preserve"> </w:t>
      </w:r>
      <w:r w:rsidRPr="000B32A3">
        <w:rPr>
          <w:u w:val="single"/>
        </w:rPr>
        <w:t>A Methodology and Evaluation</w:t>
      </w:r>
      <w:bookmarkEnd w:id="1"/>
      <w:bookmarkEnd w:id="2"/>
    </w:p>
    <w:p w14:paraId="791BA4CD" w14:textId="77777777" w:rsidR="006460AC" w:rsidRDefault="006460AC" w:rsidP="00BF7D2E">
      <w:pPr>
        <w:pStyle w:val="Heading2"/>
        <w:tabs>
          <w:tab w:val="num" w:pos="0"/>
        </w:tabs>
        <w:spacing w:after="0"/>
        <w:jc w:val="center"/>
      </w:pPr>
      <w:r>
        <w:t xml:space="preserve">Manuscript ID: </w:t>
      </w:r>
      <w:r w:rsidRPr="00182378">
        <w:t>TSC-2019-01-0031</w:t>
      </w:r>
    </w:p>
    <w:p w14:paraId="348E4CFA" w14:textId="77777777" w:rsidR="006460AC" w:rsidRDefault="006460AC" w:rsidP="00BF7D2E"/>
    <w:p w14:paraId="522BDA14" w14:textId="77777777" w:rsidR="006460AC" w:rsidRDefault="006460AC" w:rsidP="00BF7D2E">
      <w:r>
        <w:t>Dear Editor-in-Chief,</w:t>
      </w:r>
    </w:p>
    <w:p w14:paraId="775A0123" w14:textId="77777777" w:rsidR="006460AC" w:rsidRDefault="006460AC" w:rsidP="00BF7D2E"/>
    <w:p w14:paraId="52EA8DAE" w14:textId="30BF4C83" w:rsidR="006460AC" w:rsidRDefault="006460AC" w:rsidP="00BF7D2E">
      <w:pPr>
        <w:jc w:val="both"/>
      </w:pPr>
      <w:r>
        <w:t>Thank you for your email on May 8, 2019</w:t>
      </w:r>
      <w:ins w:id="3" w:author="Dave Towey" w:date="2019-07-16T06:46:00Z">
        <w:r w:rsidR="00E31DFA">
          <w:t>,</w:t>
        </w:r>
      </w:ins>
      <w:r>
        <w:t xml:space="preserve"> regarding our paper </w:t>
      </w:r>
      <w:del w:id="4" w:author="Dave Towey" w:date="2019-07-16T06:46:00Z">
        <w:r>
          <w:delText xml:space="preserve">titled </w:delText>
        </w:r>
      </w:del>
      <w:r>
        <w:t>“</w:t>
      </w:r>
      <w:r w:rsidRPr="0003572E">
        <w:t>Dynamic Random Testing of Web Services: A Methodology and Evaluation</w:t>
      </w:r>
      <w:del w:id="5" w:author="Dave Towey" w:date="2019-07-16T06:46:00Z">
        <w:r>
          <w:delText>”</w:delText>
        </w:r>
      </w:del>
      <w:ins w:id="6" w:author="Dave Towey" w:date="2019-07-16T06:46:00Z">
        <w:r w:rsidR="00E31DFA">
          <w:t>,</w:t>
        </w:r>
        <w:r>
          <w:t xml:space="preserve">” </w:t>
        </w:r>
        <w:r w:rsidR="00E31DFA">
          <w:t>which was</w:t>
        </w:r>
      </w:ins>
      <w:r w:rsidR="00E31DFA">
        <w:t xml:space="preserve"> </w:t>
      </w:r>
      <w:r>
        <w:t xml:space="preserve">submitted to IEEE Transactions on </w:t>
      </w:r>
      <w:r w:rsidRPr="0003572E">
        <w:t>Services Computing</w:t>
      </w:r>
      <w:r>
        <w:t xml:space="preserve"> (Manuscript ID:</w:t>
      </w:r>
      <w:r w:rsidRPr="00E11DEA">
        <w:t xml:space="preserve"> T</w:t>
      </w:r>
      <w:r>
        <w:t>S</w:t>
      </w:r>
      <w:r w:rsidRPr="00E11DEA">
        <w:t>C-201</w:t>
      </w:r>
      <w:r>
        <w:t>9</w:t>
      </w:r>
      <w:r w:rsidRPr="00E11DEA">
        <w:t>-0</w:t>
      </w:r>
      <w:r>
        <w:t>1</w:t>
      </w:r>
      <w:r w:rsidRPr="00E11DEA">
        <w:t>-00</w:t>
      </w:r>
      <w:r>
        <w:t>31).</w:t>
      </w:r>
    </w:p>
    <w:p w14:paraId="0B4A30B1" w14:textId="77777777" w:rsidR="006460AC" w:rsidRDefault="006460AC" w:rsidP="00BF7D2E">
      <w:pPr>
        <w:jc w:val="both"/>
      </w:pPr>
    </w:p>
    <w:p w14:paraId="383AC008" w14:textId="77777777" w:rsidR="006460AC" w:rsidRDefault="006460AC" w:rsidP="00BF7D2E">
      <w:pPr>
        <w:spacing w:after="120"/>
        <w:jc w:val="both"/>
      </w:pPr>
      <w:r>
        <w:t>We are submitting a new version of the paper, in which we have made revisions to address and respond to each comment from the reviewers. Below are the detailed responses to the comments.</w:t>
      </w:r>
    </w:p>
    <w:p w14:paraId="40E5C28E" w14:textId="77777777" w:rsidR="006460AC" w:rsidRDefault="006460AC" w:rsidP="00BF7D2E">
      <w:pPr>
        <w:jc w:val="both"/>
      </w:pPr>
    </w:p>
    <w:p w14:paraId="49659EA6" w14:textId="77777777" w:rsidR="006460AC" w:rsidRDefault="006460AC" w:rsidP="00BF7D2E">
      <w:pPr>
        <w:jc w:val="both"/>
      </w:pPr>
      <w:r>
        <w:t>We look forward to hearing from you.</w:t>
      </w:r>
    </w:p>
    <w:p w14:paraId="5A8410B5" w14:textId="77777777" w:rsidR="006460AC" w:rsidRDefault="006460AC" w:rsidP="00BF7D2E">
      <w:pPr>
        <w:jc w:val="both"/>
      </w:pPr>
    </w:p>
    <w:p w14:paraId="1781D7C2" w14:textId="77777777" w:rsidR="006460AC" w:rsidRDefault="006460AC" w:rsidP="00BF7D2E">
      <w:pPr>
        <w:jc w:val="both"/>
      </w:pPr>
      <w:r>
        <w:t>Yours sincerely,</w:t>
      </w:r>
    </w:p>
    <w:p w14:paraId="6B3EE572" w14:textId="77777777" w:rsidR="006460AC" w:rsidRDefault="006460AC" w:rsidP="00BF7D2E">
      <w:pPr>
        <w:jc w:val="both"/>
      </w:pPr>
      <w:r>
        <w:t>Chang-ai Sun, Hepeng Dai, Guan Wang, Dave Towey, Kai-Yuan Cai, and Tsong Yueh Chen</w:t>
      </w:r>
    </w:p>
    <w:p w14:paraId="66F53A8D" w14:textId="77777777" w:rsidR="006460AC" w:rsidRDefault="006460AC" w:rsidP="00BF7D2E">
      <w:pPr>
        <w:pStyle w:val="Heading1"/>
        <w:spacing w:after="240"/>
        <w:rPr>
          <w:u w:val="single"/>
        </w:rPr>
      </w:pPr>
    </w:p>
    <w:p w14:paraId="68D4220A" w14:textId="77777777" w:rsidR="006460AC" w:rsidRDefault="006460AC" w:rsidP="00BF7D2E"/>
    <w:p w14:paraId="2D2ACC46" w14:textId="77777777" w:rsidR="006460AC" w:rsidRDefault="006460AC" w:rsidP="00BF7D2E"/>
    <w:p w14:paraId="5DEB6FD2" w14:textId="77777777" w:rsidR="006460AC" w:rsidRDefault="006460AC" w:rsidP="00BF7D2E"/>
    <w:p w14:paraId="2C2DB5B0" w14:textId="77777777" w:rsidR="006460AC" w:rsidRDefault="006460AC" w:rsidP="00BF7D2E"/>
    <w:p w14:paraId="709FF814" w14:textId="77777777" w:rsidR="006460AC" w:rsidRDefault="006460AC" w:rsidP="00BF7D2E"/>
    <w:p w14:paraId="43FCFA9F" w14:textId="77777777" w:rsidR="006460AC" w:rsidRDefault="006460AC" w:rsidP="00BF7D2E"/>
    <w:p w14:paraId="5B277A34" w14:textId="77777777" w:rsidR="006460AC" w:rsidRDefault="006460AC" w:rsidP="00BF7D2E"/>
    <w:p w14:paraId="148811EE" w14:textId="77777777" w:rsidR="006460AC" w:rsidRDefault="006460AC" w:rsidP="00BF7D2E"/>
    <w:p w14:paraId="4324A6A9" w14:textId="77777777" w:rsidR="006460AC" w:rsidRDefault="006460AC" w:rsidP="00BF7D2E"/>
    <w:p w14:paraId="701A7B02" w14:textId="77777777" w:rsidR="006460AC" w:rsidRDefault="006460AC" w:rsidP="00BF7D2E"/>
    <w:p w14:paraId="42EDDEDB" w14:textId="77777777" w:rsidR="006460AC" w:rsidRDefault="006460AC" w:rsidP="00BF7D2E"/>
    <w:p w14:paraId="3A8B5D63" w14:textId="77777777" w:rsidR="006460AC" w:rsidRDefault="006460AC" w:rsidP="00BF7D2E"/>
    <w:p w14:paraId="0F8A730A" w14:textId="77777777" w:rsidR="006460AC" w:rsidRDefault="006460AC" w:rsidP="00BF7D2E"/>
    <w:p w14:paraId="4D6BF277" w14:textId="77777777" w:rsidR="006460AC" w:rsidRDefault="006460AC" w:rsidP="00BF7D2E"/>
    <w:p w14:paraId="4141A309" w14:textId="77777777" w:rsidR="006460AC" w:rsidRPr="007F5358" w:rsidRDefault="006460AC" w:rsidP="00BF7D2E"/>
    <w:p w14:paraId="0E186804" w14:textId="77777777" w:rsidR="006460AC" w:rsidRDefault="006460AC" w:rsidP="00BF7D2E">
      <w:pPr>
        <w:pStyle w:val="Heading1"/>
        <w:spacing w:after="240"/>
        <w:rPr>
          <w:u w:val="single"/>
        </w:rPr>
      </w:pPr>
      <w:r>
        <w:rPr>
          <w:u w:val="single"/>
        </w:rPr>
        <w:lastRenderedPageBreak/>
        <w:t>Response to comments of associate editor and reviewers</w:t>
      </w:r>
    </w:p>
    <w:p w14:paraId="595B0977" w14:textId="77777777" w:rsidR="006460AC" w:rsidRDefault="006460AC" w:rsidP="00BF7D2E">
      <w:pPr>
        <w:jc w:val="both"/>
      </w:pPr>
      <w:r>
        <w:t>In the following, unless otherwise specified, all comments refer to the revised version of the paper.</w:t>
      </w:r>
    </w:p>
    <w:p w14:paraId="1486F3EC" w14:textId="77777777" w:rsidR="006460AC" w:rsidRDefault="006460AC" w:rsidP="00BF7D2E">
      <w:pPr>
        <w:jc w:val="both"/>
      </w:pPr>
    </w:p>
    <w:p w14:paraId="18486879" w14:textId="77777777" w:rsidR="006460AC" w:rsidRDefault="006460AC" w:rsidP="004D23C5">
      <w:pPr>
        <w:pStyle w:val="Heading3"/>
      </w:pPr>
      <w:r>
        <w:t>Associate editor’s comments</w:t>
      </w:r>
    </w:p>
    <w:p w14:paraId="2CDCA53A" w14:textId="77777777" w:rsidR="006460AC" w:rsidRPr="004D23C5" w:rsidRDefault="006460AC" w:rsidP="001C3D07">
      <w:pPr>
        <w:spacing w:beforeLines="100" w:before="312"/>
        <w:jc w:val="both"/>
        <w:rPr>
          <w:b/>
          <w:i/>
        </w:rPr>
      </w:pPr>
      <w:bookmarkStart w:id="7" w:name="OLE_LINK12"/>
      <w:r w:rsidRPr="004D23C5">
        <w:rPr>
          <w:b/>
          <w:i/>
        </w:rPr>
        <w:t xml:space="preserve">E1C1: Having analyzed in detail the reviews and the manuscript, I have matured my </w:t>
      </w:r>
      <w:bookmarkStart w:id="8" w:name="OLE_LINK16"/>
      <w:r w:rsidRPr="004D23C5">
        <w:rPr>
          <w:b/>
          <w:i/>
        </w:rPr>
        <w:t>recommendation to the EIC</w:t>
      </w:r>
      <w:bookmarkEnd w:id="8"/>
      <w:r w:rsidRPr="004D23C5">
        <w:rPr>
          <w:b/>
          <w:i/>
        </w:rPr>
        <w:t>, which is that it undergoes a major revision.</w:t>
      </w:r>
    </w:p>
    <w:p w14:paraId="27BB6F8C" w14:textId="77777777" w:rsidR="006460AC" w:rsidRDefault="006460AC" w:rsidP="001C3D07">
      <w:pPr>
        <w:spacing w:beforeLines="100" w:before="312"/>
        <w:jc w:val="both"/>
        <w:rPr>
          <w:u w:val="single"/>
        </w:rPr>
      </w:pPr>
      <w:bookmarkStart w:id="9" w:name="OLE_LINK13"/>
      <w:bookmarkEnd w:id="7"/>
      <w:r w:rsidRPr="004D23C5">
        <w:rPr>
          <w:u w:val="single"/>
        </w:rPr>
        <w:t>Response:</w:t>
      </w:r>
      <w:r w:rsidRPr="00173FCB">
        <w:t xml:space="preserve"> </w:t>
      </w:r>
      <w:r w:rsidRPr="007D5C35">
        <w:rPr>
          <w:color w:val="0000FF"/>
        </w:rPr>
        <w:t>Thank you for your recommendation.</w:t>
      </w:r>
    </w:p>
    <w:p w14:paraId="5CB320A7" w14:textId="77777777" w:rsidR="006460AC" w:rsidRDefault="006460AC" w:rsidP="001C3D07">
      <w:pPr>
        <w:spacing w:beforeLines="50" w:before="156"/>
        <w:jc w:val="both"/>
        <w:rPr>
          <w:u w:val="single"/>
        </w:rPr>
      </w:pPr>
      <w:r>
        <w:rPr>
          <w:u w:val="single"/>
        </w:rPr>
        <w:t>Action:</w:t>
      </w:r>
      <w:r w:rsidRPr="00782554">
        <w:t xml:space="preserve"> </w:t>
      </w:r>
      <w:r w:rsidRPr="007D5C35">
        <w:rPr>
          <w:color w:val="0000FF"/>
        </w:rPr>
        <w:t>None.</w:t>
      </w:r>
    </w:p>
    <w:bookmarkEnd w:id="9"/>
    <w:p w14:paraId="5EF89BDB" w14:textId="77777777" w:rsidR="006460AC" w:rsidRPr="004D23C5" w:rsidRDefault="006460AC" w:rsidP="001C3D07">
      <w:pPr>
        <w:spacing w:beforeLines="100" w:before="312"/>
        <w:jc w:val="both"/>
        <w:rPr>
          <w:b/>
          <w:i/>
        </w:rPr>
      </w:pPr>
      <w:r w:rsidRPr="004D23C5">
        <w:rPr>
          <w:b/>
          <w:i/>
        </w:rPr>
        <w:t>E1C</w:t>
      </w:r>
      <w:r>
        <w:rPr>
          <w:b/>
          <w:i/>
        </w:rPr>
        <w:t>2</w:t>
      </w:r>
      <w:r w:rsidRPr="004D23C5">
        <w:rPr>
          <w:b/>
          <w:i/>
        </w:rPr>
        <w:t xml:space="preserve">: </w:t>
      </w:r>
      <w:r w:rsidRPr="001151C4">
        <w:rPr>
          <w:b/>
          <w:i/>
        </w:rPr>
        <w:t xml:space="preserve">I believe the reviewers provided useful comments for you to improve the manuscript. Should you choose to revise your manuscript, pay attention to address all reviewers' concerns, especially those on: </w:t>
      </w:r>
      <w:r>
        <w:rPr>
          <w:b/>
          <w:i/>
        </w:rPr>
        <w:t>(1)</w:t>
      </w:r>
      <w:r w:rsidRPr="00707C17">
        <w:rPr>
          <w:b/>
          <w:i/>
          <w:color w:val="000000"/>
        </w:rPr>
        <w:t xml:space="preserve"> the novelty of this paper with respect to own previous publication; (2) the improvements to the writing of various Sections; (3) the repeatability of experiments; (4) the definition of failure rate in the 2nd research question and the revision of the answer to the 3rd research question; (5) more details about the mutants generated;</w:t>
      </w:r>
      <w:r w:rsidRPr="001151C4">
        <w:rPr>
          <w:b/>
          <w:i/>
        </w:rPr>
        <w:t xml:space="preserve"> </w:t>
      </w:r>
      <w:r>
        <w:rPr>
          <w:b/>
          <w:i/>
        </w:rPr>
        <w:t xml:space="preserve">(6) </w:t>
      </w:r>
      <w:r w:rsidRPr="001151C4">
        <w:rPr>
          <w:b/>
          <w:i/>
        </w:rPr>
        <w:t xml:space="preserve">insight as to why CP testing was able to uncover faults; </w:t>
      </w:r>
      <w:r>
        <w:rPr>
          <w:b/>
          <w:i/>
        </w:rPr>
        <w:t xml:space="preserve">(7) </w:t>
      </w:r>
      <w:r w:rsidRPr="001151C4">
        <w:rPr>
          <w:b/>
          <w:i/>
        </w:rPr>
        <w:t>the quality of the reported graphics.</w:t>
      </w:r>
    </w:p>
    <w:p w14:paraId="027FFDB3" w14:textId="1AD1904E" w:rsidR="006460AC" w:rsidRPr="007D5C35" w:rsidRDefault="006460AC" w:rsidP="001C3D07">
      <w:pPr>
        <w:spacing w:beforeLines="100" w:before="312"/>
        <w:jc w:val="both"/>
        <w:rPr>
          <w:color w:val="0000FF"/>
          <w:u w:val="single"/>
        </w:rPr>
      </w:pPr>
      <w:r w:rsidRPr="004D23C5">
        <w:rPr>
          <w:u w:val="single"/>
        </w:rPr>
        <w:t>Response:</w:t>
      </w:r>
      <w:r w:rsidRPr="00560921">
        <w:t xml:space="preserve"> </w:t>
      </w:r>
      <w:r w:rsidRPr="007D5C35">
        <w:rPr>
          <w:color w:val="0000FF"/>
        </w:rPr>
        <w:t xml:space="preserve">Thank you for summarizing the </w:t>
      </w:r>
      <w:ins w:id="10" w:author="Dave Towey" w:date="2019-07-16T06:46:00Z">
        <w:r w:rsidR="00386B1B">
          <w:rPr>
            <w:color w:val="0000FF"/>
          </w:rPr>
          <w:t xml:space="preserve">reviewers’ </w:t>
        </w:r>
      </w:ins>
      <w:r w:rsidRPr="007D5C35">
        <w:rPr>
          <w:color w:val="0000FF"/>
        </w:rPr>
        <w:t>comments</w:t>
      </w:r>
      <w:del w:id="11" w:author="Dave Towey" w:date="2019-07-16T06:46:00Z">
        <w:r w:rsidRPr="007D5C35">
          <w:rPr>
            <w:color w:val="0000FF"/>
          </w:rPr>
          <w:delText xml:space="preserve"> from</w:delText>
        </w:r>
      </w:del>
      <w:ins w:id="12" w:author="Dave Towey" w:date="2019-07-16T06:46:00Z">
        <w:r w:rsidRPr="007D5C35">
          <w:rPr>
            <w:color w:val="0000FF"/>
          </w:rPr>
          <w:t xml:space="preserve">. </w:t>
        </w:r>
        <w:r w:rsidR="004E536A">
          <w:rPr>
            <w:color w:val="0000FF"/>
          </w:rPr>
          <w:t>We have carefully examined and responded to</w:t>
        </w:r>
      </w:ins>
      <w:r w:rsidR="004E536A">
        <w:rPr>
          <w:color w:val="0000FF"/>
        </w:rPr>
        <w:t xml:space="preserve"> all</w:t>
      </w:r>
      <w:r w:rsidRPr="007D5C35">
        <w:rPr>
          <w:color w:val="0000FF"/>
        </w:rPr>
        <w:t xml:space="preserve"> </w:t>
      </w:r>
      <w:del w:id="13" w:author="Dave Towey" w:date="2019-07-16T06:46:00Z">
        <w:r w:rsidRPr="007D5C35">
          <w:rPr>
            <w:color w:val="0000FF"/>
          </w:rPr>
          <w:delText xml:space="preserve">the reviewers. All </w:delText>
        </w:r>
      </w:del>
      <w:r w:rsidRPr="007D5C35">
        <w:rPr>
          <w:color w:val="0000FF"/>
        </w:rPr>
        <w:t>these comments</w:t>
      </w:r>
      <w:ins w:id="14" w:author="Dave Towey" w:date="2019-07-16T06:46:00Z">
        <w:r w:rsidR="004E536A">
          <w:rPr>
            <w:color w:val="0000FF"/>
          </w:rPr>
          <w:t>, and</w:t>
        </w:r>
      </w:ins>
      <w:r w:rsidR="004E536A">
        <w:rPr>
          <w:color w:val="0000FF"/>
        </w:rPr>
        <w:t xml:space="preserve"> have</w:t>
      </w:r>
      <w:r w:rsidRPr="007D5C35">
        <w:rPr>
          <w:color w:val="0000FF"/>
        </w:rPr>
        <w:t xml:space="preserve"> </w:t>
      </w:r>
      <w:del w:id="15" w:author="Dave Towey" w:date="2019-07-16T06:46:00Z">
        <w:r w:rsidRPr="007D5C35">
          <w:rPr>
            <w:color w:val="0000FF"/>
          </w:rPr>
          <w:delText>been responded</w:delText>
        </w:r>
        <w:r>
          <w:rPr>
            <w:color w:val="0000FF"/>
          </w:rPr>
          <w:delText xml:space="preserve"> and </w:delText>
        </w:r>
      </w:del>
      <w:ins w:id="16" w:author="Dave Towey" w:date="2019-07-16T06:46:00Z">
        <w:r w:rsidR="004E536A">
          <w:rPr>
            <w:color w:val="0000FF"/>
          </w:rPr>
          <w:t>made</w:t>
        </w:r>
        <w:r>
          <w:rPr>
            <w:color w:val="0000FF"/>
          </w:rPr>
          <w:t xml:space="preserve"> </w:t>
        </w:r>
      </w:ins>
      <w:r>
        <w:rPr>
          <w:color w:val="0000FF"/>
        </w:rPr>
        <w:t>the corresponding revisions</w:t>
      </w:r>
      <w:del w:id="17" w:author="Dave Towey" w:date="2019-07-16T06:46:00Z">
        <w:r>
          <w:rPr>
            <w:color w:val="0000FF"/>
          </w:rPr>
          <w:delText xml:space="preserve"> have been made </w:delText>
        </w:r>
      </w:del>
      <w:ins w:id="18" w:author="Dave Towey" w:date="2019-07-16T06:46:00Z">
        <w:r w:rsidR="004E536A">
          <w:rPr>
            <w:color w:val="0000FF"/>
          </w:rPr>
          <w:t>,</w:t>
        </w:r>
        <w:r>
          <w:rPr>
            <w:color w:val="0000FF"/>
          </w:rPr>
          <w:t xml:space="preserve"> </w:t>
        </w:r>
      </w:ins>
      <w:r>
        <w:rPr>
          <w:color w:val="0000FF"/>
        </w:rPr>
        <w:t>accordingly</w:t>
      </w:r>
      <w:r w:rsidRPr="007D5C35">
        <w:rPr>
          <w:color w:val="0000FF"/>
        </w:rPr>
        <w:t>. Please refer to our response to R</w:t>
      </w:r>
      <w:r>
        <w:rPr>
          <w:color w:val="0000FF"/>
        </w:rPr>
        <w:t>3</w:t>
      </w:r>
      <w:r w:rsidRPr="007D5C35">
        <w:rPr>
          <w:color w:val="0000FF"/>
        </w:rPr>
        <w:t>C</w:t>
      </w:r>
      <w:r>
        <w:rPr>
          <w:color w:val="0000FF"/>
        </w:rPr>
        <w:t>2 for the first concern; responses to R1C2, R2C2, R2C3, R2C1</w:t>
      </w:r>
      <w:r w:rsidR="00876105">
        <w:rPr>
          <w:color w:val="0000FF"/>
        </w:rPr>
        <w:t>1</w:t>
      </w:r>
      <w:r>
        <w:rPr>
          <w:color w:val="0000FF"/>
        </w:rPr>
        <w:t>,</w:t>
      </w:r>
      <w:r w:rsidR="00876105">
        <w:rPr>
          <w:color w:val="0000FF"/>
        </w:rPr>
        <w:t xml:space="preserve"> R2C12, R3C2,</w:t>
      </w:r>
      <w:r>
        <w:rPr>
          <w:color w:val="0000FF"/>
        </w:rPr>
        <w:t xml:space="preserve"> R3C4, R3C5, R3C6, and R3C7 for the second concern; response to R2C5 for the third concern; responses to R2C</w:t>
      </w:r>
      <w:r w:rsidR="00876105">
        <w:rPr>
          <w:color w:val="0000FF"/>
        </w:rPr>
        <w:t>9</w:t>
      </w:r>
      <w:r>
        <w:rPr>
          <w:color w:val="0000FF"/>
        </w:rPr>
        <w:t xml:space="preserve"> and R2C</w:t>
      </w:r>
      <w:r w:rsidR="00876105">
        <w:rPr>
          <w:color w:val="0000FF"/>
        </w:rPr>
        <w:t>10</w:t>
      </w:r>
      <w:r>
        <w:rPr>
          <w:color w:val="0000FF"/>
        </w:rPr>
        <w:t xml:space="preserve"> for the fourth concern; response to R1C5 for the fifth concern; response R1C5 </w:t>
      </w:r>
      <w:del w:id="19" w:author="Dave Towey" w:date="2019-07-16T06:46:00Z">
        <w:r>
          <w:rPr>
            <w:color w:val="0000FF"/>
          </w:rPr>
          <w:delText>to</w:delText>
        </w:r>
      </w:del>
      <w:ins w:id="20" w:author="Dave Towey" w:date="2019-07-16T06:46:00Z">
        <w:r w:rsidR="00FB2CBE">
          <w:rPr>
            <w:color w:val="0000FF"/>
          </w:rPr>
          <w:t>for</w:t>
        </w:r>
      </w:ins>
      <w:r>
        <w:rPr>
          <w:color w:val="0000FF"/>
        </w:rPr>
        <w:t xml:space="preserve"> the sixth concern</w:t>
      </w:r>
      <w:del w:id="21" w:author="Dave Towey" w:date="2019-07-16T06:46:00Z">
        <w:r>
          <w:rPr>
            <w:color w:val="0000FF"/>
          </w:rPr>
          <w:delText>,</w:delText>
        </w:r>
      </w:del>
      <w:ins w:id="22" w:author="Dave Towey" w:date="2019-07-16T06:46:00Z">
        <w:r w:rsidR="00386B1B">
          <w:rPr>
            <w:color w:val="0000FF"/>
          </w:rPr>
          <w:t>;</w:t>
        </w:r>
      </w:ins>
      <w:r>
        <w:rPr>
          <w:color w:val="0000FF"/>
        </w:rPr>
        <w:t xml:space="preserve"> and response to R2C</w:t>
      </w:r>
      <w:r w:rsidR="00122DE7">
        <w:rPr>
          <w:color w:val="0000FF"/>
        </w:rPr>
        <w:t>11</w:t>
      </w:r>
      <w:r>
        <w:rPr>
          <w:color w:val="0000FF"/>
        </w:rPr>
        <w:t xml:space="preserve"> for the seventh concern.   </w:t>
      </w:r>
    </w:p>
    <w:p w14:paraId="0334670A" w14:textId="77777777" w:rsidR="006460AC" w:rsidRPr="00640591" w:rsidRDefault="006460AC" w:rsidP="001C3D07">
      <w:pPr>
        <w:spacing w:beforeLines="50" w:before="156"/>
        <w:jc w:val="both"/>
        <w:rPr>
          <w:u w:val="single"/>
        </w:rPr>
      </w:pPr>
      <w:r>
        <w:rPr>
          <w:u w:val="single"/>
        </w:rPr>
        <w:t>Action:</w:t>
      </w:r>
      <w:r w:rsidRPr="00560921">
        <w:t xml:space="preserve"> </w:t>
      </w:r>
      <w:r w:rsidRPr="007D5C35">
        <w:rPr>
          <w:color w:val="0000FF"/>
        </w:rPr>
        <w:t>None.</w:t>
      </w:r>
    </w:p>
    <w:p w14:paraId="0C61A828" w14:textId="77777777" w:rsidR="006460AC" w:rsidRDefault="006460AC" w:rsidP="001C3D07">
      <w:pPr>
        <w:spacing w:beforeLines="100" w:before="312"/>
        <w:jc w:val="both"/>
        <w:rPr>
          <w:u w:val="single"/>
        </w:rPr>
      </w:pPr>
    </w:p>
    <w:p w14:paraId="197CAF84" w14:textId="77777777" w:rsidR="006460AC" w:rsidRDefault="006460AC" w:rsidP="001C3D07">
      <w:pPr>
        <w:spacing w:beforeLines="100" w:before="312"/>
        <w:jc w:val="both"/>
        <w:rPr>
          <w:u w:val="single"/>
        </w:rPr>
      </w:pPr>
    </w:p>
    <w:p w14:paraId="5F661484" w14:textId="77777777" w:rsidR="006460AC" w:rsidRDefault="006460AC" w:rsidP="001C3D07">
      <w:pPr>
        <w:spacing w:beforeLines="100" w:before="312"/>
        <w:jc w:val="both"/>
        <w:rPr>
          <w:u w:val="single"/>
        </w:rPr>
      </w:pPr>
    </w:p>
    <w:p w14:paraId="6A2DF11F" w14:textId="77777777" w:rsidR="006460AC" w:rsidRDefault="006460AC" w:rsidP="001C3D07">
      <w:pPr>
        <w:spacing w:beforeLines="100" w:before="312"/>
        <w:jc w:val="both"/>
        <w:rPr>
          <w:u w:val="single"/>
        </w:rPr>
      </w:pPr>
    </w:p>
    <w:p w14:paraId="7F8832D6" w14:textId="77777777" w:rsidR="006460AC" w:rsidRDefault="006460AC" w:rsidP="001C3D07">
      <w:pPr>
        <w:spacing w:beforeLines="100" w:before="312"/>
        <w:jc w:val="both"/>
        <w:rPr>
          <w:u w:val="single"/>
        </w:rPr>
      </w:pPr>
    </w:p>
    <w:p w14:paraId="27133042" w14:textId="77777777" w:rsidR="006460AC" w:rsidRDefault="006460AC" w:rsidP="00AA7BE8">
      <w:pPr>
        <w:pStyle w:val="Heading3"/>
      </w:pPr>
      <w:r>
        <w:lastRenderedPageBreak/>
        <w:t>Reviewer 1’s comments</w:t>
      </w:r>
    </w:p>
    <w:p w14:paraId="262F18D6" w14:textId="77777777" w:rsidR="006460AC" w:rsidRDefault="006460AC" w:rsidP="001C3D07">
      <w:pPr>
        <w:spacing w:beforeLines="100" w:before="312"/>
        <w:jc w:val="both"/>
        <w:rPr>
          <w:b/>
          <w:i/>
        </w:rPr>
      </w:pPr>
      <w:r w:rsidRPr="00AA7BE8">
        <w:rPr>
          <w:b/>
          <w:i/>
          <w:u w:val="single"/>
        </w:rPr>
        <w:t>R1C1:</w:t>
      </w:r>
      <w:r w:rsidRPr="00AA7BE8">
        <w:rPr>
          <w:b/>
          <w:i/>
        </w:rPr>
        <w:t xml:space="preserve"> The paper is relevant to the services computing community. However, the specific representations for the SOA used in the paper (WSDL) etc sound a bit dated.</w:t>
      </w:r>
    </w:p>
    <w:p w14:paraId="77D8A0CE" w14:textId="30A8CA3D" w:rsidR="006460AC" w:rsidRPr="00DB7D7B" w:rsidRDefault="006460AC" w:rsidP="001C3D07">
      <w:pPr>
        <w:spacing w:beforeLines="100" w:before="312"/>
        <w:jc w:val="both"/>
        <w:rPr>
          <w:i/>
          <w:iCs/>
          <w:color w:val="0000FF"/>
          <w:u w:val="single"/>
        </w:rPr>
      </w:pPr>
      <w:r w:rsidRPr="00AA7BE8">
        <w:rPr>
          <w:u w:val="single"/>
        </w:rPr>
        <w:t>Response</w:t>
      </w:r>
      <w:r w:rsidRPr="00AA7BE8">
        <w:t>:</w:t>
      </w:r>
      <w:r>
        <w:t xml:space="preserve"> </w:t>
      </w:r>
      <w:r w:rsidRPr="007D5C35">
        <w:rPr>
          <w:color w:val="0000FF"/>
        </w:rPr>
        <w:t xml:space="preserve">Thank you for the comment. Although </w:t>
      </w:r>
      <w:del w:id="23" w:author="Dave Towey" w:date="2019-07-16T06:46:00Z">
        <w:r w:rsidRPr="007D5C35">
          <w:rPr>
            <w:color w:val="0000FF"/>
          </w:rPr>
          <w:delText>Web</w:delText>
        </w:r>
      </w:del>
      <w:ins w:id="24" w:author="Dave Towey" w:date="2019-07-16T06:46:00Z">
        <w:r w:rsidR="00AC50C6">
          <w:rPr>
            <w:color w:val="0000FF"/>
          </w:rPr>
          <w:t>web</w:t>
        </w:r>
      </w:ins>
      <w:r w:rsidRPr="007D5C35">
        <w:rPr>
          <w:color w:val="0000FF"/>
        </w:rPr>
        <w:t xml:space="preserve"> services </w:t>
      </w:r>
      <w:del w:id="25" w:author="Dave Towey" w:date="2019-07-16T06:46:00Z">
        <w:r w:rsidRPr="007D5C35">
          <w:rPr>
            <w:color w:val="0000FF"/>
          </w:rPr>
          <w:delText>are somehow</w:delText>
        </w:r>
      </w:del>
      <w:ins w:id="26" w:author="Dave Towey" w:date="2019-07-16T06:46:00Z">
        <w:r w:rsidR="00386B1B">
          <w:rPr>
            <w:color w:val="0000FF"/>
          </w:rPr>
          <w:t xml:space="preserve">may be considered </w:t>
        </w:r>
        <w:r w:rsidRPr="007D5C35">
          <w:rPr>
            <w:color w:val="0000FF"/>
          </w:rPr>
          <w:t>some</w:t>
        </w:r>
        <w:r w:rsidR="00386B1B">
          <w:rPr>
            <w:color w:val="0000FF"/>
          </w:rPr>
          <w:t>what</w:t>
        </w:r>
      </w:ins>
      <w:r w:rsidRPr="007D5C35">
        <w:rPr>
          <w:color w:val="0000FF"/>
        </w:rPr>
        <w:t xml:space="preserve"> dated, they are still adopted </w:t>
      </w:r>
      <w:del w:id="27" w:author="Dave Towey" w:date="2019-07-16T06:46:00Z">
        <w:r w:rsidRPr="007D5C35">
          <w:rPr>
            <w:color w:val="0000FF"/>
          </w:rPr>
          <w:delText xml:space="preserve">for developing </w:delText>
        </w:r>
      </w:del>
      <w:ins w:id="28" w:author="Dave Towey" w:date="2019-07-16T06:46:00Z">
        <w:r w:rsidR="00386B1B">
          <w:rPr>
            <w:color w:val="0000FF"/>
          </w:rPr>
          <w:t>in the</w:t>
        </w:r>
        <w:r w:rsidRPr="007D5C35">
          <w:rPr>
            <w:color w:val="0000FF"/>
          </w:rPr>
          <w:t xml:space="preserve"> develop</w:t>
        </w:r>
        <w:r w:rsidR="00386B1B">
          <w:rPr>
            <w:color w:val="0000FF"/>
          </w:rPr>
          <w:t>ment of</w:t>
        </w:r>
        <w:r w:rsidRPr="007D5C35">
          <w:rPr>
            <w:color w:val="0000FF"/>
          </w:rPr>
          <w:t xml:space="preserve"> </w:t>
        </w:r>
      </w:ins>
      <w:r w:rsidRPr="007D5C35">
        <w:rPr>
          <w:color w:val="0000FF"/>
        </w:rPr>
        <w:t xml:space="preserve">various applications. For instance, </w:t>
      </w:r>
      <w:r>
        <w:rPr>
          <w:color w:val="0000FF"/>
        </w:rPr>
        <w:t>a</w:t>
      </w:r>
      <w:r>
        <w:rPr>
          <w:color w:val="0000FF"/>
          <w:lang w:bidi="gu-IN"/>
        </w:rPr>
        <w:t xml:space="preserve"> representative </w:t>
      </w:r>
      <w:del w:id="29" w:author="Dave Towey" w:date="2019-07-16T06:46:00Z">
        <w:r>
          <w:rPr>
            <w:color w:val="0000FF"/>
            <w:lang w:bidi="gu-IN"/>
          </w:rPr>
          <w:delText>Web</w:delText>
        </w:r>
      </w:del>
      <w:ins w:id="30" w:author="Dave Towey" w:date="2019-07-16T06:46:00Z">
        <w:r w:rsidR="00AC50C6">
          <w:rPr>
            <w:color w:val="0000FF"/>
            <w:lang w:bidi="gu-IN"/>
          </w:rPr>
          <w:t>web</w:t>
        </w:r>
      </w:ins>
      <w:r>
        <w:rPr>
          <w:color w:val="0000FF"/>
          <w:lang w:bidi="gu-IN"/>
        </w:rPr>
        <w:t xml:space="preserve"> service repository (</w:t>
      </w:r>
      <w:r w:rsidRPr="009528D6">
        <w:rPr>
          <w:color w:val="0000FF"/>
          <w:lang w:bidi="gu-IN"/>
        </w:rPr>
        <w:t>https://github.com/ouniali/WSantipatterns</w:t>
      </w:r>
      <w:r>
        <w:rPr>
          <w:color w:val="0000FF"/>
          <w:lang w:bidi="gu-IN"/>
        </w:rPr>
        <w:t>) contains 226</w:t>
      </w:r>
      <w:r w:rsidRPr="009528D6">
        <w:rPr>
          <w:lang w:bidi="gu-IN"/>
        </w:rPr>
        <w:t xml:space="preserve"> </w:t>
      </w:r>
      <w:r w:rsidRPr="00DB7D7B">
        <w:rPr>
          <w:color w:val="0000FF"/>
          <w:lang w:bidi="gu-IN"/>
        </w:rPr>
        <w:t xml:space="preserve">realistic </w:t>
      </w:r>
      <w:del w:id="31" w:author="Dave Towey" w:date="2019-07-16T06:46:00Z">
        <w:r>
          <w:rPr>
            <w:color w:val="0000FF"/>
            <w:lang w:bidi="gu-IN"/>
          </w:rPr>
          <w:delText>W</w:delText>
        </w:r>
        <w:r w:rsidRPr="00A80C39">
          <w:rPr>
            <w:color w:val="0000FF"/>
            <w:lang w:bidi="gu-IN"/>
          </w:rPr>
          <w:delText>eb</w:delText>
        </w:r>
      </w:del>
      <w:ins w:id="32" w:author="Dave Towey" w:date="2019-07-16T06:46:00Z">
        <w:r w:rsidR="00AC50C6">
          <w:rPr>
            <w:color w:val="0000FF"/>
            <w:lang w:bidi="gu-IN"/>
          </w:rPr>
          <w:t>web</w:t>
        </w:r>
      </w:ins>
      <w:r w:rsidRPr="00A80C39">
        <w:rPr>
          <w:color w:val="0000FF"/>
          <w:lang w:bidi="gu-IN"/>
        </w:rPr>
        <w:t xml:space="preserve"> services</w:t>
      </w:r>
      <w:r>
        <w:rPr>
          <w:color w:val="0000FF"/>
          <w:lang w:bidi="gu-IN"/>
        </w:rPr>
        <w:t xml:space="preserve"> in various domains. </w:t>
      </w:r>
      <w:del w:id="33" w:author="Dave Towey" w:date="2019-07-16T06:46:00Z">
        <w:r>
          <w:rPr>
            <w:color w:val="0000FF"/>
            <w:lang w:bidi="gu-IN"/>
          </w:rPr>
          <w:delText xml:space="preserve">On the other hand, </w:delText>
        </w:r>
      </w:del>
      <w:ins w:id="34" w:author="Dave Towey" w:date="2019-07-16T06:46:00Z">
        <w:r w:rsidR="00386B1B">
          <w:rPr>
            <w:color w:val="0000FF"/>
            <w:lang w:bidi="gu-IN"/>
          </w:rPr>
          <w:t>Furthermore</w:t>
        </w:r>
        <w:r>
          <w:rPr>
            <w:color w:val="0000FF"/>
            <w:lang w:bidi="gu-IN"/>
          </w:rPr>
          <w:t>,</w:t>
        </w:r>
      </w:ins>
      <w:r>
        <w:rPr>
          <w:color w:val="0000FF"/>
          <w:lang w:bidi="gu-IN"/>
        </w:rPr>
        <w:t xml:space="preserve"> </w:t>
      </w:r>
      <w:r w:rsidRPr="007D5C35">
        <w:rPr>
          <w:color w:val="0000FF"/>
        </w:rPr>
        <w:t xml:space="preserve">researchers </w:t>
      </w:r>
      <w:r>
        <w:rPr>
          <w:color w:val="0000FF"/>
          <w:lang w:bidi="gu-IN"/>
        </w:rPr>
        <w:t>from academia</w:t>
      </w:r>
      <w:r w:rsidRPr="007D5C35">
        <w:rPr>
          <w:color w:val="0000FF"/>
        </w:rPr>
        <w:t xml:space="preserve"> are</w:t>
      </w:r>
      <w:r>
        <w:rPr>
          <w:color w:val="0000FF"/>
        </w:rPr>
        <w:t xml:space="preserve"> still </w:t>
      </w:r>
      <w:del w:id="35" w:author="Dave Towey" w:date="2019-07-16T06:46:00Z">
        <w:r>
          <w:rPr>
            <w:color w:val="0000FF"/>
          </w:rPr>
          <w:delText>working on</w:delText>
        </w:r>
      </w:del>
      <w:ins w:id="36" w:author="Dave Towey" w:date="2019-07-16T06:46:00Z">
        <w:r w:rsidR="00386B1B">
          <w:rPr>
            <w:color w:val="0000FF"/>
          </w:rPr>
          <w:t>exploring</w:t>
        </w:r>
      </w:ins>
      <w:r>
        <w:rPr>
          <w:color w:val="0000FF"/>
        </w:rPr>
        <w:t xml:space="preserve"> </w:t>
      </w:r>
      <w:r w:rsidRPr="007D5C35">
        <w:rPr>
          <w:color w:val="0000FF"/>
        </w:rPr>
        <w:t xml:space="preserve">the performance </w:t>
      </w:r>
      <w:r>
        <w:rPr>
          <w:color w:val="0000FF"/>
        </w:rPr>
        <w:t xml:space="preserve">improvement </w:t>
      </w:r>
      <w:r w:rsidRPr="007D5C35">
        <w:rPr>
          <w:color w:val="0000FF"/>
        </w:rPr>
        <w:t xml:space="preserve">of </w:t>
      </w:r>
      <w:del w:id="37" w:author="Dave Towey" w:date="2019-07-16T06:46:00Z">
        <w:r>
          <w:rPr>
            <w:color w:val="0000FF"/>
          </w:rPr>
          <w:delText>W</w:delText>
        </w:r>
        <w:r w:rsidRPr="007D5C35">
          <w:rPr>
            <w:color w:val="0000FF"/>
          </w:rPr>
          <w:delText>eb</w:delText>
        </w:r>
      </w:del>
      <w:ins w:id="38" w:author="Dave Towey" w:date="2019-07-16T06:46:00Z">
        <w:r w:rsidR="00AC50C6">
          <w:rPr>
            <w:color w:val="0000FF"/>
          </w:rPr>
          <w:t>web</w:t>
        </w:r>
      </w:ins>
      <w:r w:rsidRPr="007D5C35">
        <w:rPr>
          <w:color w:val="0000FF"/>
        </w:rPr>
        <w:t xml:space="preserve"> services</w:t>
      </w:r>
      <w:r>
        <w:rPr>
          <w:color w:val="0000FF"/>
        </w:rPr>
        <w:t xml:space="preserve">, and reporting their research results in top conferences </w:t>
      </w:r>
      <w:del w:id="39" w:author="Dave Towey" w:date="2019-07-16T06:46:00Z">
        <w:r>
          <w:rPr>
            <w:color w:val="0000FF"/>
          </w:rPr>
          <w:delText>or</w:delText>
        </w:r>
      </w:del>
      <w:ins w:id="40" w:author="Dave Towey" w:date="2019-07-16T06:46:00Z">
        <w:r w:rsidR="00386B1B">
          <w:rPr>
            <w:color w:val="0000FF"/>
          </w:rPr>
          <w:t>and</w:t>
        </w:r>
      </w:ins>
      <w:r>
        <w:rPr>
          <w:color w:val="0000FF"/>
        </w:rPr>
        <w:t xml:space="preserve"> journals in this area</w:t>
      </w:r>
      <w:r w:rsidRPr="007D5C35">
        <w:rPr>
          <w:color w:val="0000FF"/>
        </w:rPr>
        <w:t>.</w:t>
      </w:r>
      <w:r>
        <w:rPr>
          <w:color w:val="0000FF"/>
        </w:rPr>
        <w:t xml:space="preserve"> For </w:t>
      </w:r>
      <w:del w:id="41" w:author="Dave Towey" w:date="2019-07-16T06:46:00Z">
        <w:r>
          <w:rPr>
            <w:color w:val="0000FF"/>
          </w:rPr>
          <w:delText>instance,</w:delText>
        </w:r>
        <w:r w:rsidRPr="007D5C35">
          <w:rPr>
            <w:color w:val="0000FF"/>
          </w:rPr>
          <w:delText xml:space="preserve"> several </w:delText>
        </w:r>
      </w:del>
      <w:ins w:id="42" w:author="Dave Towey" w:date="2019-07-16T06:46:00Z">
        <w:r w:rsidR="00386B1B">
          <w:rPr>
            <w:color w:val="0000FF"/>
          </w:rPr>
          <w:t>example</w:t>
        </w:r>
        <w:r>
          <w:rPr>
            <w:color w:val="0000FF"/>
          </w:rPr>
          <w:t>,</w:t>
        </w:r>
        <w:r w:rsidRPr="007D5C35">
          <w:rPr>
            <w:color w:val="0000FF"/>
          </w:rPr>
          <w:t xml:space="preserve"> </w:t>
        </w:r>
        <w:r w:rsidR="00386B1B">
          <w:rPr>
            <w:color w:val="0000FF"/>
          </w:rPr>
          <w:t>some such</w:t>
        </w:r>
        <w:r w:rsidRPr="007D5C35">
          <w:rPr>
            <w:color w:val="0000FF"/>
          </w:rPr>
          <w:t xml:space="preserve"> </w:t>
        </w:r>
      </w:ins>
      <w:r>
        <w:rPr>
          <w:color w:val="0000FF"/>
        </w:rPr>
        <w:t>work</w:t>
      </w:r>
      <w:r w:rsidRPr="007D5C35">
        <w:rPr>
          <w:color w:val="0000FF"/>
        </w:rPr>
        <w:t xml:space="preserve"> related to </w:t>
      </w:r>
      <w:del w:id="43" w:author="Dave Towey" w:date="2019-07-16T06:46:00Z">
        <w:r>
          <w:rPr>
            <w:color w:val="0000FF"/>
          </w:rPr>
          <w:delText>W</w:delText>
        </w:r>
        <w:r w:rsidRPr="007D5C35">
          <w:rPr>
            <w:color w:val="0000FF"/>
          </w:rPr>
          <w:delText>eb</w:delText>
        </w:r>
      </w:del>
      <w:ins w:id="44" w:author="Dave Towey" w:date="2019-07-16T06:46:00Z">
        <w:r w:rsidR="00AC50C6">
          <w:rPr>
            <w:color w:val="0000FF"/>
          </w:rPr>
          <w:t>web</w:t>
        </w:r>
      </w:ins>
      <w:r w:rsidRPr="007D5C35">
        <w:rPr>
          <w:color w:val="0000FF"/>
        </w:rPr>
        <w:t xml:space="preserve"> services</w:t>
      </w:r>
      <w:r>
        <w:rPr>
          <w:color w:val="0000FF"/>
        </w:rPr>
        <w:t xml:space="preserve"> has been recently published in TSC</w:t>
      </w:r>
      <w:r w:rsidRPr="007D5C35">
        <w:rPr>
          <w:color w:val="0000FF"/>
        </w:rPr>
        <w:t xml:space="preserve">, </w:t>
      </w:r>
      <w:del w:id="45" w:author="Dave Towey" w:date="2019-07-16T06:46:00Z">
        <w:r w:rsidRPr="007D5C35">
          <w:rPr>
            <w:color w:val="0000FF"/>
          </w:rPr>
          <w:delText>such as</w:delText>
        </w:r>
      </w:del>
      <w:ins w:id="46" w:author="Dave Towey" w:date="2019-07-16T06:46:00Z">
        <w:r w:rsidR="00386B1B">
          <w:rPr>
            <w:color w:val="0000FF"/>
          </w:rPr>
          <w:t>including</w:t>
        </w:r>
      </w:ins>
      <w:r>
        <w:rPr>
          <w:color w:val="0000FF"/>
        </w:rPr>
        <w:t>:</w:t>
      </w:r>
      <w:r w:rsidRPr="007D5C35">
        <w:rPr>
          <w:color w:val="0000FF"/>
        </w:rPr>
        <w:tab/>
      </w:r>
      <w:r w:rsidR="00386B1B" w:rsidRPr="00386B1B">
        <w:rPr>
          <w:color w:val="0000FF"/>
          <w:rPrChange w:id="47" w:author="Dave Towey" w:date="2019-07-16T06:46:00Z">
            <w:rPr>
              <w:i/>
              <w:color w:val="0000FF"/>
            </w:rPr>
          </w:rPrChange>
        </w:rPr>
        <w:t xml:space="preserve">S. Wang, Y. Ma, B. Cheng, </w:t>
      </w:r>
      <w:del w:id="48" w:author="Dave Towey" w:date="2019-07-16T06:46:00Z">
        <w:r w:rsidRPr="00DB7D7B">
          <w:rPr>
            <w:i/>
            <w:iCs/>
            <w:color w:val="0000FF"/>
          </w:rPr>
          <w:delText xml:space="preserve">et al. </w:delText>
        </w:r>
      </w:del>
      <w:ins w:id="49" w:author="Dave Towey" w:date="2019-07-16T06:46:00Z">
        <w:r w:rsidR="00386B1B" w:rsidRPr="00386B1B">
          <w:rPr>
            <w:color w:val="0000FF"/>
          </w:rPr>
          <w:t>F. Yang, &amp; R. N. Chang</w:t>
        </w:r>
        <w:r w:rsidR="00386B1B">
          <w:rPr>
            <w:i/>
            <w:iCs/>
            <w:color w:val="0000FF"/>
          </w:rPr>
          <w:t>,</w:t>
        </w:r>
        <w:r w:rsidRPr="00DB7D7B">
          <w:rPr>
            <w:i/>
            <w:iCs/>
            <w:color w:val="0000FF"/>
          </w:rPr>
          <w:t xml:space="preserve"> </w:t>
        </w:r>
        <w:r w:rsidR="00386B1B">
          <w:rPr>
            <w:i/>
            <w:iCs/>
            <w:color w:val="0000FF"/>
          </w:rPr>
          <w:t>“</w:t>
        </w:r>
      </w:ins>
      <w:r w:rsidRPr="00DB7D7B">
        <w:rPr>
          <w:i/>
          <w:iCs/>
          <w:color w:val="0000FF"/>
        </w:rPr>
        <w:t>Multi-Dimensional QoS Prediction for Service Recommendations</w:t>
      </w:r>
      <w:del w:id="50" w:author="Dave Towey" w:date="2019-07-16T06:46:00Z">
        <w:r w:rsidRPr="00DB7D7B">
          <w:rPr>
            <w:i/>
            <w:iCs/>
            <w:color w:val="0000FF"/>
          </w:rPr>
          <w:delText>,</w:delText>
        </w:r>
      </w:del>
      <w:ins w:id="51" w:author="Dave Towey" w:date="2019-07-16T06:46:00Z">
        <w:r w:rsidR="00386B1B">
          <w:rPr>
            <w:i/>
            <w:iCs/>
            <w:color w:val="0000FF"/>
          </w:rPr>
          <w:t>”</w:t>
        </w:r>
        <w:r w:rsidRPr="00DB7D7B">
          <w:rPr>
            <w:i/>
            <w:iCs/>
            <w:color w:val="0000FF"/>
          </w:rPr>
          <w:t>,</w:t>
        </w:r>
      </w:ins>
      <w:r w:rsidRPr="00DB7D7B">
        <w:rPr>
          <w:i/>
          <w:iCs/>
          <w:color w:val="0000FF"/>
        </w:rPr>
        <w:t xml:space="preserve"> IEEE TSC, </w:t>
      </w:r>
      <w:bookmarkStart w:id="52" w:name="OLE_LINK17"/>
      <w:bookmarkStart w:id="53" w:name="OLE_LINK18"/>
      <w:r>
        <w:rPr>
          <w:i/>
          <w:iCs/>
          <w:color w:val="0000FF"/>
        </w:rPr>
        <w:t xml:space="preserve">2019, </w:t>
      </w:r>
      <w:r w:rsidRPr="00DB7D7B">
        <w:rPr>
          <w:i/>
          <w:iCs/>
          <w:color w:val="0000FF"/>
        </w:rPr>
        <w:t>12</w:t>
      </w:r>
      <w:r>
        <w:rPr>
          <w:i/>
          <w:iCs/>
          <w:color w:val="0000FF"/>
        </w:rPr>
        <w:t>(1):</w:t>
      </w:r>
      <w:bookmarkEnd w:id="52"/>
      <w:bookmarkEnd w:id="53"/>
      <w:r>
        <w:rPr>
          <w:i/>
          <w:iCs/>
          <w:color w:val="0000FF"/>
        </w:rPr>
        <w:t>47-57;</w:t>
      </w:r>
      <w:r w:rsidR="00386B1B">
        <w:rPr>
          <w:i/>
          <w:iCs/>
          <w:color w:val="0000FF"/>
        </w:rPr>
        <w:t xml:space="preserve"> </w:t>
      </w:r>
      <w:ins w:id="54" w:author="Dave Towey" w:date="2019-07-16T06:46:00Z">
        <w:r w:rsidR="00386B1B">
          <w:rPr>
            <w:i/>
            <w:iCs/>
            <w:color w:val="0000FF"/>
          </w:rPr>
          <w:t>and</w:t>
        </w:r>
        <w:r>
          <w:rPr>
            <w:i/>
            <w:iCs/>
            <w:color w:val="0000FF"/>
          </w:rPr>
          <w:t xml:space="preserve"> </w:t>
        </w:r>
      </w:ins>
      <w:r w:rsidRPr="00DB7D7B">
        <w:rPr>
          <w:i/>
          <w:iCs/>
          <w:color w:val="0000FF"/>
        </w:rPr>
        <w:t>P. Wang</w:t>
      </w:r>
      <w:del w:id="55" w:author="Dave Towey" w:date="2019-07-16T06:46:00Z">
        <w:r w:rsidRPr="00DB7D7B">
          <w:rPr>
            <w:i/>
            <w:iCs/>
            <w:color w:val="0000FF"/>
          </w:rPr>
          <w:delText>,</w:delText>
        </w:r>
      </w:del>
      <w:ins w:id="56" w:author="Dave Towey" w:date="2019-07-16T06:46:00Z">
        <w:r w:rsidR="00386B1B">
          <w:rPr>
            <w:i/>
            <w:iCs/>
            <w:color w:val="0000FF"/>
          </w:rPr>
          <w:t xml:space="preserve"> &amp;</w:t>
        </w:r>
      </w:ins>
      <w:r w:rsidRPr="00DB7D7B">
        <w:rPr>
          <w:i/>
          <w:iCs/>
          <w:color w:val="0000FF"/>
        </w:rPr>
        <w:t xml:space="preserve"> X. Du</w:t>
      </w:r>
      <w:r>
        <w:rPr>
          <w:i/>
          <w:iCs/>
          <w:color w:val="0000FF"/>
        </w:rPr>
        <w:t>.</w:t>
      </w:r>
      <w:r w:rsidRPr="00DB7D7B">
        <w:rPr>
          <w:i/>
          <w:iCs/>
          <w:color w:val="0000FF"/>
        </w:rPr>
        <w:t xml:space="preserve"> </w:t>
      </w:r>
      <w:ins w:id="57" w:author="Dave Towey" w:date="2019-07-16T06:46:00Z">
        <w:r w:rsidR="00386B1B">
          <w:rPr>
            <w:i/>
            <w:iCs/>
            <w:color w:val="0000FF"/>
          </w:rPr>
          <w:t>“</w:t>
        </w:r>
      </w:ins>
      <w:r w:rsidRPr="00DB7D7B">
        <w:rPr>
          <w:i/>
          <w:iCs/>
          <w:color w:val="0000FF"/>
        </w:rPr>
        <w:t>QoS-Aware Service Selection Using an Incentive Mechanism</w:t>
      </w:r>
      <w:del w:id="58" w:author="Dave Towey" w:date="2019-07-16T06:46:00Z">
        <w:r w:rsidRPr="00DB7D7B">
          <w:rPr>
            <w:i/>
            <w:iCs/>
            <w:color w:val="0000FF"/>
          </w:rPr>
          <w:delText>,</w:delText>
        </w:r>
      </w:del>
      <w:ins w:id="59" w:author="Dave Towey" w:date="2019-07-16T06:46:00Z">
        <w:r w:rsidR="00386B1B">
          <w:rPr>
            <w:i/>
            <w:iCs/>
            <w:color w:val="0000FF"/>
          </w:rPr>
          <w:t>”</w:t>
        </w:r>
        <w:r w:rsidRPr="00DB7D7B">
          <w:rPr>
            <w:i/>
            <w:iCs/>
            <w:color w:val="0000FF"/>
          </w:rPr>
          <w:t>,</w:t>
        </w:r>
      </w:ins>
      <w:r>
        <w:rPr>
          <w:i/>
          <w:iCs/>
          <w:color w:val="0000FF"/>
        </w:rPr>
        <w:t xml:space="preserve"> </w:t>
      </w:r>
      <w:r w:rsidRPr="00DB7D7B">
        <w:rPr>
          <w:i/>
          <w:iCs/>
          <w:color w:val="0000FF"/>
        </w:rPr>
        <w:t xml:space="preserve">IEEE TSC, </w:t>
      </w:r>
      <w:r>
        <w:rPr>
          <w:i/>
          <w:iCs/>
          <w:color w:val="0000FF"/>
        </w:rPr>
        <w:t xml:space="preserve">2019, </w:t>
      </w:r>
      <w:r w:rsidRPr="00DB7D7B">
        <w:rPr>
          <w:i/>
          <w:iCs/>
          <w:color w:val="0000FF"/>
        </w:rPr>
        <w:t>12</w:t>
      </w:r>
      <w:r>
        <w:rPr>
          <w:i/>
          <w:iCs/>
          <w:color w:val="0000FF"/>
        </w:rPr>
        <w:t>(</w:t>
      </w:r>
      <w:r w:rsidRPr="00DB7D7B">
        <w:rPr>
          <w:i/>
          <w:iCs/>
          <w:color w:val="0000FF"/>
        </w:rPr>
        <w:t>2</w:t>
      </w:r>
      <w:r>
        <w:rPr>
          <w:i/>
          <w:iCs/>
          <w:color w:val="0000FF"/>
        </w:rPr>
        <w:t>):</w:t>
      </w:r>
      <w:r w:rsidRPr="00DB7D7B">
        <w:rPr>
          <w:i/>
          <w:iCs/>
          <w:color w:val="0000FF"/>
        </w:rPr>
        <w:t>262-275</w:t>
      </w:r>
      <w:r>
        <w:rPr>
          <w:i/>
          <w:iCs/>
          <w:color w:val="0000FF"/>
        </w:rPr>
        <w:t>.</w:t>
      </w:r>
    </w:p>
    <w:p w14:paraId="4C9E0196" w14:textId="77777777" w:rsidR="006460AC" w:rsidRDefault="006460AC" w:rsidP="001C3D07">
      <w:pPr>
        <w:spacing w:beforeLines="50" w:before="156"/>
        <w:jc w:val="both"/>
      </w:pPr>
      <w:r>
        <w:rPr>
          <w:u w:val="single"/>
        </w:rPr>
        <w:t>Action</w:t>
      </w:r>
      <w:r>
        <w:t xml:space="preserve">: </w:t>
      </w:r>
      <w:r w:rsidRPr="005B51CC">
        <w:rPr>
          <w:color w:val="0000FF"/>
        </w:rPr>
        <w:t>None.</w:t>
      </w:r>
    </w:p>
    <w:p w14:paraId="64AFAFFB" w14:textId="77777777" w:rsidR="006460AC" w:rsidRDefault="006460AC" w:rsidP="001C3D07">
      <w:pPr>
        <w:spacing w:beforeLines="100" w:before="312"/>
        <w:jc w:val="both"/>
        <w:rPr>
          <w:b/>
          <w:i/>
        </w:rPr>
      </w:pPr>
      <w:bookmarkStart w:id="60" w:name="OLE_LINK4"/>
      <w:r w:rsidRPr="00AA7BE8">
        <w:rPr>
          <w:b/>
          <w:i/>
          <w:u w:val="single"/>
        </w:rPr>
        <w:t>R1C</w:t>
      </w:r>
      <w:r>
        <w:rPr>
          <w:b/>
          <w:i/>
          <w:u w:val="single"/>
        </w:rPr>
        <w:t>2</w:t>
      </w:r>
      <w:r w:rsidRPr="00AA7BE8">
        <w:rPr>
          <w:b/>
          <w:i/>
          <w:u w:val="single"/>
        </w:rPr>
        <w:t>:</w:t>
      </w:r>
      <w:r w:rsidRPr="00AA7BE8">
        <w:rPr>
          <w:b/>
          <w:i/>
        </w:rPr>
        <w:t xml:space="preserve"> </w:t>
      </w:r>
      <w:r w:rsidRPr="00D96C19">
        <w:rPr>
          <w:b/>
          <w:i/>
        </w:rPr>
        <w:t>The probability distribution computation model described in section 3.2 is too detailed. Some of the proofs etc and moved into an appendix without taking away from the core message.</w:t>
      </w:r>
    </w:p>
    <w:p w14:paraId="42FF1DE1" w14:textId="566358A8" w:rsidR="006460AC" w:rsidRDefault="006460AC" w:rsidP="001C3D07">
      <w:pPr>
        <w:spacing w:beforeLines="100" w:before="312"/>
        <w:jc w:val="both"/>
        <w:rPr>
          <w:u w:val="single"/>
        </w:rPr>
      </w:pPr>
      <w:r w:rsidRPr="00AA7BE8">
        <w:rPr>
          <w:u w:val="single"/>
        </w:rPr>
        <w:t>Response</w:t>
      </w:r>
      <w:r w:rsidRPr="00AA7BE8">
        <w:t>:</w:t>
      </w:r>
      <w:r>
        <w:t xml:space="preserve"> </w:t>
      </w:r>
      <w:del w:id="61" w:author="Dave Towey" w:date="2019-07-16T06:46:00Z">
        <w:r w:rsidRPr="005B51CC">
          <w:rPr>
            <w:color w:val="0000FF"/>
          </w:rPr>
          <w:delText>Thanks</w:delText>
        </w:r>
      </w:del>
      <w:ins w:id="62" w:author="Dave Towey" w:date="2019-07-16T06:46:00Z">
        <w:r w:rsidR="006A3DFD">
          <w:rPr>
            <w:color w:val="0000FF"/>
          </w:rPr>
          <w:t>Thank you</w:t>
        </w:r>
      </w:ins>
      <w:r w:rsidRPr="005B51CC">
        <w:rPr>
          <w:color w:val="0000FF"/>
        </w:rPr>
        <w:t xml:space="preserve"> for the suggestion.</w:t>
      </w:r>
    </w:p>
    <w:p w14:paraId="502A1794" w14:textId="70C66396" w:rsidR="006460AC" w:rsidRPr="00ED5300" w:rsidRDefault="006460AC" w:rsidP="001C3D07">
      <w:pPr>
        <w:spacing w:beforeLines="100" w:before="312"/>
        <w:jc w:val="both"/>
        <w:rPr>
          <w:color w:val="4472C4"/>
        </w:rPr>
      </w:pPr>
      <w:r>
        <w:rPr>
          <w:u w:val="single"/>
        </w:rPr>
        <w:t>Action</w:t>
      </w:r>
      <w:r>
        <w:t xml:space="preserve">: </w:t>
      </w:r>
      <w:r w:rsidRPr="005B51CC">
        <w:rPr>
          <w:color w:val="0000FF"/>
        </w:rPr>
        <w:t xml:space="preserve">In the revised </w:t>
      </w:r>
      <w:del w:id="63" w:author="Dave Towey" w:date="2019-07-16T06:46:00Z">
        <w:r w:rsidRPr="005B51CC">
          <w:rPr>
            <w:color w:val="0000FF"/>
          </w:rPr>
          <w:delText>version</w:delText>
        </w:r>
      </w:del>
      <w:ins w:id="64" w:author="Dave Towey" w:date="2019-07-16T06:46:00Z">
        <w:r w:rsidR="00F4021D">
          <w:rPr>
            <w:color w:val="0000FF"/>
          </w:rPr>
          <w:t>manuscript</w:t>
        </w:r>
      </w:ins>
      <w:r w:rsidRPr="005B51CC">
        <w:rPr>
          <w:color w:val="0000FF"/>
        </w:rPr>
        <w:t xml:space="preserve">, we have </w:t>
      </w:r>
      <w:r>
        <w:rPr>
          <w:color w:val="0000FF"/>
        </w:rPr>
        <w:t xml:space="preserve">followed the suggestion and </w:t>
      </w:r>
      <w:r w:rsidRPr="005B51CC">
        <w:rPr>
          <w:color w:val="0000FF"/>
        </w:rPr>
        <w:t xml:space="preserve">moved the </w:t>
      </w:r>
      <w:r>
        <w:rPr>
          <w:color w:val="0000FF"/>
        </w:rPr>
        <w:t xml:space="preserve">proofs </w:t>
      </w:r>
      <w:del w:id="65" w:author="Dave Towey" w:date="2019-07-16T06:46:00Z">
        <w:r>
          <w:rPr>
            <w:color w:val="0000FF"/>
          </w:rPr>
          <w:delText>in</w:delText>
        </w:r>
      </w:del>
      <w:ins w:id="66" w:author="Dave Towey" w:date="2019-07-16T06:46:00Z">
        <w:r w:rsidR="00E036C7">
          <w:rPr>
            <w:color w:val="0000FF"/>
          </w:rPr>
          <w:t>from</w:t>
        </w:r>
      </w:ins>
      <w:r>
        <w:rPr>
          <w:color w:val="0000FF"/>
        </w:rPr>
        <w:t xml:space="preserve"> Section 3.2 </w:t>
      </w:r>
      <w:r w:rsidRPr="005B51CC">
        <w:rPr>
          <w:color w:val="0000FF"/>
        </w:rPr>
        <w:t>to the appendix</w:t>
      </w:r>
      <w:bookmarkEnd w:id="60"/>
      <w:r w:rsidRPr="005B51CC">
        <w:rPr>
          <w:color w:val="0000FF"/>
        </w:rPr>
        <w:t>.</w:t>
      </w:r>
    </w:p>
    <w:p w14:paraId="79D7769B" w14:textId="77777777" w:rsidR="006460AC" w:rsidRDefault="006460AC" w:rsidP="001C3D07">
      <w:pPr>
        <w:spacing w:beforeLines="100" w:before="312"/>
        <w:jc w:val="both"/>
        <w:rPr>
          <w:b/>
          <w:i/>
        </w:rPr>
      </w:pPr>
      <w:bookmarkStart w:id="67" w:name="OLE_LINK5"/>
      <w:r w:rsidRPr="00AA7BE8">
        <w:rPr>
          <w:b/>
          <w:i/>
          <w:u w:val="single"/>
        </w:rPr>
        <w:t>R1C</w:t>
      </w:r>
      <w:r>
        <w:rPr>
          <w:b/>
          <w:i/>
          <w:u w:val="single"/>
        </w:rPr>
        <w:t>3</w:t>
      </w:r>
      <w:r w:rsidRPr="00AA7BE8">
        <w:rPr>
          <w:b/>
          <w:i/>
          <w:u w:val="single"/>
        </w:rPr>
        <w:t>:</w:t>
      </w:r>
      <w:r w:rsidRPr="00AA7BE8">
        <w:rPr>
          <w:b/>
          <w:i/>
        </w:rPr>
        <w:t xml:space="preserve"> </w:t>
      </w:r>
      <w:r w:rsidRPr="00CF78B9">
        <w:rPr>
          <w:b/>
          <w:i/>
        </w:rPr>
        <w:t>The technique also requires a user to provide category partition details along with an initial test profile. This could be an unreasonable expectation from a test practitioner.</w:t>
      </w:r>
    </w:p>
    <w:p w14:paraId="59EE2373" w14:textId="630221AF" w:rsidR="006460AC" w:rsidRDefault="006460AC" w:rsidP="001C3D07">
      <w:pPr>
        <w:spacing w:beforeLines="50" w:before="156"/>
        <w:jc w:val="both"/>
        <w:rPr>
          <w:color w:val="0000FF"/>
        </w:rPr>
      </w:pPr>
      <w:r w:rsidRPr="00AA7BE8">
        <w:rPr>
          <w:u w:val="single"/>
        </w:rPr>
        <w:t>Response</w:t>
      </w:r>
      <w:r w:rsidRPr="00AA7BE8">
        <w:t>:</w:t>
      </w:r>
      <w:r>
        <w:t xml:space="preserve"> </w:t>
      </w:r>
      <w:r>
        <w:rPr>
          <w:color w:val="0000FF"/>
        </w:rPr>
        <w:t xml:space="preserve">Thank you for the comment. </w:t>
      </w:r>
      <w:del w:id="68" w:author="Dave Towey" w:date="2019-07-16T06:46:00Z">
        <w:r>
          <w:rPr>
            <w:color w:val="0000FF"/>
          </w:rPr>
          <w:delText xml:space="preserve">It is </w:delText>
        </w:r>
      </w:del>
      <w:ins w:id="69" w:author="Dave Towey" w:date="2019-07-16T06:46:00Z">
        <w:r w:rsidR="00E036C7">
          <w:rPr>
            <w:color w:val="0000FF"/>
          </w:rPr>
          <w:t>When applying a testing technique, i</w:t>
        </w:r>
        <w:r>
          <w:rPr>
            <w:color w:val="0000FF"/>
          </w:rPr>
          <w:t xml:space="preserve">t is </w:t>
        </w:r>
      </w:ins>
      <w:r>
        <w:rPr>
          <w:color w:val="0000FF"/>
        </w:rPr>
        <w:t xml:space="preserve">very common that certain inputs are expected </w:t>
      </w:r>
      <w:del w:id="70" w:author="Dave Towey" w:date="2019-07-16T06:46:00Z">
        <w:r>
          <w:rPr>
            <w:color w:val="0000FF"/>
          </w:rPr>
          <w:delText>from</w:delText>
        </w:r>
      </w:del>
      <w:ins w:id="71" w:author="Dave Towey" w:date="2019-07-16T06:46:00Z">
        <w:r w:rsidR="00E036C7">
          <w:rPr>
            <w:color w:val="0000FF"/>
          </w:rPr>
          <w:t>to be provided by</w:t>
        </w:r>
      </w:ins>
      <w:r>
        <w:rPr>
          <w:color w:val="0000FF"/>
        </w:rPr>
        <w:t xml:space="preserve"> the tester</w:t>
      </w:r>
      <w:del w:id="72" w:author="Dave Towey" w:date="2019-07-16T06:46:00Z">
        <w:r>
          <w:rPr>
            <w:color w:val="0000FF"/>
          </w:rPr>
          <w:delText xml:space="preserve"> when she/he exercises a testing technique</w:delText>
        </w:r>
      </w:del>
      <w:r>
        <w:rPr>
          <w:color w:val="0000FF"/>
        </w:rPr>
        <w:t xml:space="preserve">. In the context of partition testing, the tester </w:t>
      </w:r>
      <w:del w:id="73" w:author="Dave Towey" w:date="2019-07-16T06:46:00Z">
        <w:r>
          <w:rPr>
            <w:color w:val="0000FF"/>
          </w:rPr>
          <w:delText>has</w:delText>
        </w:r>
      </w:del>
      <w:ins w:id="74" w:author="Dave Towey" w:date="2019-07-16T06:46:00Z">
        <w:r w:rsidR="00E036C7">
          <w:rPr>
            <w:color w:val="0000FF"/>
          </w:rPr>
          <w:t>needs</w:t>
        </w:r>
      </w:ins>
      <w:r>
        <w:rPr>
          <w:color w:val="0000FF"/>
        </w:rPr>
        <w:t xml:space="preserve"> to construct </w:t>
      </w:r>
      <w:ins w:id="75" w:author="Dave Towey" w:date="2019-07-16T06:46:00Z">
        <w:r w:rsidR="00E036C7">
          <w:rPr>
            <w:color w:val="0000FF"/>
          </w:rPr>
          <w:t xml:space="preserve">the </w:t>
        </w:r>
      </w:ins>
      <w:r>
        <w:rPr>
          <w:color w:val="0000FF"/>
        </w:rPr>
        <w:t xml:space="preserve">partitions based on the specification of </w:t>
      </w:r>
      <w:ins w:id="76" w:author="Dave Towey" w:date="2019-07-16T06:46:00Z">
        <w:r w:rsidR="00E036C7">
          <w:rPr>
            <w:color w:val="0000FF"/>
          </w:rPr>
          <w:t xml:space="preserve">the </w:t>
        </w:r>
      </w:ins>
      <w:r>
        <w:rPr>
          <w:color w:val="0000FF"/>
        </w:rPr>
        <w:t xml:space="preserve">software under test. Furthermore, </w:t>
      </w:r>
      <w:ins w:id="77" w:author="Dave Towey" w:date="2019-07-16T06:46:00Z">
        <w:r w:rsidR="00E036C7">
          <w:rPr>
            <w:color w:val="0000FF"/>
          </w:rPr>
          <w:t xml:space="preserve">the </w:t>
        </w:r>
      </w:ins>
      <w:r>
        <w:rPr>
          <w:color w:val="0000FF"/>
        </w:rPr>
        <w:t xml:space="preserve">partition details can be derived in </w:t>
      </w:r>
      <w:del w:id="78" w:author="Dave Towey" w:date="2019-07-16T06:46:00Z">
        <w:r>
          <w:rPr>
            <w:color w:val="0000FF"/>
          </w:rPr>
          <w:delText>different</w:delText>
        </w:r>
      </w:del>
      <w:ins w:id="79" w:author="Dave Towey" w:date="2019-07-16T06:46:00Z">
        <w:r w:rsidR="00E036C7">
          <w:rPr>
            <w:color w:val="0000FF"/>
          </w:rPr>
          <w:t>various</w:t>
        </w:r>
      </w:ins>
      <w:r>
        <w:rPr>
          <w:color w:val="0000FF"/>
        </w:rPr>
        <w:t xml:space="preserve"> ways, </w:t>
      </w:r>
      <w:del w:id="80" w:author="Dave Towey" w:date="2019-07-16T06:46:00Z">
        <w:r>
          <w:rPr>
            <w:color w:val="0000FF"/>
          </w:rPr>
          <w:delText xml:space="preserve">such as </w:delText>
        </w:r>
      </w:del>
      <w:ins w:id="81" w:author="Dave Towey" w:date="2019-07-16T06:46:00Z">
        <w:r w:rsidR="00E036C7">
          <w:rPr>
            <w:color w:val="0000FF"/>
          </w:rPr>
          <w:t>including through use of the</w:t>
        </w:r>
        <w:r>
          <w:rPr>
            <w:color w:val="0000FF"/>
          </w:rPr>
          <w:t xml:space="preserve"> </w:t>
        </w:r>
      </w:ins>
      <w:r>
        <w:rPr>
          <w:color w:val="0000FF"/>
        </w:rPr>
        <w:t xml:space="preserve">equivalent class method or </w:t>
      </w:r>
      <w:ins w:id="82" w:author="Dave Towey" w:date="2019-07-16T06:46:00Z">
        <w:r w:rsidR="00E036C7">
          <w:rPr>
            <w:color w:val="0000FF"/>
          </w:rPr>
          <w:t xml:space="preserve">the </w:t>
        </w:r>
      </w:ins>
      <w:r>
        <w:rPr>
          <w:color w:val="0000FF"/>
        </w:rPr>
        <w:t xml:space="preserve">category partition method. </w:t>
      </w:r>
      <w:del w:id="83" w:author="Dave Towey" w:date="2019-07-16T06:46:00Z">
        <w:r>
          <w:rPr>
            <w:color w:val="0000FF"/>
          </w:rPr>
          <w:delText>Since</w:delText>
        </w:r>
      </w:del>
      <w:ins w:id="84" w:author="Dave Towey" w:date="2019-07-16T06:46:00Z">
        <w:r w:rsidR="00553589">
          <w:rPr>
            <w:color w:val="0000FF"/>
          </w:rPr>
          <w:t>Because</w:t>
        </w:r>
      </w:ins>
      <w:r w:rsidR="00553589">
        <w:rPr>
          <w:color w:val="0000FF"/>
        </w:rPr>
        <w:t xml:space="preserve"> our technique is based on </w:t>
      </w:r>
      <w:del w:id="85" w:author="Dave Towey" w:date="2019-07-16T06:46:00Z">
        <w:r>
          <w:rPr>
            <w:color w:val="0000FF"/>
          </w:rPr>
          <w:delText xml:space="preserve">partition testing, </w:delText>
        </w:r>
      </w:del>
      <w:ins w:id="86" w:author="Dave Towey" w:date="2019-07-16T06:46:00Z">
        <w:r w:rsidR="00553589">
          <w:rPr>
            <w:color w:val="0000FF"/>
          </w:rPr>
          <w:t xml:space="preserve">PT, it is necessary that the </w:t>
        </w:r>
      </w:ins>
      <w:r w:rsidR="00553589">
        <w:rPr>
          <w:color w:val="0000FF"/>
        </w:rPr>
        <w:t xml:space="preserve">partition details </w:t>
      </w:r>
      <w:del w:id="87" w:author="Dave Towey" w:date="2019-07-16T06:46:00Z">
        <w:r>
          <w:rPr>
            <w:color w:val="0000FF"/>
          </w:rPr>
          <w:delText xml:space="preserve">are naturally expected to be provided from the user. This can </w:delText>
        </w:r>
      </w:del>
      <w:r w:rsidR="00553589">
        <w:rPr>
          <w:color w:val="0000FF"/>
        </w:rPr>
        <w:t xml:space="preserve">be </w:t>
      </w:r>
      <w:ins w:id="88" w:author="Dave Towey" w:date="2019-07-16T06:46:00Z">
        <w:r w:rsidR="00553589">
          <w:rPr>
            <w:color w:val="0000FF"/>
          </w:rPr>
          <w:t xml:space="preserve">provided (by the tester), which can </w:t>
        </w:r>
      </w:ins>
      <w:r w:rsidR="00553589">
        <w:rPr>
          <w:color w:val="0000FF"/>
        </w:rPr>
        <w:t xml:space="preserve">easily </w:t>
      </w:r>
      <w:ins w:id="89" w:author="Dave Towey" w:date="2019-07-16T06:46:00Z">
        <w:r w:rsidR="00553589">
          <w:rPr>
            <w:color w:val="0000FF"/>
          </w:rPr>
          <w:t xml:space="preserve">be </w:t>
        </w:r>
      </w:ins>
      <w:r w:rsidR="00553589">
        <w:rPr>
          <w:color w:val="0000FF"/>
        </w:rPr>
        <w:t xml:space="preserve">done </w:t>
      </w:r>
      <w:del w:id="90" w:author="Dave Towey" w:date="2019-07-16T06:46:00Z">
        <w:r>
          <w:rPr>
            <w:color w:val="0000FF"/>
          </w:rPr>
          <w:delText>by analysing</w:delText>
        </w:r>
      </w:del>
      <w:ins w:id="91" w:author="Dave Towey" w:date="2019-07-16T06:46:00Z">
        <w:r w:rsidR="00553589">
          <w:rPr>
            <w:color w:val="0000FF"/>
          </w:rPr>
          <w:t>through analysis of</w:t>
        </w:r>
      </w:ins>
      <w:r w:rsidR="00553589">
        <w:rPr>
          <w:color w:val="0000FF"/>
        </w:rPr>
        <w:t xml:space="preserve"> the input parameters and </w:t>
      </w:r>
      <w:ins w:id="92" w:author="Dave Towey" w:date="2019-07-16T06:46:00Z">
        <w:r w:rsidR="00553589">
          <w:rPr>
            <w:color w:val="0000FF"/>
          </w:rPr>
          <w:t xml:space="preserve">their </w:t>
        </w:r>
      </w:ins>
      <w:r w:rsidR="00553589">
        <w:rPr>
          <w:color w:val="0000FF"/>
        </w:rPr>
        <w:t>constraints</w:t>
      </w:r>
      <w:del w:id="93" w:author="Dave Towey" w:date="2019-07-16T06:46:00Z">
        <w:r>
          <w:rPr>
            <w:color w:val="0000FF"/>
          </w:rPr>
          <w:delText xml:space="preserve"> among them</w:delText>
        </w:r>
      </w:del>
      <w:ins w:id="94" w:author="Dave Towey" w:date="2019-07-16T06:46:00Z">
        <w:r w:rsidR="00553589">
          <w:rPr>
            <w:color w:val="0000FF"/>
          </w:rPr>
          <w:t>, as</w:t>
        </w:r>
      </w:ins>
      <w:r w:rsidR="00553589">
        <w:rPr>
          <w:color w:val="0000FF"/>
        </w:rPr>
        <w:t xml:space="preserve"> described in the </w:t>
      </w:r>
      <w:del w:id="95" w:author="Dave Towey" w:date="2019-07-16T06:46:00Z">
        <w:r>
          <w:rPr>
            <w:color w:val="0000FF"/>
          </w:rPr>
          <w:delText>specification</w:delText>
        </w:r>
      </w:del>
      <w:ins w:id="96" w:author="Dave Towey" w:date="2019-07-16T06:46:00Z">
        <w:r w:rsidR="00553589">
          <w:rPr>
            <w:color w:val="0000FF"/>
          </w:rPr>
          <w:t>specifications</w:t>
        </w:r>
      </w:ins>
      <w:r w:rsidR="00553589">
        <w:rPr>
          <w:color w:val="0000FF"/>
        </w:rPr>
        <w:t xml:space="preserve"> of </w:t>
      </w:r>
      <w:del w:id="97" w:author="Dave Towey" w:date="2019-07-16T06:46:00Z">
        <w:r>
          <w:rPr>
            <w:color w:val="0000FF"/>
          </w:rPr>
          <w:delText>Web</w:delText>
        </w:r>
      </w:del>
      <w:ins w:id="98" w:author="Dave Towey" w:date="2019-07-16T06:46:00Z">
        <w:r w:rsidR="00553589">
          <w:rPr>
            <w:color w:val="0000FF"/>
          </w:rPr>
          <w:t>the web</w:t>
        </w:r>
      </w:ins>
      <w:r w:rsidR="00553589">
        <w:rPr>
          <w:color w:val="0000FF"/>
        </w:rPr>
        <w:t xml:space="preserve"> service under test. </w:t>
      </w:r>
      <w:r>
        <w:rPr>
          <w:color w:val="0000FF"/>
        </w:rPr>
        <w:t xml:space="preserve">Once </w:t>
      </w:r>
      <w:ins w:id="99" w:author="Dave Towey" w:date="2019-07-16T06:46:00Z">
        <w:r w:rsidR="002E1952">
          <w:rPr>
            <w:color w:val="0000FF"/>
          </w:rPr>
          <w:t xml:space="preserve">the </w:t>
        </w:r>
      </w:ins>
      <w:r>
        <w:rPr>
          <w:color w:val="0000FF"/>
        </w:rPr>
        <w:t xml:space="preserve">partition details </w:t>
      </w:r>
      <w:del w:id="100" w:author="Dave Towey" w:date="2019-07-16T06:46:00Z">
        <w:r>
          <w:rPr>
            <w:color w:val="0000FF"/>
          </w:rPr>
          <w:delText xml:space="preserve">of Web service under test </w:delText>
        </w:r>
      </w:del>
      <w:r>
        <w:rPr>
          <w:color w:val="0000FF"/>
        </w:rPr>
        <w:t>are available, then it is not difficult to set an initial test profile</w:t>
      </w:r>
      <w:del w:id="101" w:author="Dave Towey" w:date="2019-07-16T06:46:00Z">
        <w:r>
          <w:rPr>
            <w:color w:val="0000FF"/>
          </w:rPr>
          <w:delText>. For simplicity, the</w:delText>
        </w:r>
      </w:del>
      <w:ins w:id="102" w:author="Dave Towey" w:date="2019-07-16T06:46:00Z">
        <w:r w:rsidR="00553589">
          <w:rPr>
            <w:color w:val="0000FF"/>
          </w:rPr>
          <w:t>: The</w:t>
        </w:r>
      </w:ins>
      <w:r>
        <w:rPr>
          <w:color w:val="0000FF"/>
        </w:rPr>
        <w:t xml:space="preserve"> tester </w:t>
      </w:r>
      <w:r w:rsidRPr="00970E3A">
        <w:rPr>
          <w:color w:val="0000FF"/>
        </w:rPr>
        <w:t>can</w:t>
      </w:r>
      <w:ins w:id="103" w:author="Dave Towey" w:date="2019-07-16T06:46:00Z">
        <w:r w:rsidR="00553589">
          <w:rPr>
            <w:color w:val="0000FF"/>
          </w:rPr>
          <w:t>, for example, simply</w:t>
        </w:r>
      </w:ins>
      <w:r w:rsidRPr="00970E3A">
        <w:rPr>
          <w:color w:val="0000FF"/>
        </w:rPr>
        <w:t xml:space="preserve"> use </w:t>
      </w:r>
      <w:del w:id="104" w:author="Dave Towey" w:date="2019-07-16T06:46:00Z">
        <w:r w:rsidRPr="00970E3A">
          <w:rPr>
            <w:color w:val="0000FF"/>
          </w:rPr>
          <w:delText>the</w:delText>
        </w:r>
      </w:del>
      <w:ins w:id="105" w:author="Dave Towey" w:date="2019-07-16T06:46:00Z">
        <w:r w:rsidR="00553589">
          <w:rPr>
            <w:color w:val="0000FF"/>
          </w:rPr>
          <w:t>a</w:t>
        </w:r>
      </w:ins>
      <w:r w:rsidRPr="00970E3A">
        <w:rPr>
          <w:color w:val="0000FF"/>
        </w:rPr>
        <w:t xml:space="preserve"> uniform probability distribution</w:t>
      </w:r>
      <w:r>
        <w:rPr>
          <w:color w:val="0000FF"/>
        </w:rPr>
        <w:t xml:space="preserve"> (</w:t>
      </w:r>
      <w:del w:id="106" w:author="Dave Towey" w:date="2019-07-16T06:46:00Z">
        <w:r>
          <w:rPr>
            <w:color w:val="0000FF"/>
          </w:rPr>
          <w:delText xml:space="preserve">i. e. </w:delText>
        </w:r>
      </w:del>
      <w:r w:rsidRPr="004076AD">
        <w:rPr>
          <w:i/>
          <w:iCs/>
          <w:color w:val="0000FF"/>
        </w:rPr>
        <w:t>P</w:t>
      </w:r>
      <w:r w:rsidRPr="004076AD">
        <w:rPr>
          <w:i/>
          <w:iCs/>
          <w:color w:val="0000FF"/>
          <w:vertAlign w:val="subscript"/>
        </w:rPr>
        <w:t>1</w:t>
      </w:r>
      <w:r>
        <w:rPr>
          <w:color w:val="0000FF"/>
        </w:rPr>
        <w:t>=</w:t>
      </w:r>
      <w:r w:rsidRPr="004076AD">
        <w:rPr>
          <w:i/>
          <w:iCs/>
          <w:color w:val="0000FF"/>
        </w:rPr>
        <w:t>P</w:t>
      </w:r>
      <w:r w:rsidRPr="004076AD">
        <w:rPr>
          <w:i/>
          <w:iCs/>
          <w:color w:val="0000FF"/>
          <w:vertAlign w:val="subscript"/>
        </w:rPr>
        <w:t>2</w:t>
      </w:r>
      <w:r>
        <w:rPr>
          <w:color w:val="0000FF"/>
        </w:rPr>
        <w:t>=…=</w:t>
      </w:r>
      <w:r w:rsidRPr="004076AD">
        <w:rPr>
          <w:i/>
          <w:iCs/>
          <w:color w:val="0000FF"/>
        </w:rPr>
        <w:t>P</w:t>
      </w:r>
      <w:r w:rsidRPr="004076AD">
        <w:rPr>
          <w:i/>
          <w:iCs/>
          <w:color w:val="0000FF"/>
          <w:vertAlign w:val="subscript"/>
        </w:rPr>
        <w:t>k</w:t>
      </w:r>
      <w:r>
        <w:rPr>
          <w:color w:val="0000FF"/>
        </w:rPr>
        <w:t>=</w:t>
      </w:r>
      <w:r w:rsidRPr="004076AD">
        <w:rPr>
          <w:i/>
          <w:iCs/>
          <w:color w:val="0000FF"/>
        </w:rPr>
        <w:t>1/k</w:t>
      </w:r>
      <w:r>
        <w:rPr>
          <w:color w:val="0000FF"/>
        </w:rPr>
        <w:t xml:space="preserve">, where </w:t>
      </w:r>
      <w:r w:rsidRPr="004076AD">
        <w:rPr>
          <w:i/>
          <w:iCs/>
          <w:color w:val="0000FF"/>
        </w:rPr>
        <w:t xml:space="preserve">k </w:t>
      </w:r>
      <w:r>
        <w:rPr>
          <w:color w:val="0000FF"/>
        </w:rPr>
        <w:t xml:space="preserve">denotes the number of partitions, and </w:t>
      </w:r>
      <w:r w:rsidRPr="004076AD">
        <w:rPr>
          <w:i/>
          <w:iCs/>
          <w:color w:val="0000FF"/>
        </w:rPr>
        <w:t>P</w:t>
      </w:r>
      <w:r>
        <w:rPr>
          <w:i/>
          <w:iCs/>
          <w:color w:val="0000FF"/>
          <w:vertAlign w:val="subscript"/>
        </w:rPr>
        <w:t>i</w:t>
      </w:r>
      <w:r>
        <w:rPr>
          <w:color w:val="0000FF"/>
        </w:rPr>
        <w:t xml:space="preserve"> </w:t>
      </w:r>
      <w:r>
        <w:rPr>
          <w:color w:val="0000FF"/>
        </w:rPr>
        <w:lastRenderedPageBreak/>
        <w:t>(</w:t>
      </w:r>
      <w:r w:rsidRPr="004076AD">
        <w:rPr>
          <w:i/>
          <w:iCs/>
          <w:color w:val="0000FF"/>
        </w:rPr>
        <w:t>i</w:t>
      </w:r>
      <w:r>
        <w:rPr>
          <w:color w:val="0000FF"/>
        </w:rPr>
        <w:t>=</w:t>
      </w:r>
      <w:r w:rsidRPr="004076AD">
        <w:rPr>
          <w:i/>
          <w:iCs/>
          <w:color w:val="0000FF"/>
        </w:rPr>
        <w:t>1..k</w:t>
      </w:r>
      <w:r>
        <w:rPr>
          <w:color w:val="0000FF"/>
        </w:rPr>
        <w:t xml:space="preserve">) denotes the probability of </w:t>
      </w:r>
      <w:ins w:id="107" w:author="Dave Towey" w:date="2019-07-16T06:46:00Z">
        <w:r w:rsidR="002E1952">
          <w:rPr>
            <w:color w:val="0000FF"/>
          </w:rPr>
          <w:t xml:space="preserve">selecting </w:t>
        </w:r>
      </w:ins>
      <w:r>
        <w:rPr>
          <w:color w:val="0000FF"/>
        </w:rPr>
        <w:t xml:space="preserve">the </w:t>
      </w:r>
      <w:r w:rsidRPr="004076AD">
        <w:rPr>
          <w:i/>
          <w:iCs/>
          <w:color w:val="0000FF"/>
        </w:rPr>
        <w:t>i</w:t>
      </w:r>
      <w:r w:rsidRPr="004076AD">
        <w:rPr>
          <w:color w:val="0000FF"/>
          <w:vertAlign w:val="superscript"/>
        </w:rPr>
        <w:t>th</w:t>
      </w:r>
      <w:r>
        <w:rPr>
          <w:color w:val="0000FF"/>
        </w:rPr>
        <w:t xml:space="preserve"> partition). </w:t>
      </w:r>
      <w:del w:id="108" w:author="Dave Towey" w:date="2019-07-16T06:46:00Z">
        <w:r>
          <w:rPr>
            <w:color w:val="0000FF"/>
          </w:rPr>
          <w:delText>As a result, our</w:delText>
        </w:r>
      </w:del>
      <w:ins w:id="109" w:author="Dave Towey" w:date="2019-07-16T06:46:00Z">
        <w:r w:rsidR="002E1952">
          <w:rPr>
            <w:color w:val="0000FF"/>
          </w:rPr>
          <w:t>O</w:t>
        </w:r>
        <w:r>
          <w:rPr>
            <w:color w:val="0000FF"/>
          </w:rPr>
          <w:t>ur</w:t>
        </w:r>
      </w:ins>
      <w:r>
        <w:rPr>
          <w:color w:val="0000FF"/>
        </w:rPr>
        <w:t xml:space="preserve"> technique</w:t>
      </w:r>
      <w:ins w:id="110" w:author="Dave Towey" w:date="2019-07-16T06:46:00Z">
        <w:r w:rsidR="002E1952">
          <w:rPr>
            <w:color w:val="0000FF"/>
          </w:rPr>
          <w:t>, therefore,</w:t>
        </w:r>
      </w:ins>
      <w:r>
        <w:rPr>
          <w:color w:val="0000FF"/>
        </w:rPr>
        <w:t xml:space="preserve"> only requires </w:t>
      </w:r>
      <w:r w:rsidR="0046716E">
        <w:rPr>
          <w:rFonts w:hint="eastAsia"/>
          <w:color w:val="0000FF"/>
        </w:rPr>
        <w:t>the</w:t>
      </w:r>
      <w:r>
        <w:rPr>
          <w:color w:val="0000FF"/>
        </w:rPr>
        <w:t xml:space="preserve"> </w:t>
      </w:r>
      <w:del w:id="111" w:author="Dave Towey" w:date="2019-07-16T06:46:00Z">
        <w:r>
          <w:rPr>
            <w:color w:val="0000FF"/>
          </w:rPr>
          <w:delText>user</w:delText>
        </w:r>
      </w:del>
      <w:ins w:id="112" w:author="Dave Towey" w:date="2019-07-16T06:46:00Z">
        <w:r w:rsidR="002E1952">
          <w:rPr>
            <w:color w:val="0000FF"/>
          </w:rPr>
          <w:t>tester</w:t>
        </w:r>
      </w:ins>
      <w:r>
        <w:rPr>
          <w:color w:val="0000FF"/>
        </w:rPr>
        <w:t xml:space="preserve"> to provide additional information on the initial test profile, </w:t>
      </w:r>
      <w:del w:id="113" w:author="Dave Towey" w:date="2019-07-16T06:46:00Z">
        <w:r>
          <w:rPr>
            <w:color w:val="0000FF"/>
          </w:rPr>
          <w:delText xml:space="preserve">and such additional information </w:delText>
        </w:r>
        <w:r w:rsidR="0046716E">
          <w:rPr>
            <w:rFonts w:hint="eastAsia"/>
            <w:color w:val="0000FF"/>
          </w:rPr>
          <w:delText>is</w:delText>
        </w:r>
      </w:del>
      <w:ins w:id="114" w:author="Dave Towey" w:date="2019-07-16T06:46:00Z">
        <w:r w:rsidR="002E1952">
          <w:rPr>
            <w:color w:val="0000FF"/>
          </w:rPr>
          <w:t>which should be relatively</w:t>
        </w:r>
      </w:ins>
      <w:r w:rsidR="002E1952">
        <w:rPr>
          <w:color w:val="0000FF"/>
        </w:rPr>
        <w:t xml:space="preserve"> </w:t>
      </w:r>
      <w:r>
        <w:rPr>
          <w:color w:val="0000FF"/>
        </w:rPr>
        <w:t>affordable</w:t>
      </w:r>
      <w:ins w:id="115" w:author="Dave Towey" w:date="2019-07-16T06:46:00Z">
        <w:r w:rsidR="002E1952">
          <w:rPr>
            <w:color w:val="0000FF"/>
          </w:rPr>
          <w:t xml:space="preserve"> and easy</w:t>
        </w:r>
      </w:ins>
      <w:r>
        <w:rPr>
          <w:color w:val="0000FF"/>
        </w:rPr>
        <w:t>.</w:t>
      </w:r>
    </w:p>
    <w:p w14:paraId="1FD2D875" w14:textId="007099C0" w:rsidR="006460AC" w:rsidRDefault="006460AC" w:rsidP="001C3D07">
      <w:pPr>
        <w:spacing w:beforeLines="50" w:before="156"/>
        <w:jc w:val="both"/>
        <w:rPr>
          <w:color w:val="0000FF"/>
        </w:rPr>
      </w:pPr>
      <w:r>
        <w:rPr>
          <w:u w:val="single"/>
        </w:rPr>
        <w:t>Action</w:t>
      </w:r>
      <w:r>
        <w:t xml:space="preserve">: </w:t>
      </w:r>
      <w:r>
        <w:rPr>
          <w:color w:val="0000FF"/>
        </w:rPr>
        <w:t xml:space="preserve">In the revised </w:t>
      </w:r>
      <w:del w:id="116" w:author="Dave Towey" w:date="2019-07-16T06:46:00Z">
        <w:r>
          <w:rPr>
            <w:color w:val="0000FF"/>
          </w:rPr>
          <w:delText>version</w:delText>
        </w:r>
      </w:del>
      <w:ins w:id="117" w:author="Dave Towey" w:date="2019-07-16T06:46:00Z">
        <w:r w:rsidR="00F4021D">
          <w:rPr>
            <w:color w:val="0000FF"/>
          </w:rPr>
          <w:t>manuscript</w:t>
        </w:r>
      </w:ins>
      <w:r>
        <w:rPr>
          <w:color w:val="0000FF"/>
        </w:rPr>
        <w:t xml:space="preserve">, we have added a discussion </w:t>
      </w:r>
      <w:del w:id="118" w:author="Dave Towey" w:date="2019-07-16T06:46:00Z">
        <w:r>
          <w:rPr>
            <w:color w:val="0000FF"/>
          </w:rPr>
          <w:delText xml:space="preserve">on </w:delText>
        </w:r>
      </w:del>
      <w:ins w:id="119" w:author="Dave Towey" w:date="2019-07-16T06:46:00Z">
        <w:r w:rsidR="00E5481F">
          <w:rPr>
            <w:color w:val="0000FF"/>
          </w:rPr>
          <w:t xml:space="preserve">(in </w:t>
        </w:r>
        <w:r w:rsidR="00E5481F">
          <w:rPr>
            <w:rFonts w:hint="eastAsia"/>
            <w:color w:val="0000FF"/>
          </w:rPr>
          <w:t>the</w:t>
        </w:r>
        <w:r w:rsidR="00E5481F">
          <w:rPr>
            <w:color w:val="0000FF"/>
          </w:rPr>
          <w:t xml:space="preserve"> </w:t>
        </w:r>
        <w:r w:rsidR="00E5481F">
          <w:rPr>
            <w:rFonts w:hint="eastAsia"/>
            <w:color w:val="0000FF"/>
          </w:rPr>
          <w:t>last</w:t>
        </w:r>
        <w:r w:rsidR="00E5481F">
          <w:rPr>
            <w:color w:val="0000FF"/>
          </w:rPr>
          <w:t xml:space="preserve"> paragraph of Section 3.1) </w:t>
        </w:r>
        <w:r w:rsidR="007160D1">
          <w:rPr>
            <w:color w:val="0000FF"/>
          </w:rPr>
          <w:t>of</w:t>
        </w:r>
        <w:r w:rsidR="00E5481F">
          <w:rPr>
            <w:color w:val="0000FF"/>
          </w:rPr>
          <w:t xml:space="preserve"> the</w:t>
        </w:r>
        <w:r>
          <w:rPr>
            <w:color w:val="0000FF"/>
          </w:rPr>
          <w:t xml:space="preserve"> </w:t>
        </w:r>
      </w:ins>
      <w:r>
        <w:rPr>
          <w:color w:val="0000FF"/>
        </w:rPr>
        <w:t xml:space="preserve">inputs required from the tester </w:t>
      </w:r>
      <w:del w:id="120" w:author="Dave Towey" w:date="2019-07-16T06:46:00Z">
        <w:r>
          <w:rPr>
            <w:color w:val="0000FF"/>
          </w:rPr>
          <w:delText>for</w:delText>
        </w:r>
      </w:del>
      <w:ins w:id="121" w:author="Dave Towey" w:date="2019-07-16T06:46:00Z">
        <w:r w:rsidR="00E5481F">
          <w:rPr>
            <w:color w:val="0000FF"/>
          </w:rPr>
          <w:t>when using</w:t>
        </w:r>
      </w:ins>
      <w:r>
        <w:rPr>
          <w:color w:val="0000FF"/>
        </w:rPr>
        <w:t xml:space="preserve"> our technique</w:t>
      </w:r>
      <w:del w:id="122" w:author="Dave Towey" w:date="2019-07-16T06:46:00Z">
        <w:r>
          <w:rPr>
            <w:color w:val="0000FF"/>
          </w:rPr>
          <w:delText xml:space="preserve"> in </w:delText>
        </w:r>
        <w:r w:rsidR="005409CB">
          <w:rPr>
            <w:rFonts w:hint="eastAsia"/>
            <w:color w:val="0000FF"/>
          </w:rPr>
          <w:delText>the</w:delText>
        </w:r>
        <w:r w:rsidR="005409CB">
          <w:rPr>
            <w:color w:val="0000FF"/>
          </w:rPr>
          <w:delText xml:space="preserve"> </w:delText>
        </w:r>
        <w:r w:rsidR="005409CB">
          <w:rPr>
            <w:rFonts w:hint="eastAsia"/>
            <w:color w:val="0000FF"/>
          </w:rPr>
          <w:delText>last</w:delText>
        </w:r>
        <w:r w:rsidR="005409CB">
          <w:rPr>
            <w:color w:val="0000FF"/>
          </w:rPr>
          <w:delText xml:space="preserve"> paragraph of </w:delText>
        </w:r>
        <w:r>
          <w:rPr>
            <w:color w:val="0000FF"/>
          </w:rPr>
          <w:delText>Section 3.1</w:delText>
        </w:r>
      </w:del>
      <w:bookmarkEnd w:id="67"/>
      <w:r w:rsidR="00E5481F">
        <w:rPr>
          <w:color w:val="0000FF"/>
        </w:rPr>
        <w:t>.</w:t>
      </w:r>
    </w:p>
    <w:p w14:paraId="76C6C6A2" w14:textId="77777777" w:rsidR="007A07B6" w:rsidRDefault="007A07B6" w:rsidP="001C3D07">
      <w:pPr>
        <w:spacing w:beforeLines="50" w:before="156"/>
        <w:jc w:val="both"/>
        <w:rPr>
          <w:color w:val="0000FF"/>
        </w:rPr>
      </w:pPr>
    </w:p>
    <w:p w14:paraId="42BF35A7" w14:textId="77777777" w:rsidR="007A07B6" w:rsidRDefault="007A07B6" w:rsidP="00C53A3C">
      <w:pPr>
        <w:jc w:val="both"/>
        <w:rPr>
          <w:color w:val="FF0000"/>
        </w:rPr>
      </w:pPr>
      <w:r w:rsidRPr="00087F4D">
        <w:rPr>
          <w:color w:val="FF0000"/>
        </w:rPr>
        <w:t>Intended details are as follows:</w:t>
      </w:r>
    </w:p>
    <w:p w14:paraId="3C7A2ACC" w14:textId="51FA7131" w:rsidR="006460AC" w:rsidRPr="00EB3E5F" w:rsidRDefault="00EB3E5F" w:rsidP="00BE40F6">
      <w:pPr>
        <w:jc w:val="both"/>
        <w:rPr>
          <w:color w:val="0000FF"/>
        </w:rPr>
      </w:pPr>
      <w:r w:rsidRPr="00EB3E5F">
        <w:rPr>
          <w:color w:val="0000FF"/>
        </w:rPr>
        <w:t xml:space="preserve">Generally speaking, DRT </w:t>
      </w:r>
      <w:r>
        <w:rPr>
          <w:color w:val="0000FF"/>
        </w:rPr>
        <w:t xml:space="preserve">test case generation is </w:t>
      </w:r>
      <w:ins w:id="123" w:author="Dave Towey" w:date="2019-07-16T06:46:00Z">
        <w:r w:rsidR="0040230A">
          <w:rPr>
            <w:color w:val="0000FF"/>
          </w:rPr>
          <w:t xml:space="preserve">influenced by </w:t>
        </w:r>
      </w:ins>
      <w:r w:rsidR="0040230A">
        <w:rPr>
          <w:color w:val="0000FF"/>
        </w:rPr>
        <w:t xml:space="preserve">both </w:t>
      </w:r>
      <w:del w:id="124" w:author="Dave Towey" w:date="2019-07-16T06:46:00Z">
        <w:r>
          <w:rPr>
            <w:color w:val="0000FF"/>
          </w:rPr>
          <w:delText>in</w:delText>
        </w:r>
        <w:r>
          <w:rPr>
            <w:rFonts w:hint="eastAsia"/>
            <w:color w:val="0000FF"/>
          </w:rPr>
          <w:delText xml:space="preserve"> </w:delText>
        </w:r>
        <w:r w:rsidRPr="00EB3E5F">
          <w:rPr>
            <w:color w:val="0000FF"/>
          </w:rPr>
          <w:delText xml:space="preserve">accordance with </w:delText>
        </w:r>
      </w:del>
      <w:r w:rsidR="0040230A">
        <w:rPr>
          <w:color w:val="0000FF"/>
        </w:rPr>
        <w:t>the</w:t>
      </w:r>
      <w:r w:rsidRPr="00EB3E5F">
        <w:rPr>
          <w:color w:val="0000FF"/>
        </w:rPr>
        <w:t xml:space="preserve"> probabil</w:t>
      </w:r>
      <w:r>
        <w:rPr>
          <w:color w:val="0000FF"/>
        </w:rPr>
        <w:t>ity distribution (for selection</w:t>
      </w:r>
      <w:r>
        <w:rPr>
          <w:rFonts w:hint="eastAsia"/>
          <w:color w:val="0000FF"/>
        </w:rPr>
        <w:t xml:space="preserve"> </w:t>
      </w:r>
      <w:r w:rsidRPr="00EB3E5F">
        <w:rPr>
          <w:color w:val="0000FF"/>
        </w:rPr>
        <w:t>of the relevant partition),</w:t>
      </w:r>
      <w:r>
        <w:rPr>
          <w:color w:val="0000FF"/>
        </w:rPr>
        <w:t xml:space="preserve"> and </w:t>
      </w:r>
      <w:del w:id="125" w:author="Dave Towey" w:date="2019-07-16T06:46:00Z">
        <w:r>
          <w:rPr>
            <w:color w:val="0000FF"/>
          </w:rPr>
          <w:delText xml:space="preserve">with </w:delText>
        </w:r>
      </w:del>
      <w:r>
        <w:rPr>
          <w:color w:val="0000FF"/>
        </w:rPr>
        <w:t>the principles of RT</w:t>
      </w:r>
      <w:del w:id="126" w:author="Dave Towey" w:date="2019-07-16T06:46:00Z">
        <w:r>
          <w:rPr>
            <w:color w:val="0000FF"/>
          </w:rPr>
          <w:delText>,</w:delText>
        </w:r>
        <w:r>
          <w:rPr>
            <w:rFonts w:hint="eastAsia"/>
            <w:color w:val="0000FF"/>
          </w:rPr>
          <w:delText xml:space="preserve"> </w:delText>
        </w:r>
        <w:r w:rsidRPr="00EB3E5F">
          <w:rPr>
            <w:color w:val="0000FF"/>
          </w:rPr>
          <w:delText>taking advantage of the e</w:delText>
        </w:r>
        <w:r>
          <w:rPr>
            <w:color w:val="0000FF"/>
          </w:rPr>
          <w:delText>ase of RT and</w:delText>
        </w:r>
      </w:del>
      <w:ins w:id="127" w:author="Dave Towey" w:date="2019-07-16T06:46:00Z">
        <w:r w:rsidR="00553589">
          <w:rPr>
            <w:color w:val="0000FF"/>
          </w:rPr>
          <w:t xml:space="preserve"> — combining</w:t>
        </w:r>
      </w:ins>
      <w:r w:rsidR="00553589">
        <w:rPr>
          <w:color w:val="0000FF"/>
        </w:rPr>
        <w:t xml:space="preserve"> the effectiveness </w:t>
      </w:r>
      <w:r w:rsidR="00553589" w:rsidRPr="00EB3E5F">
        <w:rPr>
          <w:color w:val="0000FF"/>
        </w:rPr>
        <w:t>of PT</w:t>
      </w:r>
      <w:del w:id="128" w:author="Dave Towey" w:date="2019-07-16T06:46:00Z">
        <w:r w:rsidRPr="00EB3E5F">
          <w:rPr>
            <w:color w:val="0000FF"/>
          </w:rPr>
          <w:delText>.</w:delText>
        </w:r>
        <w:r>
          <w:rPr>
            <w:color w:val="0000FF"/>
          </w:rPr>
          <w:delText xml:space="preserve"> </w:delText>
        </w:r>
        <w:r w:rsidR="005409CB">
          <w:rPr>
            <w:color w:val="0000FF"/>
          </w:rPr>
          <w:delText>Since</w:delText>
        </w:r>
      </w:del>
      <w:ins w:id="129" w:author="Dave Towey" w:date="2019-07-16T06:46:00Z">
        <w:r w:rsidR="00553589" w:rsidRPr="00EB3E5F">
          <w:rPr>
            <w:color w:val="0000FF"/>
          </w:rPr>
          <w:t xml:space="preserve"> </w:t>
        </w:r>
        <w:r w:rsidR="00553589">
          <w:rPr>
            <w:color w:val="0000FF"/>
          </w:rPr>
          <w:t xml:space="preserve">with </w:t>
        </w:r>
        <w:r w:rsidRPr="00EB3E5F">
          <w:rPr>
            <w:color w:val="0000FF"/>
          </w:rPr>
          <w:t>the e</w:t>
        </w:r>
        <w:r>
          <w:rPr>
            <w:color w:val="0000FF"/>
          </w:rPr>
          <w:t>ase of RT</w:t>
        </w:r>
        <w:r w:rsidRPr="00EB3E5F">
          <w:rPr>
            <w:color w:val="0000FF"/>
          </w:rPr>
          <w:t>.</w:t>
        </w:r>
        <w:r>
          <w:rPr>
            <w:color w:val="0000FF"/>
          </w:rPr>
          <w:t xml:space="preserve"> </w:t>
        </w:r>
        <w:r w:rsidR="00553589">
          <w:rPr>
            <w:color w:val="0000FF"/>
          </w:rPr>
          <w:t>Because</w:t>
        </w:r>
      </w:ins>
      <w:r w:rsidR="005409CB">
        <w:rPr>
          <w:color w:val="0000FF"/>
        </w:rPr>
        <w:t xml:space="preserve"> our technique is based on </w:t>
      </w:r>
      <w:del w:id="130" w:author="Dave Towey" w:date="2019-07-16T06:46:00Z">
        <w:r w:rsidR="005409CB">
          <w:rPr>
            <w:color w:val="0000FF"/>
          </w:rPr>
          <w:delText>partition testing,</w:delText>
        </w:r>
      </w:del>
      <w:ins w:id="131" w:author="Dave Towey" w:date="2019-07-16T06:46:00Z">
        <w:r w:rsidR="00553589">
          <w:rPr>
            <w:color w:val="0000FF"/>
          </w:rPr>
          <w:t>PT</w:t>
        </w:r>
        <w:r w:rsidR="005409CB">
          <w:rPr>
            <w:color w:val="0000FF"/>
          </w:rPr>
          <w:t xml:space="preserve">, </w:t>
        </w:r>
        <w:r w:rsidR="00F019B8">
          <w:rPr>
            <w:color w:val="0000FF"/>
          </w:rPr>
          <w:t xml:space="preserve">it is necessary that </w:t>
        </w:r>
        <w:r w:rsidR="00553589">
          <w:rPr>
            <w:color w:val="0000FF"/>
          </w:rPr>
          <w:t>the</w:t>
        </w:r>
      </w:ins>
      <w:r w:rsidR="00553589">
        <w:rPr>
          <w:color w:val="0000FF"/>
        </w:rPr>
        <w:t xml:space="preserve"> </w:t>
      </w:r>
      <w:r w:rsidR="005409CB">
        <w:rPr>
          <w:color w:val="0000FF"/>
        </w:rPr>
        <w:t>partition details</w:t>
      </w:r>
      <w:r w:rsidR="00553589">
        <w:rPr>
          <w:color w:val="0000FF"/>
        </w:rPr>
        <w:t xml:space="preserve"> </w:t>
      </w:r>
      <w:del w:id="132" w:author="Dave Towey" w:date="2019-07-16T06:46:00Z">
        <w:r w:rsidR="005409CB">
          <w:rPr>
            <w:color w:val="0000FF"/>
          </w:rPr>
          <w:delText xml:space="preserve">are naturally expected to </w:delText>
        </w:r>
      </w:del>
      <w:r w:rsidR="00553589">
        <w:rPr>
          <w:color w:val="0000FF"/>
        </w:rPr>
        <w:t xml:space="preserve">be provided </w:t>
      </w:r>
      <w:del w:id="133" w:author="Dave Towey" w:date="2019-07-16T06:46:00Z">
        <w:r w:rsidR="005409CB">
          <w:rPr>
            <w:color w:val="0000FF"/>
          </w:rPr>
          <w:delText>from</w:delText>
        </w:r>
      </w:del>
      <w:ins w:id="134" w:author="Dave Towey" w:date="2019-07-16T06:46:00Z">
        <w:r w:rsidR="00553589">
          <w:rPr>
            <w:color w:val="0000FF"/>
          </w:rPr>
          <w:t>(by</w:t>
        </w:r>
      </w:ins>
      <w:r w:rsidR="00553589">
        <w:rPr>
          <w:color w:val="0000FF"/>
        </w:rPr>
        <w:t xml:space="preserve"> the </w:t>
      </w:r>
      <w:del w:id="135" w:author="Dave Towey" w:date="2019-07-16T06:46:00Z">
        <w:r w:rsidR="005409CB">
          <w:rPr>
            <w:color w:val="0000FF"/>
          </w:rPr>
          <w:delText>user. This</w:delText>
        </w:r>
      </w:del>
      <w:ins w:id="136" w:author="Dave Towey" w:date="2019-07-16T06:46:00Z">
        <w:r w:rsidR="00553589">
          <w:rPr>
            <w:color w:val="0000FF"/>
          </w:rPr>
          <w:t>tester), which</w:t>
        </w:r>
      </w:ins>
      <w:r w:rsidR="00553589">
        <w:rPr>
          <w:color w:val="0000FF"/>
        </w:rPr>
        <w:t xml:space="preserve"> </w:t>
      </w:r>
      <w:r w:rsidR="005409CB">
        <w:rPr>
          <w:color w:val="0000FF"/>
        </w:rPr>
        <w:t xml:space="preserve">can </w:t>
      </w:r>
      <w:del w:id="137" w:author="Dave Towey" w:date="2019-07-16T06:46:00Z">
        <w:r w:rsidR="005409CB">
          <w:rPr>
            <w:color w:val="0000FF"/>
          </w:rPr>
          <w:delText xml:space="preserve">be </w:delText>
        </w:r>
      </w:del>
      <w:r w:rsidR="005409CB">
        <w:rPr>
          <w:color w:val="0000FF"/>
        </w:rPr>
        <w:t xml:space="preserve">easily </w:t>
      </w:r>
      <w:ins w:id="138" w:author="Dave Towey" w:date="2019-07-16T06:46:00Z">
        <w:r w:rsidR="00553589">
          <w:rPr>
            <w:color w:val="0000FF"/>
          </w:rPr>
          <w:t xml:space="preserve">be </w:t>
        </w:r>
      </w:ins>
      <w:r w:rsidR="005409CB">
        <w:rPr>
          <w:color w:val="0000FF"/>
        </w:rPr>
        <w:t xml:space="preserve">done </w:t>
      </w:r>
      <w:del w:id="139" w:author="Dave Towey" w:date="2019-07-16T06:46:00Z">
        <w:r w:rsidR="005409CB">
          <w:rPr>
            <w:color w:val="0000FF"/>
          </w:rPr>
          <w:delText>by analysing</w:delText>
        </w:r>
      </w:del>
      <w:ins w:id="140" w:author="Dave Towey" w:date="2019-07-16T06:46:00Z">
        <w:r w:rsidR="00C95E10">
          <w:rPr>
            <w:color w:val="0000FF"/>
          </w:rPr>
          <w:t>through</w:t>
        </w:r>
        <w:r w:rsidR="005409CB">
          <w:rPr>
            <w:color w:val="0000FF"/>
          </w:rPr>
          <w:t xml:space="preserve"> analys</w:t>
        </w:r>
        <w:r w:rsidR="00C95E10">
          <w:rPr>
            <w:color w:val="0000FF"/>
          </w:rPr>
          <w:t>is of</w:t>
        </w:r>
      </w:ins>
      <w:r w:rsidR="005409CB">
        <w:rPr>
          <w:color w:val="0000FF"/>
        </w:rPr>
        <w:t xml:space="preserve"> the input parameters and </w:t>
      </w:r>
      <w:ins w:id="141" w:author="Dave Towey" w:date="2019-07-16T06:46:00Z">
        <w:r w:rsidR="00C95E10">
          <w:rPr>
            <w:color w:val="0000FF"/>
          </w:rPr>
          <w:t xml:space="preserve">their </w:t>
        </w:r>
      </w:ins>
      <w:r w:rsidR="005409CB">
        <w:rPr>
          <w:color w:val="0000FF"/>
        </w:rPr>
        <w:t>constraints</w:t>
      </w:r>
      <w:del w:id="142" w:author="Dave Towey" w:date="2019-07-16T06:46:00Z">
        <w:r w:rsidR="005409CB">
          <w:rPr>
            <w:color w:val="0000FF"/>
          </w:rPr>
          <w:delText xml:space="preserve"> among them</w:delText>
        </w:r>
      </w:del>
      <w:ins w:id="143" w:author="Dave Towey" w:date="2019-07-16T06:46:00Z">
        <w:r w:rsidR="00C95E10">
          <w:rPr>
            <w:color w:val="0000FF"/>
          </w:rPr>
          <w:t>, as</w:t>
        </w:r>
      </w:ins>
      <w:r w:rsidR="005409CB">
        <w:rPr>
          <w:color w:val="0000FF"/>
        </w:rPr>
        <w:t xml:space="preserve"> described in the </w:t>
      </w:r>
      <w:del w:id="144" w:author="Dave Towey" w:date="2019-07-16T06:46:00Z">
        <w:r w:rsidR="005409CB">
          <w:rPr>
            <w:color w:val="0000FF"/>
          </w:rPr>
          <w:delText>specification</w:delText>
        </w:r>
      </w:del>
      <w:ins w:id="145" w:author="Dave Towey" w:date="2019-07-16T06:46:00Z">
        <w:r w:rsidR="005409CB">
          <w:rPr>
            <w:color w:val="0000FF"/>
          </w:rPr>
          <w:t>specification</w:t>
        </w:r>
        <w:r w:rsidR="00C95E10">
          <w:rPr>
            <w:color w:val="0000FF"/>
          </w:rPr>
          <w:t>s</w:t>
        </w:r>
      </w:ins>
      <w:r w:rsidR="005409CB">
        <w:rPr>
          <w:color w:val="0000FF"/>
        </w:rPr>
        <w:t xml:space="preserve"> of </w:t>
      </w:r>
      <w:del w:id="146" w:author="Dave Towey" w:date="2019-07-16T06:46:00Z">
        <w:r w:rsidR="005409CB">
          <w:rPr>
            <w:color w:val="0000FF"/>
          </w:rPr>
          <w:delText>Web</w:delText>
        </w:r>
      </w:del>
      <w:ins w:id="147" w:author="Dave Towey" w:date="2019-07-16T06:46:00Z">
        <w:r w:rsidR="00C95E10">
          <w:rPr>
            <w:color w:val="0000FF"/>
          </w:rPr>
          <w:t xml:space="preserve">the </w:t>
        </w:r>
        <w:r w:rsidR="00AC50C6">
          <w:rPr>
            <w:color w:val="0000FF"/>
          </w:rPr>
          <w:t>web</w:t>
        </w:r>
      </w:ins>
      <w:r w:rsidR="005409CB">
        <w:rPr>
          <w:color w:val="0000FF"/>
        </w:rPr>
        <w:t xml:space="preserve"> service under test. </w:t>
      </w:r>
      <w:r w:rsidR="00553589">
        <w:rPr>
          <w:color w:val="0000FF"/>
        </w:rPr>
        <w:t xml:space="preserve">Once </w:t>
      </w:r>
      <w:ins w:id="148" w:author="Dave Towey" w:date="2019-07-16T06:46:00Z">
        <w:r w:rsidR="00553589">
          <w:rPr>
            <w:color w:val="0000FF"/>
          </w:rPr>
          <w:t xml:space="preserve">the </w:t>
        </w:r>
      </w:ins>
      <w:r w:rsidR="00553589">
        <w:rPr>
          <w:color w:val="0000FF"/>
        </w:rPr>
        <w:t xml:space="preserve">partition details </w:t>
      </w:r>
      <w:del w:id="149" w:author="Dave Towey" w:date="2019-07-16T06:46:00Z">
        <w:r w:rsidR="005409CB">
          <w:rPr>
            <w:color w:val="0000FF"/>
          </w:rPr>
          <w:delText xml:space="preserve">of Web service under test </w:delText>
        </w:r>
      </w:del>
      <w:r w:rsidR="00553589">
        <w:rPr>
          <w:color w:val="0000FF"/>
        </w:rPr>
        <w:t>are available, then it is not difficult to set an initial test profile</w:t>
      </w:r>
      <w:del w:id="150" w:author="Dave Towey" w:date="2019-07-16T06:46:00Z">
        <w:r w:rsidR="005409CB">
          <w:rPr>
            <w:color w:val="0000FF"/>
          </w:rPr>
          <w:delText>. For simplicity, the</w:delText>
        </w:r>
      </w:del>
      <w:ins w:id="151" w:author="Dave Towey" w:date="2019-07-16T06:46:00Z">
        <w:r w:rsidR="00553589">
          <w:rPr>
            <w:color w:val="0000FF"/>
          </w:rPr>
          <w:t>: The</w:t>
        </w:r>
      </w:ins>
      <w:r w:rsidR="00553589">
        <w:rPr>
          <w:color w:val="0000FF"/>
        </w:rPr>
        <w:t xml:space="preserve"> tester </w:t>
      </w:r>
      <w:r w:rsidR="00553589" w:rsidRPr="00970E3A">
        <w:rPr>
          <w:color w:val="0000FF"/>
        </w:rPr>
        <w:t>can</w:t>
      </w:r>
      <w:ins w:id="152" w:author="Dave Towey" w:date="2019-07-16T06:46:00Z">
        <w:r w:rsidR="00553589">
          <w:rPr>
            <w:color w:val="0000FF"/>
          </w:rPr>
          <w:t>, for example, simply</w:t>
        </w:r>
      </w:ins>
      <w:r w:rsidR="00553589" w:rsidRPr="00970E3A">
        <w:rPr>
          <w:color w:val="0000FF"/>
        </w:rPr>
        <w:t xml:space="preserve"> use </w:t>
      </w:r>
      <w:del w:id="153" w:author="Dave Towey" w:date="2019-07-16T06:46:00Z">
        <w:r w:rsidR="005409CB" w:rsidRPr="00970E3A">
          <w:rPr>
            <w:color w:val="0000FF"/>
          </w:rPr>
          <w:delText>the</w:delText>
        </w:r>
      </w:del>
      <w:ins w:id="154" w:author="Dave Towey" w:date="2019-07-16T06:46:00Z">
        <w:r w:rsidR="00553589">
          <w:rPr>
            <w:color w:val="0000FF"/>
          </w:rPr>
          <w:t>a</w:t>
        </w:r>
      </w:ins>
      <w:r w:rsidR="00553589" w:rsidRPr="00970E3A">
        <w:rPr>
          <w:color w:val="0000FF"/>
        </w:rPr>
        <w:t xml:space="preserve"> uniform probability distribution</w:t>
      </w:r>
      <w:r w:rsidR="005409CB">
        <w:rPr>
          <w:color w:val="0000FF"/>
        </w:rPr>
        <w:t xml:space="preserve"> (</w:t>
      </w:r>
      <w:del w:id="155" w:author="Dave Towey" w:date="2019-07-16T06:46:00Z">
        <w:r w:rsidR="005409CB">
          <w:rPr>
            <w:color w:val="0000FF"/>
          </w:rPr>
          <w:delText xml:space="preserve">i. e. </w:delText>
        </w:r>
      </w:del>
      <w:r w:rsidR="005409CB" w:rsidRPr="004076AD">
        <w:rPr>
          <w:i/>
          <w:iCs/>
          <w:color w:val="0000FF"/>
        </w:rPr>
        <w:t>P</w:t>
      </w:r>
      <w:r w:rsidR="005409CB" w:rsidRPr="004076AD">
        <w:rPr>
          <w:i/>
          <w:iCs/>
          <w:color w:val="0000FF"/>
          <w:vertAlign w:val="subscript"/>
        </w:rPr>
        <w:t>1</w:t>
      </w:r>
      <w:r w:rsidR="005409CB">
        <w:rPr>
          <w:color w:val="0000FF"/>
        </w:rPr>
        <w:t>=</w:t>
      </w:r>
      <w:r w:rsidR="005409CB" w:rsidRPr="004076AD">
        <w:rPr>
          <w:i/>
          <w:iCs/>
          <w:color w:val="0000FF"/>
        </w:rPr>
        <w:t>P</w:t>
      </w:r>
      <w:r w:rsidR="005409CB" w:rsidRPr="004076AD">
        <w:rPr>
          <w:i/>
          <w:iCs/>
          <w:color w:val="0000FF"/>
          <w:vertAlign w:val="subscript"/>
        </w:rPr>
        <w:t>2</w:t>
      </w:r>
      <w:r w:rsidR="005409CB">
        <w:rPr>
          <w:color w:val="0000FF"/>
        </w:rPr>
        <w:t>=…=</w:t>
      </w:r>
      <w:r w:rsidR="005409CB" w:rsidRPr="004076AD">
        <w:rPr>
          <w:i/>
          <w:iCs/>
          <w:color w:val="0000FF"/>
        </w:rPr>
        <w:t>P</w:t>
      </w:r>
      <w:r w:rsidR="00255D3A">
        <w:rPr>
          <w:i/>
          <w:iCs/>
          <w:color w:val="0000FF"/>
          <w:vertAlign w:val="subscript"/>
        </w:rPr>
        <w:t>m</w:t>
      </w:r>
      <w:r w:rsidR="005409CB">
        <w:rPr>
          <w:color w:val="0000FF"/>
        </w:rPr>
        <w:t>=</w:t>
      </w:r>
      <w:r w:rsidR="00255D3A">
        <w:rPr>
          <w:i/>
          <w:iCs/>
          <w:color w:val="0000FF"/>
        </w:rPr>
        <w:t>1/m</w:t>
      </w:r>
      <w:r w:rsidR="005409CB">
        <w:rPr>
          <w:color w:val="0000FF"/>
        </w:rPr>
        <w:t xml:space="preserve">, where </w:t>
      </w:r>
      <w:r w:rsidR="00255D3A">
        <w:rPr>
          <w:i/>
          <w:iCs/>
          <w:color w:val="0000FF"/>
        </w:rPr>
        <w:t>m</w:t>
      </w:r>
      <w:r w:rsidR="005409CB" w:rsidRPr="004076AD">
        <w:rPr>
          <w:i/>
          <w:iCs/>
          <w:color w:val="0000FF"/>
        </w:rPr>
        <w:t xml:space="preserve"> </w:t>
      </w:r>
      <w:r w:rsidR="005409CB">
        <w:rPr>
          <w:color w:val="0000FF"/>
        </w:rPr>
        <w:t xml:space="preserve">denotes the number of partitions, and </w:t>
      </w:r>
      <w:r w:rsidR="005409CB" w:rsidRPr="004076AD">
        <w:rPr>
          <w:i/>
          <w:iCs/>
          <w:color w:val="0000FF"/>
        </w:rPr>
        <w:t>P</w:t>
      </w:r>
      <w:r w:rsidR="005409CB">
        <w:rPr>
          <w:i/>
          <w:iCs/>
          <w:color w:val="0000FF"/>
          <w:vertAlign w:val="subscript"/>
        </w:rPr>
        <w:t>i</w:t>
      </w:r>
      <w:r w:rsidR="005409CB">
        <w:rPr>
          <w:color w:val="0000FF"/>
        </w:rPr>
        <w:t xml:space="preserve"> (</w:t>
      </w:r>
      <w:r w:rsidR="005409CB" w:rsidRPr="004076AD">
        <w:rPr>
          <w:i/>
          <w:iCs/>
          <w:color w:val="0000FF"/>
        </w:rPr>
        <w:t>i</w:t>
      </w:r>
      <w:r w:rsidR="005409CB">
        <w:rPr>
          <w:color w:val="0000FF"/>
        </w:rPr>
        <w:t>=</w:t>
      </w:r>
      <w:r w:rsidR="005409CB" w:rsidRPr="004076AD">
        <w:rPr>
          <w:i/>
          <w:iCs/>
          <w:color w:val="0000FF"/>
        </w:rPr>
        <w:t>1</w:t>
      </w:r>
      <w:r w:rsidR="00255D3A">
        <w:rPr>
          <w:i/>
          <w:iCs/>
          <w:color w:val="0000FF"/>
        </w:rPr>
        <w:t>…m</w:t>
      </w:r>
      <w:r w:rsidR="005409CB">
        <w:rPr>
          <w:color w:val="0000FF"/>
        </w:rPr>
        <w:t xml:space="preserve">) denotes the probability of </w:t>
      </w:r>
      <w:ins w:id="156" w:author="Dave Towey" w:date="2019-07-16T06:46:00Z">
        <w:r w:rsidR="00553589">
          <w:rPr>
            <w:color w:val="0000FF"/>
          </w:rPr>
          <w:t xml:space="preserve">selecting </w:t>
        </w:r>
      </w:ins>
      <w:r w:rsidR="005409CB">
        <w:rPr>
          <w:color w:val="0000FF"/>
        </w:rPr>
        <w:t xml:space="preserve">the </w:t>
      </w:r>
      <w:r w:rsidR="005409CB" w:rsidRPr="004076AD">
        <w:rPr>
          <w:i/>
          <w:iCs/>
          <w:color w:val="0000FF"/>
        </w:rPr>
        <w:t>i</w:t>
      </w:r>
      <w:r w:rsidR="005409CB" w:rsidRPr="004076AD">
        <w:rPr>
          <w:color w:val="0000FF"/>
          <w:vertAlign w:val="superscript"/>
        </w:rPr>
        <w:t>th</w:t>
      </w:r>
      <w:r w:rsidR="005409CB">
        <w:rPr>
          <w:color w:val="0000FF"/>
        </w:rPr>
        <w:t xml:space="preserve"> partition).</w:t>
      </w:r>
      <w:r w:rsidR="00255D3A">
        <w:rPr>
          <w:color w:val="0000FF"/>
        </w:rPr>
        <w:t xml:space="preserve"> </w:t>
      </w:r>
      <w:del w:id="157" w:author="Dave Towey" w:date="2019-07-16T06:46:00Z">
        <w:r w:rsidR="00110E4E">
          <w:rPr>
            <w:color w:val="0000FF"/>
          </w:rPr>
          <w:delText>As to the parameter of DRT</w:delText>
        </w:r>
      </w:del>
      <w:ins w:id="158" w:author="Dave Towey" w:date="2019-07-16T06:46:00Z">
        <w:r w:rsidR="004F1EEB">
          <w:rPr>
            <w:color w:val="0000FF"/>
          </w:rPr>
          <w:t>In Section 3.2</w:t>
        </w:r>
      </w:ins>
      <w:r w:rsidR="004F1EEB">
        <w:rPr>
          <w:color w:val="0000FF"/>
        </w:rPr>
        <w:t xml:space="preserve">, we </w:t>
      </w:r>
      <w:r w:rsidR="00110E4E">
        <w:rPr>
          <w:color w:val="0000FF"/>
        </w:rPr>
        <w:t>pr</w:t>
      </w:r>
      <w:r>
        <w:rPr>
          <w:color w:val="0000FF"/>
        </w:rPr>
        <w:t xml:space="preserve">ovide </w:t>
      </w:r>
      <w:del w:id="159" w:author="Dave Towey" w:date="2019-07-16T06:46:00Z">
        <w:r>
          <w:rPr>
            <w:color w:val="0000FF"/>
          </w:rPr>
          <w:delText>a guideline that is described in Section 3.2.</w:delText>
        </w:r>
      </w:del>
      <w:ins w:id="160" w:author="Dave Towey" w:date="2019-07-16T06:46:00Z">
        <w:r w:rsidR="004F1EEB">
          <w:rPr>
            <w:color w:val="0000FF"/>
          </w:rPr>
          <w:t>some</w:t>
        </w:r>
        <w:r>
          <w:rPr>
            <w:color w:val="0000FF"/>
          </w:rPr>
          <w:t xml:space="preserve"> guid</w:t>
        </w:r>
        <w:r w:rsidR="004F1EEB">
          <w:rPr>
            <w:color w:val="0000FF"/>
          </w:rPr>
          <w:t>ance for how to set the DRT parameters</w:t>
        </w:r>
        <w:r w:rsidR="00BE40F6">
          <w:rPr>
            <w:color w:val="0000FF"/>
          </w:rPr>
          <w:t>.</w:t>
        </w:r>
      </w:ins>
      <w:r>
        <w:rPr>
          <w:color w:val="0000FF"/>
        </w:rPr>
        <w:t xml:space="preserve"> </w:t>
      </w:r>
      <w:r w:rsidRPr="00EB3E5F">
        <w:rPr>
          <w:color w:val="0000FF"/>
        </w:rPr>
        <w:t xml:space="preserve">Furthermore, many of the </w:t>
      </w:r>
      <w:ins w:id="161" w:author="Dave Towey" w:date="2019-07-16T06:46:00Z">
        <w:r w:rsidR="00BE40F6">
          <w:rPr>
            <w:color w:val="0000FF"/>
          </w:rPr>
          <w:t xml:space="preserve">components in the </w:t>
        </w:r>
      </w:ins>
      <w:r w:rsidRPr="00EB3E5F">
        <w:rPr>
          <w:color w:val="0000FF"/>
        </w:rPr>
        <w:t>DRT for we</w:t>
      </w:r>
      <w:r>
        <w:rPr>
          <w:color w:val="0000FF"/>
        </w:rPr>
        <w:t>b services</w:t>
      </w:r>
      <w:r>
        <w:rPr>
          <w:rFonts w:hint="eastAsia"/>
          <w:color w:val="0000FF"/>
        </w:rPr>
        <w:t xml:space="preserve"> </w:t>
      </w:r>
      <w:r w:rsidRPr="00EB3E5F">
        <w:rPr>
          <w:color w:val="0000FF"/>
        </w:rPr>
        <w:t xml:space="preserve">framework </w:t>
      </w:r>
      <w:del w:id="162" w:author="Dave Towey" w:date="2019-07-16T06:46:00Z">
        <w:r w:rsidRPr="00EB3E5F">
          <w:rPr>
            <w:color w:val="0000FF"/>
          </w:rPr>
          <w:delText>component</w:delText>
        </w:r>
        <w:r>
          <w:rPr>
            <w:color w:val="0000FF"/>
          </w:rPr>
          <w:delText xml:space="preserve">s </w:delText>
        </w:r>
      </w:del>
      <w:r>
        <w:rPr>
          <w:color w:val="0000FF"/>
        </w:rPr>
        <w:t xml:space="preserve">can be automated. </w:t>
      </w:r>
      <w:commentRangeStart w:id="163"/>
      <w:r w:rsidR="00BE40F6">
        <w:rPr>
          <w:color w:val="0000FF"/>
        </w:rPr>
        <w:t xml:space="preserve">To </w:t>
      </w:r>
      <w:del w:id="164" w:author="Dave Towey" w:date="2019-07-16T06:46:00Z">
        <w:r>
          <w:rPr>
            <w:color w:val="0000FF"/>
          </w:rPr>
          <w:delText>make DRT</w:delText>
        </w:r>
      </w:del>
      <w:ins w:id="165" w:author="Dave Towey" w:date="2019-07-16T06:46:00Z">
        <w:r w:rsidR="00BE40F6">
          <w:rPr>
            <w:color w:val="0000FF"/>
          </w:rPr>
          <w:t xml:space="preserve">enhance the </w:t>
        </w:r>
        <w:r w:rsidR="00BE40F6" w:rsidRPr="00EB3E5F">
          <w:rPr>
            <w:color w:val="0000FF"/>
          </w:rPr>
          <w:t>effici</w:t>
        </w:r>
        <w:r w:rsidR="00BE40F6">
          <w:rPr>
            <w:color w:val="0000FF"/>
          </w:rPr>
          <w:t xml:space="preserve">ency and practical applicability of </w:t>
        </w:r>
        <w:r>
          <w:rPr>
            <w:color w:val="0000FF"/>
          </w:rPr>
          <w:t>DRT</w:t>
        </w:r>
      </w:ins>
      <w:r>
        <w:rPr>
          <w:rFonts w:hint="eastAsia"/>
          <w:color w:val="0000FF"/>
        </w:rPr>
        <w:t xml:space="preserve"> </w:t>
      </w:r>
      <w:r w:rsidRPr="00EB3E5F">
        <w:rPr>
          <w:color w:val="0000FF"/>
        </w:rPr>
        <w:t>for web services</w:t>
      </w:r>
      <w:del w:id="166" w:author="Dave Towey" w:date="2019-07-16T06:46:00Z">
        <w:r w:rsidRPr="00EB3E5F">
          <w:rPr>
            <w:color w:val="0000FF"/>
          </w:rPr>
          <w:delText xml:space="preserve"> more effici</w:delText>
        </w:r>
        <w:r>
          <w:rPr>
            <w:color w:val="0000FF"/>
          </w:rPr>
          <w:delText>ent and practical</w:delText>
        </w:r>
      </w:del>
      <w:r>
        <w:rPr>
          <w:color w:val="0000FF"/>
        </w:rPr>
        <w:t>, we</w:t>
      </w:r>
      <w:ins w:id="167" w:author="Dave Towey" w:date="2019-07-16T06:46:00Z">
        <w:r>
          <w:rPr>
            <w:color w:val="0000FF"/>
          </w:rPr>
          <w:t xml:space="preserve"> </w:t>
        </w:r>
        <w:r w:rsidR="00BE40F6">
          <w:rPr>
            <w:color w:val="0000FF"/>
          </w:rPr>
          <w:t>also</w:t>
        </w:r>
      </w:ins>
      <w:r w:rsidR="00BE40F6">
        <w:rPr>
          <w:color w:val="0000FF"/>
        </w:rPr>
        <w:t xml:space="preserve"> </w:t>
      </w:r>
      <w:r>
        <w:rPr>
          <w:color w:val="0000FF"/>
        </w:rPr>
        <w:t>developed</w:t>
      </w:r>
      <w:r>
        <w:rPr>
          <w:rFonts w:hint="eastAsia"/>
          <w:color w:val="0000FF"/>
        </w:rPr>
        <w:t xml:space="preserve"> </w:t>
      </w:r>
      <w:r w:rsidRPr="00EB3E5F">
        <w:rPr>
          <w:color w:val="0000FF"/>
        </w:rPr>
        <w:t xml:space="preserve">a prototype that will be described in Section 3.3. </w:t>
      </w:r>
      <w:commentRangeEnd w:id="163"/>
      <w:r w:rsidR="004A1D27">
        <w:rPr>
          <w:rStyle w:val="CommentReference"/>
          <w:szCs w:val="20"/>
        </w:rPr>
        <w:commentReference w:id="163"/>
      </w:r>
    </w:p>
    <w:p w14:paraId="35C8B9DD" w14:textId="77777777" w:rsidR="006460AC" w:rsidRDefault="006460AC" w:rsidP="001C3D07">
      <w:pPr>
        <w:spacing w:beforeLines="100" w:before="312"/>
        <w:jc w:val="both"/>
        <w:rPr>
          <w:b/>
          <w:i/>
        </w:rPr>
      </w:pPr>
      <w:r w:rsidRPr="00AA7BE8">
        <w:rPr>
          <w:b/>
          <w:i/>
          <w:u w:val="single"/>
        </w:rPr>
        <w:t>R1C</w:t>
      </w:r>
      <w:r>
        <w:rPr>
          <w:b/>
          <w:i/>
          <w:u w:val="single"/>
        </w:rPr>
        <w:t>4</w:t>
      </w:r>
      <w:r w:rsidRPr="00AA7BE8">
        <w:rPr>
          <w:b/>
          <w:i/>
          <w:u w:val="single"/>
        </w:rPr>
        <w:t>:</w:t>
      </w:r>
      <w:r w:rsidRPr="00AA7BE8">
        <w:rPr>
          <w:b/>
          <w:i/>
        </w:rPr>
        <w:t xml:space="preserve"> </w:t>
      </w:r>
      <w:r w:rsidRPr="00CF78B9">
        <w:rPr>
          <w:b/>
          <w:i/>
        </w:rPr>
        <w:t>The applications used in the study are fairly small (~100 SLOC). While the authors say it is not possible to gain access to service request implementations, they do seem to have access</w:t>
      </w:r>
      <w:r>
        <w:rPr>
          <w:b/>
          <w:i/>
        </w:rPr>
        <w:t xml:space="preserve"> </w:t>
      </w:r>
      <w:r w:rsidRPr="00CF78B9">
        <w:rPr>
          <w:b/>
          <w:i/>
        </w:rPr>
        <w:t>to the implementation of the web services used in the experiments in order to create the faulty mutants.</w:t>
      </w:r>
    </w:p>
    <w:p w14:paraId="708F2062" w14:textId="3B963AAA" w:rsidR="006460AC" w:rsidRPr="00D9438D" w:rsidRDefault="006460AC" w:rsidP="00D9438D">
      <w:pPr>
        <w:spacing w:beforeLines="50" w:before="156"/>
        <w:jc w:val="both"/>
        <w:rPr>
          <w:color w:val="0000FF"/>
          <w:rPrChange w:id="168" w:author="Dave Towey" w:date="2019-07-16T06:46:00Z">
            <w:rPr/>
          </w:rPrChange>
        </w:rPr>
      </w:pPr>
      <w:r w:rsidRPr="00AA7BE8">
        <w:rPr>
          <w:u w:val="single"/>
        </w:rPr>
        <w:t>Response</w:t>
      </w:r>
      <w:r w:rsidRPr="00AA7BE8">
        <w:t>:</w:t>
      </w:r>
      <w:r>
        <w:t xml:space="preserve"> </w:t>
      </w:r>
      <w:r>
        <w:rPr>
          <w:color w:val="0000FF"/>
        </w:rPr>
        <w:t>We</w:t>
      </w:r>
      <w:r w:rsidRPr="0070155E">
        <w:rPr>
          <w:color w:val="0000FF"/>
        </w:rPr>
        <w:t xml:space="preserve"> do understand the reviewer’s concern </w:t>
      </w:r>
      <w:del w:id="169" w:author="Dave Towey" w:date="2019-07-16T06:46:00Z">
        <w:r w:rsidRPr="0070155E">
          <w:rPr>
            <w:color w:val="0000FF"/>
          </w:rPr>
          <w:delText>on</w:delText>
        </w:r>
      </w:del>
      <w:ins w:id="170" w:author="Dave Towey" w:date="2019-07-16T06:46:00Z">
        <w:r w:rsidR="00D9438D">
          <w:rPr>
            <w:color w:val="0000FF"/>
          </w:rPr>
          <w:t>regarding</w:t>
        </w:r>
      </w:ins>
      <w:r w:rsidRPr="0070155E">
        <w:rPr>
          <w:color w:val="0000FF"/>
        </w:rPr>
        <w:t xml:space="preserve"> the</w:t>
      </w:r>
      <w:r>
        <w:rPr>
          <w:color w:val="0000FF"/>
        </w:rPr>
        <w:t xml:space="preserve"> size of </w:t>
      </w:r>
      <w:ins w:id="171" w:author="Dave Towey" w:date="2019-07-16T06:46:00Z">
        <w:r w:rsidR="00D9438D">
          <w:rPr>
            <w:color w:val="0000FF"/>
          </w:rPr>
          <w:t xml:space="preserve">the </w:t>
        </w:r>
      </w:ins>
      <w:r w:rsidRPr="0070155E">
        <w:rPr>
          <w:color w:val="0000FF"/>
        </w:rPr>
        <w:t xml:space="preserve">subject </w:t>
      </w:r>
      <w:del w:id="172" w:author="Dave Towey" w:date="2019-07-16T06:46:00Z">
        <w:r>
          <w:rPr>
            <w:color w:val="0000FF"/>
          </w:rPr>
          <w:delText>W</w:delText>
        </w:r>
        <w:r w:rsidRPr="0070155E">
          <w:rPr>
            <w:color w:val="0000FF"/>
          </w:rPr>
          <w:delText>eb</w:delText>
        </w:r>
      </w:del>
      <w:ins w:id="173" w:author="Dave Towey" w:date="2019-07-16T06:46:00Z">
        <w:r w:rsidR="00AC50C6">
          <w:rPr>
            <w:color w:val="0000FF"/>
          </w:rPr>
          <w:t>web</w:t>
        </w:r>
      </w:ins>
      <w:r w:rsidRPr="0070155E">
        <w:rPr>
          <w:color w:val="0000FF"/>
        </w:rPr>
        <w:t xml:space="preserve"> services</w:t>
      </w:r>
      <w:r>
        <w:rPr>
          <w:color w:val="0000FF"/>
        </w:rPr>
        <w:t xml:space="preserve"> used in the study</w:t>
      </w:r>
      <w:r w:rsidRPr="0070155E">
        <w:rPr>
          <w:color w:val="0000FF"/>
        </w:rPr>
        <w:t xml:space="preserve">. </w:t>
      </w:r>
      <w:del w:id="174" w:author="Dave Towey" w:date="2019-07-16T06:46:00Z">
        <w:r>
          <w:rPr>
            <w:color w:val="0000FF"/>
          </w:rPr>
          <w:delText>Definitely</w:delText>
        </w:r>
      </w:del>
      <w:ins w:id="175" w:author="Dave Towey" w:date="2019-07-16T06:46:00Z">
        <w:r w:rsidR="00D9438D">
          <w:rPr>
            <w:color w:val="0000FF"/>
          </w:rPr>
          <w:t>Certainly</w:t>
        </w:r>
      </w:ins>
      <w:r>
        <w:rPr>
          <w:color w:val="0000FF"/>
        </w:rPr>
        <w:t xml:space="preserve">, it </w:t>
      </w:r>
      <w:del w:id="176" w:author="Dave Towey" w:date="2019-07-16T06:46:00Z">
        <w:r>
          <w:rPr>
            <w:color w:val="0000FF"/>
          </w:rPr>
          <w:delText>will</w:delText>
        </w:r>
      </w:del>
      <w:ins w:id="177" w:author="Dave Towey" w:date="2019-07-16T06:46:00Z">
        <w:r w:rsidR="00D9438D">
          <w:rPr>
            <w:color w:val="0000FF"/>
          </w:rPr>
          <w:t>would</w:t>
        </w:r>
      </w:ins>
      <w:r>
        <w:rPr>
          <w:color w:val="0000FF"/>
        </w:rPr>
        <w:t xml:space="preserve"> be </w:t>
      </w:r>
      <w:del w:id="178" w:author="Dave Towey" w:date="2019-07-16T06:46:00Z">
        <w:r>
          <w:rPr>
            <w:color w:val="0000FF"/>
          </w:rPr>
          <w:delText>more convincing</w:delText>
        </w:r>
      </w:del>
      <w:ins w:id="179" w:author="Dave Towey" w:date="2019-07-16T06:46:00Z">
        <w:r w:rsidR="00D9438D">
          <w:rPr>
            <w:color w:val="0000FF"/>
          </w:rPr>
          <w:t>preferable</w:t>
        </w:r>
      </w:ins>
      <w:r>
        <w:rPr>
          <w:color w:val="0000FF"/>
        </w:rPr>
        <w:t xml:space="preserve"> to include larger open-source </w:t>
      </w:r>
      <w:del w:id="180" w:author="Dave Towey" w:date="2019-07-16T06:46:00Z">
        <w:r>
          <w:rPr>
            <w:color w:val="0000FF"/>
          </w:rPr>
          <w:delText>subjects</w:delText>
        </w:r>
      </w:del>
      <w:ins w:id="181" w:author="Dave Towey" w:date="2019-07-16T06:46:00Z">
        <w:r w:rsidR="00D9438D">
          <w:rPr>
            <w:color w:val="0000FF"/>
          </w:rPr>
          <w:t>services</w:t>
        </w:r>
      </w:ins>
      <w:r>
        <w:rPr>
          <w:color w:val="0000FF"/>
        </w:rPr>
        <w:t xml:space="preserve"> for evaluation. However,</w:t>
      </w:r>
      <w:r w:rsidRPr="004D33F5">
        <w:rPr>
          <w:color w:val="0000FF"/>
        </w:rPr>
        <w:t xml:space="preserve"> </w:t>
      </w:r>
      <w:bookmarkStart w:id="182" w:name="OLE_LINK24"/>
      <w:bookmarkStart w:id="183" w:name="OLE_LINK25"/>
      <w:r>
        <w:rPr>
          <w:color w:val="0000FF"/>
        </w:rPr>
        <w:t>t</w:t>
      </w:r>
      <w:r w:rsidRPr="0070155E">
        <w:rPr>
          <w:color w:val="0000FF"/>
        </w:rPr>
        <w:t xml:space="preserve">o the best of our knowledge, </w:t>
      </w:r>
      <w:del w:id="184" w:author="Dave Towey" w:date="2019-07-16T06:46:00Z">
        <w:r>
          <w:rPr>
            <w:color w:val="0000FF"/>
          </w:rPr>
          <w:delText>there are not</w:delText>
        </w:r>
      </w:del>
      <w:ins w:id="185" w:author="Dave Towey" w:date="2019-07-16T06:46:00Z">
        <w:r w:rsidR="00D9438D">
          <w:rPr>
            <w:color w:val="0000FF"/>
          </w:rPr>
          <w:t>no</w:t>
        </w:r>
      </w:ins>
      <w:r w:rsidR="00D9438D">
        <w:rPr>
          <w:color w:val="0000FF"/>
        </w:rPr>
        <w:t xml:space="preserve"> such </w:t>
      </w:r>
      <w:del w:id="186" w:author="Dave Towey" w:date="2019-07-16T06:46:00Z">
        <w:r>
          <w:rPr>
            <w:color w:val="0000FF"/>
          </w:rPr>
          <w:delText xml:space="preserve">subjects in </w:delText>
        </w:r>
        <w:r w:rsidRPr="0070155E">
          <w:rPr>
            <w:color w:val="0000FF"/>
          </w:rPr>
          <w:delText xml:space="preserve">the field of Web </w:delText>
        </w:r>
      </w:del>
      <w:r w:rsidR="00D9438D">
        <w:rPr>
          <w:color w:val="0000FF"/>
        </w:rPr>
        <w:t>services</w:t>
      </w:r>
      <w:del w:id="187" w:author="Dave Towey" w:date="2019-07-16T06:46:00Z">
        <w:r w:rsidRPr="0070155E">
          <w:rPr>
            <w:color w:val="0000FF"/>
          </w:rPr>
          <w:delText>.</w:delText>
        </w:r>
        <w:r>
          <w:rPr>
            <w:color w:val="0000FF"/>
          </w:rPr>
          <w:delText xml:space="preserve"> Furthermore</w:delText>
        </w:r>
      </w:del>
      <w:ins w:id="188" w:author="Dave Towey" w:date="2019-07-16T06:46:00Z">
        <w:r w:rsidR="00D9438D">
          <w:rPr>
            <w:color w:val="0000FF"/>
          </w:rPr>
          <w:t xml:space="preserve"> are available for study</w:t>
        </w:r>
        <w:r w:rsidRPr="0070155E">
          <w:rPr>
            <w:color w:val="0000FF"/>
          </w:rPr>
          <w:t>.</w:t>
        </w:r>
        <w:r>
          <w:rPr>
            <w:color w:val="0000FF"/>
          </w:rPr>
          <w:t xml:space="preserve"> </w:t>
        </w:r>
        <w:r w:rsidR="00D9438D">
          <w:rPr>
            <w:color w:val="0000FF"/>
          </w:rPr>
          <w:t>As noted</w:t>
        </w:r>
      </w:ins>
      <w:r>
        <w:rPr>
          <w:color w:val="0000FF"/>
        </w:rPr>
        <w:t xml:space="preserve">, our evaluation </w:t>
      </w:r>
      <w:del w:id="189" w:author="Dave Towey" w:date="2019-07-16T06:46:00Z">
        <w:r>
          <w:rPr>
            <w:color w:val="0000FF"/>
          </w:rPr>
          <w:delText>needs to</w:delText>
        </w:r>
      </w:del>
      <w:ins w:id="190" w:author="Dave Towey" w:date="2019-07-16T06:46:00Z">
        <w:r>
          <w:rPr>
            <w:color w:val="0000FF"/>
          </w:rPr>
          <w:t>need</w:t>
        </w:r>
        <w:r w:rsidR="00D9438D">
          <w:rPr>
            <w:color w:val="0000FF"/>
          </w:rPr>
          <w:t>ed</w:t>
        </w:r>
      </w:ins>
      <w:r>
        <w:rPr>
          <w:color w:val="0000FF"/>
        </w:rPr>
        <w:t xml:space="preserve"> access</w:t>
      </w:r>
      <w:r w:rsidR="00D9438D">
        <w:rPr>
          <w:color w:val="0000FF"/>
        </w:rPr>
        <w:t xml:space="preserve"> </w:t>
      </w:r>
      <w:ins w:id="191" w:author="Dave Towey" w:date="2019-07-16T06:46:00Z">
        <w:r w:rsidR="00D9438D">
          <w:rPr>
            <w:color w:val="0000FF"/>
          </w:rPr>
          <w:t>to</w:t>
        </w:r>
        <w:r>
          <w:rPr>
            <w:color w:val="0000FF"/>
          </w:rPr>
          <w:t xml:space="preserve"> </w:t>
        </w:r>
      </w:ins>
      <w:r>
        <w:rPr>
          <w:color w:val="0000FF"/>
        </w:rPr>
        <w:t>the</w:t>
      </w:r>
      <w:r w:rsidR="00D9438D" w:rsidRPr="00D9438D">
        <w:rPr>
          <w:color w:val="0000FF"/>
        </w:rPr>
        <w:t xml:space="preserve"> </w:t>
      </w:r>
      <w:ins w:id="192" w:author="Dave Towey" w:date="2019-07-16T06:46:00Z">
        <w:r w:rsidR="00D9438D">
          <w:rPr>
            <w:color w:val="0000FF"/>
          </w:rPr>
          <w:t>web services’</w:t>
        </w:r>
        <w:r>
          <w:rPr>
            <w:color w:val="0000FF"/>
          </w:rPr>
          <w:t xml:space="preserve"> </w:t>
        </w:r>
      </w:ins>
      <w:r>
        <w:rPr>
          <w:color w:val="0000FF"/>
        </w:rPr>
        <w:t xml:space="preserve">source code </w:t>
      </w:r>
      <w:del w:id="193" w:author="Dave Towey" w:date="2019-07-16T06:46:00Z">
        <w:r>
          <w:rPr>
            <w:color w:val="0000FF"/>
          </w:rPr>
          <w:delText xml:space="preserve">of Web services </w:delText>
        </w:r>
      </w:del>
      <w:r>
        <w:rPr>
          <w:color w:val="0000FF"/>
        </w:rPr>
        <w:t xml:space="preserve">in order to </w:t>
      </w:r>
      <w:ins w:id="194" w:author="Dave Towey" w:date="2019-07-16T06:46:00Z">
        <w:r w:rsidR="00D9438D">
          <w:rPr>
            <w:color w:val="0000FF"/>
          </w:rPr>
          <w:t xml:space="preserve">be able to </w:t>
        </w:r>
      </w:ins>
      <w:r>
        <w:rPr>
          <w:color w:val="0000FF"/>
        </w:rPr>
        <w:t>seed</w:t>
      </w:r>
      <w:r w:rsidR="00D9438D">
        <w:rPr>
          <w:color w:val="0000FF"/>
        </w:rPr>
        <w:t xml:space="preserve"> </w:t>
      </w:r>
      <w:ins w:id="195" w:author="Dave Towey" w:date="2019-07-16T06:46:00Z">
        <w:r w:rsidR="00D9438D">
          <w:rPr>
            <w:color w:val="0000FF"/>
          </w:rPr>
          <w:t>in the</w:t>
        </w:r>
        <w:r>
          <w:rPr>
            <w:color w:val="0000FF"/>
          </w:rPr>
          <w:t xml:space="preserve"> </w:t>
        </w:r>
      </w:ins>
      <w:r>
        <w:rPr>
          <w:color w:val="0000FF"/>
        </w:rPr>
        <w:t>faults. However,</w:t>
      </w:r>
      <w:r w:rsidR="00D9438D">
        <w:rPr>
          <w:color w:val="0000FF"/>
        </w:rPr>
        <w:t xml:space="preserve"> </w:t>
      </w:r>
      <w:del w:id="196" w:author="Dave Towey" w:date="2019-07-16T06:46:00Z">
        <w:r>
          <w:rPr>
            <w:color w:val="0000FF"/>
          </w:rPr>
          <w:delText>the owner of realistic Web services is not willing</w:delText>
        </w:r>
      </w:del>
      <w:ins w:id="197" w:author="Dave Towey" w:date="2019-07-16T06:46:00Z">
        <w:r w:rsidR="00D9438D">
          <w:rPr>
            <w:color w:val="0000FF"/>
          </w:rPr>
          <w:t>due to commercial interests (including protection of technical secrets), it seems that most</w:t>
        </w:r>
        <w:r>
          <w:rPr>
            <w:color w:val="0000FF"/>
          </w:rPr>
          <w:t xml:space="preserve"> </w:t>
        </w:r>
        <w:bookmarkStart w:id="198" w:name="OLE_LINK20"/>
        <w:r>
          <w:rPr>
            <w:color w:val="0000FF"/>
          </w:rPr>
          <w:t xml:space="preserve">real </w:t>
        </w:r>
        <w:r w:rsidR="00AC50C6">
          <w:rPr>
            <w:color w:val="0000FF"/>
          </w:rPr>
          <w:t>web</w:t>
        </w:r>
        <w:r>
          <w:rPr>
            <w:color w:val="0000FF"/>
          </w:rPr>
          <w:t xml:space="preserve"> service</w:t>
        </w:r>
        <w:r w:rsidR="00D9438D">
          <w:rPr>
            <w:color w:val="0000FF"/>
          </w:rPr>
          <w:t xml:space="preserve"> owners</w:t>
        </w:r>
        <w:r>
          <w:rPr>
            <w:color w:val="0000FF"/>
          </w:rPr>
          <w:t xml:space="preserve"> </w:t>
        </w:r>
        <w:r w:rsidR="00D9438D">
          <w:rPr>
            <w:color w:val="0000FF"/>
          </w:rPr>
          <w:t>are</w:t>
        </w:r>
        <w:r>
          <w:rPr>
            <w:color w:val="0000FF"/>
          </w:rPr>
          <w:t xml:space="preserve"> </w:t>
        </w:r>
        <w:r w:rsidR="00D9438D">
          <w:rPr>
            <w:color w:val="0000FF"/>
          </w:rPr>
          <w:t>un</w:t>
        </w:r>
        <w:r>
          <w:rPr>
            <w:color w:val="0000FF"/>
          </w:rPr>
          <w:t>willing</w:t>
        </w:r>
      </w:ins>
      <w:r>
        <w:rPr>
          <w:color w:val="0000FF"/>
        </w:rPr>
        <w:t xml:space="preserve"> to make the source code</w:t>
      </w:r>
      <w:bookmarkEnd w:id="182"/>
      <w:bookmarkEnd w:id="183"/>
      <w:bookmarkEnd w:id="198"/>
      <w:r w:rsidR="00D9438D">
        <w:rPr>
          <w:color w:val="0000FF"/>
        </w:rPr>
        <w:t xml:space="preserve"> </w:t>
      </w:r>
      <w:del w:id="199" w:author="Dave Towey" w:date="2019-07-16T06:46:00Z">
        <w:r>
          <w:rPr>
            <w:color w:val="0000FF"/>
          </w:rPr>
          <w:delText>accessible since the implementation of a Web service involves commercial interests or technical secrets</w:delText>
        </w:r>
      </w:del>
      <w:ins w:id="200" w:author="Dave Towey" w:date="2019-07-16T06:46:00Z">
        <w:r w:rsidR="00D9438D">
          <w:rPr>
            <w:color w:val="0000FF"/>
          </w:rPr>
          <w:t>available</w:t>
        </w:r>
      </w:ins>
      <w:r w:rsidR="00D9438D">
        <w:rPr>
          <w:color w:val="0000FF"/>
        </w:rPr>
        <w:t>.</w:t>
      </w:r>
    </w:p>
    <w:p w14:paraId="3DDA4C48" w14:textId="361C0435" w:rsidR="006460AC" w:rsidRPr="0033010B" w:rsidRDefault="006460AC" w:rsidP="001C3D07">
      <w:pPr>
        <w:spacing w:beforeLines="50" w:before="156"/>
        <w:jc w:val="both"/>
        <w:rPr>
          <w:color w:val="0000FF"/>
        </w:rPr>
      </w:pPr>
      <w:r w:rsidRPr="0033010B">
        <w:rPr>
          <w:color w:val="0000FF"/>
        </w:rPr>
        <w:t xml:space="preserve">In order to overcome </w:t>
      </w:r>
      <w:del w:id="201" w:author="Dave Towey" w:date="2019-07-16T06:46:00Z">
        <w:r w:rsidRPr="0033010B">
          <w:rPr>
            <w:color w:val="0000FF"/>
          </w:rPr>
          <w:delText>the unavailability</w:delText>
        </w:r>
      </w:del>
      <w:ins w:id="202" w:author="Dave Towey" w:date="2019-07-16T06:46:00Z">
        <w:r w:rsidRPr="0033010B">
          <w:rPr>
            <w:color w:val="0000FF"/>
          </w:rPr>
          <w:t>th</w:t>
        </w:r>
        <w:r w:rsidR="00D9438D">
          <w:rPr>
            <w:color w:val="0000FF"/>
          </w:rPr>
          <w:t>is lack</w:t>
        </w:r>
      </w:ins>
      <w:r w:rsidR="00D9438D">
        <w:rPr>
          <w:color w:val="0000FF"/>
        </w:rPr>
        <w:t xml:space="preserve"> of </w:t>
      </w:r>
      <w:r w:rsidRPr="0033010B">
        <w:rPr>
          <w:color w:val="0000FF"/>
        </w:rPr>
        <w:t xml:space="preserve">realistic open-source </w:t>
      </w:r>
      <w:del w:id="203" w:author="Dave Towey" w:date="2019-07-16T06:46:00Z">
        <w:r w:rsidRPr="0033010B">
          <w:rPr>
            <w:color w:val="0000FF"/>
          </w:rPr>
          <w:delText>Web</w:delText>
        </w:r>
      </w:del>
      <w:ins w:id="204" w:author="Dave Towey" w:date="2019-07-16T06:46:00Z">
        <w:r w:rsidR="00AC50C6">
          <w:rPr>
            <w:color w:val="0000FF"/>
          </w:rPr>
          <w:t>web</w:t>
        </w:r>
      </w:ins>
      <w:r w:rsidRPr="0033010B">
        <w:rPr>
          <w:color w:val="0000FF"/>
        </w:rPr>
        <w:t xml:space="preserve"> services, we </w:t>
      </w:r>
      <w:del w:id="205" w:author="Dave Towey" w:date="2019-07-16T06:46:00Z">
        <w:r w:rsidRPr="0033010B">
          <w:rPr>
            <w:color w:val="0000FF"/>
          </w:rPr>
          <w:delText xml:space="preserve">decided to develop </w:delText>
        </w:r>
      </w:del>
      <w:ins w:id="206" w:author="Dave Towey" w:date="2019-07-16T06:46:00Z">
        <w:r w:rsidR="00D9438D" w:rsidRPr="0033010B">
          <w:rPr>
            <w:color w:val="0000FF"/>
          </w:rPr>
          <w:t>develo</w:t>
        </w:r>
        <w:r w:rsidR="00D9438D">
          <w:rPr>
            <w:color w:val="0000FF"/>
          </w:rPr>
          <w:t>p</w:t>
        </w:r>
        <w:r w:rsidR="00D9438D" w:rsidRPr="0033010B">
          <w:rPr>
            <w:color w:val="0000FF"/>
          </w:rPr>
          <w:t>e</w:t>
        </w:r>
        <w:r w:rsidR="00D9438D">
          <w:rPr>
            <w:color w:val="0000FF"/>
          </w:rPr>
          <w:t>d</w:t>
        </w:r>
        <w:r w:rsidRPr="0033010B">
          <w:rPr>
            <w:color w:val="0000FF"/>
          </w:rPr>
          <w:t xml:space="preserve"> </w:t>
        </w:r>
      </w:ins>
      <w:r w:rsidRPr="0033010B">
        <w:rPr>
          <w:color w:val="0000FF"/>
        </w:rPr>
        <w:t>the subject application</w:t>
      </w:r>
      <w:r>
        <w:rPr>
          <w:color w:val="0000FF"/>
        </w:rPr>
        <w:t>s</w:t>
      </w:r>
      <w:r w:rsidRPr="0033010B">
        <w:rPr>
          <w:color w:val="0000FF"/>
        </w:rPr>
        <w:t xml:space="preserve"> </w:t>
      </w:r>
      <w:ins w:id="207" w:author="Dave Towey" w:date="2019-07-16T06:46:00Z">
        <w:r w:rsidR="00CB1DC5">
          <w:rPr>
            <w:color w:val="0000FF"/>
          </w:rPr>
          <w:t xml:space="preserve">ourselves, </w:t>
        </w:r>
      </w:ins>
      <w:r w:rsidRPr="0033010B">
        <w:rPr>
          <w:color w:val="0000FF"/>
        </w:rPr>
        <w:t xml:space="preserve">based on the real-life specifications. In this way, we </w:t>
      </w:r>
      <w:del w:id="208" w:author="Dave Towey" w:date="2019-07-16T06:46:00Z">
        <w:r w:rsidRPr="0033010B">
          <w:rPr>
            <w:color w:val="0000FF"/>
          </w:rPr>
          <w:delText xml:space="preserve">are </w:delText>
        </w:r>
      </w:del>
      <w:ins w:id="209" w:author="Dave Towey" w:date="2019-07-16T06:46:00Z">
        <w:r w:rsidR="00CB1DC5">
          <w:rPr>
            <w:color w:val="0000FF"/>
          </w:rPr>
          <w:t>we</w:t>
        </w:r>
        <w:r w:rsidRPr="0033010B">
          <w:rPr>
            <w:color w:val="0000FF"/>
          </w:rPr>
          <w:t xml:space="preserve">re </w:t>
        </w:r>
        <w:r w:rsidR="00CB1DC5">
          <w:rPr>
            <w:color w:val="0000FF"/>
          </w:rPr>
          <w:t xml:space="preserve">obviously </w:t>
        </w:r>
      </w:ins>
      <w:r w:rsidRPr="0033010B">
        <w:rPr>
          <w:color w:val="0000FF"/>
        </w:rPr>
        <w:t xml:space="preserve">able to access the source code </w:t>
      </w:r>
      <w:del w:id="210" w:author="Dave Towey" w:date="2019-07-16T06:46:00Z">
        <w:r w:rsidRPr="0033010B">
          <w:rPr>
            <w:color w:val="0000FF"/>
          </w:rPr>
          <w:delText xml:space="preserve">of these Web services </w:delText>
        </w:r>
      </w:del>
      <w:r w:rsidRPr="0033010B">
        <w:rPr>
          <w:color w:val="0000FF"/>
        </w:rPr>
        <w:t xml:space="preserve">for evaluation.    </w:t>
      </w:r>
    </w:p>
    <w:p w14:paraId="7AAD4995" w14:textId="6D4B4C2D" w:rsidR="006460AC" w:rsidRPr="005B51CC" w:rsidRDefault="006460AC" w:rsidP="001C3D07">
      <w:pPr>
        <w:spacing w:beforeLines="50" w:before="156"/>
        <w:jc w:val="both"/>
        <w:rPr>
          <w:color w:val="0000FF"/>
        </w:rPr>
      </w:pPr>
      <w:r>
        <w:rPr>
          <w:u w:val="single"/>
        </w:rPr>
        <w:t>Action</w:t>
      </w:r>
      <w:r>
        <w:t xml:space="preserve">: </w:t>
      </w:r>
      <w:r w:rsidRPr="005B51CC">
        <w:rPr>
          <w:color w:val="0000FF"/>
        </w:rPr>
        <w:t>In the</w:t>
      </w:r>
      <w:r>
        <w:rPr>
          <w:color w:val="0000FF"/>
        </w:rPr>
        <w:t xml:space="preserve"> revised </w:t>
      </w:r>
      <w:del w:id="211" w:author="Dave Towey" w:date="2019-07-16T06:46:00Z">
        <w:r>
          <w:rPr>
            <w:color w:val="0000FF"/>
          </w:rPr>
          <w:delText>version</w:delText>
        </w:r>
      </w:del>
      <w:ins w:id="212" w:author="Dave Towey" w:date="2019-07-16T06:46:00Z">
        <w:r w:rsidR="00F4021D">
          <w:rPr>
            <w:color w:val="0000FF"/>
          </w:rPr>
          <w:t>manuscript</w:t>
        </w:r>
      </w:ins>
      <w:r>
        <w:rPr>
          <w:color w:val="0000FF"/>
        </w:rPr>
        <w:t xml:space="preserve">, we have added </w:t>
      </w:r>
      <w:del w:id="213" w:author="Dave Towey" w:date="2019-07-16T06:46:00Z">
        <w:r>
          <w:rPr>
            <w:color w:val="0000FF"/>
          </w:rPr>
          <w:delText>a note</w:delText>
        </w:r>
      </w:del>
      <w:ins w:id="214" w:author="Dave Towey" w:date="2019-07-16T06:46:00Z">
        <w:r w:rsidR="00F4021D">
          <w:rPr>
            <w:color w:val="0000FF"/>
          </w:rPr>
          <w:t xml:space="preserve">some </w:t>
        </w:r>
        <w:r w:rsidR="00E06605">
          <w:rPr>
            <w:color w:val="0000FF"/>
          </w:rPr>
          <w:t>further explanation</w:t>
        </w:r>
        <w:r>
          <w:rPr>
            <w:color w:val="0000FF"/>
          </w:rPr>
          <w:t xml:space="preserve"> </w:t>
        </w:r>
        <w:r w:rsidR="00E06605">
          <w:rPr>
            <w:color w:val="0000FF"/>
          </w:rPr>
          <w:t>(</w:t>
        </w:r>
        <w:r w:rsidR="00E06605" w:rsidRPr="005B51CC">
          <w:rPr>
            <w:color w:val="0000FF"/>
          </w:rPr>
          <w:t xml:space="preserve">in </w:t>
        </w:r>
        <w:r w:rsidR="00E06605">
          <w:rPr>
            <w:color w:val="0000FF"/>
          </w:rPr>
          <w:t xml:space="preserve">the </w:t>
        </w:r>
        <w:r w:rsidR="00E06605" w:rsidRPr="005B51CC">
          <w:rPr>
            <w:color w:val="0000FF"/>
          </w:rPr>
          <w:t>first paragraph of Section 4.2</w:t>
        </w:r>
        <w:r w:rsidR="00E06605">
          <w:rPr>
            <w:color w:val="0000FF"/>
          </w:rPr>
          <w:t>)</w:t>
        </w:r>
      </w:ins>
      <w:r w:rsidR="00E06605">
        <w:rPr>
          <w:color w:val="0000FF"/>
        </w:rPr>
        <w:t xml:space="preserve"> </w:t>
      </w:r>
      <w:r>
        <w:rPr>
          <w:color w:val="0000FF"/>
        </w:rPr>
        <w:t xml:space="preserve">to clearly state that </w:t>
      </w:r>
      <w:ins w:id="215" w:author="Dave Towey" w:date="2019-07-16T06:46:00Z">
        <w:r w:rsidR="00E06605">
          <w:rPr>
            <w:color w:val="0000FF"/>
          </w:rPr>
          <w:t xml:space="preserve">the </w:t>
        </w:r>
      </w:ins>
      <w:r>
        <w:rPr>
          <w:color w:val="0000FF"/>
        </w:rPr>
        <w:t xml:space="preserve">subject </w:t>
      </w:r>
      <w:del w:id="216" w:author="Dave Towey" w:date="2019-07-16T06:46:00Z">
        <w:r>
          <w:rPr>
            <w:color w:val="0000FF"/>
          </w:rPr>
          <w:delText>Web</w:delText>
        </w:r>
      </w:del>
      <w:ins w:id="217" w:author="Dave Towey" w:date="2019-07-16T06:46:00Z">
        <w:r w:rsidR="00AC50C6">
          <w:rPr>
            <w:color w:val="0000FF"/>
          </w:rPr>
          <w:t>web</w:t>
        </w:r>
      </w:ins>
      <w:r>
        <w:rPr>
          <w:color w:val="0000FF"/>
        </w:rPr>
        <w:t xml:space="preserve"> services </w:t>
      </w:r>
      <w:del w:id="218" w:author="Dave Towey" w:date="2019-07-16T06:46:00Z">
        <w:r>
          <w:rPr>
            <w:color w:val="0000FF"/>
          </w:rPr>
          <w:delText>are</w:delText>
        </w:r>
      </w:del>
      <w:ins w:id="219" w:author="Dave Towey" w:date="2019-07-16T06:46:00Z">
        <w:r w:rsidR="00E06605">
          <w:rPr>
            <w:color w:val="0000FF"/>
          </w:rPr>
          <w:t>we</w:t>
        </w:r>
        <w:r>
          <w:rPr>
            <w:color w:val="0000FF"/>
          </w:rPr>
          <w:t>re</w:t>
        </w:r>
      </w:ins>
      <w:r>
        <w:rPr>
          <w:color w:val="0000FF"/>
        </w:rPr>
        <w:t xml:space="preserve"> developed in our laboratory </w:t>
      </w:r>
      <w:r w:rsidRPr="005B51CC">
        <w:rPr>
          <w:color w:val="0000FF"/>
        </w:rPr>
        <w:t>based on the real-life specification</w:t>
      </w:r>
      <w:r>
        <w:rPr>
          <w:color w:val="0000FF"/>
        </w:rPr>
        <w:t>s</w:t>
      </w:r>
      <w:del w:id="220" w:author="Dave Towey" w:date="2019-07-16T06:46:00Z">
        <w:r w:rsidRPr="005B51CC">
          <w:rPr>
            <w:color w:val="0000FF"/>
          </w:rPr>
          <w:delText xml:space="preserve"> in first paragraph of Section 4.2</w:delText>
        </w:r>
      </w:del>
      <w:r w:rsidRPr="005B51CC">
        <w:rPr>
          <w:color w:val="0000FF"/>
        </w:rPr>
        <w:t>.</w:t>
      </w:r>
    </w:p>
    <w:p w14:paraId="64ECDAC1" w14:textId="77777777" w:rsidR="006460AC" w:rsidRDefault="006460AC" w:rsidP="001C3D07">
      <w:pPr>
        <w:spacing w:beforeLines="100" w:before="312"/>
        <w:jc w:val="both"/>
        <w:rPr>
          <w:b/>
          <w:i/>
        </w:rPr>
      </w:pPr>
      <w:r w:rsidRPr="00AA7BE8">
        <w:rPr>
          <w:b/>
          <w:i/>
          <w:u w:val="single"/>
        </w:rPr>
        <w:lastRenderedPageBreak/>
        <w:t>R1C</w:t>
      </w:r>
      <w:r>
        <w:rPr>
          <w:b/>
          <w:i/>
          <w:u w:val="single"/>
        </w:rPr>
        <w:t>5</w:t>
      </w:r>
      <w:r w:rsidRPr="00AA7BE8">
        <w:rPr>
          <w:b/>
          <w:i/>
          <w:u w:val="single"/>
        </w:rPr>
        <w:t>:</w:t>
      </w:r>
      <w:r w:rsidRPr="00AA7BE8">
        <w:rPr>
          <w:b/>
          <w:i/>
        </w:rPr>
        <w:t xml:space="preserve"> </w:t>
      </w:r>
      <w:r w:rsidRPr="00753DC3">
        <w:rPr>
          <w:b/>
          <w:i/>
        </w:rPr>
        <w:t>Authors should provide more details about the actual mutants generated and provide insight as to why the specification based testing (CP testing) was able to uncover those faults</w:t>
      </w:r>
      <w:r w:rsidRPr="00CF78B9">
        <w:rPr>
          <w:b/>
          <w:i/>
        </w:rPr>
        <w:t>.</w:t>
      </w:r>
    </w:p>
    <w:p w14:paraId="6D91013E" w14:textId="4EF54A16" w:rsidR="006460AC" w:rsidRDefault="006460AC" w:rsidP="001C3D07">
      <w:pPr>
        <w:spacing w:beforeLines="50" w:before="156"/>
        <w:jc w:val="both"/>
        <w:rPr>
          <w:color w:val="0000FF"/>
        </w:rPr>
      </w:pPr>
      <w:r w:rsidRPr="00AA7BE8">
        <w:rPr>
          <w:u w:val="single"/>
        </w:rPr>
        <w:t>Response</w:t>
      </w:r>
      <w:r w:rsidRPr="00AA7BE8">
        <w:t>:</w:t>
      </w:r>
      <w:r>
        <w:t xml:space="preserve"> </w:t>
      </w:r>
      <w:del w:id="221" w:author="Dave Towey" w:date="2019-07-16T06:46:00Z">
        <w:r w:rsidRPr="005B51CC">
          <w:rPr>
            <w:color w:val="0000FF"/>
          </w:rPr>
          <w:delText>Thanks</w:delText>
        </w:r>
      </w:del>
      <w:ins w:id="222" w:author="Dave Towey" w:date="2019-07-16T06:46:00Z">
        <w:r w:rsidR="006A3DFD">
          <w:rPr>
            <w:color w:val="0000FF"/>
          </w:rPr>
          <w:t>Thank you</w:t>
        </w:r>
      </w:ins>
      <w:r w:rsidRPr="005B51CC">
        <w:rPr>
          <w:color w:val="0000FF"/>
        </w:rPr>
        <w:t xml:space="preserve"> for the suggestion.</w:t>
      </w:r>
      <w:r>
        <w:rPr>
          <w:color w:val="0000FF"/>
        </w:rPr>
        <w:t xml:space="preserve"> We agree that the suggested details </w:t>
      </w:r>
      <w:del w:id="223" w:author="Dave Towey" w:date="2019-07-16T06:46:00Z">
        <w:r>
          <w:rPr>
            <w:color w:val="0000FF"/>
          </w:rPr>
          <w:delText>are</w:delText>
        </w:r>
      </w:del>
      <w:ins w:id="224" w:author="Dave Towey" w:date="2019-07-16T06:46:00Z">
        <w:r w:rsidR="005A1829">
          <w:rPr>
            <w:color w:val="0000FF"/>
          </w:rPr>
          <w:t>would be</w:t>
        </w:r>
      </w:ins>
      <w:r>
        <w:rPr>
          <w:color w:val="0000FF"/>
        </w:rPr>
        <w:t xml:space="preserve"> helpful </w:t>
      </w:r>
      <w:del w:id="225" w:author="Dave Towey" w:date="2019-07-16T06:46:00Z">
        <w:r>
          <w:rPr>
            <w:color w:val="0000FF"/>
          </w:rPr>
          <w:delText>to understand</w:delText>
        </w:r>
      </w:del>
      <w:ins w:id="226" w:author="Dave Towey" w:date="2019-07-16T06:46:00Z">
        <w:r w:rsidR="005A1829">
          <w:rPr>
            <w:color w:val="0000FF"/>
          </w:rPr>
          <w:t>for</w:t>
        </w:r>
        <w:r>
          <w:rPr>
            <w:color w:val="0000FF"/>
          </w:rPr>
          <w:t xml:space="preserve"> understand</w:t>
        </w:r>
        <w:r w:rsidR="005A1829">
          <w:rPr>
            <w:color w:val="0000FF"/>
          </w:rPr>
          <w:t>ing</w:t>
        </w:r>
      </w:ins>
      <w:r>
        <w:rPr>
          <w:color w:val="0000FF"/>
        </w:rPr>
        <w:t xml:space="preserve"> the experimental settings. Accordingly, we </w:t>
      </w:r>
      <w:del w:id="227" w:author="Dave Towey" w:date="2019-07-16T06:46:00Z">
        <w:r>
          <w:rPr>
            <w:color w:val="0000FF"/>
          </w:rPr>
          <w:delText>decided to include</w:delText>
        </w:r>
      </w:del>
      <w:ins w:id="228" w:author="Dave Towey" w:date="2019-07-16T06:46:00Z">
        <w:r w:rsidR="005A1829">
          <w:rPr>
            <w:color w:val="0000FF"/>
          </w:rPr>
          <w:t>have</w:t>
        </w:r>
        <w:r>
          <w:rPr>
            <w:color w:val="0000FF"/>
          </w:rPr>
          <w:t xml:space="preserve"> include</w:t>
        </w:r>
        <w:r w:rsidR="005A1829">
          <w:rPr>
            <w:color w:val="0000FF"/>
          </w:rPr>
          <w:t>d</w:t>
        </w:r>
      </w:ins>
      <w:r>
        <w:rPr>
          <w:color w:val="0000FF"/>
        </w:rPr>
        <w:t xml:space="preserve"> more details about the actual mutants generated, including the tool that was used to generate </w:t>
      </w:r>
      <w:del w:id="229" w:author="Dave Towey" w:date="2019-07-16T06:46:00Z">
        <w:r>
          <w:rPr>
            <w:color w:val="0000FF"/>
          </w:rPr>
          <w:delText>mutants,</w:delText>
        </w:r>
      </w:del>
      <w:ins w:id="230" w:author="Dave Towey" w:date="2019-07-16T06:46:00Z">
        <w:r w:rsidR="005A1829">
          <w:rPr>
            <w:color w:val="0000FF"/>
          </w:rPr>
          <w:t>them</w:t>
        </w:r>
        <w:r>
          <w:rPr>
            <w:color w:val="0000FF"/>
          </w:rPr>
          <w:t>,</w:t>
        </w:r>
        <w:r w:rsidR="005A1829">
          <w:rPr>
            <w:color w:val="0000FF"/>
          </w:rPr>
          <w:t xml:space="preserve"> the</w:t>
        </w:r>
      </w:ins>
      <w:r>
        <w:rPr>
          <w:color w:val="0000FF"/>
        </w:rPr>
        <w:t xml:space="preserve"> mutation operators </w:t>
      </w:r>
      <w:del w:id="231" w:author="Dave Towey" w:date="2019-07-16T06:46:00Z">
        <w:r>
          <w:rPr>
            <w:color w:val="0000FF"/>
          </w:rPr>
          <w:delText>that were employed to generate mutants</w:delText>
        </w:r>
      </w:del>
      <w:ins w:id="232" w:author="Dave Towey" w:date="2019-07-16T06:46:00Z">
        <w:r w:rsidR="005A1829">
          <w:rPr>
            <w:color w:val="0000FF"/>
          </w:rPr>
          <w:t>used</w:t>
        </w:r>
      </w:ins>
      <w:r>
        <w:rPr>
          <w:color w:val="0000FF"/>
        </w:rPr>
        <w:t xml:space="preserve">, and how the </w:t>
      </w:r>
      <w:del w:id="233" w:author="Dave Towey" w:date="2019-07-16T06:46:00Z">
        <w:r>
          <w:rPr>
            <w:color w:val="0000FF"/>
          </w:rPr>
          <w:delText>generated</w:delText>
        </w:r>
      </w:del>
      <w:ins w:id="234" w:author="Dave Towey" w:date="2019-07-16T06:46:00Z">
        <w:r w:rsidR="005A1829">
          <w:rPr>
            <w:color w:val="0000FF"/>
          </w:rPr>
          <w:t>evaluated</w:t>
        </w:r>
      </w:ins>
      <w:r>
        <w:rPr>
          <w:color w:val="0000FF"/>
        </w:rPr>
        <w:t xml:space="preserve"> mutants were finally selected</w:t>
      </w:r>
      <w:del w:id="235" w:author="Dave Towey" w:date="2019-07-16T06:46:00Z">
        <w:r>
          <w:rPr>
            <w:color w:val="0000FF"/>
          </w:rPr>
          <w:delText xml:space="preserve"> for evaluation</w:delText>
        </w:r>
      </w:del>
      <w:r w:rsidRPr="005B51CC">
        <w:rPr>
          <w:color w:val="0000FF"/>
        </w:rPr>
        <w:t>.</w:t>
      </w:r>
    </w:p>
    <w:p w14:paraId="6EE98D46" w14:textId="7EF1ADAC" w:rsidR="006460AC" w:rsidRDefault="006460AC" w:rsidP="001C3D07">
      <w:pPr>
        <w:spacing w:beforeLines="50" w:before="156"/>
        <w:jc w:val="both"/>
        <w:rPr>
          <w:color w:val="0000FF"/>
        </w:rPr>
      </w:pPr>
      <w:r>
        <w:rPr>
          <w:color w:val="0000FF"/>
        </w:rPr>
        <w:t xml:space="preserve">We also agree that it is necessary to provide </w:t>
      </w:r>
      <w:ins w:id="236" w:author="Dave Towey" w:date="2019-07-16T06:46:00Z">
        <w:r w:rsidR="00C4182F">
          <w:rPr>
            <w:color w:val="0000FF"/>
          </w:rPr>
          <w:t xml:space="preserve">some </w:t>
        </w:r>
      </w:ins>
      <w:r>
        <w:rPr>
          <w:color w:val="0000FF"/>
        </w:rPr>
        <w:t xml:space="preserve">insight </w:t>
      </w:r>
      <w:del w:id="237" w:author="Dave Towey" w:date="2019-07-16T06:46:00Z">
        <w:r>
          <w:rPr>
            <w:color w:val="0000FF"/>
          </w:rPr>
          <w:delText>as to</w:delText>
        </w:r>
      </w:del>
      <w:ins w:id="238" w:author="Dave Towey" w:date="2019-07-16T06:46:00Z">
        <w:r w:rsidR="00C4182F">
          <w:rPr>
            <w:color w:val="0000FF"/>
          </w:rPr>
          <w:t>in</w:t>
        </w:r>
        <w:r>
          <w:rPr>
            <w:color w:val="0000FF"/>
          </w:rPr>
          <w:t>to</w:t>
        </w:r>
      </w:ins>
      <w:r>
        <w:rPr>
          <w:color w:val="0000FF"/>
        </w:rPr>
        <w:t xml:space="preserve"> why the specification-based testing </w:t>
      </w:r>
      <w:del w:id="239" w:author="Dave Towey" w:date="2019-07-16T06:46:00Z">
        <w:r>
          <w:rPr>
            <w:color w:val="0000FF"/>
          </w:rPr>
          <w:delText>is</w:delText>
        </w:r>
      </w:del>
      <w:ins w:id="240" w:author="Dave Towey" w:date="2019-07-16T06:46:00Z">
        <w:r w:rsidR="005A1829">
          <w:rPr>
            <w:color w:val="0000FF"/>
          </w:rPr>
          <w:t>wa</w:t>
        </w:r>
        <w:r>
          <w:rPr>
            <w:color w:val="0000FF"/>
          </w:rPr>
          <w:t>s</w:t>
        </w:r>
      </w:ins>
      <w:r>
        <w:rPr>
          <w:color w:val="0000FF"/>
        </w:rPr>
        <w:t xml:space="preserve"> able to uncover </w:t>
      </w:r>
      <w:del w:id="241" w:author="Dave Towey" w:date="2019-07-16T06:46:00Z">
        <w:r>
          <w:rPr>
            <w:color w:val="0000FF"/>
          </w:rPr>
          <w:delText>those</w:delText>
        </w:r>
      </w:del>
      <w:ins w:id="242" w:author="Dave Towey" w:date="2019-07-16T06:46:00Z">
        <w:r>
          <w:rPr>
            <w:color w:val="0000FF"/>
          </w:rPr>
          <w:t>the</w:t>
        </w:r>
      </w:ins>
      <w:r>
        <w:rPr>
          <w:color w:val="0000FF"/>
        </w:rPr>
        <w:t xml:space="preserve"> faults.</w:t>
      </w:r>
      <w:r w:rsidR="00C4182F">
        <w:rPr>
          <w:color w:val="0000FF"/>
        </w:rPr>
        <w:t xml:space="preserve"> </w:t>
      </w:r>
      <w:r>
        <w:rPr>
          <w:color w:val="0000FF"/>
        </w:rPr>
        <w:t xml:space="preserve">In our study, </w:t>
      </w:r>
      <w:ins w:id="243" w:author="Dave Towey" w:date="2019-07-16T06:46:00Z">
        <w:r w:rsidR="00C4182F">
          <w:rPr>
            <w:color w:val="0000FF"/>
          </w:rPr>
          <w:t xml:space="preserve">as described in Section 4.4.1, </w:t>
        </w:r>
      </w:ins>
      <w:r>
        <w:rPr>
          <w:color w:val="0000FF"/>
        </w:rPr>
        <w:t xml:space="preserve">we employed </w:t>
      </w:r>
      <w:ins w:id="244" w:author="Dave Towey" w:date="2019-07-16T06:46:00Z">
        <w:r w:rsidR="00C4182F">
          <w:rPr>
            <w:color w:val="0000FF"/>
          </w:rPr>
          <w:t xml:space="preserve">a </w:t>
        </w:r>
      </w:ins>
      <w:r>
        <w:rPr>
          <w:color w:val="0000FF"/>
        </w:rPr>
        <w:t xml:space="preserve">decision table (DT rather than CP) to construct </w:t>
      </w:r>
      <w:ins w:id="245" w:author="Dave Towey" w:date="2019-07-16T06:46:00Z">
        <w:r w:rsidR="00C4182F">
          <w:rPr>
            <w:color w:val="0000FF"/>
          </w:rPr>
          <w:t xml:space="preserve">the </w:t>
        </w:r>
      </w:ins>
      <w:r>
        <w:rPr>
          <w:color w:val="0000FF"/>
        </w:rPr>
        <w:t xml:space="preserve">partitions for each studied </w:t>
      </w:r>
      <w:del w:id="246" w:author="Dave Towey" w:date="2019-07-16T06:46:00Z">
        <w:r>
          <w:rPr>
            <w:color w:val="0000FF"/>
          </w:rPr>
          <w:delText>Web</w:delText>
        </w:r>
      </w:del>
      <w:ins w:id="247" w:author="Dave Towey" w:date="2019-07-16T06:46:00Z">
        <w:r w:rsidR="00AC50C6">
          <w:rPr>
            <w:color w:val="0000FF"/>
          </w:rPr>
          <w:t>web</w:t>
        </w:r>
      </w:ins>
      <w:r>
        <w:rPr>
          <w:color w:val="0000FF"/>
        </w:rPr>
        <w:t xml:space="preserve"> service</w:t>
      </w:r>
      <w:del w:id="248" w:author="Dave Towey" w:date="2019-07-16T06:46:00Z">
        <w:r>
          <w:rPr>
            <w:color w:val="0000FF"/>
          </w:rPr>
          <w:delText xml:space="preserve">, which is described in Section 4.4.1. DT provides </w:delText>
        </w:r>
      </w:del>
      <w:ins w:id="249" w:author="Dave Towey" w:date="2019-07-16T06:46:00Z">
        <w:r>
          <w:rPr>
            <w:color w:val="0000FF"/>
          </w:rPr>
          <w:t xml:space="preserve">. </w:t>
        </w:r>
        <w:r w:rsidR="00C4182F">
          <w:rPr>
            <w:color w:val="0000FF"/>
          </w:rPr>
          <w:t>Because DT considers all parameters and identifies their invalid combinations, it can</w:t>
        </w:r>
        <w:r>
          <w:rPr>
            <w:color w:val="0000FF"/>
          </w:rPr>
          <w:t xml:space="preserve"> provide </w:t>
        </w:r>
      </w:ins>
      <w:r>
        <w:rPr>
          <w:color w:val="0000FF"/>
        </w:rPr>
        <w:t xml:space="preserve">a systematic and efficient way to partition </w:t>
      </w:r>
      <w:ins w:id="250" w:author="Dave Towey" w:date="2019-07-16T06:46:00Z">
        <w:r w:rsidR="00C4182F">
          <w:rPr>
            <w:color w:val="0000FF"/>
          </w:rPr>
          <w:t xml:space="preserve">an </w:t>
        </w:r>
      </w:ins>
      <w:r>
        <w:rPr>
          <w:color w:val="0000FF"/>
        </w:rPr>
        <w:t>input domain into disjoint subdomains</w:t>
      </w:r>
      <w:ins w:id="251" w:author="Dave Towey" w:date="2019-07-16T06:46:00Z">
        <w:r w:rsidR="00C4182F">
          <w:rPr>
            <w:color w:val="0000FF"/>
          </w:rPr>
          <w:t>,</w:t>
        </w:r>
      </w:ins>
      <w:r>
        <w:rPr>
          <w:color w:val="0000FF"/>
        </w:rPr>
        <w:t xml:space="preserve"> and </w:t>
      </w:r>
      <w:ins w:id="252" w:author="Dave Towey" w:date="2019-07-16T06:46:00Z">
        <w:r w:rsidR="00C4182F">
          <w:rPr>
            <w:color w:val="0000FF"/>
          </w:rPr>
          <w:t xml:space="preserve">then </w:t>
        </w:r>
      </w:ins>
      <w:r>
        <w:rPr>
          <w:color w:val="0000FF"/>
        </w:rPr>
        <w:t>generate test cases</w:t>
      </w:r>
      <w:del w:id="253" w:author="Dave Towey" w:date="2019-07-16T06:46:00Z">
        <w:r>
          <w:rPr>
            <w:color w:val="0000FF"/>
          </w:rPr>
          <w:delText>, since DT considers all parameters and identifies invalid combination of parameters.</w:delText>
        </w:r>
      </w:del>
      <w:ins w:id="254" w:author="Dave Towey" w:date="2019-07-16T06:46:00Z">
        <w:r w:rsidR="00C4182F">
          <w:rPr>
            <w:color w:val="0000FF"/>
          </w:rPr>
          <w:t>.</w:t>
        </w:r>
      </w:ins>
      <w:r w:rsidR="00C4182F">
        <w:rPr>
          <w:color w:val="0000FF"/>
        </w:rPr>
        <w:t xml:space="preserve"> </w:t>
      </w:r>
      <w:r>
        <w:rPr>
          <w:color w:val="0000FF"/>
        </w:rPr>
        <w:t xml:space="preserve">In practice, </w:t>
      </w:r>
      <w:r w:rsidRPr="00E830A6">
        <w:rPr>
          <w:color w:val="0000FF"/>
        </w:rPr>
        <w:t>each</w:t>
      </w:r>
      <w:r>
        <w:rPr>
          <w:color w:val="0000FF"/>
        </w:rPr>
        <w:t xml:space="preserve"> </w:t>
      </w:r>
      <w:ins w:id="255" w:author="Dave Towey" w:date="2019-07-16T06:46:00Z">
        <w:r w:rsidR="00C4182F" w:rsidRPr="00E830A6">
          <w:rPr>
            <w:color w:val="0000FF"/>
          </w:rPr>
          <w:t xml:space="preserve">DT rule </w:t>
        </w:r>
      </w:ins>
      <w:r w:rsidRPr="00E830A6">
        <w:rPr>
          <w:color w:val="0000FF"/>
        </w:rPr>
        <w:t xml:space="preserve">condition entry </w:t>
      </w:r>
      <w:del w:id="256" w:author="Dave Towey" w:date="2019-07-16T06:46:00Z">
        <w:r w:rsidRPr="00E830A6">
          <w:rPr>
            <w:color w:val="0000FF"/>
          </w:rPr>
          <w:delText xml:space="preserve">of a DT rule </w:delText>
        </w:r>
      </w:del>
      <w:r w:rsidRPr="00E830A6">
        <w:rPr>
          <w:color w:val="0000FF"/>
        </w:rPr>
        <w:t>corresponds to a partition</w:t>
      </w:r>
      <w:r>
        <w:rPr>
          <w:color w:val="0000FF"/>
        </w:rPr>
        <w:t xml:space="preserve"> in which test cases cover some paths</w:t>
      </w:r>
      <w:del w:id="257" w:author="Dave Towey" w:date="2019-07-16T06:46:00Z">
        <w:r>
          <w:rPr>
            <w:color w:val="0000FF"/>
          </w:rPr>
          <w:delText>, accordingly</w:delText>
        </w:r>
      </w:del>
      <w:ins w:id="258" w:author="Dave Towey" w:date="2019-07-16T06:46:00Z">
        <w:r w:rsidR="00C4182F">
          <w:rPr>
            <w:color w:val="0000FF"/>
          </w:rPr>
          <w:t xml:space="preserve"> — thus</w:t>
        </w:r>
      </w:ins>
      <w:r w:rsidR="00C4182F">
        <w:rPr>
          <w:color w:val="0000FF"/>
        </w:rPr>
        <w:t xml:space="preserve">, </w:t>
      </w:r>
      <w:r>
        <w:rPr>
          <w:color w:val="0000FF"/>
        </w:rPr>
        <w:t xml:space="preserve">the faults in those paths </w:t>
      </w:r>
      <w:del w:id="259" w:author="Dave Towey" w:date="2019-07-16T06:46:00Z">
        <w:r>
          <w:rPr>
            <w:color w:val="0000FF"/>
          </w:rPr>
          <w:delText>has</w:delText>
        </w:r>
      </w:del>
      <w:ins w:id="260" w:author="Dave Towey" w:date="2019-07-16T06:46:00Z">
        <w:r>
          <w:rPr>
            <w:color w:val="0000FF"/>
          </w:rPr>
          <w:t>ha</w:t>
        </w:r>
        <w:r w:rsidR="00C4182F">
          <w:rPr>
            <w:color w:val="0000FF"/>
          </w:rPr>
          <w:t>ve</w:t>
        </w:r>
      </w:ins>
      <w:r>
        <w:rPr>
          <w:color w:val="0000FF"/>
        </w:rPr>
        <w:t xml:space="preserve"> a chance of being detected. </w:t>
      </w:r>
    </w:p>
    <w:p w14:paraId="10DDAA0C" w14:textId="58326E6B" w:rsidR="006460AC" w:rsidRDefault="006460AC" w:rsidP="001C3D07">
      <w:pPr>
        <w:spacing w:beforeLines="50" w:before="156"/>
        <w:jc w:val="both"/>
        <w:rPr>
          <w:color w:val="0000FF"/>
        </w:rPr>
      </w:pPr>
      <w:r>
        <w:rPr>
          <w:u w:val="single"/>
        </w:rPr>
        <w:t>Action</w:t>
      </w:r>
      <w:r>
        <w:t xml:space="preserve">: </w:t>
      </w:r>
      <w:r w:rsidRPr="005B51CC">
        <w:rPr>
          <w:color w:val="0000FF"/>
        </w:rPr>
        <w:t xml:space="preserve">In the revised </w:t>
      </w:r>
      <w:del w:id="261" w:author="Dave Towey" w:date="2019-07-16T06:46:00Z">
        <w:r w:rsidRPr="005B51CC">
          <w:rPr>
            <w:color w:val="0000FF"/>
          </w:rPr>
          <w:delText>version</w:delText>
        </w:r>
      </w:del>
      <w:ins w:id="262" w:author="Dave Towey" w:date="2019-07-16T06:46:00Z">
        <w:r w:rsidR="00823820">
          <w:rPr>
            <w:color w:val="0000FF"/>
          </w:rPr>
          <w:t>manuscript</w:t>
        </w:r>
      </w:ins>
      <w:r w:rsidRPr="005B51CC">
        <w:rPr>
          <w:color w:val="0000FF"/>
        </w:rPr>
        <w:t>, we have followed the suggestion to provide more detail</w:t>
      </w:r>
      <w:r>
        <w:rPr>
          <w:color w:val="0000FF"/>
        </w:rPr>
        <w:t xml:space="preserve">s </w:t>
      </w:r>
      <w:del w:id="263" w:author="Dave Towey" w:date="2019-07-16T06:46:00Z">
        <w:r w:rsidRPr="005B51CC">
          <w:rPr>
            <w:color w:val="0000FF"/>
          </w:rPr>
          <w:delText>on</w:delText>
        </w:r>
      </w:del>
      <w:ins w:id="264" w:author="Dave Towey" w:date="2019-07-16T06:46:00Z">
        <w:r w:rsidR="003F1ADF">
          <w:rPr>
            <w:color w:val="0000FF"/>
          </w:rPr>
          <w:t>about</w:t>
        </w:r>
      </w:ins>
      <w:r w:rsidRPr="005B51CC">
        <w:rPr>
          <w:color w:val="0000FF"/>
        </w:rPr>
        <w:t xml:space="preserve"> the mutants generat</w:t>
      </w:r>
      <w:r>
        <w:rPr>
          <w:color w:val="0000FF"/>
        </w:rPr>
        <w:t xml:space="preserve">ed </w:t>
      </w:r>
      <w:del w:id="265" w:author="Dave Towey" w:date="2019-07-16T06:46:00Z">
        <w:r w:rsidRPr="005B51CC">
          <w:rPr>
            <w:color w:val="0000FF"/>
          </w:rPr>
          <w:delText xml:space="preserve">in </w:delText>
        </w:r>
      </w:del>
      <w:ins w:id="266" w:author="Dave Towey" w:date="2019-07-16T06:46:00Z">
        <w:r w:rsidR="003F1ADF">
          <w:rPr>
            <w:color w:val="0000FF"/>
          </w:rPr>
          <w:t>(</w:t>
        </w:r>
      </w:ins>
      <w:r w:rsidR="003F1ADF">
        <w:rPr>
          <w:color w:val="0000FF"/>
        </w:rPr>
        <w:t>the</w:t>
      </w:r>
      <w:r w:rsidRPr="005B51CC">
        <w:rPr>
          <w:color w:val="0000FF"/>
        </w:rPr>
        <w:t xml:space="preserve"> first paragraph of Section 4.2</w:t>
      </w:r>
      <w:del w:id="267" w:author="Dave Towey" w:date="2019-07-16T06:46:00Z">
        <w:r>
          <w:rPr>
            <w:color w:val="0000FF"/>
          </w:rPr>
          <w:delText>,</w:delText>
        </w:r>
      </w:del>
      <w:ins w:id="268" w:author="Dave Towey" w:date="2019-07-16T06:46:00Z">
        <w:r w:rsidR="003F1ADF">
          <w:rPr>
            <w:color w:val="0000FF"/>
          </w:rPr>
          <w:t>)</w:t>
        </w:r>
        <w:r>
          <w:rPr>
            <w:color w:val="0000FF"/>
          </w:rPr>
          <w:t>,</w:t>
        </w:r>
      </w:ins>
      <w:r>
        <w:rPr>
          <w:color w:val="0000FF"/>
        </w:rPr>
        <w:t xml:space="preserve"> and provide </w:t>
      </w:r>
      <w:del w:id="269" w:author="Dave Towey" w:date="2019-07-16T06:46:00Z">
        <w:r>
          <w:rPr>
            <w:color w:val="0000FF"/>
          </w:rPr>
          <w:delText>inside</w:delText>
        </w:r>
      </w:del>
      <w:ins w:id="270" w:author="Dave Towey" w:date="2019-07-16T06:46:00Z">
        <w:r w:rsidR="00823820">
          <w:rPr>
            <w:color w:val="0000FF"/>
          </w:rPr>
          <w:t>insight</w:t>
        </w:r>
      </w:ins>
      <w:r>
        <w:rPr>
          <w:color w:val="0000FF"/>
        </w:rPr>
        <w:t xml:space="preserve"> as to why specification-based testing</w:t>
      </w:r>
      <w:r w:rsidRPr="005B51CC">
        <w:rPr>
          <w:color w:val="0000FF"/>
        </w:rPr>
        <w:t xml:space="preserve"> </w:t>
      </w:r>
      <w:del w:id="271" w:author="Dave Towey" w:date="2019-07-16T06:46:00Z">
        <w:r w:rsidRPr="005B51CC">
          <w:rPr>
            <w:color w:val="0000FF"/>
          </w:rPr>
          <w:delText>is</w:delText>
        </w:r>
      </w:del>
      <w:ins w:id="272" w:author="Dave Towey" w:date="2019-07-16T06:46:00Z">
        <w:r w:rsidR="003F1ADF">
          <w:rPr>
            <w:color w:val="0000FF"/>
          </w:rPr>
          <w:t>wa</w:t>
        </w:r>
        <w:r w:rsidRPr="005B51CC">
          <w:rPr>
            <w:color w:val="0000FF"/>
          </w:rPr>
          <w:t>s</w:t>
        </w:r>
      </w:ins>
      <w:r w:rsidRPr="005B51CC">
        <w:rPr>
          <w:color w:val="0000FF"/>
        </w:rPr>
        <w:t xml:space="preserve"> able to reveal</w:t>
      </w:r>
      <w:r>
        <w:rPr>
          <w:color w:val="0000FF"/>
        </w:rPr>
        <w:t xml:space="preserve"> </w:t>
      </w:r>
      <w:del w:id="273" w:author="Dave Towey" w:date="2019-07-16T06:46:00Z">
        <w:r>
          <w:rPr>
            <w:color w:val="0000FF"/>
          </w:rPr>
          <w:delText>those</w:delText>
        </w:r>
      </w:del>
      <w:ins w:id="274" w:author="Dave Towey" w:date="2019-07-16T06:46:00Z">
        <w:r>
          <w:rPr>
            <w:color w:val="0000FF"/>
          </w:rPr>
          <w:t>the</w:t>
        </w:r>
      </w:ins>
      <w:r>
        <w:rPr>
          <w:color w:val="0000FF"/>
        </w:rPr>
        <w:t xml:space="preserve"> faults </w:t>
      </w:r>
      <w:del w:id="275" w:author="Dave Towey" w:date="2019-07-16T06:46:00Z">
        <w:r>
          <w:rPr>
            <w:color w:val="0000FF"/>
          </w:rPr>
          <w:delText xml:space="preserve">in </w:delText>
        </w:r>
      </w:del>
      <w:ins w:id="276" w:author="Dave Towey" w:date="2019-07-16T06:46:00Z">
        <w:r w:rsidR="003F1ADF">
          <w:rPr>
            <w:color w:val="0000FF"/>
          </w:rPr>
          <w:t>(</w:t>
        </w:r>
      </w:ins>
      <w:r w:rsidR="00A33CE6">
        <w:rPr>
          <w:color w:val="0000FF"/>
        </w:rPr>
        <w:t xml:space="preserve">the </w:t>
      </w:r>
      <w:r w:rsidR="001253C3">
        <w:rPr>
          <w:color w:val="0000FF"/>
        </w:rPr>
        <w:t>fourth</w:t>
      </w:r>
      <w:r w:rsidR="00A33CE6">
        <w:rPr>
          <w:color w:val="0000FF"/>
        </w:rPr>
        <w:t xml:space="preserve"> paragraph of </w:t>
      </w:r>
      <w:r w:rsidRPr="009F6EB1">
        <w:rPr>
          <w:color w:val="0000FF"/>
        </w:rPr>
        <w:t>Section</w:t>
      </w:r>
      <w:r w:rsidRPr="00A530F6">
        <w:rPr>
          <w:color w:val="0000FF"/>
          <w:u w:val="single"/>
        </w:rPr>
        <w:t xml:space="preserve"> </w:t>
      </w:r>
      <w:r w:rsidRPr="00C114F7">
        <w:rPr>
          <w:color w:val="0000FF"/>
        </w:rPr>
        <w:t>4.4.1</w:t>
      </w:r>
      <w:del w:id="277" w:author="Dave Towey" w:date="2019-07-16T06:46:00Z">
        <w:r w:rsidRPr="00C114F7">
          <w:rPr>
            <w:color w:val="0000FF"/>
          </w:rPr>
          <w:delText>.</w:delText>
        </w:r>
      </w:del>
      <w:ins w:id="278" w:author="Dave Towey" w:date="2019-07-16T06:46:00Z">
        <w:r w:rsidR="003F1ADF">
          <w:rPr>
            <w:color w:val="0000FF"/>
          </w:rPr>
          <w:t>)</w:t>
        </w:r>
        <w:r w:rsidRPr="00C114F7">
          <w:rPr>
            <w:color w:val="0000FF"/>
          </w:rPr>
          <w:t>.</w:t>
        </w:r>
      </w:ins>
    </w:p>
    <w:p w14:paraId="22D14C54" w14:textId="21C2F3B0" w:rsidR="006460AC" w:rsidRPr="008079AB" w:rsidRDefault="008079AB" w:rsidP="001C3D07">
      <w:pPr>
        <w:spacing w:beforeLines="50" w:before="156"/>
        <w:jc w:val="both"/>
        <w:rPr>
          <w:color w:val="FF0000"/>
        </w:rPr>
      </w:pPr>
      <w:r w:rsidRPr="008079AB">
        <w:rPr>
          <w:color w:val="FF0000"/>
        </w:rPr>
        <w:t xml:space="preserve">Intended description of </w:t>
      </w:r>
      <w:del w:id="279" w:author="Dave Towey" w:date="2019-07-16T06:46:00Z">
        <w:r w:rsidRPr="008079AB">
          <w:rPr>
            <w:color w:val="FF0000"/>
          </w:rPr>
          <w:delText>mutants generating are</w:delText>
        </w:r>
      </w:del>
      <w:ins w:id="280" w:author="Dave Towey" w:date="2019-07-16T06:46:00Z">
        <w:r w:rsidRPr="008079AB">
          <w:rPr>
            <w:color w:val="FF0000"/>
          </w:rPr>
          <w:t>mutant generati</w:t>
        </w:r>
        <w:r w:rsidR="00D519B1">
          <w:rPr>
            <w:color w:val="FF0000"/>
          </w:rPr>
          <w:t>on</w:t>
        </w:r>
        <w:r w:rsidRPr="008079AB">
          <w:rPr>
            <w:color w:val="FF0000"/>
          </w:rPr>
          <w:t xml:space="preserve"> </w:t>
        </w:r>
        <w:r w:rsidR="00D519B1">
          <w:rPr>
            <w:color w:val="FF0000"/>
          </w:rPr>
          <w:t>as</w:t>
        </w:r>
      </w:ins>
      <w:r w:rsidRPr="008079AB">
        <w:rPr>
          <w:color w:val="FF0000"/>
        </w:rPr>
        <w:t xml:space="preserve"> follows:</w:t>
      </w:r>
    </w:p>
    <w:p w14:paraId="5269EE4F" w14:textId="7DC08226" w:rsidR="008079AB" w:rsidRDefault="008079AB" w:rsidP="00D12EAD">
      <w:pPr>
        <w:spacing w:beforeLines="50" w:before="156"/>
        <w:jc w:val="both"/>
        <w:rPr>
          <w:color w:val="0000FF"/>
        </w:rPr>
      </w:pPr>
      <w:r w:rsidRPr="008079AB">
        <w:rPr>
          <w:color w:val="0000FF"/>
        </w:rPr>
        <w:t xml:space="preserve">We used </w:t>
      </w:r>
      <w:ins w:id="281" w:author="Dave Towey" w:date="2019-07-16T06:46:00Z">
        <w:r w:rsidR="00DC41D7" w:rsidRPr="008079AB">
          <w:rPr>
            <w:color w:val="0000FF"/>
          </w:rPr>
          <w:t xml:space="preserve">the tool muJava [31] </w:t>
        </w:r>
        <w:r w:rsidR="00DC41D7">
          <w:rPr>
            <w:color w:val="0000FF"/>
          </w:rPr>
          <w:t xml:space="preserve">to conduct </w:t>
        </w:r>
      </w:ins>
      <w:r w:rsidRPr="008079AB">
        <w:rPr>
          <w:color w:val="0000FF"/>
        </w:rPr>
        <w:t>mutation analysis</w:t>
      </w:r>
      <w:r>
        <w:rPr>
          <w:rFonts w:hint="eastAsia"/>
          <w:color w:val="0000FF"/>
        </w:rPr>
        <w:t xml:space="preserve"> </w:t>
      </w:r>
      <w:r w:rsidRPr="008079AB">
        <w:rPr>
          <w:color w:val="0000FF"/>
        </w:rPr>
        <w:t>[12], [28]–[30</w:t>
      </w:r>
      <w:del w:id="282" w:author="Dave Towey" w:date="2019-07-16T06:46:00Z">
        <w:r w:rsidRPr="008079AB">
          <w:rPr>
            <w:color w:val="0000FF"/>
          </w:rPr>
          <w:delText xml:space="preserve">] to generate </w:delText>
        </w:r>
      </w:del>
      <w:ins w:id="283" w:author="Dave Towey" w:date="2019-07-16T06:46:00Z">
        <w:r w:rsidRPr="008079AB">
          <w:rPr>
            <w:color w:val="0000FF"/>
          </w:rPr>
          <w:t>]</w:t>
        </w:r>
        <w:r w:rsidR="00DC41D7">
          <w:rPr>
            <w:color w:val="0000FF"/>
          </w:rPr>
          <w:t>,</w:t>
        </w:r>
        <w:r w:rsidRPr="008079AB">
          <w:rPr>
            <w:color w:val="0000FF"/>
          </w:rPr>
          <w:t xml:space="preserve"> generat</w:t>
        </w:r>
        <w:r w:rsidR="00DC41D7">
          <w:rPr>
            <w:color w:val="0000FF"/>
          </w:rPr>
          <w:t>ing</w:t>
        </w:r>
        <w:r w:rsidRPr="008079AB">
          <w:rPr>
            <w:color w:val="0000FF"/>
          </w:rPr>
          <w:t xml:space="preserve"> </w:t>
        </w:r>
      </w:ins>
      <w:r w:rsidRPr="008079AB">
        <w:rPr>
          <w:color w:val="0000FF"/>
        </w:rPr>
        <w:t xml:space="preserve">a total of 1563 mutants. </w:t>
      </w:r>
      <w:del w:id="284" w:author="Dave Towey" w:date="2019-07-16T06:46:00Z">
        <w:r w:rsidRPr="008079AB">
          <w:rPr>
            <w:color w:val="0000FF"/>
          </w:rPr>
          <w:delText>More</w:delText>
        </w:r>
        <w:r>
          <w:rPr>
            <w:rFonts w:hint="eastAsia"/>
            <w:color w:val="0000FF"/>
          </w:rPr>
          <w:delText xml:space="preserve"> </w:delText>
        </w:r>
        <w:r w:rsidRPr="008079AB">
          <w:rPr>
            <w:color w:val="0000FF"/>
          </w:rPr>
          <w:delText>specifically, we employed the tool muJava [31] to create</w:delText>
        </w:r>
        <w:r>
          <w:rPr>
            <w:rFonts w:hint="eastAsia"/>
            <w:color w:val="0000FF"/>
          </w:rPr>
          <w:delText xml:space="preserve"> </w:delText>
        </w:r>
        <w:r w:rsidRPr="008079AB">
          <w:rPr>
            <w:color w:val="0000FF"/>
          </w:rPr>
          <w:delText xml:space="preserve">many faults version (i.e., mutants). </w:delText>
        </w:r>
      </w:del>
      <w:r w:rsidRPr="008079AB">
        <w:rPr>
          <w:color w:val="0000FF"/>
        </w:rPr>
        <w:t>Each mutant was created</w:t>
      </w:r>
      <w:r>
        <w:rPr>
          <w:rFonts w:hint="eastAsia"/>
          <w:color w:val="0000FF"/>
        </w:rPr>
        <w:t xml:space="preserve"> </w:t>
      </w:r>
      <w:r w:rsidRPr="008079AB">
        <w:rPr>
          <w:color w:val="0000FF"/>
        </w:rPr>
        <w:t>by applying a syntactic change (</w:t>
      </w:r>
      <w:del w:id="285" w:author="Dave Towey" w:date="2019-07-16T06:46:00Z">
        <w:r w:rsidRPr="008079AB">
          <w:rPr>
            <w:color w:val="0000FF"/>
          </w:rPr>
          <w:delText>i.e.</w:delText>
        </w:r>
      </w:del>
      <w:ins w:id="286" w:author="Dave Towey" w:date="2019-07-16T06:46:00Z">
        <w:r w:rsidR="00DC41D7">
          <w:rPr>
            <w:color w:val="0000FF"/>
          </w:rPr>
          <w:t>using a</w:t>
        </w:r>
      </w:ins>
      <w:r w:rsidRPr="008079AB">
        <w:rPr>
          <w:color w:val="0000FF"/>
        </w:rPr>
        <w:t xml:space="preserve"> mutation operato</w:t>
      </w:r>
      <w:r w:rsidR="00DC41D7">
        <w:rPr>
          <w:color w:val="0000FF"/>
        </w:rPr>
        <w:t>r</w:t>
      </w:r>
      <w:r w:rsidRPr="008079AB">
        <w:rPr>
          <w:color w:val="0000FF"/>
        </w:rPr>
        <w:t>) to</w:t>
      </w:r>
      <w:r>
        <w:rPr>
          <w:rFonts w:hint="eastAsia"/>
          <w:color w:val="0000FF"/>
        </w:rPr>
        <w:t xml:space="preserve"> </w:t>
      </w:r>
      <w:r w:rsidRPr="008079AB">
        <w:rPr>
          <w:color w:val="0000FF"/>
        </w:rPr>
        <w:t>the original progra</w:t>
      </w:r>
      <w:r w:rsidR="00DC41D7">
        <w:rPr>
          <w:color w:val="0000FF"/>
        </w:rPr>
        <w:t>m</w:t>
      </w:r>
      <w:del w:id="287" w:author="Dave Towey" w:date="2019-07-16T06:46:00Z">
        <w:r>
          <w:rPr>
            <w:color w:val="0000FF"/>
          </w:rPr>
          <w:delText xml:space="preserve"> (Note that</w:delText>
        </w:r>
      </w:del>
      <w:ins w:id="288" w:author="Dave Towey" w:date="2019-07-16T06:46:00Z">
        <w:r w:rsidR="00DC41D7">
          <w:rPr>
            <w:color w:val="0000FF"/>
          </w:rPr>
          <w:t>, and</w:t>
        </w:r>
      </w:ins>
      <w:r w:rsidR="00DC41D7">
        <w:rPr>
          <w:color w:val="0000FF"/>
        </w:rPr>
        <w:t xml:space="preserve"> </w:t>
      </w:r>
      <w:commentRangeStart w:id="289"/>
      <w:r>
        <w:rPr>
          <w:color w:val="0000FF"/>
        </w:rPr>
        <w:t xml:space="preserve">all mutation </w:t>
      </w:r>
      <w:del w:id="290" w:author="Dave Towey" w:date="2019-07-16T06:46:00Z">
        <w:r>
          <w:rPr>
            <w:color w:val="0000FF"/>
          </w:rPr>
          <w:delText xml:space="preserve">operator </w:delText>
        </w:r>
      </w:del>
      <w:ins w:id="291" w:author="Dave Towey" w:date="2019-07-16T06:46:00Z">
        <w:r>
          <w:rPr>
            <w:color w:val="0000FF"/>
          </w:rPr>
          <w:t>operator</w:t>
        </w:r>
        <w:r w:rsidR="00DC41D7">
          <w:rPr>
            <w:color w:val="0000FF"/>
          </w:rPr>
          <w:t>s</w:t>
        </w:r>
        <w:r>
          <w:rPr>
            <w:color w:val="0000FF"/>
          </w:rPr>
          <w:t xml:space="preserve"> </w:t>
        </w:r>
        <w:commentRangeEnd w:id="289"/>
        <w:r w:rsidR="00DC41D7">
          <w:rPr>
            <w:rStyle w:val="CommentReference"/>
            <w:szCs w:val="20"/>
          </w:rPr>
          <w:commentReference w:id="289"/>
        </w:r>
      </w:ins>
      <w:r>
        <w:rPr>
          <w:color w:val="0000FF"/>
        </w:rPr>
        <w:t xml:space="preserve">provided by </w:t>
      </w:r>
      <w:del w:id="292" w:author="Dave Towey" w:date="2019-07-16T06:46:00Z">
        <w:r>
          <w:rPr>
            <w:color w:val="0000FF"/>
          </w:rPr>
          <w:delText>Mujava are employed</w:delText>
        </w:r>
      </w:del>
      <w:ins w:id="293" w:author="Dave Towey" w:date="2019-07-16T06:46:00Z">
        <w:r w:rsidR="00DC41D7">
          <w:rPr>
            <w:color w:val="0000FF"/>
          </w:rPr>
          <w:t>m</w:t>
        </w:r>
        <w:r>
          <w:rPr>
            <w:color w:val="0000FF"/>
          </w:rPr>
          <w:t>u</w:t>
        </w:r>
        <w:r w:rsidR="00DC41D7">
          <w:rPr>
            <w:color w:val="0000FF"/>
          </w:rPr>
          <w:t>J</w:t>
        </w:r>
        <w:r>
          <w:rPr>
            <w:color w:val="0000FF"/>
          </w:rPr>
          <w:t xml:space="preserve">ava </w:t>
        </w:r>
        <w:r w:rsidR="00DC41D7">
          <w:rPr>
            <w:color w:val="0000FF"/>
          </w:rPr>
          <w:t>we</w:t>
        </w:r>
        <w:r>
          <w:rPr>
            <w:color w:val="0000FF"/>
          </w:rPr>
          <w:t xml:space="preserve">re </w:t>
        </w:r>
        <w:r w:rsidR="00DC41D7">
          <w:rPr>
            <w:color w:val="0000FF"/>
          </w:rPr>
          <w:t>used</w:t>
        </w:r>
      </w:ins>
      <w:r>
        <w:rPr>
          <w:color w:val="0000FF"/>
        </w:rPr>
        <w:t xml:space="preserve"> in </w:t>
      </w:r>
      <w:del w:id="294" w:author="Dave Towey" w:date="2019-07-16T06:46:00Z">
        <w:r>
          <w:rPr>
            <w:color w:val="0000FF"/>
          </w:rPr>
          <w:delText>our</w:delText>
        </w:r>
      </w:del>
      <w:ins w:id="295" w:author="Dave Towey" w:date="2019-07-16T06:46:00Z">
        <w:r w:rsidR="00DC41D7">
          <w:rPr>
            <w:color w:val="0000FF"/>
          </w:rPr>
          <w:t>the</w:t>
        </w:r>
      </w:ins>
      <w:r>
        <w:rPr>
          <w:color w:val="0000FF"/>
        </w:rPr>
        <w:t xml:space="preserve"> experiments</w:t>
      </w:r>
      <w:del w:id="296" w:author="Dave Towey" w:date="2019-07-16T06:46:00Z">
        <w:r>
          <w:rPr>
            <w:color w:val="0000FF"/>
          </w:rPr>
          <w:delText>)</w:delText>
        </w:r>
        <w:r w:rsidRPr="008079AB">
          <w:rPr>
            <w:color w:val="0000FF"/>
          </w:rPr>
          <w:delText>. We removed equivalent</w:delText>
        </w:r>
      </w:del>
      <w:ins w:id="297" w:author="Dave Towey" w:date="2019-07-16T06:46:00Z">
        <w:r w:rsidRPr="008079AB">
          <w:rPr>
            <w:color w:val="0000FF"/>
          </w:rPr>
          <w:t xml:space="preserve">. </w:t>
        </w:r>
        <w:r w:rsidR="00DC41D7">
          <w:rPr>
            <w:color w:val="0000FF"/>
          </w:rPr>
          <w:t>E</w:t>
        </w:r>
        <w:r w:rsidR="00DC41D7" w:rsidRPr="008079AB">
          <w:rPr>
            <w:color w:val="0000FF"/>
          </w:rPr>
          <w:t>quivalent</w:t>
        </w:r>
      </w:ins>
      <w:r w:rsidR="00DC41D7" w:rsidRPr="008079AB">
        <w:rPr>
          <w:color w:val="0000FF"/>
        </w:rPr>
        <w:t xml:space="preserve"> mutants,</w:t>
      </w:r>
      <w:r w:rsidR="00DC41D7">
        <w:rPr>
          <w:rFonts w:hint="eastAsia"/>
          <w:color w:val="0000FF"/>
        </w:rPr>
        <w:t xml:space="preserve"> </w:t>
      </w:r>
      <w:r w:rsidR="00DC41D7" w:rsidRPr="008079AB">
        <w:rPr>
          <w:color w:val="0000FF"/>
        </w:rPr>
        <w:t xml:space="preserve">and </w:t>
      </w:r>
      <w:del w:id="298" w:author="Dave Towey" w:date="2019-07-16T06:46:00Z">
        <w:r w:rsidRPr="008079AB">
          <w:rPr>
            <w:color w:val="0000FF"/>
          </w:rPr>
          <w:delText>mutants</w:delText>
        </w:r>
      </w:del>
      <w:ins w:id="299" w:author="Dave Towey" w:date="2019-07-16T06:46:00Z">
        <w:r w:rsidR="00DC41D7">
          <w:rPr>
            <w:color w:val="0000FF"/>
          </w:rPr>
          <w:t>those</w:t>
        </w:r>
      </w:ins>
      <w:r w:rsidR="00DC41D7">
        <w:rPr>
          <w:color w:val="0000FF"/>
        </w:rPr>
        <w:t xml:space="preserve"> that</w:t>
      </w:r>
      <w:r w:rsidR="00DC41D7" w:rsidRPr="008079AB">
        <w:rPr>
          <w:color w:val="0000FF"/>
        </w:rPr>
        <w:t xml:space="preserve"> were too easily detected</w:t>
      </w:r>
      <w:r w:rsidR="00DC41D7">
        <w:rPr>
          <w:color w:val="0000FF"/>
        </w:rPr>
        <w:t xml:space="preserve"> </w:t>
      </w:r>
      <w:del w:id="300" w:author="Dave Towey" w:date="2019-07-16T06:46:00Z">
        <w:r w:rsidRPr="008079AB">
          <w:rPr>
            <w:color w:val="0000FF"/>
          </w:rPr>
          <w:delText>— deleting</w:delText>
        </w:r>
        <w:r>
          <w:rPr>
            <w:rFonts w:hint="eastAsia"/>
            <w:color w:val="0000FF"/>
          </w:rPr>
          <w:delText xml:space="preserve"> </w:delText>
        </w:r>
        <w:r w:rsidRPr="008079AB">
          <w:rPr>
            <w:color w:val="0000FF"/>
          </w:rPr>
          <w:delText xml:space="preserve">mutants that could be detected with </w:delText>
        </w:r>
      </w:del>
      <w:ins w:id="301" w:author="Dave Towey" w:date="2019-07-16T06:46:00Z">
        <w:r w:rsidR="00DC41D7">
          <w:rPr>
            <w:color w:val="0000FF"/>
          </w:rPr>
          <w:t xml:space="preserve">(requiring </w:t>
        </w:r>
      </w:ins>
      <w:r w:rsidR="00DC41D7" w:rsidRPr="008079AB">
        <w:rPr>
          <w:color w:val="0000FF"/>
        </w:rPr>
        <w:t>less than 20 randomly</w:t>
      </w:r>
      <w:r w:rsidR="00DC41D7">
        <w:rPr>
          <w:rFonts w:hint="eastAsia"/>
          <w:color w:val="0000FF"/>
        </w:rPr>
        <w:t xml:space="preserve"> </w:t>
      </w:r>
      <w:r w:rsidR="00DC41D7" w:rsidRPr="008079AB">
        <w:rPr>
          <w:color w:val="0000FF"/>
        </w:rPr>
        <w:t>generated test cases</w:t>
      </w:r>
      <w:del w:id="302" w:author="Dave Towey" w:date="2019-07-16T06:46:00Z">
        <w:r w:rsidRPr="008079AB">
          <w:rPr>
            <w:color w:val="0000FF"/>
          </w:rPr>
          <w:delText>.</w:delText>
        </w:r>
      </w:del>
      <w:ins w:id="303" w:author="Dave Towey" w:date="2019-07-16T06:46:00Z">
        <w:r w:rsidR="00DC41D7">
          <w:rPr>
            <w:color w:val="0000FF"/>
          </w:rPr>
          <w:t>)</w:t>
        </w:r>
        <w:r w:rsidR="0063097B">
          <w:rPr>
            <w:color w:val="0000FF"/>
          </w:rPr>
          <w:t>,</w:t>
        </w:r>
        <w:r w:rsidR="00DC41D7">
          <w:rPr>
            <w:color w:val="0000FF"/>
          </w:rPr>
          <w:t xml:space="preserve"> were removed.</w:t>
        </w:r>
      </w:ins>
      <w:r w:rsidR="00DC41D7">
        <w:rPr>
          <w:color w:val="0000FF"/>
        </w:rPr>
        <w:t xml:space="preserve"> </w:t>
      </w:r>
      <w:r w:rsidR="0063097B" w:rsidRPr="008079AB">
        <w:rPr>
          <w:color w:val="0000FF"/>
        </w:rPr>
        <w:t xml:space="preserve">To </w:t>
      </w:r>
      <w:del w:id="304" w:author="Dave Towey" w:date="2019-07-16T06:46:00Z">
        <w:r w:rsidRPr="008079AB">
          <w:rPr>
            <w:color w:val="0000FF"/>
          </w:rPr>
          <w:delText>guarantee</w:delText>
        </w:r>
      </w:del>
      <w:ins w:id="305" w:author="Dave Towey" w:date="2019-07-16T06:46:00Z">
        <w:r w:rsidR="0063097B">
          <w:rPr>
            <w:color w:val="0000FF"/>
          </w:rPr>
          <w:t>ensure</w:t>
        </w:r>
      </w:ins>
      <w:r w:rsidR="0063097B" w:rsidRPr="008079AB">
        <w:rPr>
          <w:color w:val="0000FF"/>
        </w:rPr>
        <w:t xml:space="preserve"> the </w:t>
      </w:r>
      <w:del w:id="306" w:author="Dave Towey" w:date="2019-07-16T06:46:00Z">
        <w:r w:rsidRPr="008079AB">
          <w:rPr>
            <w:color w:val="0000FF"/>
          </w:rPr>
          <w:delText>statistic</w:delText>
        </w:r>
      </w:del>
      <w:ins w:id="307" w:author="Dave Towey" w:date="2019-07-16T06:46:00Z">
        <w:r w:rsidR="0063097B" w:rsidRPr="008079AB">
          <w:rPr>
            <w:color w:val="0000FF"/>
          </w:rPr>
          <w:t>statistic</w:t>
        </w:r>
        <w:r w:rsidR="0063097B">
          <w:rPr>
            <w:color w:val="0000FF"/>
          </w:rPr>
          <w:t>al</w:t>
        </w:r>
      </w:ins>
      <w:r w:rsidR="0063097B" w:rsidRPr="008079AB">
        <w:rPr>
          <w:color w:val="0000FF"/>
        </w:rPr>
        <w:t xml:space="preserve"> reliability, we</w:t>
      </w:r>
      <w:r w:rsidR="0063097B">
        <w:rPr>
          <w:rFonts w:hint="eastAsia"/>
          <w:color w:val="0000FF"/>
        </w:rPr>
        <w:t xml:space="preserve"> </w:t>
      </w:r>
      <w:del w:id="308" w:author="Dave Towey" w:date="2019-07-16T06:46:00Z">
        <w:r w:rsidRPr="008079AB">
          <w:rPr>
            <w:color w:val="0000FF"/>
          </w:rPr>
          <w:delText xml:space="preserve">first </w:delText>
        </w:r>
      </w:del>
      <w:r w:rsidR="0063097B" w:rsidRPr="008079AB">
        <w:rPr>
          <w:color w:val="0000FF"/>
        </w:rPr>
        <w:t xml:space="preserve">obtained </w:t>
      </w:r>
      <w:ins w:id="309" w:author="Dave Towey" w:date="2019-07-16T06:46:00Z">
        <w:r w:rsidR="0063097B">
          <w:rPr>
            <w:color w:val="0000FF"/>
          </w:rPr>
          <w:t xml:space="preserve">50 </w:t>
        </w:r>
      </w:ins>
      <w:r w:rsidR="0063097B" w:rsidRPr="008079AB">
        <w:rPr>
          <w:color w:val="0000FF"/>
        </w:rPr>
        <w:t xml:space="preserve">different test suites using </w:t>
      </w:r>
      <w:del w:id="310" w:author="Dave Towey" w:date="2019-07-16T06:46:00Z">
        <w:r w:rsidRPr="008079AB">
          <w:rPr>
            <w:color w:val="0000FF"/>
          </w:rPr>
          <w:delText>50</w:delText>
        </w:r>
      </w:del>
      <w:ins w:id="311" w:author="Dave Towey" w:date="2019-07-16T06:46:00Z">
        <w:r w:rsidR="0063097B">
          <w:rPr>
            <w:color w:val="0000FF"/>
          </w:rPr>
          <w:t>different</w:t>
        </w:r>
      </w:ins>
      <w:r w:rsidR="0063097B" w:rsidRPr="008079AB">
        <w:rPr>
          <w:color w:val="0000FF"/>
        </w:rPr>
        <w:t xml:space="preserve"> random seeds,</w:t>
      </w:r>
      <w:r w:rsidR="0063097B">
        <w:rPr>
          <w:rFonts w:hint="eastAsia"/>
          <w:color w:val="0000FF"/>
        </w:rPr>
        <w:t xml:space="preserve"> </w:t>
      </w:r>
      <w:del w:id="312" w:author="Dave Towey" w:date="2019-07-16T06:46:00Z">
        <w:r w:rsidRPr="008079AB">
          <w:rPr>
            <w:color w:val="0000FF"/>
          </w:rPr>
          <w:delText>and tested</w:delText>
        </w:r>
      </w:del>
      <w:ins w:id="313" w:author="Dave Towey" w:date="2019-07-16T06:46:00Z">
        <w:r w:rsidR="0063097B">
          <w:rPr>
            <w:color w:val="0000FF"/>
          </w:rPr>
          <w:t>then testing</w:t>
        </w:r>
      </w:ins>
      <w:r w:rsidR="0063097B" w:rsidRPr="008079AB">
        <w:rPr>
          <w:color w:val="0000FF"/>
        </w:rPr>
        <w:t xml:space="preserve"> all mutants </w:t>
      </w:r>
      <w:del w:id="314" w:author="Dave Towey" w:date="2019-07-16T06:46:00Z">
        <w:r w:rsidRPr="008079AB">
          <w:rPr>
            <w:color w:val="0000FF"/>
          </w:rPr>
          <w:delText>on</w:delText>
        </w:r>
      </w:del>
      <w:ins w:id="315" w:author="Dave Towey" w:date="2019-07-16T06:46:00Z">
        <w:r w:rsidR="0063097B">
          <w:rPr>
            <w:color w:val="0000FF"/>
          </w:rPr>
          <w:t>with</w:t>
        </w:r>
      </w:ins>
      <w:r w:rsidR="0063097B" w:rsidRPr="008079AB">
        <w:rPr>
          <w:color w:val="0000FF"/>
        </w:rPr>
        <w:t xml:space="preserve"> all test suites</w:t>
      </w:r>
      <w:r w:rsidR="0063097B">
        <w:rPr>
          <w:color w:val="0000FF"/>
        </w:rPr>
        <w:t xml:space="preserve">, </w:t>
      </w:r>
      <w:del w:id="316" w:author="Dave Towey" w:date="2019-07-16T06:46:00Z">
        <w:r w:rsidRPr="008079AB">
          <w:rPr>
            <w:color w:val="0000FF"/>
          </w:rPr>
          <w:delText>then calculated</w:delText>
        </w:r>
      </w:del>
      <w:ins w:id="317" w:author="Dave Towey" w:date="2019-07-16T06:46:00Z">
        <w:r w:rsidR="0063097B" w:rsidRPr="008079AB">
          <w:rPr>
            <w:color w:val="0000FF"/>
          </w:rPr>
          <w:t>calculat</w:t>
        </w:r>
        <w:r w:rsidR="0063097B">
          <w:rPr>
            <w:color w:val="0000FF"/>
          </w:rPr>
          <w:t>ing</w:t>
        </w:r>
      </w:ins>
      <w:r w:rsidR="0063097B" w:rsidRPr="008079AB">
        <w:rPr>
          <w:color w:val="0000FF"/>
        </w:rPr>
        <w:t xml:space="preserve"> the</w:t>
      </w:r>
      <w:r w:rsidR="0063097B">
        <w:rPr>
          <w:rFonts w:hint="eastAsia"/>
          <w:color w:val="0000FF"/>
        </w:rPr>
        <w:t xml:space="preserve"> </w:t>
      </w:r>
      <w:r w:rsidR="0063097B" w:rsidRPr="008079AB">
        <w:rPr>
          <w:color w:val="0000FF"/>
        </w:rPr>
        <w:t>average number of test cases needed to kill</w:t>
      </w:r>
      <w:r w:rsidR="0063097B">
        <w:rPr>
          <w:color w:val="0000FF"/>
        </w:rPr>
        <w:t xml:space="preserve"> </w:t>
      </w:r>
      <w:del w:id="318" w:author="Dave Towey" w:date="2019-07-16T06:46:00Z">
        <w:r w:rsidRPr="008079AB">
          <w:rPr>
            <w:color w:val="0000FF"/>
          </w:rPr>
          <w:delText>a mutant. Based</w:delText>
        </w:r>
        <w:r>
          <w:rPr>
            <w:rFonts w:hint="eastAsia"/>
            <w:color w:val="0000FF"/>
          </w:rPr>
          <w:delText xml:space="preserve"> </w:delText>
        </w:r>
        <w:r w:rsidRPr="008079AB">
          <w:rPr>
            <w:color w:val="0000FF"/>
          </w:rPr>
          <w:delText>on the average number, we deleted easily detected mutants</w:delText>
        </w:r>
        <w:r>
          <w:rPr>
            <w:color w:val="0000FF"/>
          </w:rPr>
          <w:delText>.</w:delText>
        </w:r>
      </w:del>
      <w:ins w:id="319" w:author="Dave Towey" w:date="2019-07-16T06:46:00Z">
        <w:r w:rsidR="0063097B">
          <w:rPr>
            <w:color w:val="0000FF"/>
          </w:rPr>
          <w:t>(detect)</w:t>
        </w:r>
        <w:r w:rsidR="0063097B" w:rsidRPr="008079AB">
          <w:rPr>
            <w:color w:val="0000FF"/>
          </w:rPr>
          <w:t xml:space="preserve"> a mutant. </w:t>
        </w:r>
      </w:ins>
    </w:p>
    <w:p w14:paraId="44E82497" w14:textId="77777777" w:rsidR="006460AC" w:rsidRPr="00DA2A16" w:rsidRDefault="00DA2A16" w:rsidP="001C3D07">
      <w:pPr>
        <w:spacing w:beforeLines="50" w:before="156"/>
        <w:jc w:val="both"/>
        <w:rPr>
          <w:color w:val="FF0000"/>
        </w:rPr>
      </w:pPr>
      <w:r w:rsidRPr="00DA2A16">
        <w:rPr>
          <w:rFonts w:hint="eastAsia"/>
          <w:color w:val="FF0000"/>
        </w:rPr>
        <w:t>I</w:t>
      </w:r>
      <w:r w:rsidRPr="00DA2A16">
        <w:rPr>
          <w:color w:val="FF0000"/>
        </w:rPr>
        <w:t>ntended insights are follows:</w:t>
      </w:r>
    </w:p>
    <w:p w14:paraId="18D0912B" w14:textId="13429608" w:rsidR="000F30CE" w:rsidRDefault="000B564D" w:rsidP="001C3D07">
      <w:pPr>
        <w:spacing w:beforeLines="50" w:before="156"/>
        <w:jc w:val="both"/>
        <w:rPr>
          <w:color w:val="0000FF"/>
        </w:rPr>
      </w:pPr>
      <w:del w:id="320" w:author="Dave Towey" w:date="2019-07-16T06:46:00Z">
        <w:r>
          <w:rPr>
            <w:color w:val="0000FF"/>
          </w:rPr>
          <w:delText>From</w:delText>
        </w:r>
      </w:del>
      <w:ins w:id="321" w:author="Dave Towey" w:date="2019-07-16T06:46:00Z">
        <w:r w:rsidR="000F30CE">
          <w:rPr>
            <w:color w:val="0000FF"/>
          </w:rPr>
          <w:t>As can be seen from</w:t>
        </w:r>
      </w:ins>
      <w:r>
        <w:rPr>
          <w:color w:val="0000FF"/>
        </w:rPr>
        <w:t xml:space="preserve"> the </w:t>
      </w:r>
      <w:del w:id="322" w:author="Dave Towey" w:date="2019-07-16T06:46:00Z">
        <w:r>
          <w:rPr>
            <w:color w:val="0000FF"/>
          </w:rPr>
          <w:delText xml:space="preserve">above </w:delText>
        </w:r>
      </w:del>
      <w:r>
        <w:rPr>
          <w:color w:val="0000FF"/>
        </w:rPr>
        <w:t>description</w:t>
      </w:r>
      <w:del w:id="323" w:author="Dave Towey" w:date="2019-07-16T06:46:00Z">
        <w:r>
          <w:rPr>
            <w:color w:val="0000FF"/>
          </w:rPr>
          <w:delText xml:space="preserve">, </w:delText>
        </w:r>
        <w:r w:rsidRPr="000B564D">
          <w:rPr>
            <w:color w:val="0000FF"/>
          </w:rPr>
          <w:delText>DT provides</w:delText>
        </w:r>
      </w:del>
      <w:ins w:id="324" w:author="Dave Towey" w:date="2019-07-16T06:46:00Z">
        <w:r w:rsidR="000F30CE" w:rsidRPr="000F30CE">
          <w:rPr>
            <w:color w:val="0000FF"/>
          </w:rPr>
          <w:t xml:space="preserve"> </w:t>
        </w:r>
        <w:r w:rsidR="000F30CE">
          <w:rPr>
            <w:color w:val="0000FF"/>
          </w:rPr>
          <w:t>above</w:t>
        </w:r>
        <w:r>
          <w:rPr>
            <w:color w:val="0000FF"/>
          </w:rPr>
          <w:t xml:space="preserve">, </w:t>
        </w:r>
        <w:r w:rsidR="000F30CE">
          <w:rPr>
            <w:color w:val="0000FF"/>
          </w:rPr>
          <w:t>because DT considers all parameters and identifies their invalid combinations, it can provide</w:t>
        </w:r>
      </w:ins>
      <w:r w:rsidR="000F30CE">
        <w:rPr>
          <w:color w:val="0000FF"/>
        </w:rPr>
        <w:t xml:space="preserve"> a systematic and efficient way to partition </w:t>
      </w:r>
      <w:ins w:id="325" w:author="Dave Towey" w:date="2019-07-16T06:46:00Z">
        <w:r w:rsidR="000F30CE">
          <w:rPr>
            <w:color w:val="0000FF"/>
          </w:rPr>
          <w:t xml:space="preserve">an </w:t>
        </w:r>
      </w:ins>
      <w:r w:rsidR="000F30CE">
        <w:rPr>
          <w:color w:val="0000FF"/>
        </w:rPr>
        <w:t>input domain into disjoint subdomains</w:t>
      </w:r>
      <w:ins w:id="326" w:author="Dave Towey" w:date="2019-07-16T06:46:00Z">
        <w:r w:rsidR="000F30CE">
          <w:rPr>
            <w:color w:val="0000FF"/>
          </w:rPr>
          <w:t>,</w:t>
        </w:r>
      </w:ins>
      <w:r w:rsidR="000F30CE">
        <w:rPr>
          <w:color w:val="0000FF"/>
        </w:rPr>
        <w:t xml:space="preserve"> and</w:t>
      </w:r>
      <w:ins w:id="327" w:author="Dave Towey" w:date="2019-07-16T06:46:00Z">
        <w:r w:rsidR="000F30CE">
          <w:rPr>
            <w:color w:val="0000FF"/>
          </w:rPr>
          <w:t xml:space="preserve"> then</w:t>
        </w:r>
      </w:ins>
      <w:r w:rsidR="000F30CE">
        <w:rPr>
          <w:color w:val="0000FF"/>
        </w:rPr>
        <w:t xml:space="preserve"> generate test cases</w:t>
      </w:r>
      <w:del w:id="328" w:author="Dave Towey" w:date="2019-07-16T06:46:00Z">
        <w:r w:rsidRPr="000B564D">
          <w:rPr>
            <w:color w:val="0000FF"/>
          </w:rPr>
          <w:delText>, since DT considers all parameters and identifies invalid combination of parameters.</w:delText>
        </w:r>
      </w:del>
      <w:ins w:id="329" w:author="Dave Towey" w:date="2019-07-16T06:46:00Z">
        <w:r w:rsidR="000F30CE">
          <w:rPr>
            <w:color w:val="0000FF"/>
          </w:rPr>
          <w:t>.</w:t>
        </w:r>
      </w:ins>
      <w:r w:rsidR="000F30CE">
        <w:rPr>
          <w:color w:val="0000FF"/>
        </w:rPr>
        <w:t xml:space="preserve"> In practice, </w:t>
      </w:r>
      <w:r w:rsidR="000F30CE" w:rsidRPr="00E830A6">
        <w:rPr>
          <w:color w:val="0000FF"/>
        </w:rPr>
        <w:t>each</w:t>
      </w:r>
      <w:r w:rsidR="000F30CE">
        <w:rPr>
          <w:color w:val="0000FF"/>
        </w:rPr>
        <w:t xml:space="preserve"> </w:t>
      </w:r>
      <w:ins w:id="330" w:author="Dave Towey" w:date="2019-07-16T06:46:00Z">
        <w:r w:rsidR="000F30CE" w:rsidRPr="00E830A6">
          <w:rPr>
            <w:color w:val="0000FF"/>
          </w:rPr>
          <w:t xml:space="preserve">DT rule </w:t>
        </w:r>
      </w:ins>
      <w:r w:rsidR="000F30CE" w:rsidRPr="00E830A6">
        <w:rPr>
          <w:color w:val="0000FF"/>
        </w:rPr>
        <w:t xml:space="preserve">condition entry </w:t>
      </w:r>
      <w:del w:id="331" w:author="Dave Towey" w:date="2019-07-16T06:46:00Z">
        <w:r w:rsidRPr="000B564D">
          <w:rPr>
            <w:color w:val="0000FF"/>
          </w:rPr>
          <w:delText xml:space="preserve">of a DT rule </w:delText>
        </w:r>
      </w:del>
      <w:r w:rsidR="000F30CE" w:rsidRPr="00E830A6">
        <w:rPr>
          <w:color w:val="0000FF"/>
        </w:rPr>
        <w:t>corresponds to a partition</w:t>
      </w:r>
      <w:r w:rsidR="000F30CE">
        <w:rPr>
          <w:color w:val="0000FF"/>
        </w:rPr>
        <w:t xml:space="preserve"> in which test cases cover some paths</w:t>
      </w:r>
      <w:del w:id="332" w:author="Dave Towey" w:date="2019-07-16T06:46:00Z">
        <w:r w:rsidRPr="000B564D">
          <w:rPr>
            <w:color w:val="0000FF"/>
          </w:rPr>
          <w:delText>, accordingly</w:delText>
        </w:r>
      </w:del>
      <w:ins w:id="333" w:author="Dave Towey" w:date="2019-07-16T06:46:00Z">
        <w:r w:rsidR="000F30CE">
          <w:rPr>
            <w:color w:val="0000FF"/>
          </w:rPr>
          <w:t xml:space="preserve"> — thus</w:t>
        </w:r>
      </w:ins>
      <w:r w:rsidR="000F30CE">
        <w:rPr>
          <w:color w:val="0000FF"/>
        </w:rPr>
        <w:t xml:space="preserve">, the faults in those paths </w:t>
      </w:r>
      <w:del w:id="334" w:author="Dave Towey" w:date="2019-07-16T06:46:00Z">
        <w:r w:rsidRPr="000B564D">
          <w:rPr>
            <w:color w:val="0000FF"/>
          </w:rPr>
          <w:delText>has</w:delText>
        </w:r>
      </w:del>
      <w:ins w:id="335" w:author="Dave Towey" w:date="2019-07-16T06:46:00Z">
        <w:r w:rsidR="000F30CE">
          <w:rPr>
            <w:color w:val="0000FF"/>
          </w:rPr>
          <w:t>have</w:t>
        </w:r>
      </w:ins>
      <w:r w:rsidR="000F30CE">
        <w:rPr>
          <w:color w:val="0000FF"/>
        </w:rPr>
        <w:t xml:space="preserve"> a chance of being detected</w:t>
      </w:r>
      <w:del w:id="336" w:author="Dave Towey" w:date="2019-07-16T06:46:00Z">
        <w:r w:rsidRPr="000B564D">
          <w:rPr>
            <w:color w:val="0000FF"/>
          </w:rPr>
          <w:delText>.</w:delText>
        </w:r>
      </w:del>
    </w:p>
    <w:p w14:paraId="145DF012" w14:textId="77777777" w:rsidR="006460AC" w:rsidRDefault="006460AC" w:rsidP="001C3D07">
      <w:pPr>
        <w:spacing w:beforeLines="50" w:before="156"/>
        <w:jc w:val="both"/>
        <w:rPr>
          <w:color w:val="0000FF"/>
        </w:rPr>
      </w:pPr>
    </w:p>
    <w:p w14:paraId="72CFA705" w14:textId="77777777" w:rsidR="006460AC" w:rsidRDefault="006460AC" w:rsidP="001C3D07">
      <w:pPr>
        <w:spacing w:beforeLines="50" w:before="156"/>
        <w:jc w:val="both"/>
        <w:rPr>
          <w:color w:val="0000FF"/>
        </w:rPr>
      </w:pPr>
    </w:p>
    <w:p w14:paraId="23476BC5" w14:textId="77777777" w:rsidR="006460AC" w:rsidRDefault="006460AC" w:rsidP="001C3D07">
      <w:pPr>
        <w:spacing w:beforeLines="50" w:before="156"/>
        <w:jc w:val="both"/>
        <w:rPr>
          <w:color w:val="0000FF"/>
        </w:rPr>
      </w:pPr>
    </w:p>
    <w:p w14:paraId="05FE2F46" w14:textId="77777777" w:rsidR="004A3B5C" w:rsidRDefault="004A3B5C" w:rsidP="001C3D07">
      <w:pPr>
        <w:spacing w:beforeLines="50" w:before="156"/>
        <w:jc w:val="both"/>
        <w:rPr>
          <w:rFonts w:hint="eastAsia"/>
          <w:color w:val="0000FF"/>
        </w:rPr>
      </w:pPr>
    </w:p>
    <w:p w14:paraId="03684795" w14:textId="77777777" w:rsidR="006460AC" w:rsidRDefault="006460AC" w:rsidP="00753DC3">
      <w:pPr>
        <w:pStyle w:val="Heading3"/>
      </w:pPr>
      <w:r>
        <w:lastRenderedPageBreak/>
        <w:t>Reviewer 2’s comments</w:t>
      </w:r>
    </w:p>
    <w:p w14:paraId="528EC69E" w14:textId="77777777" w:rsidR="006460AC" w:rsidRDefault="006460AC" w:rsidP="001C3D07">
      <w:pPr>
        <w:spacing w:beforeLines="100" w:before="312"/>
        <w:jc w:val="both"/>
        <w:rPr>
          <w:b/>
          <w:i/>
        </w:rPr>
      </w:pPr>
      <w:bookmarkStart w:id="337" w:name="OLE_LINK6"/>
      <w:r w:rsidRPr="00AA7BE8">
        <w:rPr>
          <w:b/>
          <w:i/>
          <w:u w:val="single"/>
        </w:rPr>
        <w:t>R</w:t>
      </w:r>
      <w:r>
        <w:rPr>
          <w:b/>
          <w:i/>
          <w:u w:val="single"/>
        </w:rPr>
        <w:t>2</w:t>
      </w:r>
      <w:r w:rsidRPr="00AA7BE8">
        <w:rPr>
          <w:b/>
          <w:i/>
          <w:u w:val="single"/>
        </w:rPr>
        <w:t>C1:</w:t>
      </w:r>
      <w:r w:rsidRPr="00AA7BE8">
        <w:rPr>
          <w:b/>
          <w:i/>
        </w:rPr>
        <w:t xml:space="preserve"> </w:t>
      </w:r>
      <w:r w:rsidRPr="00753DC3">
        <w:rPr>
          <w:b/>
          <w:i/>
        </w:rPr>
        <w:t>The problem addressed in this manuscript is interesting. The proposed solution is appealing because of its simplicity and low applicability effort; moreover it improves significantly the performance of random testing and partition testing (commonly used in web services testing).</w:t>
      </w:r>
    </w:p>
    <w:p w14:paraId="4A666AAC" w14:textId="77777777" w:rsidR="006460AC" w:rsidRPr="005B51CC" w:rsidRDefault="006460AC" w:rsidP="001C3D07">
      <w:pPr>
        <w:spacing w:beforeLines="100" w:before="312"/>
        <w:jc w:val="both"/>
        <w:rPr>
          <w:color w:val="0000FF"/>
          <w:u w:val="single"/>
        </w:rPr>
      </w:pPr>
      <w:bookmarkStart w:id="338" w:name="OLE_LINK14"/>
      <w:r w:rsidRPr="00AA7BE8">
        <w:rPr>
          <w:u w:val="single"/>
        </w:rPr>
        <w:t>Response</w:t>
      </w:r>
      <w:r w:rsidRPr="00AA7BE8">
        <w:t>:</w:t>
      </w:r>
      <w:r>
        <w:t xml:space="preserve"> </w:t>
      </w:r>
      <w:r w:rsidRPr="005B51CC">
        <w:rPr>
          <w:color w:val="0000FF"/>
        </w:rPr>
        <w:t>Thank you for the endorsement.</w:t>
      </w:r>
    </w:p>
    <w:p w14:paraId="56172911" w14:textId="77777777" w:rsidR="006460AC" w:rsidRPr="005B51CC" w:rsidRDefault="006460AC" w:rsidP="001C3D07">
      <w:pPr>
        <w:spacing w:beforeLines="100" w:before="312"/>
        <w:jc w:val="both"/>
        <w:rPr>
          <w:color w:val="0000FF"/>
        </w:rPr>
      </w:pPr>
      <w:r>
        <w:rPr>
          <w:u w:val="single"/>
        </w:rPr>
        <w:t>Action</w:t>
      </w:r>
      <w:r>
        <w:t xml:space="preserve">: </w:t>
      </w:r>
      <w:r w:rsidRPr="005B51CC">
        <w:rPr>
          <w:color w:val="0000FF"/>
        </w:rPr>
        <w:t>None.</w:t>
      </w:r>
    </w:p>
    <w:bookmarkEnd w:id="337"/>
    <w:bookmarkEnd w:id="338"/>
    <w:p w14:paraId="518F502F" w14:textId="77777777" w:rsidR="006460AC" w:rsidRDefault="006460AC" w:rsidP="001C3D07">
      <w:pPr>
        <w:spacing w:beforeLines="100" w:before="312"/>
        <w:jc w:val="both"/>
        <w:rPr>
          <w:b/>
          <w:i/>
        </w:rPr>
      </w:pPr>
      <w:r w:rsidRPr="00AA7BE8">
        <w:rPr>
          <w:b/>
          <w:i/>
          <w:u w:val="single"/>
        </w:rPr>
        <w:t>R</w:t>
      </w:r>
      <w:r>
        <w:rPr>
          <w:b/>
          <w:i/>
          <w:u w:val="single"/>
        </w:rPr>
        <w:t>2</w:t>
      </w:r>
      <w:r w:rsidRPr="00AA7BE8">
        <w:rPr>
          <w:b/>
          <w:i/>
          <w:u w:val="single"/>
        </w:rPr>
        <w:t>C</w:t>
      </w:r>
      <w:r>
        <w:rPr>
          <w:b/>
          <w:i/>
          <w:u w:val="single"/>
        </w:rPr>
        <w:t>2</w:t>
      </w:r>
      <w:r w:rsidRPr="00AA7BE8">
        <w:rPr>
          <w:b/>
          <w:i/>
          <w:u w:val="single"/>
        </w:rPr>
        <w:t>:</w:t>
      </w:r>
      <w:r w:rsidRPr="00AA7BE8">
        <w:rPr>
          <w:b/>
          <w:i/>
        </w:rPr>
        <w:t xml:space="preserve"> </w:t>
      </w:r>
      <w:r w:rsidRPr="00753DC3">
        <w:rPr>
          <w:b/>
          <w:i/>
        </w:rPr>
        <w:t>In the model in Figure 1, the human interaction is not represented, although it is important not only for DRT parameters configuration, but also for partitions construction as specified in Section 3.3 “The tool provides two options for the partitions and test suites: either to manually specify the partitions (and test cases); or to upload the predefined partitions and test suites”.</w:t>
      </w:r>
    </w:p>
    <w:p w14:paraId="02040135" w14:textId="77777777" w:rsidR="00E149F5" w:rsidRDefault="006460AC" w:rsidP="001C3D07">
      <w:pPr>
        <w:spacing w:beforeLines="100" w:before="312"/>
        <w:jc w:val="both"/>
        <w:rPr>
          <w:ins w:id="339" w:author="Dave Towey" w:date="2019-07-16T06:46:00Z"/>
          <w:color w:val="0000FF"/>
        </w:rPr>
      </w:pPr>
      <w:r w:rsidRPr="00AA7BE8">
        <w:rPr>
          <w:u w:val="single"/>
        </w:rPr>
        <w:t>Response</w:t>
      </w:r>
      <w:r w:rsidRPr="00AA7BE8">
        <w:t>:</w:t>
      </w:r>
      <w:r>
        <w:t xml:space="preserve"> </w:t>
      </w:r>
      <w:r w:rsidR="00087F4D" w:rsidRPr="00087F4D">
        <w:rPr>
          <w:rFonts w:hint="eastAsia"/>
          <w:color w:val="0000FF"/>
        </w:rPr>
        <w:t xml:space="preserve">We </w:t>
      </w:r>
      <w:ins w:id="340" w:author="Dave Towey" w:date="2019-07-16T06:46:00Z">
        <w:r w:rsidR="00E149F5">
          <w:rPr>
            <w:color w:val="0000FF"/>
          </w:rPr>
          <w:t xml:space="preserve">apologize for having omitted the </w:t>
        </w:r>
        <w:r w:rsidR="00E149F5">
          <w:rPr>
            <w:rFonts w:hint="eastAsia"/>
            <w:color w:val="0000FF"/>
          </w:rPr>
          <w:t xml:space="preserve">human </w:t>
        </w:r>
        <w:r w:rsidR="00E149F5" w:rsidRPr="00D6574E">
          <w:rPr>
            <w:color w:val="0000FF"/>
          </w:rPr>
          <w:t>interaction</w:t>
        </w:r>
        <w:r w:rsidR="00E149F5">
          <w:rPr>
            <w:rFonts w:hint="eastAsia"/>
            <w:color w:val="0000FF"/>
          </w:rPr>
          <w:t>s</w:t>
        </w:r>
        <w:r w:rsidR="00E149F5">
          <w:rPr>
            <w:color w:val="0000FF"/>
          </w:rPr>
          <w:t xml:space="preserve"> from the figure in the original paper. Thank you for drawing our attention to this.  </w:t>
        </w:r>
      </w:ins>
    </w:p>
    <w:p w14:paraId="6EAEF178" w14:textId="31773398" w:rsidR="006460AC" w:rsidRPr="00057C47" w:rsidRDefault="00087F4D" w:rsidP="001C3D07">
      <w:pPr>
        <w:spacing w:beforeLines="100" w:before="312"/>
        <w:jc w:val="both"/>
        <w:rPr>
          <w:color w:val="0000FF"/>
        </w:rPr>
      </w:pPr>
      <w:r w:rsidRPr="00087F4D">
        <w:rPr>
          <w:rFonts w:hint="eastAsia"/>
          <w:color w:val="0000FF"/>
        </w:rPr>
        <w:t>feel s</w:t>
      </w:r>
      <w:r w:rsidR="00162A62" w:rsidRPr="00162A62">
        <w:rPr>
          <w:rFonts w:hint="eastAsia"/>
          <w:color w:val="0000FF"/>
        </w:rPr>
        <w:t xml:space="preserve">orry </w:t>
      </w:r>
      <w:r w:rsidR="0046716E">
        <w:rPr>
          <w:rFonts w:hint="eastAsia"/>
          <w:color w:val="0000FF"/>
        </w:rPr>
        <w:t xml:space="preserve">that </w:t>
      </w:r>
      <w:r w:rsidR="00416C5A">
        <w:rPr>
          <w:rFonts w:hint="eastAsia"/>
          <w:color w:val="0000FF"/>
        </w:rPr>
        <w:t xml:space="preserve">human </w:t>
      </w:r>
      <w:r w:rsidR="006460AC" w:rsidRPr="00D6574E">
        <w:rPr>
          <w:color w:val="0000FF"/>
        </w:rPr>
        <w:t>interaction</w:t>
      </w:r>
      <w:r>
        <w:rPr>
          <w:rFonts w:hint="eastAsia"/>
          <w:color w:val="0000FF"/>
        </w:rPr>
        <w:t>s</w:t>
      </w:r>
      <w:r w:rsidR="0046716E">
        <w:rPr>
          <w:rFonts w:hint="eastAsia"/>
          <w:color w:val="0000FF"/>
        </w:rPr>
        <w:t xml:space="preserve"> are missing</w:t>
      </w:r>
      <w:r w:rsidR="00416C5A">
        <w:rPr>
          <w:rFonts w:hint="eastAsia"/>
          <w:color w:val="0000FF"/>
        </w:rPr>
        <w:t xml:space="preserve"> in the framework in Figure 1. </w:t>
      </w:r>
      <w:r w:rsidRPr="005B51CC">
        <w:rPr>
          <w:color w:val="0000FF"/>
        </w:rPr>
        <w:t xml:space="preserve">The </w:t>
      </w:r>
      <w:del w:id="341" w:author="Dave Towey" w:date="2019-07-16T06:46:00Z">
        <w:r w:rsidRPr="005B51CC">
          <w:rPr>
            <w:color w:val="0000FF"/>
          </w:rPr>
          <w:delText>interaction mainly includes</w:delText>
        </w:r>
      </w:del>
      <w:ins w:id="342" w:author="Dave Towey" w:date="2019-07-16T06:46:00Z">
        <w:r w:rsidR="00036067">
          <w:rPr>
            <w:color w:val="0000FF"/>
          </w:rPr>
          <w:t xml:space="preserve">main </w:t>
        </w:r>
        <w:r w:rsidRPr="005B51CC">
          <w:rPr>
            <w:color w:val="0000FF"/>
          </w:rPr>
          <w:t>interaction</w:t>
        </w:r>
        <w:r w:rsidR="00036067">
          <w:rPr>
            <w:color w:val="0000FF"/>
          </w:rPr>
          <w:t>s</w:t>
        </w:r>
        <w:r w:rsidRPr="005B51CC">
          <w:rPr>
            <w:color w:val="0000FF"/>
          </w:rPr>
          <w:t xml:space="preserve"> </w:t>
        </w:r>
        <w:r w:rsidR="00036067">
          <w:rPr>
            <w:color w:val="0000FF"/>
          </w:rPr>
          <w:t>are the</w:t>
        </w:r>
      </w:ins>
      <w:r w:rsidRPr="005B51CC">
        <w:rPr>
          <w:color w:val="0000FF"/>
        </w:rPr>
        <w:t xml:space="preserve"> partition </w:t>
      </w:r>
      <w:r w:rsidR="00D267DC">
        <w:rPr>
          <w:rFonts w:hint="eastAsia"/>
          <w:color w:val="0000FF"/>
        </w:rPr>
        <w:t xml:space="preserve">scheme </w:t>
      </w:r>
      <w:r w:rsidRPr="005B51CC">
        <w:rPr>
          <w:color w:val="0000FF"/>
        </w:rPr>
        <w:t>construction and</w:t>
      </w:r>
      <w:r w:rsidR="00D267DC">
        <w:rPr>
          <w:rFonts w:hint="eastAsia"/>
          <w:color w:val="0000FF"/>
        </w:rPr>
        <w:t xml:space="preserve"> the </w:t>
      </w:r>
      <w:del w:id="343" w:author="Dave Towey" w:date="2019-07-16T06:46:00Z">
        <w:r w:rsidR="00D267DC">
          <w:rPr>
            <w:rFonts w:hint="eastAsia"/>
            <w:color w:val="0000FF"/>
          </w:rPr>
          <w:delText>settings</w:delText>
        </w:r>
      </w:del>
      <w:ins w:id="344" w:author="Dave Towey" w:date="2019-07-16T06:46:00Z">
        <w:r w:rsidR="00D267DC">
          <w:rPr>
            <w:rFonts w:hint="eastAsia"/>
            <w:color w:val="0000FF"/>
          </w:rPr>
          <w:t>setting</w:t>
        </w:r>
      </w:ins>
      <w:r w:rsidR="00D267DC">
        <w:rPr>
          <w:rFonts w:hint="eastAsia"/>
          <w:color w:val="0000FF"/>
        </w:rPr>
        <w:t xml:space="preserve"> </w:t>
      </w:r>
      <w:r w:rsidR="00036067">
        <w:rPr>
          <w:color w:val="0000FF"/>
        </w:rPr>
        <w:t>of</w:t>
      </w:r>
      <w:ins w:id="345" w:author="Dave Towey" w:date="2019-07-16T06:46:00Z">
        <w:r w:rsidR="00036067">
          <w:rPr>
            <w:color w:val="0000FF"/>
          </w:rPr>
          <w:t xml:space="preserve"> the</w:t>
        </w:r>
      </w:ins>
      <w:r w:rsidR="00D267DC">
        <w:rPr>
          <w:rFonts w:hint="eastAsia"/>
          <w:color w:val="0000FF"/>
        </w:rPr>
        <w:t xml:space="preserve"> initial test profiles and DRT</w:t>
      </w:r>
      <w:r w:rsidRPr="005B51CC">
        <w:rPr>
          <w:color w:val="0000FF"/>
        </w:rPr>
        <w:t xml:space="preserve"> </w:t>
      </w:r>
      <w:r w:rsidR="00D267DC">
        <w:rPr>
          <w:color w:val="0000FF"/>
        </w:rPr>
        <w:t>parameter</w:t>
      </w:r>
      <w:r w:rsidR="00D267DC">
        <w:rPr>
          <w:rFonts w:hint="eastAsia"/>
          <w:color w:val="0000FF"/>
        </w:rPr>
        <w:t>s.</w:t>
      </w:r>
    </w:p>
    <w:p w14:paraId="487270AC" w14:textId="4BB70F31" w:rsidR="006460AC" w:rsidRDefault="006460AC" w:rsidP="001C3D07">
      <w:pPr>
        <w:spacing w:beforeLines="100" w:before="312"/>
        <w:jc w:val="both"/>
        <w:rPr>
          <w:color w:val="0000FF"/>
        </w:rPr>
      </w:pPr>
      <w:r>
        <w:rPr>
          <w:u w:val="single"/>
        </w:rPr>
        <w:t>Action</w:t>
      </w:r>
      <w:r>
        <w:t xml:space="preserve">: </w:t>
      </w:r>
      <w:r w:rsidRPr="005B51CC">
        <w:rPr>
          <w:color w:val="0000FF"/>
        </w:rPr>
        <w:t xml:space="preserve">In the revised </w:t>
      </w:r>
      <w:del w:id="346" w:author="Dave Towey" w:date="2019-07-16T06:46:00Z">
        <w:r w:rsidRPr="005B51CC">
          <w:rPr>
            <w:color w:val="0000FF"/>
          </w:rPr>
          <w:delText>version</w:delText>
        </w:r>
      </w:del>
      <w:ins w:id="347" w:author="Dave Towey" w:date="2019-07-16T06:46:00Z">
        <w:r w:rsidR="00036067">
          <w:rPr>
            <w:color w:val="0000FF"/>
          </w:rPr>
          <w:t>manuscript</w:t>
        </w:r>
      </w:ins>
      <w:r w:rsidRPr="005B51CC">
        <w:rPr>
          <w:color w:val="0000FF"/>
        </w:rPr>
        <w:t xml:space="preserve">, we have </w:t>
      </w:r>
      <w:r w:rsidR="00087F4D">
        <w:rPr>
          <w:rFonts w:hint="eastAsia"/>
          <w:color w:val="0000FF"/>
        </w:rPr>
        <w:t xml:space="preserve">followed the suggestion and </w:t>
      </w:r>
      <w:r w:rsidRPr="005B51CC">
        <w:rPr>
          <w:color w:val="0000FF"/>
        </w:rPr>
        <w:t>added the human interaction</w:t>
      </w:r>
      <w:r w:rsidR="00087F4D">
        <w:rPr>
          <w:rFonts w:hint="eastAsia"/>
          <w:color w:val="0000FF"/>
        </w:rPr>
        <w:t>s</w:t>
      </w:r>
      <w:r w:rsidRPr="005B51CC">
        <w:rPr>
          <w:color w:val="0000FF"/>
        </w:rPr>
        <w:t xml:space="preserve"> </w:t>
      </w:r>
      <w:del w:id="348" w:author="Dave Towey" w:date="2019-07-16T06:46:00Z">
        <w:r w:rsidRPr="005B51CC">
          <w:rPr>
            <w:color w:val="0000FF"/>
          </w:rPr>
          <w:delText xml:space="preserve">in </w:delText>
        </w:r>
      </w:del>
      <w:ins w:id="349" w:author="Dave Towey" w:date="2019-07-16T06:46:00Z">
        <w:r w:rsidR="00036067">
          <w:rPr>
            <w:color w:val="0000FF"/>
          </w:rPr>
          <w:t>to the</w:t>
        </w:r>
        <w:r w:rsidRPr="005B51CC">
          <w:rPr>
            <w:color w:val="0000FF"/>
          </w:rPr>
          <w:t xml:space="preserve"> </w:t>
        </w:r>
        <w:r w:rsidR="00036067">
          <w:rPr>
            <w:color w:val="0000FF"/>
          </w:rPr>
          <w:t>f</w:t>
        </w:r>
        <w:r w:rsidRPr="005B51CC">
          <w:rPr>
            <w:color w:val="0000FF"/>
          </w:rPr>
          <w:t>igure</w:t>
        </w:r>
        <w:r w:rsidR="00036067">
          <w:rPr>
            <w:color w:val="0000FF"/>
          </w:rPr>
          <w:t xml:space="preserve"> (</w:t>
        </w:r>
      </w:ins>
      <w:r w:rsidR="00036067">
        <w:rPr>
          <w:color w:val="0000FF"/>
        </w:rPr>
        <w:t>Figure 1</w:t>
      </w:r>
      <w:del w:id="350" w:author="Dave Towey" w:date="2019-07-16T06:46:00Z">
        <w:r w:rsidRPr="005B51CC">
          <w:rPr>
            <w:color w:val="0000FF"/>
          </w:rPr>
          <w:delText>. Accordingly, we</w:delText>
        </w:r>
      </w:del>
      <w:ins w:id="351" w:author="Dave Towey" w:date="2019-07-16T06:46:00Z">
        <w:r w:rsidR="00036067">
          <w:rPr>
            <w:color w:val="0000FF"/>
          </w:rPr>
          <w:t>)</w:t>
        </w:r>
        <w:r w:rsidRPr="005B51CC">
          <w:rPr>
            <w:color w:val="0000FF"/>
          </w:rPr>
          <w:t xml:space="preserve">. </w:t>
        </w:r>
        <w:r w:rsidR="00960498">
          <w:rPr>
            <w:color w:val="0000FF"/>
          </w:rPr>
          <w:t>W</w:t>
        </w:r>
        <w:r w:rsidRPr="005B51CC">
          <w:rPr>
            <w:color w:val="0000FF"/>
          </w:rPr>
          <w:t>e</w:t>
        </w:r>
      </w:ins>
      <w:r w:rsidRPr="005B51CC">
        <w:rPr>
          <w:color w:val="0000FF"/>
        </w:rPr>
        <w:t xml:space="preserve"> have </w:t>
      </w:r>
      <w:del w:id="352" w:author="Dave Towey" w:date="2019-07-16T06:46:00Z">
        <w:r w:rsidRPr="005B51CC">
          <w:rPr>
            <w:color w:val="0000FF"/>
          </w:rPr>
          <w:delText>changed</w:delText>
        </w:r>
      </w:del>
      <w:ins w:id="353" w:author="Dave Towey" w:date="2019-07-16T06:46:00Z">
        <w:r w:rsidR="00960498">
          <w:rPr>
            <w:color w:val="0000FF"/>
          </w:rPr>
          <w:t>also revised</w:t>
        </w:r>
      </w:ins>
      <w:r w:rsidRPr="005B51CC">
        <w:rPr>
          <w:color w:val="0000FF"/>
        </w:rPr>
        <w:t xml:space="preserve"> </w:t>
      </w:r>
      <w:r w:rsidR="00E67BD9">
        <w:rPr>
          <w:rFonts w:hint="eastAsia"/>
          <w:color w:val="0000FF"/>
        </w:rPr>
        <w:t>the</w:t>
      </w:r>
      <w:r w:rsidR="00960498">
        <w:rPr>
          <w:color w:val="0000FF"/>
        </w:rPr>
        <w:t xml:space="preserve"> </w:t>
      </w:r>
      <w:ins w:id="354" w:author="Dave Towey" w:date="2019-07-16T06:46:00Z">
        <w:r w:rsidR="00960498">
          <w:rPr>
            <w:color w:val="0000FF"/>
          </w:rPr>
          <w:t>framework</w:t>
        </w:r>
        <w:r w:rsidR="00E67BD9">
          <w:rPr>
            <w:rFonts w:hint="eastAsia"/>
            <w:color w:val="0000FF"/>
          </w:rPr>
          <w:t xml:space="preserve"> </w:t>
        </w:r>
      </w:ins>
      <w:r w:rsidRPr="005B51CC">
        <w:rPr>
          <w:color w:val="0000FF"/>
        </w:rPr>
        <w:t xml:space="preserve">description </w:t>
      </w:r>
      <w:del w:id="355" w:author="Dave Towey" w:date="2019-07-16T06:46:00Z">
        <w:r w:rsidR="00E67BD9">
          <w:rPr>
            <w:rFonts w:hint="eastAsia"/>
            <w:color w:val="0000FF"/>
          </w:rPr>
          <w:delText xml:space="preserve">of </w:delText>
        </w:r>
        <w:r w:rsidRPr="005B51CC">
          <w:rPr>
            <w:color w:val="0000FF"/>
          </w:rPr>
          <w:delText xml:space="preserve">our framework </w:delText>
        </w:r>
      </w:del>
      <w:r w:rsidRPr="005B51CC">
        <w:rPr>
          <w:color w:val="0000FF"/>
        </w:rPr>
        <w:t>in Section 3.1.</w:t>
      </w:r>
    </w:p>
    <w:p w14:paraId="69594C6D" w14:textId="77777777" w:rsidR="006460AC" w:rsidRPr="00087F4D" w:rsidRDefault="00D6574E" w:rsidP="001C3D07">
      <w:pPr>
        <w:spacing w:beforeLines="100" w:before="312"/>
        <w:jc w:val="both"/>
        <w:rPr>
          <w:color w:val="FF0000"/>
          <w:lang w:val="en-US"/>
        </w:rPr>
      </w:pPr>
      <w:r w:rsidRPr="00087F4D">
        <w:rPr>
          <w:color w:val="FF0000"/>
        </w:rPr>
        <w:t xml:space="preserve">Intended details and </w:t>
      </w:r>
      <w:r w:rsidRPr="00087F4D">
        <w:rPr>
          <w:rFonts w:hint="eastAsia"/>
          <w:color w:val="FF0000"/>
        </w:rPr>
        <w:t>updated</w:t>
      </w:r>
      <w:r w:rsidRPr="00087F4D">
        <w:rPr>
          <w:color w:val="FF0000"/>
        </w:rPr>
        <w:t xml:space="preserve"> framework are as follows:</w:t>
      </w:r>
    </w:p>
    <w:p w14:paraId="48CEB25A" w14:textId="77777777" w:rsidR="006460AC" w:rsidRDefault="00FA2F2A" w:rsidP="001C3D07">
      <w:pPr>
        <w:spacing w:beforeLines="100" w:before="312"/>
        <w:jc w:val="both"/>
        <w:rPr>
          <w:del w:id="356" w:author="Dave Towey" w:date="2019-07-16T06:46:00Z"/>
        </w:rPr>
      </w:pPr>
      <w:del w:id="357" w:author="Dave Towey" w:date="2019-07-16T06:46:00Z">
        <w:r>
          <w:rPr>
            <w:noProof/>
          </w:rPr>
          <w:drawing>
            <wp:inline distT="0" distB="0" distL="0" distR="0" wp14:anchorId="3C9D0195" wp14:editId="6E5297A1">
              <wp:extent cx="5271770" cy="2410460"/>
              <wp:effectExtent l="0" t="0" r="0" b="0"/>
              <wp:docPr id="16" name="Picture 16" descr="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ramework"/>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1770" cy="2410460"/>
                      </a:xfrm>
                      <a:prstGeom prst="rect">
                        <a:avLst/>
                      </a:prstGeom>
                      <a:noFill/>
                      <a:ln>
                        <a:noFill/>
                      </a:ln>
                    </pic:spPr>
                  </pic:pic>
                </a:graphicData>
              </a:graphic>
            </wp:inline>
          </w:drawing>
        </w:r>
      </w:del>
    </w:p>
    <w:p w14:paraId="21D5D88D" w14:textId="77777777" w:rsidR="006460AC" w:rsidRDefault="0054196E" w:rsidP="001C3D07">
      <w:pPr>
        <w:spacing w:beforeLines="100" w:before="312"/>
        <w:jc w:val="both"/>
        <w:rPr>
          <w:ins w:id="358" w:author="Dave Towey" w:date="2019-07-16T06:46:00Z"/>
        </w:rPr>
      </w:pPr>
      <w:commentRangeStart w:id="359"/>
      <w:ins w:id="360" w:author="Dave Towey" w:date="2019-07-16T06:46:00Z">
        <w:r>
          <w:rPr>
            <w:noProof/>
          </w:rPr>
          <w:drawing>
            <wp:inline distT="0" distB="0" distL="0" distR="0" wp14:anchorId="39E0D125" wp14:editId="00C447AF">
              <wp:extent cx="5271770" cy="2410460"/>
              <wp:effectExtent l="0" t="0" r="0" b="0"/>
              <wp:docPr id="1" name="Picture 1" descr="framewo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ramework"/>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1770" cy="2410460"/>
                      </a:xfrm>
                      <a:prstGeom prst="rect">
                        <a:avLst/>
                      </a:prstGeom>
                      <a:noFill/>
                      <a:ln>
                        <a:noFill/>
                      </a:ln>
                    </pic:spPr>
                  </pic:pic>
                </a:graphicData>
              </a:graphic>
            </wp:inline>
          </w:drawing>
        </w:r>
        <w:commentRangeEnd w:id="359"/>
        <w:r w:rsidR="00960498">
          <w:rPr>
            <w:rStyle w:val="CommentReference"/>
            <w:szCs w:val="20"/>
          </w:rPr>
          <w:commentReference w:id="359"/>
        </w:r>
      </w:ins>
    </w:p>
    <w:p w14:paraId="23E162BB" w14:textId="6BD5D957" w:rsidR="006A779D" w:rsidRDefault="00144CAE" w:rsidP="00AA5B0B">
      <w:pPr>
        <w:spacing w:beforeLines="100" w:before="312"/>
        <w:jc w:val="both"/>
        <w:rPr>
          <w:color w:val="0000FF"/>
        </w:rPr>
      </w:pPr>
      <w:r>
        <w:rPr>
          <w:rFonts w:hint="eastAsia"/>
          <w:color w:val="0000FF"/>
        </w:rPr>
        <w:lastRenderedPageBreak/>
        <w:t>T</w:t>
      </w:r>
      <w:r>
        <w:rPr>
          <w:color w:val="0000FF"/>
        </w:rPr>
        <w:t xml:space="preserve">est Profile and </w:t>
      </w:r>
      <w:del w:id="361" w:author="Dave Towey" w:date="2019-07-16T06:46:00Z">
        <w:r>
          <w:rPr>
            <w:color w:val="0000FF"/>
          </w:rPr>
          <w:delText>DRT’s</w:delText>
        </w:r>
      </w:del>
      <w:ins w:id="362" w:author="Dave Towey" w:date="2019-07-16T06:46:00Z">
        <w:r>
          <w:rPr>
            <w:color w:val="0000FF"/>
          </w:rPr>
          <w:t>DRT</w:t>
        </w:r>
      </w:ins>
      <w:r>
        <w:rPr>
          <w:color w:val="0000FF"/>
        </w:rPr>
        <w:t xml:space="preserve"> Parameter Initialization: </w:t>
      </w:r>
      <w:r w:rsidR="002569D4">
        <w:rPr>
          <w:color w:val="0000FF"/>
        </w:rPr>
        <w:t>Testers need to initialize</w:t>
      </w:r>
      <w:r w:rsidR="00F70E97">
        <w:rPr>
          <w:color w:val="0000FF"/>
        </w:rPr>
        <w:t xml:space="preserve"> </w:t>
      </w:r>
      <w:ins w:id="363" w:author="Dave Towey" w:date="2019-07-16T06:46:00Z">
        <w:r w:rsidR="00F70E97">
          <w:rPr>
            <w:color w:val="0000FF"/>
          </w:rPr>
          <w:t>the</w:t>
        </w:r>
        <w:r w:rsidR="002569D4">
          <w:rPr>
            <w:color w:val="0000FF"/>
          </w:rPr>
          <w:t xml:space="preserve"> </w:t>
        </w:r>
      </w:ins>
      <w:r w:rsidR="002569D4">
        <w:rPr>
          <w:color w:val="0000FF"/>
        </w:rPr>
        <w:t>test profile</w:t>
      </w:r>
      <w:del w:id="364" w:author="Dave Towey" w:date="2019-07-16T06:46:00Z">
        <w:r w:rsidR="002569D4">
          <w:rPr>
            <w:color w:val="0000FF"/>
          </w:rPr>
          <w:delText xml:space="preserve"> (</w:delText>
        </w:r>
      </w:del>
      <w:ins w:id="365" w:author="Dave Towey" w:date="2019-07-16T06:46:00Z">
        <w:r w:rsidR="004F685D">
          <w:rPr>
            <w:color w:val="0000FF"/>
          </w:rPr>
          <w:t>,</w:t>
        </w:r>
        <w:r w:rsidR="002569D4">
          <w:rPr>
            <w:color w:val="0000FF"/>
          </w:rPr>
          <w:t xml:space="preserve"> </w:t>
        </w:r>
      </w:ins>
      <w:r w:rsidR="002569D4">
        <w:rPr>
          <w:color w:val="0000FF"/>
        </w:rPr>
        <w:t xml:space="preserve">a simple way </w:t>
      </w:r>
      <w:del w:id="366" w:author="Dave Towey" w:date="2019-07-16T06:46:00Z">
        <w:r w:rsidR="002569D4">
          <w:rPr>
            <w:color w:val="0000FF"/>
          </w:rPr>
          <w:delText>is</w:delText>
        </w:r>
      </w:del>
      <w:ins w:id="367" w:author="Dave Towey" w:date="2019-07-16T06:46:00Z">
        <w:r w:rsidR="00F70E97">
          <w:rPr>
            <w:color w:val="0000FF"/>
          </w:rPr>
          <w:t xml:space="preserve">of doing </w:t>
        </w:r>
        <w:r w:rsidR="004F685D">
          <w:rPr>
            <w:color w:val="0000FF"/>
          </w:rPr>
          <w:t>which would be</w:t>
        </w:r>
      </w:ins>
      <w:r w:rsidR="004F685D">
        <w:rPr>
          <w:color w:val="0000FF"/>
        </w:rPr>
        <w:t xml:space="preserve"> </w:t>
      </w:r>
      <w:r w:rsidR="002569D4">
        <w:rPr>
          <w:color w:val="0000FF"/>
        </w:rPr>
        <w:t xml:space="preserve">to use </w:t>
      </w:r>
      <w:del w:id="368" w:author="Dave Towey" w:date="2019-07-16T06:46:00Z">
        <w:r w:rsidR="002569D4" w:rsidRPr="002569D4">
          <w:rPr>
            <w:color w:val="0000FF"/>
          </w:rPr>
          <w:delText>the</w:delText>
        </w:r>
      </w:del>
      <w:ins w:id="369" w:author="Dave Towey" w:date="2019-07-16T06:46:00Z">
        <w:r w:rsidR="00F70E97">
          <w:rPr>
            <w:color w:val="0000FF"/>
          </w:rPr>
          <w:t>a</w:t>
        </w:r>
      </w:ins>
      <w:r w:rsidR="002569D4" w:rsidRPr="002569D4">
        <w:rPr>
          <w:color w:val="0000FF"/>
        </w:rPr>
        <w:t xml:space="preserve"> uniform probability distribution (</w:t>
      </w:r>
      <w:del w:id="370" w:author="Dave Towey" w:date="2019-07-16T06:46:00Z">
        <w:r w:rsidR="002569D4" w:rsidRPr="002569D4">
          <w:rPr>
            <w:color w:val="0000FF"/>
          </w:rPr>
          <w:delText xml:space="preserve">i.e. </w:delText>
        </w:r>
        <w:r w:rsidR="002569D4">
          <w:rPr>
            <w:color w:val="0000FF"/>
          </w:rPr>
          <w:delText>p</w:delText>
        </w:r>
        <w:r w:rsidR="002569D4" w:rsidRPr="008E50F5">
          <w:rPr>
            <w:color w:val="0000FF"/>
            <w:vertAlign w:val="subscript"/>
          </w:rPr>
          <w:delText>1</w:delText>
        </w:r>
      </w:del>
      <w:ins w:id="371" w:author="Dave Towey" w:date="2019-07-16T06:46:00Z">
        <w:r w:rsidR="00F70E97">
          <w:rPr>
            <w:color w:val="0000FF"/>
          </w:rPr>
          <w:t>P</w:t>
        </w:r>
        <w:r w:rsidR="002569D4" w:rsidRPr="008E50F5">
          <w:rPr>
            <w:color w:val="0000FF"/>
            <w:vertAlign w:val="subscript"/>
          </w:rPr>
          <w:t>1</w:t>
        </w:r>
      </w:ins>
      <w:r w:rsidR="002569D4" w:rsidRPr="002569D4">
        <w:rPr>
          <w:color w:val="0000FF"/>
        </w:rPr>
        <w:t>=P</w:t>
      </w:r>
      <w:r w:rsidR="002569D4" w:rsidRPr="008E50F5">
        <w:rPr>
          <w:color w:val="0000FF"/>
          <w:vertAlign w:val="subscript"/>
        </w:rPr>
        <w:t>2</w:t>
      </w:r>
      <w:r w:rsidR="002569D4">
        <w:rPr>
          <w:color w:val="0000FF"/>
        </w:rPr>
        <w:t>=…</w:t>
      </w:r>
      <w:r w:rsidR="002569D4" w:rsidRPr="002569D4">
        <w:rPr>
          <w:color w:val="0000FF"/>
        </w:rPr>
        <w:t>=P</w:t>
      </w:r>
      <w:r w:rsidR="002569D4" w:rsidRPr="008E50F5">
        <w:rPr>
          <w:color w:val="0000FF"/>
          <w:vertAlign w:val="subscript"/>
        </w:rPr>
        <w:t>k</w:t>
      </w:r>
      <w:r w:rsidR="002569D4" w:rsidRPr="002569D4">
        <w:rPr>
          <w:color w:val="0000FF"/>
        </w:rPr>
        <w:t xml:space="preserve">=1/k, where k denotes the number of partitions, and </w:t>
      </w:r>
      <w:r w:rsidR="002569D4">
        <w:rPr>
          <w:color w:val="0000FF"/>
        </w:rPr>
        <w:t>p</w:t>
      </w:r>
      <w:r w:rsidR="002569D4" w:rsidRPr="008E50F5">
        <w:rPr>
          <w:color w:val="0000FF"/>
          <w:vertAlign w:val="subscript"/>
        </w:rPr>
        <w:t>i</w:t>
      </w:r>
      <w:r w:rsidR="002569D4" w:rsidRPr="002569D4">
        <w:rPr>
          <w:color w:val="0000FF"/>
        </w:rPr>
        <w:t xml:space="preserve"> (i=1</w:t>
      </w:r>
      <w:r w:rsidR="002569D4">
        <w:rPr>
          <w:color w:val="0000FF"/>
        </w:rPr>
        <w:t>…</w:t>
      </w:r>
      <w:r w:rsidR="002569D4" w:rsidRPr="002569D4">
        <w:rPr>
          <w:color w:val="0000FF"/>
        </w:rPr>
        <w:t>k) denotes the probability of</w:t>
      </w:r>
      <w:r w:rsidR="00F70E97">
        <w:rPr>
          <w:color w:val="0000FF"/>
        </w:rPr>
        <w:t xml:space="preserve"> </w:t>
      </w:r>
      <w:ins w:id="372" w:author="Dave Towey" w:date="2019-07-16T06:46:00Z">
        <w:r w:rsidR="00F70E97">
          <w:rPr>
            <w:color w:val="0000FF"/>
          </w:rPr>
          <w:t>selecting</w:t>
        </w:r>
        <w:r w:rsidR="002569D4" w:rsidRPr="002569D4">
          <w:rPr>
            <w:color w:val="0000FF"/>
          </w:rPr>
          <w:t xml:space="preserve"> </w:t>
        </w:r>
      </w:ins>
      <w:r w:rsidR="002569D4" w:rsidRPr="002569D4">
        <w:rPr>
          <w:color w:val="0000FF"/>
        </w:rPr>
        <w:t>the ith partition</w:t>
      </w:r>
      <w:del w:id="373" w:author="Dave Towey" w:date="2019-07-16T06:46:00Z">
        <w:r w:rsidR="002569D4" w:rsidRPr="002569D4">
          <w:rPr>
            <w:color w:val="0000FF"/>
          </w:rPr>
          <w:delText>) as</w:delText>
        </w:r>
        <w:r w:rsidR="002569D4">
          <w:rPr>
            <w:color w:val="0000FF"/>
          </w:rPr>
          <w:delText xml:space="preserve"> the initial</w:delText>
        </w:r>
        <w:r w:rsidR="002569D4" w:rsidRPr="002569D4">
          <w:rPr>
            <w:color w:val="0000FF"/>
          </w:rPr>
          <w:delText xml:space="preserve"> test profile</w:delText>
        </w:r>
        <w:r w:rsidR="002569D4">
          <w:rPr>
            <w:color w:val="0000FF"/>
          </w:rPr>
          <w:delText>) and parameter of DRT (a guideline</w:delText>
        </w:r>
      </w:del>
      <w:ins w:id="374" w:author="Dave Towey" w:date="2019-07-16T06:46:00Z">
        <w:r w:rsidR="002569D4" w:rsidRPr="002569D4">
          <w:rPr>
            <w:color w:val="0000FF"/>
          </w:rPr>
          <w:t>)</w:t>
        </w:r>
        <w:r w:rsidR="004F685D">
          <w:rPr>
            <w:color w:val="0000FF"/>
          </w:rPr>
          <w:t>. They also need</w:t>
        </w:r>
      </w:ins>
      <w:r w:rsidR="004F685D">
        <w:rPr>
          <w:color w:val="0000FF"/>
        </w:rPr>
        <w:t xml:space="preserve"> to</w:t>
      </w:r>
      <w:r w:rsidR="002569D4">
        <w:rPr>
          <w:color w:val="0000FF"/>
        </w:rPr>
        <w:t xml:space="preserve"> </w:t>
      </w:r>
      <w:r w:rsidR="004F685D">
        <w:rPr>
          <w:color w:val="0000FF"/>
        </w:rPr>
        <w:t xml:space="preserve">set the </w:t>
      </w:r>
      <w:del w:id="375" w:author="Dave Towey" w:date="2019-07-16T06:46:00Z">
        <w:r w:rsidR="008E50F5">
          <w:rPr>
            <w:color w:val="0000FF"/>
          </w:rPr>
          <w:delText xml:space="preserve">value of </w:delText>
        </w:r>
        <w:r w:rsidR="002569D4">
          <w:rPr>
            <w:color w:val="0000FF"/>
          </w:rPr>
          <w:delText>parameter is</w:delText>
        </w:r>
      </w:del>
      <w:ins w:id="376" w:author="Dave Towey" w:date="2019-07-16T06:46:00Z">
        <w:r w:rsidR="004F685D">
          <w:rPr>
            <w:color w:val="0000FF"/>
          </w:rPr>
          <w:t xml:space="preserve">DRT </w:t>
        </w:r>
        <w:r w:rsidR="002569D4">
          <w:rPr>
            <w:color w:val="0000FF"/>
          </w:rPr>
          <w:t>parameter</w:t>
        </w:r>
        <w:r w:rsidR="004F685D">
          <w:rPr>
            <w:color w:val="0000FF"/>
          </w:rPr>
          <w:t>s</w:t>
        </w:r>
        <w:r w:rsidR="002569D4">
          <w:rPr>
            <w:color w:val="0000FF"/>
          </w:rPr>
          <w:t xml:space="preserve"> (guideline</w:t>
        </w:r>
        <w:r w:rsidR="004F685D">
          <w:rPr>
            <w:color w:val="0000FF"/>
          </w:rPr>
          <w:t>s</w:t>
        </w:r>
        <w:r w:rsidR="002569D4">
          <w:rPr>
            <w:color w:val="0000FF"/>
          </w:rPr>
          <w:t xml:space="preserve"> </w:t>
        </w:r>
        <w:r w:rsidR="004F685D">
          <w:rPr>
            <w:color w:val="0000FF"/>
          </w:rPr>
          <w:t>for which are</w:t>
        </w:r>
      </w:ins>
      <w:r w:rsidR="002569D4">
        <w:rPr>
          <w:color w:val="0000FF"/>
        </w:rPr>
        <w:t xml:space="preserve"> introduced in Section </w:t>
      </w:r>
      <w:r w:rsidR="004D26EB">
        <w:rPr>
          <w:color w:val="0000FF"/>
        </w:rPr>
        <w:t>3.2</w:t>
      </w:r>
      <w:r w:rsidR="002569D4">
        <w:rPr>
          <w:color w:val="0000FF"/>
        </w:rPr>
        <w:t>).</w:t>
      </w:r>
    </w:p>
    <w:p w14:paraId="18955AAE" w14:textId="77777777" w:rsidR="008E38AF" w:rsidRPr="0046716E" w:rsidRDefault="008E38AF" w:rsidP="006A779D">
      <w:pPr>
        <w:spacing w:beforeLines="100" w:before="312"/>
        <w:jc w:val="both"/>
        <w:rPr>
          <w:rFonts w:hint="eastAsia"/>
          <w:color w:val="0000FF"/>
        </w:rPr>
      </w:pPr>
      <w:r w:rsidRPr="0046716E">
        <w:rPr>
          <w:rFonts w:hint="eastAsia"/>
          <w:color w:val="0000FF"/>
        </w:rPr>
        <w:t>T</w:t>
      </w:r>
      <w:r w:rsidRPr="0046716E">
        <w:rPr>
          <w:color w:val="0000FF"/>
        </w:rPr>
        <w:t xml:space="preserve">est Case Selection: </w:t>
      </w:r>
      <w:r w:rsidR="00AA5B0B" w:rsidRPr="0046716E">
        <w:rPr>
          <w:color w:val="0000FF"/>
        </w:rPr>
        <w:t xml:space="preserve">DRT selects a test case from </w:t>
      </w:r>
      <w:r w:rsidR="0046716E" w:rsidRPr="0046716E">
        <w:rPr>
          <w:rFonts w:hint="eastAsia"/>
          <w:color w:val="0000FF"/>
        </w:rPr>
        <w:t xml:space="preserve">the </w:t>
      </w:r>
      <w:r w:rsidR="00AA5B0B" w:rsidRPr="0046716E">
        <w:rPr>
          <w:color w:val="0000FF"/>
        </w:rPr>
        <w:t xml:space="preserve">selected partition </w:t>
      </w:r>
      <w:r w:rsidR="00AA5B0B" w:rsidRPr="00F51AF0">
        <w:rPr>
          <w:i/>
          <w:iCs/>
          <w:color w:val="0000FF"/>
        </w:rPr>
        <w:t>s</w:t>
      </w:r>
      <w:r w:rsidR="00AA5B0B" w:rsidRPr="00F51AF0">
        <w:rPr>
          <w:i/>
          <w:iCs/>
          <w:color w:val="0000FF"/>
          <w:vertAlign w:val="subscript"/>
        </w:rPr>
        <w:t>i</w:t>
      </w:r>
      <w:r w:rsidR="00AA5B0B" w:rsidRPr="0046716E">
        <w:rPr>
          <w:color w:val="0000FF"/>
        </w:rPr>
        <w:t xml:space="preserve"> according to a uniform</w:t>
      </w:r>
      <w:r w:rsidR="00AA5B0B" w:rsidRPr="0046716E">
        <w:rPr>
          <w:rFonts w:hint="eastAsia"/>
          <w:color w:val="0000FF"/>
        </w:rPr>
        <w:t xml:space="preserve"> </w:t>
      </w:r>
      <w:r w:rsidR="00AA5B0B" w:rsidRPr="0046716E">
        <w:rPr>
          <w:color w:val="0000FF"/>
        </w:rPr>
        <w:t>distribution.</w:t>
      </w:r>
      <w:r w:rsidR="00D267DC" w:rsidRPr="0046716E">
        <w:rPr>
          <w:rFonts w:hint="eastAsia"/>
          <w:color w:val="0000FF"/>
        </w:rPr>
        <w:t xml:space="preserve"> </w:t>
      </w:r>
    </w:p>
    <w:p w14:paraId="34C48846" w14:textId="77777777" w:rsidR="006460AC" w:rsidRDefault="006460AC" w:rsidP="001C3D07">
      <w:pPr>
        <w:spacing w:beforeLines="100" w:before="312"/>
        <w:jc w:val="both"/>
        <w:rPr>
          <w:b/>
          <w:i/>
        </w:rPr>
      </w:pPr>
      <w:r w:rsidRPr="00AA7BE8">
        <w:rPr>
          <w:b/>
          <w:i/>
          <w:u w:val="single"/>
        </w:rPr>
        <w:t>R</w:t>
      </w:r>
      <w:r>
        <w:rPr>
          <w:b/>
          <w:i/>
          <w:u w:val="single"/>
        </w:rPr>
        <w:t>2</w:t>
      </w:r>
      <w:r w:rsidRPr="00AA7BE8">
        <w:rPr>
          <w:b/>
          <w:i/>
          <w:u w:val="single"/>
        </w:rPr>
        <w:t>C</w:t>
      </w:r>
      <w:r>
        <w:rPr>
          <w:b/>
          <w:i/>
          <w:u w:val="single"/>
        </w:rPr>
        <w:t>3</w:t>
      </w:r>
      <w:r w:rsidRPr="00AA7BE8">
        <w:rPr>
          <w:b/>
          <w:i/>
          <w:u w:val="single"/>
        </w:rPr>
        <w:t>:</w:t>
      </w:r>
      <w:r w:rsidRPr="00AA7BE8">
        <w:rPr>
          <w:b/>
          <w:i/>
        </w:rPr>
        <w:t xml:space="preserve"> </w:t>
      </w:r>
      <w:r w:rsidRPr="00753DC3">
        <w:rPr>
          <w:b/>
          <w:i/>
        </w:rPr>
        <w:t>The first contribution reported by authors in Section 3.1 is “a DRT framework that addresses key issues for testing web services, and a prototype that partly automates the framework”. From the description in section 3.1, the focus is more on positive features than on issues, in fact the WSDL document allows to automate part of the testing process, that is a common practice in web services testing. The prototype description in Section 3.3 is very thin and too similar to the one in the conference paper. Further details are desirable.</w:t>
      </w:r>
    </w:p>
    <w:p w14:paraId="72ACAEB5" w14:textId="5C411BC7" w:rsidR="006460AC" w:rsidRDefault="006460AC" w:rsidP="006B14E9">
      <w:pPr>
        <w:spacing w:beforeLines="100" w:before="312"/>
        <w:jc w:val="both"/>
        <w:rPr>
          <w:color w:val="0000FF"/>
        </w:rPr>
      </w:pPr>
      <w:r w:rsidRPr="00AA7BE8">
        <w:rPr>
          <w:u w:val="single"/>
        </w:rPr>
        <w:t>Response</w:t>
      </w:r>
      <w:r w:rsidRPr="00AA7BE8">
        <w:t>:</w:t>
      </w:r>
      <w:r>
        <w:t xml:space="preserve"> </w:t>
      </w:r>
      <w:del w:id="377" w:author="Dave Towey" w:date="2019-07-16T06:46:00Z">
        <w:r w:rsidRPr="005B51CC">
          <w:rPr>
            <w:color w:val="0000FF"/>
          </w:rPr>
          <w:delText>Thanks</w:delText>
        </w:r>
      </w:del>
      <w:ins w:id="378" w:author="Dave Towey" w:date="2019-07-16T06:46:00Z">
        <w:r w:rsidR="006A3DFD">
          <w:rPr>
            <w:color w:val="0000FF"/>
          </w:rPr>
          <w:t>Thank you</w:t>
        </w:r>
      </w:ins>
      <w:r w:rsidRPr="005B51CC">
        <w:rPr>
          <w:color w:val="0000FF"/>
        </w:rPr>
        <w:t xml:space="preserve"> for the comment.</w:t>
      </w:r>
      <w:r w:rsidR="006B14E9">
        <w:rPr>
          <w:rFonts w:hint="eastAsia"/>
          <w:color w:val="0000FF"/>
        </w:rPr>
        <w:t xml:space="preserve"> </w:t>
      </w:r>
      <w:del w:id="379" w:author="Dave Towey" w:date="2019-07-16T06:46:00Z">
        <w:r w:rsidR="006B14E9">
          <w:rPr>
            <w:rFonts w:hint="eastAsia"/>
            <w:color w:val="0000FF"/>
          </w:rPr>
          <w:delText>Indeed,</w:delText>
        </w:r>
      </w:del>
      <w:ins w:id="380" w:author="Dave Towey" w:date="2019-07-16T06:46:00Z">
        <w:r w:rsidR="009F1783">
          <w:rPr>
            <w:color w:val="0000FF"/>
          </w:rPr>
          <w:t>We agree that</w:t>
        </w:r>
      </w:ins>
      <w:r w:rsidR="006B14E9">
        <w:rPr>
          <w:rFonts w:hint="eastAsia"/>
          <w:color w:val="0000FF"/>
        </w:rPr>
        <w:t xml:space="preserve"> the original description </w:t>
      </w:r>
      <w:del w:id="381" w:author="Dave Towey" w:date="2019-07-16T06:46:00Z">
        <w:r w:rsidR="006B14E9">
          <w:rPr>
            <w:rFonts w:hint="eastAsia"/>
            <w:color w:val="0000FF"/>
          </w:rPr>
          <w:delText>is</w:delText>
        </w:r>
      </w:del>
      <w:ins w:id="382" w:author="Dave Towey" w:date="2019-07-16T06:46:00Z">
        <w:r w:rsidR="009F1783">
          <w:rPr>
            <w:color w:val="0000FF"/>
          </w:rPr>
          <w:t>was</w:t>
        </w:r>
      </w:ins>
      <w:r w:rsidR="006B14E9">
        <w:rPr>
          <w:rFonts w:hint="eastAsia"/>
          <w:color w:val="0000FF"/>
        </w:rPr>
        <w:t xml:space="preserve"> very thin</w:t>
      </w:r>
      <w:ins w:id="383" w:author="Dave Towey" w:date="2019-07-16T06:46:00Z">
        <w:r w:rsidR="009F1783">
          <w:rPr>
            <w:color w:val="0000FF"/>
          </w:rPr>
          <w:t>,</w:t>
        </w:r>
      </w:ins>
      <w:r w:rsidR="006B14E9">
        <w:rPr>
          <w:rFonts w:hint="eastAsia"/>
          <w:color w:val="0000FF"/>
        </w:rPr>
        <w:t xml:space="preserve"> and very similar to the </w:t>
      </w:r>
      <w:del w:id="384" w:author="Dave Towey" w:date="2019-07-16T06:46:00Z">
        <w:r w:rsidR="006B14E9">
          <w:rPr>
            <w:rFonts w:hint="eastAsia"/>
            <w:color w:val="0000FF"/>
          </w:rPr>
          <w:delText xml:space="preserve">one in the </w:delText>
        </w:r>
      </w:del>
      <w:r w:rsidR="006B14E9">
        <w:rPr>
          <w:rFonts w:hint="eastAsia"/>
          <w:color w:val="0000FF"/>
        </w:rPr>
        <w:t>conference</w:t>
      </w:r>
      <w:del w:id="385" w:author="Dave Towey" w:date="2019-07-16T06:46:00Z">
        <w:r w:rsidR="006B14E9">
          <w:rPr>
            <w:rFonts w:hint="eastAsia"/>
            <w:color w:val="0000FF"/>
          </w:rPr>
          <w:delText>.</w:delText>
        </w:r>
        <w:r>
          <w:rPr>
            <w:color w:val="0000FF"/>
          </w:rPr>
          <w:delText xml:space="preserve"> </w:delText>
        </w:r>
        <w:r w:rsidR="006B14E9">
          <w:rPr>
            <w:rFonts w:hint="eastAsia"/>
            <w:color w:val="0000FF"/>
          </w:rPr>
          <w:delText>This is</w:delText>
        </w:r>
      </w:del>
      <w:ins w:id="386" w:author="Dave Towey" w:date="2019-07-16T06:46:00Z">
        <w:r w:rsidR="009F1783">
          <w:rPr>
            <w:color w:val="0000FF"/>
          </w:rPr>
          <w:t xml:space="preserve"> paper’s version, which was</w:t>
        </w:r>
      </w:ins>
      <w:r w:rsidR="006B14E9">
        <w:rPr>
          <w:rFonts w:hint="eastAsia"/>
          <w:color w:val="0000FF"/>
        </w:rPr>
        <w:t xml:space="preserve"> mainly due to the page </w:t>
      </w:r>
      <w:del w:id="387" w:author="Dave Towey" w:date="2019-07-16T06:46:00Z">
        <w:r w:rsidR="006B14E9">
          <w:rPr>
            <w:rFonts w:hint="eastAsia"/>
            <w:color w:val="0000FF"/>
          </w:rPr>
          <w:delText>limit</w:delText>
        </w:r>
      </w:del>
      <w:ins w:id="388" w:author="Dave Towey" w:date="2019-07-16T06:46:00Z">
        <w:r w:rsidR="006B14E9">
          <w:rPr>
            <w:rFonts w:hint="eastAsia"/>
            <w:color w:val="0000FF"/>
          </w:rPr>
          <w:t>limit</w:t>
        </w:r>
        <w:r w:rsidR="009F1783">
          <w:rPr>
            <w:color w:val="0000FF"/>
          </w:rPr>
          <w:t>ation</w:t>
        </w:r>
      </w:ins>
      <w:r w:rsidR="006B14E9">
        <w:rPr>
          <w:rFonts w:hint="eastAsia"/>
          <w:color w:val="0000FF"/>
        </w:rPr>
        <w:t>. We</w:t>
      </w:r>
      <w:r w:rsidR="009F1783">
        <w:rPr>
          <w:color w:val="0000FF"/>
        </w:rPr>
        <w:t xml:space="preserve"> </w:t>
      </w:r>
      <w:del w:id="389" w:author="Dave Towey" w:date="2019-07-16T06:46:00Z">
        <w:r w:rsidR="006B14E9">
          <w:rPr>
            <w:rFonts w:hint="eastAsia"/>
            <w:color w:val="0000FF"/>
          </w:rPr>
          <w:delText>decide</w:delText>
        </w:r>
      </w:del>
      <w:ins w:id="390" w:author="Dave Towey" w:date="2019-07-16T06:46:00Z">
        <w:r w:rsidR="009F1783">
          <w:rPr>
            <w:color w:val="0000FF"/>
          </w:rPr>
          <w:t>have</w:t>
        </w:r>
        <w:r w:rsidR="006B14E9">
          <w:rPr>
            <w:rFonts w:hint="eastAsia"/>
            <w:color w:val="0000FF"/>
          </w:rPr>
          <w:t xml:space="preserve"> decide</w:t>
        </w:r>
        <w:r w:rsidR="009F1783">
          <w:rPr>
            <w:color w:val="0000FF"/>
          </w:rPr>
          <w:t>d</w:t>
        </w:r>
      </w:ins>
      <w:r w:rsidR="006B14E9">
        <w:rPr>
          <w:rFonts w:hint="eastAsia"/>
          <w:color w:val="0000FF"/>
        </w:rPr>
        <w:t xml:space="preserve"> to follow the suggestion to </w:t>
      </w:r>
      <w:r>
        <w:rPr>
          <w:color w:val="0000FF"/>
        </w:rPr>
        <w:t xml:space="preserve">add more </w:t>
      </w:r>
      <w:r w:rsidR="0046716E">
        <w:rPr>
          <w:rFonts w:hint="eastAsia"/>
          <w:color w:val="0000FF"/>
        </w:rPr>
        <w:t xml:space="preserve">details </w:t>
      </w:r>
      <w:del w:id="391" w:author="Dave Towey" w:date="2019-07-16T06:46:00Z">
        <w:r w:rsidR="008B0EFF">
          <w:rPr>
            <w:color w:val="0000FF"/>
          </w:rPr>
          <w:delText>of</w:delText>
        </w:r>
      </w:del>
      <w:ins w:id="392" w:author="Dave Towey" w:date="2019-07-16T06:46:00Z">
        <w:r w:rsidR="009F1783">
          <w:rPr>
            <w:color w:val="0000FF"/>
          </w:rPr>
          <w:t>about the</w:t>
        </w:r>
      </w:ins>
      <w:r w:rsidR="008B0EFF">
        <w:rPr>
          <w:color w:val="0000FF"/>
        </w:rPr>
        <w:t xml:space="preserve"> prototype</w:t>
      </w:r>
      <w:del w:id="393" w:author="Dave Towey" w:date="2019-07-16T06:46:00Z">
        <w:r w:rsidR="008B0EFF">
          <w:rPr>
            <w:rFonts w:hint="eastAsia"/>
            <w:color w:val="0000FF"/>
          </w:rPr>
          <w:delText xml:space="preserve">. </w:delText>
        </w:r>
        <w:r w:rsidR="0046716E">
          <w:rPr>
            <w:rFonts w:hint="eastAsia"/>
            <w:color w:val="0000FF"/>
          </w:rPr>
          <w:delText>Accordingly, we</w:delText>
        </w:r>
      </w:del>
      <w:ins w:id="394" w:author="Dave Towey" w:date="2019-07-16T06:46:00Z">
        <w:r w:rsidR="009F1783">
          <w:rPr>
            <w:color w:val="0000FF"/>
          </w:rPr>
          <w:t>, and</w:t>
        </w:r>
      </w:ins>
      <w:r w:rsidR="009F1783">
        <w:rPr>
          <w:color w:val="0000FF"/>
        </w:rPr>
        <w:t xml:space="preserve"> </w:t>
      </w:r>
      <w:r w:rsidR="0046716E">
        <w:rPr>
          <w:rFonts w:hint="eastAsia"/>
          <w:color w:val="0000FF"/>
        </w:rPr>
        <w:t xml:space="preserve">have made substantial efforts to enhance the </w:t>
      </w:r>
      <w:del w:id="395" w:author="Dave Towey" w:date="2019-07-16T06:46:00Z">
        <w:r w:rsidR="0046716E">
          <w:rPr>
            <w:rFonts w:hint="eastAsia"/>
            <w:color w:val="0000FF"/>
          </w:rPr>
          <w:delText xml:space="preserve">previous </w:delText>
        </w:r>
      </w:del>
      <w:r>
        <w:rPr>
          <w:color w:val="0000FF"/>
        </w:rPr>
        <w:t>prototype</w:t>
      </w:r>
      <w:r w:rsidR="0046716E">
        <w:rPr>
          <w:rFonts w:hint="eastAsia"/>
          <w:color w:val="0000FF"/>
        </w:rPr>
        <w:t xml:space="preserve"> reported in the conference paper. </w:t>
      </w:r>
      <w:r w:rsidR="0046716E">
        <w:rPr>
          <w:color w:val="0000FF"/>
        </w:rPr>
        <w:t>T</w:t>
      </w:r>
      <w:r w:rsidR="0046716E">
        <w:rPr>
          <w:rFonts w:hint="eastAsia"/>
          <w:color w:val="0000FF"/>
        </w:rPr>
        <w:t xml:space="preserve">he </w:t>
      </w:r>
      <w:del w:id="396" w:author="Dave Towey" w:date="2019-07-16T06:46:00Z">
        <w:r w:rsidR="0046716E">
          <w:rPr>
            <w:rFonts w:hint="eastAsia"/>
            <w:color w:val="0000FF"/>
          </w:rPr>
          <w:delText>enhancement includes the following</w:delText>
        </w:r>
      </w:del>
      <w:ins w:id="397" w:author="Dave Towey" w:date="2019-07-16T06:46:00Z">
        <w:r w:rsidR="0046716E">
          <w:rPr>
            <w:rFonts w:hint="eastAsia"/>
            <w:color w:val="0000FF"/>
          </w:rPr>
          <w:t>enhancement</w:t>
        </w:r>
        <w:r w:rsidR="003806B1">
          <w:rPr>
            <w:color w:val="0000FF"/>
          </w:rPr>
          <w:t>s</w:t>
        </w:r>
        <w:r w:rsidR="0046716E">
          <w:rPr>
            <w:rFonts w:hint="eastAsia"/>
            <w:color w:val="0000FF"/>
          </w:rPr>
          <w:t xml:space="preserve"> include</w:t>
        </w:r>
      </w:ins>
      <w:r w:rsidR="0046716E">
        <w:rPr>
          <w:rFonts w:hint="eastAsia"/>
          <w:color w:val="0000FF"/>
        </w:rPr>
        <w:t xml:space="preserve">: (1) </w:t>
      </w:r>
      <w:r w:rsidR="006B14E9">
        <w:rPr>
          <w:color w:val="0000FF"/>
        </w:rPr>
        <w:t>a</w:t>
      </w:r>
      <w:r w:rsidR="009F1783">
        <w:rPr>
          <w:color w:val="0000FF"/>
        </w:rPr>
        <w:t xml:space="preserve"> </w:t>
      </w:r>
      <w:ins w:id="398" w:author="Dave Towey" w:date="2019-07-16T06:46:00Z">
        <w:r w:rsidR="00140044">
          <w:rPr>
            <w:rFonts w:hint="eastAsia"/>
            <w:color w:val="0000FF"/>
          </w:rPr>
          <w:t>g</w:t>
        </w:r>
        <w:r w:rsidR="00A002D1">
          <w:rPr>
            <w:rFonts w:hint="eastAsia"/>
            <w:color w:val="0000FF"/>
          </w:rPr>
          <w:t>uid</w:t>
        </w:r>
        <w:r w:rsidR="009F1783">
          <w:rPr>
            <w:color w:val="0000FF"/>
          </w:rPr>
          <w:t xml:space="preserve">ance </w:t>
        </w:r>
      </w:ins>
      <w:r w:rsidR="009F1783">
        <w:rPr>
          <w:rFonts w:hint="eastAsia"/>
          <w:color w:val="0000FF"/>
        </w:rPr>
        <w:t>feature</w:t>
      </w:r>
      <w:r>
        <w:rPr>
          <w:color w:val="0000FF"/>
        </w:rPr>
        <w:t xml:space="preserve"> </w:t>
      </w:r>
      <w:del w:id="399" w:author="Dave Towey" w:date="2019-07-16T06:46:00Z">
        <w:r w:rsidR="00A002D1">
          <w:rPr>
            <w:rFonts w:hint="eastAsia"/>
            <w:color w:val="0000FF"/>
          </w:rPr>
          <w:delText>(</w:delText>
        </w:r>
        <w:r w:rsidR="00140044">
          <w:rPr>
            <w:rFonts w:hint="eastAsia"/>
            <w:color w:val="0000FF"/>
          </w:rPr>
          <w:delText>for g</w:delText>
        </w:r>
        <w:r w:rsidR="00A002D1">
          <w:rPr>
            <w:rFonts w:hint="eastAsia"/>
            <w:color w:val="0000FF"/>
          </w:rPr>
          <w:delText>uideline)</w:delText>
        </w:r>
        <w:r>
          <w:rPr>
            <w:color w:val="0000FF"/>
          </w:rPr>
          <w:delText xml:space="preserve"> </w:delText>
        </w:r>
        <w:r w:rsidR="0046716E">
          <w:rPr>
            <w:rFonts w:hint="eastAsia"/>
            <w:color w:val="0000FF"/>
          </w:rPr>
          <w:delText xml:space="preserve">is implemented </w:delText>
        </w:r>
      </w:del>
      <w:r w:rsidR="0046716E">
        <w:rPr>
          <w:rFonts w:hint="eastAsia"/>
          <w:color w:val="0000FF"/>
        </w:rPr>
        <w:t xml:space="preserve">to </w:t>
      </w:r>
      <w:del w:id="400" w:author="Dave Towey" w:date="2019-07-16T06:46:00Z">
        <w:r>
          <w:rPr>
            <w:color w:val="0000FF"/>
          </w:rPr>
          <w:delText xml:space="preserve">guides </w:delText>
        </w:r>
        <w:r w:rsidR="0046716E">
          <w:rPr>
            <w:rFonts w:hint="eastAsia"/>
            <w:color w:val="0000FF"/>
          </w:rPr>
          <w:delText xml:space="preserve">the </w:delText>
        </w:r>
        <w:r>
          <w:rPr>
            <w:color w:val="0000FF"/>
          </w:rPr>
          <w:delText xml:space="preserve">user </w:delText>
        </w:r>
        <w:r w:rsidR="0046716E">
          <w:rPr>
            <w:rFonts w:hint="eastAsia"/>
            <w:color w:val="0000FF"/>
          </w:rPr>
          <w:delText xml:space="preserve">about the </w:delText>
        </w:r>
      </w:del>
      <w:ins w:id="401" w:author="Dave Towey" w:date="2019-07-16T06:46:00Z">
        <w:r>
          <w:rPr>
            <w:color w:val="0000FF"/>
          </w:rPr>
          <w:t xml:space="preserve">guide </w:t>
        </w:r>
      </w:ins>
      <w:r w:rsidR="0046716E">
        <w:rPr>
          <w:rFonts w:hint="eastAsia"/>
          <w:color w:val="0000FF"/>
        </w:rPr>
        <w:t xml:space="preserve">usage of </w:t>
      </w:r>
      <w:r>
        <w:rPr>
          <w:color w:val="0000FF"/>
        </w:rPr>
        <w:t>this prototype</w:t>
      </w:r>
      <w:r w:rsidR="00A002D1">
        <w:rPr>
          <w:rFonts w:hint="eastAsia"/>
          <w:color w:val="0000FF"/>
        </w:rPr>
        <w:t>;</w:t>
      </w:r>
      <w:r w:rsidR="0046716E">
        <w:rPr>
          <w:rFonts w:hint="eastAsia"/>
          <w:color w:val="0000FF"/>
        </w:rPr>
        <w:t xml:space="preserve"> (2)</w:t>
      </w:r>
      <w:r>
        <w:rPr>
          <w:color w:val="0000FF"/>
        </w:rPr>
        <w:t xml:space="preserve"> </w:t>
      </w:r>
      <w:r w:rsidR="0046716E">
        <w:rPr>
          <w:rFonts w:hint="eastAsia"/>
          <w:color w:val="0000FF"/>
        </w:rPr>
        <w:t>a</w:t>
      </w:r>
      <w:r w:rsidR="006B14E9">
        <w:rPr>
          <w:rFonts w:hint="eastAsia"/>
          <w:color w:val="0000FF"/>
        </w:rPr>
        <w:t xml:space="preserve"> </w:t>
      </w:r>
      <w:del w:id="402" w:author="Dave Towey" w:date="2019-07-16T06:46:00Z">
        <w:r w:rsidR="006B14E9">
          <w:rPr>
            <w:rFonts w:hint="eastAsia"/>
            <w:color w:val="0000FF"/>
          </w:rPr>
          <w:delText xml:space="preserve">feature </w:delText>
        </w:r>
        <w:r w:rsidR="00140044">
          <w:rPr>
            <w:rFonts w:hint="eastAsia"/>
            <w:color w:val="0000FF"/>
          </w:rPr>
          <w:delText xml:space="preserve">(for </w:delText>
        </w:r>
      </w:del>
      <w:r w:rsidR="00140044">
        <w:rPr>
          <w:rFonts w:hint="eastAsia"/>
          <w:color w:val="0000FF"/>
        </w:rPr>
        <w:t>c</w:t>
      </w:r>
      <w:r w:rsidR="00A002D1">
        <w:rPr>
          <w:rFonts w:hint="eastAsia"/>
          <w:color w:val="0000FF"/>
        </w:rPr>
        <w:t>onfiguration</w:t>
      </w:r>
      <w:del w:id="403" w:author="Dave Towey" w:date="2019-07-16T06:46:00Z">
        <w:r w:rsidR="00A002D1">
          <w:rPr>
            <w:rFonts w:hint="eastAsia"/>
            <w:color w:val="0000FF"/>
          </w:rPr>
          <w:delText xml:space="preserve">) </w:delText>
        </w:r>
        <w:r w:rsidR="0046716E">
          <w:rPr>
            <w:rFonts w:hint="eastAsia"/>
            <w:color w:val="0000FF"/>
          </w:rPr>
          <w:delText xml:space="preserve">is implemented for </w:delText>
        </w:r>
        <w:r>
          <w:rPr>
            <w:color w:val="0000FF"/>
          </w:rPr>
          <w:delText>set</w:delText>
        </w:r>
        <w:r w:rsidR="0046716E">
          <w:rPr>
            <w:rFonts w:hint="eastAsia"/>
            <w:color w:val="0000FF"/>
          </w:rPr>
          <w:delText>ting</w:delText>
        </w:r>
      </w:del>
      <w:ins w:id="404" w:author="Dave Towey" w:date="2019-07-16T06:46:00Z">
        <w:r w:rsidR="009F1783">
          <w:rPr>
            <w:color w:val="0000FF"/>
          </w:rPr>
          <w:t xml:space="preserve"> </w:t>
        </w:r>
        <w:r w:rsidR="009F1783">
          <w:rPr>
            <w:rFonts w:hint="eastAsia"/>
            <w:color w:val="0000FF"/>
          </w:rPr>
          <w:t>feature</w:t>
        </w:r>
        <w:r w:rsidR="00A002D1">
          <w:rPr>
            <w:rFonts w:hint="eastAsia"/>
            <w:color w:val="0000FF"/>
          </w:rPr>
          <w:t xml:space="preserve"> </w:t>
        </w:r>
        <w:r w:rsidR="009F1783">
          <w:rPr>
            <w:color w:val="0000FF"/>
          </w:rPr>
          <w:t>to set the</w:t>
        </w:r>
      </w:ins>
      <w:r>
        <w:rPr>
          <w:color w:val="0000FF"/>
        </w:rPr>
        <w:t xml:space="preserve"> </w:t>
      </w:r>
      <w:r w:rsidR="0046716E">
        <w:rPr>
          <w:rFonts w:hint="eastAsia"/>
          <w:color w:val="0000FF"/>
        </w:rPr>
        <w:t xml:space="preserve">DRT </w:t>
      </w:r>
      <w:r>
        <w:rPr>
          <w:color w:val="0000FF"/>
        </w:rPr>
        <w:t>parameters, partition</w:t>
      </w:r>
      <w:r w:rsidR="0046716E">
        <w:rPr>
          <w:rFonts w:hint="eastAsia"/>
          <w:color w:val="0000FF"/>
        </w:rPr>
        <w:t>s</w:t>
      </w:r>
      <w:r>
        <w:rPr>
          <w:color w:val="0000FF"/>
        </w:rPr>
        <w:t xml:space="preserve">, and </w:t>
      </w:r>
      <w:r w:rsidR="0046716E">
        <w:rPr>
          <w:rFonts w:hint="eastAsia"/>
          <w:color w:val="0000FF"/>
        </w:rPr>
        <w:t>test case generation</w:t>
      </w:r>
      <w:r>
        <w:rPr>
          <w:color w:val="0000FF"/>
        </w:rPr>
        <w:t>s</w:t>
      </w:r>
      <w:r w:rsidR="0046716E">
        <w:rPr>
          <w:rFonts w:hint="eastAsia"/>
          <w:color w:val="0000FF"/>
        </w:rPr>
        <w:t xml:space="preserve">; </w:t>
      </w:r>
      <w:ins w:id="405" w:author="Dave Towey" w:date="2019-07-16T06:46:00Z">
        <w:r w:rsidR="00422A87">
          <w:rPr>
            <w:color w:val="0000FF"/>
          </w:rPr>
          <w:t xml:space="preserve">and </w:t>
        </w:r>
      </w:ins>
      <w:r w:rsidR="0046716E">
        <w:rPr>
          <w:rFonts w:hint="eastAsia"/>
          <w:color w:val="0000FF"/>
        </w:rPr>
        <w:t xml:space="preserve">(3) </w:t>
      </w:r>
      <w:del w:id="406" w:author="Dave Towey" w:date="2019-07-16T06:46:00Z">
        <w:r w:rsidR="00A002D1">
          <w:rPr>
            <w:rFonts w:hint="eastAsia"/>
            <w:color w:val="0000FF"/>
          </w:rPr>
          <w:delText>a</w:delText>
        </w:r>
        <w:r w:rsidR="006B14E9">
          <w:rPr>
            <w:rFonts w:hint="eastAsia"/>
            <w:color w:val="0000FF"/>
          </w:rPr>
          <w:delText xml:space="preserve"> feature </w:delText>
        </w:r>
        <w:r w:rsidR="00A002D1">
          <w:rPr>
            <w:rFonts w:hint="eastAsia"/>
            <w:color w:val="0000FF"/>
          </w:rPr>
          <w:delText>(</w:delText>
        </w:r>
        <w:r w:rsidR="00140044">
          <w:rPr>
            <w:rFonts w:hint="eastAsia"/>
            <w:color w:val="0000FF"/>
          </w:rPr>
          <w:delText>for</w:delText>
        </w:r>
      </w:del>
      <w:ins w:id="407" w:author="Dave Towey" w:date="2019-07-16T06:46:00Z">
        <w:r w:rsidR="00A002D1">
          <w:rPr>
            <w:rFonts w:hint="eastAsia"/>
            <w:color w:val="0000FF"/>
          </w:rPr>
          <w:t>a</w:t>
        </w:r>
        <w:r w:rsidR="009F1783">
          <w:rPr>
            <w:color w:val="0000FF"/>
          </w:rPr>
          <w:t>n</w:t>
        </w:r>
      </w:ins>
      <w:r w:rsidR="006B14E9">
        <w:rPr>
          <w:rFonts w:hint="eastAsia"/>
          <w:color w:val="0000FF"/>
        </w:rPr>
        <w:t xml:space="preserve"> </w:t>
      </w:r>
      <w:r w:rsidR="00140044">
        <w:rPr>
          <w:rFonts w:hint="eastAsia"/>
          <w:color w:val="0000FF"/>
        </w:rPr>
        <w:t>e</w:t>
      </w:r>
      <w:r>
        <w:rPr>
          <w:color w:val="0000FF"/>
        </w:rPr>
        <w:t>xecution</w:t>
      </w:r>
      <w:del w:id="408" w:author="Dave Towey" w:date="2019-07-16T06:46:00Z">
        <w:r w:rsidR="00A002D1">
          <w:rPr>
            <w:rFonts w:hint="eastAsia"/>
            <w:color w:val="0000FF"/>
          </w:rPr>
          <w:delText>) is implemented</w:delText>
        </w:r>
      </w:del>
      <w:ins w:id="409" w:author="Dave Towey" w:date="2019-07-16T06:46:00Z">
        <w:r w:rsidR="009F1783">
          <w:rPr>
            <w:color w:val="0000FF"/>
          </w:rPr>
          <w:t xml:space="preserve"> </w:t>
        </w:r>
        <w:r w:rsidR="009F1783">
          <w:rPr>
            <w:rFonts w:hint="eastAsia"/>
            <w:color w:val="0000FF"/>
          </w:rPr>
          <w:t>feature</w:t>
        </w:r>
      </w:ins>
      <w:r w:rsidR="009F1783">
        <w:rPr>
          <w:color w:val="0000FF"/>
        </w:rPr>
        <w:t xml:space="preserve"> </w:t>
      </w:r>
      <w:r w:rsidR="00A002D1">
        <w:rPr>
          <w:rFonts w:hint="eastAsia"/>
          <w:color w:val="0000FF"/>
        </w:rPr>
        <w:t xml:space="preserve">to </w:t>
      </w:r>
      <w:del w:id="410" w:author="Dave Towey" w:date="2019-07-16T06:46:00Z">
        <w:r w:rsidR="00A002D1">
          <w:rPr>
            <w:rFonts w:hint="eastAsia"/>
            <w:color w:val="0000FF"/>
          </w:rPr>
          <w:delText>indicate</w:delText>
        </w:r>
      </w:del>
      <w:ins w:id="411" w:author="Dave Towey" w:date="2019-07-16T06:46:00Z">
        <w:r w:rsidR="009F1783">
          <w:rPr>
            <w:color w:val="0000FF"/>
          </w:rPr>
          <w:t>provide</w:t>
        </w:r>
      </w:ins>
      <w:r w:rsidR="00A002D1">
        <w:rPr>
          <w:rFonts w:hint="eastAsia"/>
          <w:color w:val="0000FF"/>
        </w:rPr>
        <w:t xml:space="preserve"> </w:t>
      </w:r>
      <w:r w:rsidRPr="00AE7F7D">
        <w:rPr>
          <w:color w:val="0000FF"/>
        </w:rPr>
        <w:t xml:space="preserve">information about the </w:t>
      </w:r>
      <w:ins w:id="412" w:author="Dave Towey" w:date="2019-07-16T06:46:00Z">
        <w:r w:rsidR="009F1783">
          <w:rPr>
            <w:color w:val="0000FF"/>
          </w:rPr>
          <w:t xml:space="preserve">WSUT </w:t>
        </w:r>
      </w:ins>
      <w:r w:rsidRPr="00AE7F7D">
        <w:rPr>
          <w:color w:val="0000FF"/>
        </w:rPr>
        <w:t>execution process</w:t>
      </w:r>
      <w:del w:id="413" w:author="Dave Towey" w:date="2019-07-16T06:46:00Z">
        <w:r w:rsidRPr="00AE7F7D">
          <w:rPr>
            <w:color w:val="0000FF"/>
          </w:rPr>
          <w:delText xml:space="preserve"> of </w:delText>
        </w:r>
        <w:r>
          <w:rPr>
            <w:color w:val="0000FF"/>
          </w:rPr>
          <w:delText>WSUT</w:delText>
        </w:r>
      </w:del>
      <w:ins w:id="414" w:author="Dave Towey" w:date="2019-07-16T06:46:00Z">
        <w:r w:rsidR="009F1783">
          <w:rPr>
            <w:color w:val="0000FF"/>
          </w:rPr>
          <w:t>,</w:t>
        </w:r>
      </w:ins>
      <w:r w:rsidRPr="00AE7F7D">
        <w:rPr>
          <w:color w:val="0000FF"/>
        </w:rPr>
        <w:t xml:space="preserve"> </w:t>
      </w:r>
      <w:r>
        <w:rPr>
          <w:color w:val="0000FF"/>
        </w:rPr>
        <w:t>and</w:t>
      </w:r>
      <w:del w:id="415" w:author="Dave Towey" w:date="2019-07-16T06:46:00Z">
        <w:r>
          <w:rPr>
            <w:color w:val="0000FF"/>
          </w:rPr>
          <w:delText xml:space="preserve"> download</w:delText>
        </w:r>
      </w:del>
      <w:r>
        <w:rPr>
          <w:color w:val="0000FF"/>
        </w:rPr>
        <w:t xml:space="preserve"> the testing results</w:t>
      </w:r>
      <w:r w:rsidRPr="00AE7F7D">
        <w:rPr>
          <w:color w:val="0000FF"/>
        </w:rPr>
        <w:t>.</w:t>
      </w:r>
    </w:p>
    <w:p w14:paraId="65B74851" w14:textId="1C6CBE76" w:rsidR="00140044" w:rsidRDefault="002123E3" w:rsidP="001C3D07">
      <w:pPr>
        <w:spacing w:beforeLines="100" w:before="312"/>
        <w:jc w:val="both"/>
        <w:rPr>
          <w:rFonts w:hint="eastAsia"/>
          <w:color w:val="0000FF"/>
        </w:rPr>
      </w:pPr>
      <w:r>
        <w:rPr>
          <w:u w:val="single"/>
        </w:rPr>
        <w:t>Action</w:t>
      </w:r>
      <w:r>
        <w:t xml:space="preserve">: </w:t>
      </w:r>
      <w:r w:rsidRPr="005B51CC">
        <w:rPr>
          <w:color w:val="0000FF"/>
        </w:rPr>
        <w:t xml:space="preserve">In </w:t>
      </w:r>
      <w:ins w:id="416" w:author="Dave Towey" w:date="2019-07-16T06:46:00Z">
        <w:r w:rsidR="009F1783">
          <w:rPr>
            <w:color w:val="0000FF"/>
          </w:rPr>
          <w:t xml:space="preserve">the </w:t>
        </w:r>
      </w:ins>
      <w:r w:rsidRPr="005B51CC">
        <w:rPr>
          <w:color w:val="0000FF"/>
        </w:rPr>
        <w:t xml:space="preserve">revised </w:t>
      </w:r>
      <w:del w:id="417" w:author="Dave Towey" w:date="2019-07-16T06:46:00Z">
        <w:r w:rsidRPr="005B51CC">
          <w:rPr>
            <w:color w:val="0000FF"/>
          </w:rPr>
          <w:delText>version</w:delText>
        </w:r>
      </w:del>
      <w:ins w:id="418" w:author="Dave Towey" w:date="2019-07-16T06:46:00Z">
        <w:r w:rsidR="00AA7D1B">
          <w:rPr>
            <w:color w:val="0000FF"/>
          </w:rPr>
          <w:t>manuscript</w:t>
        </w:r>
      </w:ins>
      <w:r w:rsidRPr="005B51CC">
        <w:rPr>
          <w:color w:val="0000FF"/>
        </w:rPr>
        <w:t xml:space="preserve">, we </w:t>
      </w:r>
      <w:r w:rsidR="00A002D1">
        <w:rPr>
          <w:rFonts w:hint="eastAsia"/>
          <w:color w:val="0000FF"/>
        </w:rPr>
        <w:t xml:space="preserve">have updated the description of </w:t>
      </w:r>
      <w:ins w:id="419" w:author="Dave Towey" w:date="2019-07-16T06:46:00Z">
        <w:r w:rsidR="00AA7D1B">
          <w:rPr>
            <w:color w:val="0000FF"/>
          </w:rPr>
          <w:t xml:space="preserve">the </w:t>
        </w:r>
      </w:ins>
      <w:r w:rsidR="00A002D1">
        <w:rPr>
          <w:rFonts w:hint="eastAsia"/>
          <w:color w:val="0000FF"/>
        </w:rPr>
        <w:t xml:space="preserve">enhanced </w:t>
      </w:r>
      <w:r w:rsidRPr="005B51CC">
        <w:rPr>
          <w:color w:val="0000FF"/>
        </w:rPr>
        <w:t>prototype</w:t>
      </w:r>
      <w:r w:rsidR="00A002D1">
        <w:rPr>
          <w:rFonts w:hint="eastAsia"/>
          <w:color w:val="0000FF"/>
        </w:rPr>
        <w:t xml:space="preserve"> </w:t>
      </w:r>
      <w:del w:id="420" w:author="Dave Towey" w:date="2019-07-16T06:46:00Z">
        <w:r w:rsidR="00A002D1">
          <w:rPr>
            <w:rFonts w:hint="eastAsia"/>
            <w:color w:val="0000FF"/>
          </w:rPr>
          <w:delText xml:space="preserve">in </w:delText>
        </w:r>
      </w:del>
      <w:ins w:id="421" w:author="Dave Towey" w:date="2019-07-16T06:46:00Z">
        <w:r w:rsidR="00AA7D1B">
          <w:rPr>
            <w:color w:val="0000FF"/>
          </w:rPr>
          <w:t>(</w:t>
        </w:r>
      </w:ins>
      <w:r w:rsidR="00A002D1">
        <w:rPr>
          <w:rFonts w:hint="eastAsia"/>
          <w:color w:val="0000FF"/>
        </w:rPr>
        <w:t>Section 3.3</w:t>
      </w:r>
      <w:del w:id="422" w:author="Dave Towey" w:date="2019-07-16T06:46:00Z">
        <w:r w:rsidRPr="005B51CC">
          <w:rPr>
            <w:color w:val="0000FF"/>
          </w:rPr>
          <w:delText>.</w:delText>
        </w:r>
      </w:del>
      <w:ins w:id="423" w:author="Dave Towey" w:date="2019-07-16T06:46:00Z">
        <w:r w:rsidR="00AA7D1B">
          <w:rPr>
            <w:color w:val="0000FF"/>
          </w:rPr>
          <w:t>)</w:t>
        </w:r>
        <w:r w:rsidRPr="005B51CC">
          <w:rPr>
            <w:color w:val="0000FF"/>
          </w:rPr>
          <w:t>.</w:t>
        </w:r>
      </w:ins>
      <w:r w:rsidRPr="005B51CC">
        <w:rPr>
          <w:color w:val="0000FF"/>
        </w:rPr>
        <w:t xml:space="preserve"> </w:t>
      </w:r>
    </w:p>
    <w:p w14:paraId="435E414A" w14:textId="77777777" w:rsidR="002123E3" w:rsidRPr="00CF7917" w:rsidRDefault="006460AC" w:rsidP="001C3D07">
      <w:pPr>
        <w:spacing w:beforeLines="100" w:before="312"/>
        <w:jc w:val="both"/>
        <w:rPr>
          <w:color w:val="FF0000"/>
        </w:rPr>
      </w:pPr>
      <w:r w:rsidRPr="00CF7917">
        <w:rPr>
          <w:color w:val="FF0000"/>
        </w:rPr>
        <w:t>Intended details are as follows</w:t>
      </w:r>
      <w:r w:rsidR="00A45484">
        <w:rPr>
          <w:rFonts w:hint="eastAsia"/>
          <w:color w:val="FF0000"/>
        </w:rPr>
        <w:t xml:space="preserve"> [</w:t>
      </w:r>
      <w:r w:rsidR="00A45484">
        <w:rPr>
          <w:rFonts w:hint="eastAsia"/>
          <w:color w:val="FF0000"/>
        </w:rPr>
        <w:t>这些界面设计太粗糙</w:t>
      </w:r>
      <w:r w:rsidR="00A45484">
        <w:rPr>
          <w:rFonts w:hint="eastAsia"/>
          <w:color w:val="FF0000"/>
        </w:rPr>
        <w:t>,</w:t>
      </w:r>
      <w:r w:rsidR="000040B0">
        <w:rPr>
          <w:rFonts w:hint="eastAsia"/>
          <w:color w:val="FF0000"/>
        </w:rPr>
        <w:t xml:space="preserve"> </w:t>
      </w:r>
      <w:r w:rsidR="00A45484">
        <w:rPr>
          <w:rFonts w:hint="eastAsia"/>
          <w:color w:val="FF0000"/>
        </w:rPr>
        <w:t>无法使用</w:t>
      </w:r>
      <w:r w:rsidR="00A45484">
        <w:rPr>
          <w:rFonts w:hint="eastAsia"/>
          <w:color w:val="FF0000"/>
        </w:rPr>
        <w:t>!!!]</w:t>
      </w:r>
      <w:r w:rsidRPr="00CF7917">
        <w:rPr>
          <w:color w:val="FF0000"/>
        </w:rPr>
        <w:t>:</w:t>
      </w:r>
    </w:p>
    <w:p w14:paraId="11FB8303" w14:textId="12D3839F" w:rsidR="00603245" w:rsidRPr="00CF7917" w:rsidRDefault="00CF7917" w:rsidP="009C71B8">
      <w:pPr>
        <w:pStyle w:val="a0"/>
        <w:numPr>
          <w:ilvl w:val="0"/>
          <w:numId w:val="9"/>
        </w:numPr>
        <w:ind w:left="357" w:firstLineChars="0" w:hanging="357"/>
        <w:jc w:val="both"/>
        <w:rPr>
          <w:color w:val="0000FF"/>
        </w:rPr>
      </w:pPr>
      <w:del w:id="424" w:author="Dave Towey" w:date="2019-07-16T06:46:00Z">
        <w:r w:rsidRPr="00CF7917">
          <w:rPr>
            <w:rFonts w:hint="eastAsia"/>
            <w:color w:val="0000FF"/>
          </w:rPr>
          <w:delText>Guideline</w:delText>
        </w:r>
      </w:del>
      <w:ins w:id="425" w:author="Dave Towey" w:date="2019-07-16T06:46:00Z">
        <w:r w:rsidR="00EC3883">
          <w:rPr>
            <w:color w:val="0000FF"/>
          </w:rPr>
          <w:t>Guidance</w:t>
        </w:r>
      </w:ins>
      <w:r w:rsidR="00603245" w:rsidRPr="00CF7917">
        <w:rPr>
          <w:color w:val="0000FF"/>
        </w:rPr>
        <w:t xml:space="preserve">. </w:t>
      </w:r>
      <w:r w:rsidR="002A7BDE" w:rsidRPr="00CF7917">
        <w:rPr>
          <w:color w:val="0000FF"/>
        </w:rPr>
        <w:t xml:space="preserve">This </w:t>
      </w:r>
      <w:r w:rsidR="00A45484">
        <w:rPr>
          <w:rFonts w:hint="eastAsia"/>
          <w:color w:val="0000FF"/>
        </w:rPr>
        <w:t xml:space="preserve">feature </w:t>
      </w:r>
      <w:r w:rsidR="00E04F93" w:rsidRPr="00CF7917">
        <w:rPr>
          <w:color w:val="0000FF"/>
        </w:rPr>
        <w:t xml:space="preserve">describes the steps </w:t>
      </w:r>
      <w:r w:rsidR="00A45484">
        <w:rPr>
          <w:rFonts w:hint="eastAsia"/>
          <w:color w:val="0000FF"/>
        </w:rPr>
        <w:t xml:space="preserve">the tester should follow when </w:t>
      </w:r>
      <w:r w:rsidR="00E04F93" w:rsidRPr="00CF7917">
        <w:rPr>
          <w:color w:val="0000FF"/>
        </w:rPr>
        <w:t>test</w:t>
      </w:r>
      <w:r w:rsidR="00A45484">
        <w:rPr>
          <w:rFonts w:hint="eastAsia"/>
          <w:color w:val="0000FF"/>
        </w:rPr>
        <w:t>ing</w:t>
      </w:r>
      <w:r w:rsidR="00E04F93" w:rsidRPr="00CF7917">
        <w:rPr>
          <w:color w:val="0000FF"/>
        </w:rPr>
        <w:t xml:space="preserve"> a web service. </w:t>
      </w:r>
    </w:p>
    <w:p w14:paraId="78DDB65F" w14:textId="20CA8461" w:rsidR="006D1E8A" w:rsidRPr="00CF7917" w:rsidRDefault="00E04F93" w:rsidP="009C71B8">
      <w:pPr>
        <w:pStyle w:val="a0"/>
        <w:numPr>
          <w:ilvl w:val="0"/>
          <w:numId w:val="9"/>
        </w:numPr>
        <w:ind w:left="357" w:firstLineChars="0" w:hanging="357"/>
        <w:jc w:val="both"/>
        <w:rPr>
          <w:color w:val="0000FF"/>
        </w:rPr>
      </w:pPr>
      <w:r w:rsidRPr="00CF7917">
        <w:rPr>
          <w:rFonts w:hint="eastAsia"/>
          <w:color w:val="0000FF"/>
        </w:rPr>
        <w:t>C</w:t>
      </w:r>
      <w:r w:rsidRPr="00CF7917">
        <w:rPr>
          <w:color w:val="0000FF"/>
        </w:rPr>
        <w:t xml:space="preserve">onfiguration. </w:t>
      </w:r>
      <w:r w:rsidR="006078C6" w:rsidRPr="00CF7917">
        <w:rPr>
          <w:color w:val="0000FF"/>
        </w:rPr>
        <w:t xml:space="preserve">This </w:t>
      </w:r>
      <w:r w:rsidR="00CF7917">
        <w:rPr>
          <w:rFonts w:hint="eastAsia"/>
          <w:color w:val="0000FF"/>
        </w:rPr>
        <w:t xml:space="preserve">feature </w:t>
      </w:r>
      <w:del w:id="426" w:author="Dave Towey" w:date="2019-07-16T06:46:00Z">
        <w:r w:rsidR="006078C6" w:rsidRPr="00CF7917">
          <w:rPr>
            <w:color w:val="0000FF"/>
          </w:rPr>
          <w:delText>implements the interaction</w:delText>
        </w:r>
      </w:del>
      <w:ins w:id="427" w:author="Dave Towey" w:date="2019-07-16T06:46:00Z">
        <w:r w:rsidR="00EC3883">
          <w:rPr>
            <w:color w:val="0000FF"/>
          </w:rPr>
          <w:t>interacts</w:t>
        </w:r>
      </w:ins>
      <w:r w:rsidR="006078C6" w:rsidRPr="00CF7917">
        <w:rPr>
          <w:color w:val="0000FF"/>
        </w:rPr>
        <w:t xml:space="preserve"> with </w:t>
      </w:r>
      <w:ins w:id="428" w:author="Dave Towey" w:date="2019-07-16T06:46:00Z">
        <w:r w:rsidR="00EC3883">
          <w:rPr>
            <w:color w:val="0000FF"/>
          </w:rPr>
          <w:t xml:space="preserve">the </w:t>
        </w:r>
      </w:ins>
      <w:r w:rsidR="00CF7917">
        <w:rPr>
          <w:rFonts w:hint="eastAsia"/>
          <w:color w:val="0000FF"/>
        </w:rPr>
        <w:t>tester</w:t>
      </w:r>
      <w:r w:rsidR="006078C6" w:rsidRPr="00CF7917">
        <w:rPr>
          <w:color w:val="0000FF"/>
        </w:rPr>
        <w:t xml:space="preserve">s </w:t>
      </w:r>
      <w:del w:id="429" w:author="Dave Towey" w:date="2019-07-16T06:46:00Z">
        <w:r w:rsidR="006078C6" w:rsidRPr="00CF7917">
          <w:rPr>
            <w:color w:val="0000FF"/>
          </w:rPr>
          <w:delText xml:space="preserve">in order </w:delText>
        </w:r>
      </w:del>
      <w:r w:rsidR="006078C6" w:rsidRPr="00CF7917">
        <w:rPr>
          <w:color w:val="0000FF"/>
        </w:rPr>
        <w:t xml:space="preserve">to </w:t>
      </w:r>
      <w:r w:rsidR="00CF7917">
        <w:rPr>
          <w:rFonts w:hint="eastAsia"/>
          <w:color w:val="0000FF"/>
        </w:rPr>
        <w:t xml:space="preserve">obtain </w:t>
      </w:r>
      <w:del w:id="430" w:author="Dave Towey" w:date="2019-07-16T06:46:00Z">
        <w:r w:rsidR="00CF7917">
          <w:rPr>
            <w:rFonts w:hint="eastAsia"/>
            <w:color w:val="0000FF"/>
          </w:rPr>
          <w:delText>or</w:delText>
        </w:r>
      </w:del>
      <w:ins w:id="431" w:author="Dave Towey" w:date="2019-07-16T06:46:00Z">
        <w:r w:rsidR="00EC3883">
          <w:rPr>
            <w:color w:val="0000FF"/>
          </w:rPr>
          <w:t>and</w:t>
        </w:r>
      </w:ins>
      <w:r w:rsidR="00CF7917">
        <w:rPr>
          <w:rFonts w:hint="eastAsia"/>
          <w:color w:val="0000FF"/>
        </w:rPr>
        <w:t xml:space="preserve"> set</w:t>
      </w:r>
      <w:r w:rsidR="006078C6" w:rsidRPr="00CF7917">
        <w:rPr>
          <w:color w:val="0000FF"/>
        </w:rPr>
        <w:t xml:space="preserve"> </w:t>
      </w:r>
      <w:r w:rsidR="00CF7917">
        <w:rPr>
          <w:rFonts w:hint="eastAsia"/>
          <w:color w:val="0000FF"/>
        </w:rPr>
        <w:t>the</w:t>
      </w:r>
      <w:r w:rsidR="006078C6" w:rsidRPr="00CF7917">
        <w:rPr>
          <w:color w:val="0000FF"/>
        </w:rPr>
        <w:t xml:space="preserve"> information </w:t>
      </w:r>
      <w:r w:rsidR="00CF7917">
        <w:rPr>
          <w:rFonts w:hint="eastAsia"/>
          <w:color w:val="0000FF"/>
        </w:rPr>
        <w:t xml:space="preserve">related to </w:t>
      </w:r>
      <w:del w:id="432" w:author="Dave Towey" w:date="2019-07-16T06:46:00Z">
        <w:r w:rsidR="006078C6" w:rsidRPr="00CF7917">
          <w:rPr>
            <w:color w:val="0000FF"/>
          </w:rPr>
          <w:delText>web services</w:delText>
        </w:r>
        <w:r w:rsidR="00CF7917" w:rsidRPr="00CF7917">
          <w:rPr>
            <w:color w:val="0000FF"/>
          </w:rPr>
          <w:delText xml:space="preserve"> </w:delText>
        </w:r>
      </w:del>
      <w:r w:rsidR="00EC3883">
        <w:rPr>
          <w:color w:val="0000FF"/>
        </w:rPr>
        <w:t>testing</w:t>
      </w:r>
      <w:ins w:id="433" w:author="Dave Towey" w:date="2019-07-16T06:46:00Z">
        <w:r w:rsidR="00EC3883">
          <w:rPr>
            <w:color w:val="0000FF"/>
          </w:rPr>
          <w:t xml:space="preserve"> the </w:t>
        </w:r>
        <w:r w:rsidR="006078C6" w:rsidRPr="00CF7917">
          <w:rPr>
            <w:color w:val="0000FF"/>
          </w:rPr>
          <w:t>web service</w:t>
        </w:r>
      </w:ins>
      <w:r w:rsidR="006078C6" w:rsidRPr="00CF7917">
        <w:rPr>
          <w:color w:val="0000FF"/>
        </w:rPr>
        <w:t>, including</w:t>
      </w:r>
      <w:ins w:id="434" w:author="Dave Towey" w:date="2019-07-16T06:46:00Z">
        <w:r w:rsidR="00EC3883">
          <w:rPr>
            <w:color w:val="0000FF"/>
          </w:rPr>
          <w:t>:</w:t>
        </w:r>
      </w:ins>
      <w:r w:rsidR="006078C6" w:rsidRPr="00CF7917">
        <w:rPr>
          <w:color w:val="0000FF"/>
        </w:rPr>
        <w:t xml:space="preserve"> the address of</w:t>
      </w:r>
      <w:r w:rsidR="00EC3883">
        <w:rPr>
          <w:color w:val="0000FF"/>
        </w:rPr>
        <w:t xml:space="preserve"> </w:t>
      </w:r>
      <w:ins w:id="435" w:author="Dave Towey" w:date="2019-07-16T06:46:00Z">
        <w:r w:rsidR="00EC3883">
          <w:rPr>
            <w:color w:val="0000FF"/>
          </w:rPr>
          <w:t>the</w:t>
        </w:r>
        <w:r w:rsidR="006078C6" w:rsidRPr="00CF7917">
          <w:rPr>
            <w:color w:val="0000FF"/>
          </w:rPr>
          <w:t xml:space="preserve"> </w:t>
        </w:r>
      </w:ins>
      <w:r w:rsidR="006078C6" w:rsidRPr="00CF7917">
        <w:rPr>
          <w:color w:val="0000FF"/>
        </w:rPr>
        <w:t>web service under test</w:t>
      </w:r>
      <w:del w:id="436" w:author="Dave Towey" w:date="2019-07-16T06:46:00Z">
        <w:r w:rsidR="006078C6" w:rsidRPr="00CF7917">
          <w:rPr>
            <w:color w:val="0000FF"/>
          </w:rPr>
          <w:delText>,</w:delText>
        </w:r>
      </w:del>
      <w:ins w:id="437" w:author="Dave Towey" w:date="2019-07-16T06:46:00Z">
        <w:r w:rsidR="00EC3883">
          <w:rPr>
            <w:color w:val="0000FF"/>
          </w:rPr>
          <w:t>; the</w:t>
        </w:r>
      </w:ins>
      <w:r w:rsidR="006078C6" w:rsidRPr="00CF7917">
        <w:rPr>
          <w:color w:val="0000FF"/>
        </w:rPr>
        <w:t xml:space="preserve"> </w:t>
      </w:r>
      <w:r w:rsidR="00CF7917">
        <w:rPr>
          <w:rFonts w:hint="eastAsia"/>
          <w:color w:val="0000FF"/>
        </w:rPr>
        <w:t xml:space="preserve">DRT </w:t>
      </w:r>
      <w:r w:rsidR="006078C6" w:rsidRPr="00CF7917">
        <w:rPr>
          <w:color w:val="0000FF"/>
        </w:rPr>
        <w:t xml:space="preserve">parameters and </w:t>
      </w:r>
      <w:del w:id="438" w:author="Dave Towey" w:date="2019-07-16T06:46:00Z">
        <w:r w:rsidR="006078C6" w:rsidRPr="00CF7917">
          <w:rPr>
            <w:color w:val="0000FF"/>
          </w:rPr>
          <w:delText>partitions,</w:delText>
        </w:r>
      </w:del>
      <w:ins w:id="439" w:author="Dave Towey" w:date="2019-07-16T06:46:00Z">
        <w:r w:rsidR="006078C6" w:rsidRPr="00CF7917">
          <w:rPr>
            <w:color w:val="0000FF"/>
          </w:rPr>
          <w:t>partition</w:t>
        </w:r>
        <w:r w:rsidR="00EC3883">
          <w:rPr>
            <w:color w:val="0000FF"/>
          </w:rPr>
          <w:t xml:space="preserve"> details;</w:t>
        </w:r>
      </w:ins>
      <w:r w:rsidR="006078C6" w:rsidRPr="00CF7917">
        <w:rPr>
          <w:color w:val="0000FF"/>
        </w:rPr>
        <w:t xml:space="preserve"> and</w:t>
      </w:r>
      <w:ins w:id="440" w:author="Dave Towey" w:date="2019-07-16T06:46:00Z">
        <w:r w:rsidR="006078C6" w:rsidRPr="00CF7917">
          <w:rPr>
            <w:color w:val="0000FF"/>
          </w:rPr>
          <w:t xml:space="preserve"> </w:t>
        </w:r>
        <w:r w:rsidR="00EC3883">
          <w:rPr>
            <w:color w:val="0000FF"/>
          </w:rPr>
          <w:t>the</w:t>
        </w:r>
      </w:ins>
      <w:r w:rsidR="00EC3883">
        <w:rPr>
          <w:color w:val="0000FF"/>
        </w:rPr>
        <w:t xml:space="preserve"> </w:t>
      </w:r>
      <w:r w:rsidR="006078C6" w:rsidRPr="00CF7917">
        <w:rPr>
          <w:color w:val="0000FF"/>
        </w:rPr>
        <w:t>test case</w:t>
      </w:r>
      <w:r w:rsidR="00E3216B">
        <w:rPr>
          <w:color w:val="0000FF"/>
        </w:rPr>
        <w:t xml:space="preserve"> </w:t>
      </w:r>
      <w:del w:id="441" w:author="Dave Towey" w:date="2019-07-16T06:46:00Z">
        <w:r w:rsidR="00CF7917">
          <w:rPr>
            <w:rFonts w:hint="eastAsia"/>
            <w:color w:val="0000FF"/>
          </w:rPr>
          <w:delText>generation</w:delText>
        </w:r>
        <w:r w:rsidR="006078C6" w:rsidRPr="00CF7917">
          <w:rPr>
            <w:color w:val="0000FF"/>
          </w:rPr>
          <w:delText>s.</w:delText>
        </w:r>
        <w:r w:rsidR="00FB1B35" w:rsidRPr="00CF7917">
          <w:rPr>
            <w:color w:val="0000FF"/>
          </w:rPr>
          <w:delText xml:space="preserve"> Detailed configuration</w:delText>
        </w:r>
      </w:del>
      <w:commentRangeStart w:id="442"/>
      <w:ins w:id="443" w:author="Dave Towey" w:date="2019-07-16T06:46:00Z">
        <w:r w:rsidR="00CF7917">
          <w:rPr>
            <w:rFonts w:hint="eastAsia"/>
            <w:color w:val="0000FF"/>
          </w:rPr>
          <w:t>generat</w:t>
        </w:r>
        <w:r w:rsidR="00E3216B">
          <w:rPr>
            <w:color w:val="0000FF"/>
          </w:rPr>
          <w:t>ion</w:t>
        </w:r>
        <w:commentRangeEnd w:id="442"/>
        <w:r w:rsidR="00E3216B">
          <w:rPr>
            <w:rStyle w:val="CommentReference"/>
            <w:szCs w:val="20"/>
          </w:rPr>
          <w:commentReference w:id="442"/>
        </w:r>
        <w:r w:rsidR="00E3216B">
          <w:rPr>
            <w:color w:val="0000FF"/>
          </w:rPr>
          <w:t>.</w:t>
        </w:r>
        <w:r w:rsidR="00FB1B35" w:rsidRPr="00CF7917">
          <w:rPr>
            <w:color w:val="0000FF"/>
          </w:rPr>
          <w:t xml:space="preserve"> </w:t>
        </w:r>
        <w:r w:rsidR="00EC3883">
          <w:rPr>
            <w:color w:val="0000FF"/>
          </w:rPr>
          <w:t>The d</w:t>
        </w:r>
        <w:r w:rsidR="00FB1B35" w:rsidRPr="00CF7917">
          <w:rPr>
            <w:color w:val="0000FF"/>
          </w:rPr>
          <w:t>etailed</w:t>
        </w:r>
      </w:ins>
      <w:r w:rsidR="00FB1B35" w:rsidRPr="00CF7917">
        <w:rPr>
          <w:color w:val="0000FF"/>
        </w:rPr>
        <w:t xml:space="preserve"> steps are </w:t>
      </w:r>
      <w:r w:rsidR="00CF7917">
        <w:rPr>
          <w:rFonts w:hint="eastAsia"/>
          <w:color w:val="0000FF"/>
        </w:rPr>
        <w:t>as follows</w:t>
      </w:r>
      <w:r w:rsidR="00FB1B35" w:rsidRPr="00CF7917">
        <w:rPr>
          <w:color w:val="0000FF"/>
        </w:rPr>
        <w:t>:</w:t>
      </w:r>
    </w:p>
    <w:p w14:paraId="6CAA41C3" w14:textId="6B49155E" w:rsidR="00FB1B35" w:rsidRPr="00CF7917" w:rsidRDefault="00FC65F9" w:rsidP="00CF7917">
      <w:pPr>
        <w:pStyle w:val="a0"/>
        <w:numPr>
          <w:ilvl w:val="1"/>
          <w:numId w:val="9"/>
        </w:numPr>
        <w:ind w:left="777" w:firstLineChars="0" w:hanging="357"/>
        <w:jc w:val="both"/>
        <w:rPr>
          <w:color w:val="0000FF"/>
        </w:rPr>
      </w:pPr>
      <w:r>
        <w:rPr>
          <w:rFonts w:hint="eastAsia"/>
          <w:color w:val="0000FF"/>
        </w:rPr>
        <w:t>Inputting</w:t>
      </w:r>
      <w:r w:rsidR="000040B0">
        <w:rPr>
          <w:rFonts w:hint="eastAsia"/>
          <w:color w:val="0000FF"/>
        </w:rPr>
        <w:t xml:space="preserve"> and parsing</w:t>
      </w:r>
      <w:r>
        <w:rPr>
          <w:rFonts w:hint="eastAsia"/>
          <w:color w:val="0000FF"/>
        </w:rPr>
        <w:t xml:space="preserve"> </w:t>
      </w:r>
      <w:ins w:id="444" w:author="Dave Towey" w:date="2019-07-16T06:46:00Z">
        <w:r w:rsidR="00EC3883">
          <w:rPr>
            <w:color w:val="0000FF"/>
          </w:rPr>
          <w:t xml:space="preserve">the </w:t>
        </w:r>
      </w:ins>
      <w:r w:rsidR="00FB1B35" w:rsidRPr="00CF7917">
        <w:rPr>
          <w:rFonts w:hint="eastAsia"/>
          <w:color w:val="0000FF"/>
        </w:rPr>
        <w:t>U</w:t>
      </w:r>
      <w:r w:rsidR="00FB1B35" w:rsidRPr="00CF7917">
        <w:rPr>
          <w:color w:val="0000FF"/>
        </w:rPr>
        <w:t>RL:</w:t>
      </w:r>
      <w:r w:rsidR="00832CC4" w:rsidRPr="00CF7917">
        <w:rPr>
          <w:color w:val="0000FF"/>
        </w:rPr>
        <w:t xml:space="preserve"> </w:t>
      </w:r>
      <w:r w:rsidR="000040B0">
        <w:rPr>
          <w:rFonts w:hint="eastAsia"/>
          <w:color w:val="0000FF"/>
        </w:rPr>
        <w:t xml:space="preserve">We integrate the </w:t>
      </w:r>
      <w:del w:id="445" w:author="Dave Towey" w:date="2019-07-16T06:46:00Z">
        <w:r w:rsidR="000040B0">
          <w:rPr>
            <w:rFonts w:hint="eastAsia"/>
            <w:color w:val="0000FF"/>
          </w:rPr>
          <w:delText xml:space="preserve">feature of </w:delText>
        </w:r>
      </w:del>
      <w:r w:rsidR="000040B0">
        <w:rPr>
          <w:rFonts w:hint="eastAsia"/>
          <w:color w:val="0000FF"/>
        </w:rPr>
        <w:t xml:space="preserve">WSDL parsing </w:t>
      </w:r>
      <w:del w:id="446" w:author="Dave Towey" w:date="2019-07-16T06:46:00Z">
        <w:r w:rsidR="000040B0">
          <w:rPr>
            <w:rFonts w:hint="eastAsia"/>
            <w:color w:val="0000FF"/>
          </w:rPr>
          <w:delText>previously</w:delText>
        </w:r>
      </w:del>
      <w:ins w:id="447" w:author="Dave Towey" w:date="2019-07-16T06:46:00Z">
        <w:r w:rsidR="00EC3883">
          <w:rPr>
            <w:color w:val="0000FF"/>
          </w:rPr>
          <w:t>functionality</w:t>
        </w:r>
      </w:ins>
      <w:r w:rsidR="00EC3883">
        <w:rPr>
          <w:color w:val="0000FF"/>
        </w:rPr>
        <w:t xml:space="preserve"> </w:t>
      </w:r>
      <w:r>
        <w:rPr>
          <w:rFonts w:hint="eastAsia"/>
          <w:color w:val="0000FF"/>
        </w:rPr>
        <w:t>provided by</w:t>
      </w:r>
      <w:r w:rsidR="00832CC4" w:rsidRPr="00CF7917">
        <w:rPr>
          <w:color w:val="0000FF"/>
        </w:rPr>
        <w:t xml:space="preserve"> MT4WS (</w:t>
      </w:r>
      <w:r w:rsidR="00832CC4" w:rsidRPr="00CF7917">
        <w:rPr>
          <w:i/>
          <w:iCs/>
          <w:color w:val="0000FF"/>
        </w:rPr>
        <w:t>C-A. Sun et al. MT4WS: an automated metamorphic testing system for web services</w:t>
      </w:r>
      <w:r w:rsidR="00832CC4" w:rsidRPr="00CF7917">
        <w:rPr>
          <w:color w:val="0000FF"/>
        </w:rPr>
        <w:t xml:space="preserve">, </w:t>
      </w:r>
      <w:r w:rsidR="00832CC4" w:rsidRPr="00CF7917">
        <w:rPr>
          <w:i/>
          <w:iCs/>
          <w:color w:val="0000FF"/>
        </w:rPr>
        <w:t>IJHPCN 9(1/2): 104-115, 2016</w:t>
      </w:r>
      <w:del w:id="448" w:author="Dave Towey" w:date="2019-07-16T06:46:00Z">
        <w:r w:rsidR="00832CC4" w:rsidRPr="00CF7917">
          <w:rPr>
            <w:i/>
            <w:iCs/>
            <w:color w:val="0000FF"/>
          </w:rPr>
          <w:delText>.</w:delText>
        </w:r>
        <w:r w:rsidR="00832CC4" w:rsidRPr="00CF7917">
          <w:rPr>
            <w:color w:val="0000FF"/>
          </w:rPr>
          <w:delText>)</w:delText>
        </w:r>
        <w:r>
          <w:rPr>
            <w:rFonts w:hint="eastAsia"/>
            <w:color w:val="0000FF"/>
          </w:rPr>
          <w:delText>. In this way,</w:delText>
        </w:r>
      </w:del>
      <w:ins w:id="449" w:author="Dave Towey" w:date="2019-07-16T06:46:00Z">
        <w:r w:rsidR="00832CC4" w:rsidRPr="00CF7917">
          <w:rPr>
            <w:color w:val="0000FF"/>
          </w:rPr>
          <w:t>)</w:t>
        </w:r>
        <w:r w:rsidR="00EC3883">
          <w:rPr>
            <w:color w:val="0000FF"/>
          </w:rPr>
          <w:t>. This enables</w:t>
        </w:r>
      </w:ins>
      <w:r>
        <w:rPr>
          <w:rFonts w:hint="eastAsia"/>
          <w:color w:val="0000FF"/>
        </w:rPr>
        <w:t xml:space="preserve"> </w:t>
      </w:r>
      <w:r w:rsidR="003840A4" w:rsidRPr="00CF7917">
        <w:rPr>
          <w:color w:val="0000FF"/>
        </w:rPr>
        <w:t xml:space="preserve">all </w:t>
      </w:r>
      <w:ins w:id="450" w:author="Dave Towey" w:date="2019-07-16T06:46:00Z">
        <w:r w:rsidR="00EC3883">
          <w:rPr>
            <w:color w:val="0000FF"/>
          </w:rPr>
          <w:t xml:space="preserve">the (WSDL) </w:t>
        </w:r>
      </w:ins>
      <w:r w:rsidR="003840A4" w:rsidRPr="00CF7917">
        <w:rPr>
          <w:color w:val="0000FF"/>
        </w:rPr>
        <w:t>parameters and their types</w:t>
      </w:r>
      <w:r>
        <w:rPr>
          <w:rFonts w:hint="eastAsia"/>
          <w:color w:val="0000FF"/>
        </w:rPr>
        <w:t xml:space="preserve"> </w:t>
      </w:r>
      <w:del w:id="451" w:author="Dave Towey" w:date="2019-07-16T06:46:00Z">
        <w:r>
          <w:rPr>
            <w:rFonts w:hint="eastAsia"/>
            <w:color w:val="0000FF"/>
          </w:rPr>
          <w:delText>of the WSUT</w:delText>
        </w:r>
        <w:r>
          <w:rPr>
            <w:color w:val="0000FF"/>
          </w:rPr>
          <w:delText>’</w:delText>
        </w:r>
        <w:r>
          <w:rPr>
            <w:rFonts w:hint="eastAsia"/>
            <w:color w:val="0000FF"/>
          </w:rPr>
          <w:delText xml:space="preserve">s WSDL are </w:delText>
        </w:r>
      </w:del>
      <w:ins w:id="452" w:author="Dave Towey" w:date="2019-07-16T06:46:00Z">
        <w:r w:rsidR="00EC3883">
          <w:rPr>
            <w:color w:val="0000FF"/>
          </w:rPr>
          <w:t>to be</w:t>
        </w:r>
        <w:r>
          <w:rPr>
            <w:rFonts w:hint="eastAsia"/>
            <w:color w:val="0000FF"/>
          </w:rPr>
          <w:t xml:space="preserve"> </w:t>
        </w:r>
      </w:ins>
      <w:r>
        <w:rPr>
          <w:rFonts w:hint="eastAsia"/>
          <w:color w:val="0000FF"/>
        </w:rPr>
        <w:t>automatically obtained</w:t>
      </w:r>
      <w:r w:rsidR="003840A4" w:rsidRPr="00CF7917">
        <w:rPr>
          <w:color w:val="0000FF"/>
        </w:rPr>
        <w:t>.</w:t>
      </w:r>
    </w:p>
    <w:p w14:paraId="5AA9BB5E" w14:textId="6DC598ED" w:rsidR="00790DD8" w:rsidRPr="00CF7917" w:rsidRDefault="003840A4" w:rsidP="00CF7917">
      <w:pPr>
        <w:pStyle w:val="a0"/>
        <w:numPr>
          <w:ilvl w:val="1"/>
          <w:numId w:val="9"/>
        </w:numPr>
        <w:ind w:left="777" w:firstLineChars="0" w:hanging="357"/>
        <w:jc w:val="both"/>
        <w:rPr>
          <w:color w:val="0000FF"/>
        </w:rPr>
      </w:pPr>
      <w:del w:id="453" w:author="Dave Towey" w:date="2019-07-16T06:46:00Z">
        <w:r w:rsidRPr="00CF7917">
          <w:rPr>
            <w:color w:val="0000FF"/>
          </w:rPr>
          <w:delText>Parameters</w:delText>
        </w:r>
      </w:del>
      <w:ins w:id="454" w:author="Dave Towey" w:date="2019-07-16T06:46:00Z">
        <w:r w:rsidRPr="00CF7917">
          <w:rPr>
            <w:color w:val="0000FF"/>
          </w:rPr>
          <w:t>Parameter</w:t>
        </w:r>
      </w:ins>
      <w:r w:rsidRPr="00CF7917">
        <w:rPr>
          <w:color w:val="0000FF"/>
        </w:rPr>
        <w:t xml:space="preserve"> setting: </w:t>
      </w:r>
      <w:r w:rsidR="00FC65F9">
        <w:rPr>
          <w:rFonts w:hint="eastAsia"/>
          <w:color w:val="0000FF"/>
        </w:rPr>
        <w:t xml:space="preserve">The tester is </w:t>
      </w:r>
      <w:r w:rsidR="009F6CD9" w:rsidRPr="00CF7917">
        <w:rPr>
          <w:color w:val="0000FF"/>
        </w:rPr>
        <w:t xml:space="preserve">responsible </w:t>
      </w:r>
      <w:r w:rsidR="00FC65F9">
        <w:rPr>
          <w:rFonts w:hint="eastAsia"/>
          <w:color w:val="0000FF"/>
        </w:rPr>
        <w:t xml:space="preserve">for selecting </w:t>
      </w:r>
      <w:ins w:id="455" w:author="Dave Towey" w:date="2019-07-16T06:46:00Z">
        <w:r w:rsidR="007D307F">
          <w:rPr>
            <w:color w:val="0000FF"/>
          </w:rPr>
          <w:t xml:space="preserve">which </w:t>
        </w:r>
      </w:ins>
      <w:r w:rsidR="00FC65F9">
        <w:rPr>
          <w:rFonts w:hint="eastAsia"/>
          <w:color w:val="0000FF"/>
        </w:rPr>
        <w:t xml:space="preserve">operations </w:t>
      </w:r>
      <w:r w:rsidR="00790DD8" w:rsidRPr="00CF7917">
        <w:rPr>
          <w:color w:val="0000FF"/>
        </w:rPr>
        <w:t xml:space="preserve">of </w:t>
      </w:r>
      <w:r w:rsidR="00FC65F9">
        <w:rPr>
          <w:rFonts w:hint="eastAsia"/>
          <w:color w:val="0000FF"/>
        </w:rPr>
        <w:t xml:space="preserve">the current </w:t>
      </w:r>
      <w:commentRangeStart w:id="456"/>
      <w:r w:rsidR="00FC65F9">
        <w:rPr>
          <w:rFonts w:hint="eastAsia"/>
          <w:color w:val="0000FF"/>
        </w:rPr>
        <w:t xml:space="preserve">WSUT </w:t>
      </w:r>
      <w:commentRangeEnd w:id="456"/>
      <w:ins w:id="457" w:author="Dave Towey" w:date="2019-07-16T06:46:00Z">
        <w:r w:rsidR="007D307F">
          <w:rPr>
            <w:rStyle w:val="CommentReference"/>
            <w:szCs w:val="20"/>
          </w:rPr>
          <w:commentReference w:id="456"/>
        </w:r>
        <w:r w:rsidR="007D307F">
          <w:rPr>
            <w:color w:val="0000FF"/>
          </w:rPr>
          <w:t xml:space="preserve">are </w:t>
        </w:r>
      </w:ins>
      <w:r w:rsidR="00FC65F9">
        <w:rPr>
          <w:rFonts w:hint="eastAsia"/>
          <w:color w:val="0000FF"/>
        </w:rPr>
        <w:t>to be tested, and</w:t>
      </w:r>
      <w:ins w:id="458" w:author="Dave Towey" w:date="2019-07-16T06:46:00Z">
        <w:r w:rsidR="00FC65F9">
          <w:rPr>
            <w:rFonts w:hint="eastAsia"/>
            <w:color w:val="0000FF"/>
          </w:rPr>
          <w:t xml:space="preserve"> </w:t>
        </w:r>
        <w:r w:rsidR="007D307F">
          <w:rPr>
            <w:color w:val="0000FF"/>
          </w:rPr>
          <w:t>for</w:t>
        </w:r>
      </w:ins>
      <w:r w:rsidR="007D307F">
        <w:rPr>
          <w:color w:val="0000FF"/>
        </w:rPr>
        <w:t xml:space="preserve"> </w:t>
      </w:r>
      <w:r w:rsidR="009F6CD9" w:rsidRPr="00CF7917">
        <w:rPr>
          <w:color w:val="0000FF"/>
        </w:rPr>
        <w:t>partition</w:t>
      </w:r>
      <w:r w:rsidR="00FC65F9">
        <w:rPr>
          <w:rFonts w:hint="eastAsia"/>
          <w:color w:val="0000FF"/>
        </w:rPr>
        <w:t xml:space="preserve">ing </w:t>
      </w:r>
      <w:r w:rsidR="00790DD8" w:rsidRPr="00CF7917">
        <w:rPr>
          <w:color w:val="0000FF"/>
        </w:rPr>
        <w:t xml:space="preserve">each </w:t>
      </w:r>
      <w:r w:rsidR="009F6CD9" w:rsidRPr="00CF7917">
        <w:rPr>
          <w:color w:val="0000FF"/>
        </w:rPr>
        <w:t xml:space="preserve">parameter into </w:t>
      </w:r>
      <w:r w:rsidR="00FC65F9">
        <w:rPr>
          <w:rFonts w:hint="eastAsia"/>
          <w:color w:val="0000FF"/>
        </w:rPr>
        <w:t>disjoint</w:t>
      </w:r>
      <w:r w:rsidR="00FC65F9">
        <w:rPr>
          <w:color w:val="0000FF"/>
        </w:rPr>
        <w:t xml:space="preserve"> choices</w:t>
      </w:r>
      <w:r w:rsidR="009F6CD9" w:rsidRPr="00CF7917">
        <w:rPr>
          <w:color w:val="0000FF"/>
        </w:rPr>
        <w:t>.</w:t>
      </w:r>
    </w:p>
    <w:p w14:paraId="3C85E3C9" w14:textId="5088BDF3" w:rsidR="003840A4" w:rsidRPr="00CF7917" w:rsidRDefault="00790DD8" w:rsidP="00CF7917">
      <w:pPr>
        <w:pStyle w:val="a0"/>
        <w:numPr>
          <w:ilvl w:val="1"/>
          <w:numId w:val="9"/>
        </w:numPr>
        <w:ind w:left="777" w:firstLineChars="0" w:hanging="357"/>
        <w:jc w:val="both"/>
        <w:rPr>
          <w:color w:val="0000FF"/>
        </w:rPr>
      </w:pPr>
      <w:r w:rsidRPr="00CF7917">
        <w:rPr>
          <w:color w:val="0000FF"/>
        </w:rPr>
        <w:t xml:space="preserve">Partition </w:t>
      </w:r>
      <w:r w:rsidR="00FC65F9">
        <w:rPr>
          <w:rFonts w:hint="eastAsia"/>
          <w:color w:val="0000FF"/>
        </w:rPr>
        <w:t>setting</w:t>
      </w:r>
      <w:r w:rsidRPr="00CF7917">
        <w:rPr>
          <w:color w:val="0000FF"/>
        </w:rPr>
        <w:t xml:space="preserve">: </w:t>
      </w:r>
      <w:r w:rsidR="00FC65F9">
        <w:rPr>
          <w:rFonts w:hint="eastAsia"/>
          <w:color w:val="0000FF"/>
        </w:rPr>
        <w:t xml:space="preserve">The tester is responsible for specifying </w:t>
      </w:r>
      <w:ins w:id="459" w:author="Dave Towey" w:date="2019-07-16T06:46:00Z">
        <w:r w:rsidR="00472AC1">
          <w:rPr>
            <w:color w:val="0000FF"/>
          </w:rPr>
          <w:t xml:space="preserve">the </w:t>
        </w:r>
      </w:ins>
      <w:r w:rsidRPr="00CF7917">
        <w:rPr>
          <w:color w:val="0000FF"/>
        </w:rPr>
        <w:t xml:space="preserve">partitions </w:t>
      </w:r>
      <w:del w:id="460" w:author="Dave Towey" w:date="2019-07-16T06:46:00Z">
        <w:r w:rsidRPr="00CF7917">
          <w:rPr>
            <w:color w:val="0000FF"/>
          </w:rPr>
          <w:delText>though</w:delText>
        </w:r>
      </w:del>
      <w:ins w:id="461" w:author="Dave Towey" w:date="2019-07-16T06:46:00Z">
        <w:r w:rsidR="00472AC1">
          <w:rPr>
            <w:color w:val="0000FF"/>
          </w:rPr>
          <w:t>by</w:t>
        </w:r>
      </w:ins>
      <w:r w:rsidR="00472AC1">
        <w:rPr>
          <w:color w:val="0000FF"/>
        </w:rPr>
        <w:t xml:space="preserve"> </w:t>
      </w:r>
      <w:r w:rsidR="002F5263" w:rsidRPr="00CF7917">
        <w:rPr>
          <w:color w:val="0000FF"/>
        </w:rPr>
        <w:t>combining</w:t>
      </w:r>
      <w:ins w:id="462" w:author="Dave Towey" w:date="2019-07-16T06:46:00Z">
        <w:r w:rsidR="002F5263" w:rsidRPr="00CF7917">
          <w:rPr>
            <w:color w:val="0000FF"/>
          </w:rPr>
          <w:t xml:space="preserve"> </w:t>
        </w:r>
        <w:r w:rsidR="00472AC1">
          <w:rPr>
            <w:color w:val="0000FF"/>
          </w:rPr>
          <w:t>the</w:t>
        </w:r>
      </w:ins>
      <w:r w:rsidR="00472AC1">
        <w:rPr>
          <w:color w:val="0000FF"/>
        </w:rPr>
        <w:t xml:space="preserve"> </w:t>
      </w:r>
      <w:r w:rsidR="002F5263" w:rsidRPr="00CF7917">
        <w:rPr>
          <w:color w:val="0000FF"/>
        </w:rPr>
        <w:t xml:space="preserve">choices </w:t>
      </w:r>
      <w:r w:rsidR="00FC65F9">
        <w:rPr>
          <w:rFonts w:hint="eastAsia"/>
          <w:color w:val="0000FF"/>
        </w:rPr>
        <w:t xml:space="preserve">associated with each </w:t>
      </w:r>
      <w:r w:rsidR="002F5263" w:rsidRPr="00CF7917">
        <w:rPr>
          <w:color w:val="0000FF"/>
        </w:rPr>
        <w:t xml:space="preserve">parameter. </w:t>
      </w:r>
    </w:p>
    <w:p w14:paraId="7780594D" w14:textId="7CB837CB" w:rsidR="008E1E67" w:rsidRPr="00CF7917" w:rsidRDefault="008E1E67" w:rsidP="00CF7917">
      <w:pPr>
        <w:pStyle w:val="a0"/>
        <w:numPr>
          <w:ilvl w:val="1"/>
          <w:numId w:val="9"/>
        </w:numPr>
        <w:ind w:left="777" w:firstLineChars="0" w:hanging="357"/>
        <w:jc w:val="both"/>
        <w:rPr>
          <w:color w:val="0000FF"/>
        </w:rPr>
      </w:pPr>
      <w:r w:rsidRPr="00CF7917">
        <w:rPr>
          <w:rFonts w:hint="eastAsia"/>
          <w:color w:val="0000FF"/>
        </w:rPr>
        <w:t>T</w:t>
      </w:r>
      <w:r w:rsidRPr="00CF7917">
        <w:rPr>
          <w:color w:val="0000FF"/>
        </w:rPr>
        <w:t xml:space="preserve">est case generation: </w:t>
      </w:r>
      <w:r w:rsidR="00FC65F9">
        <w:rPr>
          <w:rFonts w:hint="eastAsia"/>
          <w:color w:val="0000FF"/>
        </w:rPr>
        <w:t xml:space="preserve">The tester is responsible for </w:t>
      </w:r>
      <w:r w:rsidR="00FC65F9">
        <w:rPr>
          <w:color w:val="0000FF"/>
        </w:rPr>
        <w:t>specifying</w:t>
      </w:r>
      <w:r w:rsidR="00FC65F9">
        <w:rPr>
          <w:rFonts w:hint="eastAsia"/>
          <w:color w:val="0000FF"/>
        </w:rPr>
        <w:t xml:space="preserve"> the mode of test case generation</w:t>
      </w:r>
      <w:del w:id="463" w:author="Dave Towey" w:date="2019-07-16T06:46:00Z">
        <w:r w:rsidR="00FC65F9">
          <w:rPr>
            <w:rFonts w:hint="eastAsia"/>
            <w:color w:val="0000FF"/>
          </w:rPr>
          <w:delText xml:space="preserve">, namely, </w:delText>
        </w:r>
      </w:del>
      <w:ins w:id="464" w:author="Dave Towey" w:date="2019-07-16T06:46:00Z">
        <w:r w:rsidR="00472AC1">
          <w:rPr>
            <w:color w:val="0000FF"/>
          </w:rPr>
          <w:t xml:space="preserve"> (</w:t>
        </w:r>
      </w:ins>
      <w:r w:rsidR="00472AC1">
        <w:rPr>
          <w:color w:val="0000FF"/>
        </w:rPr>
        <w:t>e</w:t>
      </w:r>
      <w:r w:rsidR="00FC65F9">
        <w:rPr>
          <w:rFonts w:hint="eastAsia"/>
          <w:color w:val="0000FF"/>
        </w:rPr>
        <w:t xml:space="preserve">ither </w:t>
      </w:r>
      <w:r w:rsidRPr="00CF7917">
        <w:rPr>
          <w:color w:val="0000FF"/>
        </w:rPr>
        <w:t xml:space="preserve">randomly generating test cases based on the </w:t>
      </w:r>
      <w:r w:rsidR="00FC65F9">
        <w:rPr>
          <w:rFonts w:hint="eastAsia"/>
          <w:color w:val="0000FF"/>
        </w:rPr>
        <w:t>parameter</w:t>
      </w:r>
      <w:r w:rsidR="00A45484">
        <w:rPr>
          <w:rFonts w:hint="eastAsia"/>
          <w:color w:val="0000FF"/>
        </w:rPr>
        <w:t>s</w:t>
      </w:r>
      <w:r w:rsidR="00FC65F9">
        <w:rPr>
          <w:rFonts w:hint="eastAsia"/>
          <w:color w:val="0000FF"/>
        </w:rPr>
        <w:t xml:space="preserve">, or </w:t>
      </w:r>
      <w:r w:rsidRPr="00CF7917">
        <w:rPr>
          <w:color w:val="0000FF"/>
        </w:rPr>
        <w:t>uploading test cases</w:t>
      </w:r>
      <w:r w:rsidR="00FC65F9">
        <w:rPr>
          <w:rFonts w:hint="eastAsia"/>
          <w:color w:val="0000FF"/>
        </w:rPr>
        <w:t xml:space="preserve"> generated using other techniques</w:t>
      </w:r>
      <w:del w:id="465" w:author="Dave Towey" w:date="2019-07-16T06:46:00Z">
        <w:r w:rsidRPr="00CF7917">
          <w:rPr>
            <w:color w:val="0000FF"/>
          </w:rPr>
          <w:delText>.</w:delText>
        </w:r>
      </w:del>
      <w:ins w:id="466" w:author="Dave Towey" w:date="2019-07-16T06:46:00Z">
        <w:r w:rsidR="00472AC1">
          <w:rPr>
            <w:color w:val="0000FF"/>
          </w:rPr>
          <w:t>)</w:t>
        </w:r>
        <w:r w:rsidRPr="00CF7917">
          <w:rPr>
            <w:color w:val="0000FF"/>
          </w:rPr>
          <w:t>.</w:t>
        </w:r>
      </w:ins>
      <w:r w:rsidRPr="00CF7917">
        <w:rPr>
          <w:color w:val="0000FF"/>
        </w:rPr>
        <w:t xml:space="preserve"> </w:t>
      </w:r>
    </w:p>
    <w:p w14:paraId="11EEE386" w14:textId="4C020427" w:rsidR="008E1E67" w:rsidRPr="00E3216B" w:rsidRDefault="008E1E67" w:rsidP="00E3216B">
      <w:pPr>
        <w:pStyle w:val="a0"/>
        <w:numPr>
          <w:ilvl w:val="0"/>
          <w:numId w:val="9"/>
        </w:numPr>
        <w:ind w:left="357" w:firstLineChars="0" w:hanging="357"/>
        <w:jc w:val="both"/>
        <w:rPr>
          <w:color w:val="0000FF"/>
        </w:rPr>
      </w:pPr>
      <w:r w:rsidRPr="00CF7917">
        <w:rPr>
          <w:rFonts w:hint="eastAsia"/>
          <w:color w:val="0000FF"/>
        </w:rPr>
        <w:t>E</w:t>
      </w:r>
      <w:r w:rsidRPr="00CF7917">
        <w:rPr>
          <w:color w:val="0000FF"/>
        </w:rPr>
        <w:t xml:space="preserve">xecution. This </w:t>
      </w:r>
      <w:r w:rsidR="00A45484">
        <w:rPr>
          <w:rFonts w:hint="eastAsia"/>
          <w:color w:val="0000FF"/>
        </w:rPr>
        <w:t xml:space="preserve">feature </w:t>
      </w:r>
      <w:del w:id="467" w:author="Dave Towey" w:date="2019-07-16T06:46:00Z">
        <w:r w:rsidR="00A45484">
          <w:rPr>
            <w:rFonts w:hint="eastAsia"/>
            <w:color w:val="0000FF"/>
          </w:rPr>
          <w:delText xml:space="preserve">demonstrates </w:delText>
        </w:r>
        <w:r w:rsidRPr="00CF7917">
          <w:rPr>
            <w:color w:val="0000FF"/>
          </w:rPr>
          <w:delText xml:space="preserve">the </w:delText>
        </w:r>
      </w:del>
      <w:ins w:id="468" w:author="Dave Towey" w:date="2019-07-16T06:46:00Z">
        <w:r w:rsidR="00E3216B">
          <w:rPr>
            <w:color w:val="0000FF"/>
          </w:rPr>
          <w:t>presents a</w:t>
        </w:r>
        <w:r w:rsidRPr="00CF7917">
          <w:rPr>
            <w:color w:val="0000FF"/>
          </w:rPr>
          <w:t xml:space="preserve"> </w:t>
        </w:r>
      </w:ins>
      <w:r w:rsidR="00FD660A">
        <w:rPr>
          <w:rFonts w:hint="eastAsia"/>
          <w:color w:val="0000FF"/>
        </w:rPr>
        <w:t xml:space="preserve">summary </w:t>
      </w:r>
      <w:r w:rsidRPr="00CF7917">
        <w:rPr>
          <w:color w:val="0000FF"/>
        </w:rPr>
        <w:t>of</w:t>
      </w:r>
      <w:r w:rsidR="00E3216B">
        <w:rPr>
          <w:color w:val="0000FF"/>
        </w:rPr>
        <w:t xml:space="preserve"> </w:t>
      </w:r>
      <w:ins w:id="469" w:author="Dave Towey" w:date="2019-07-16T06:46:00Z">
        <w:r w:rsidR="00E3216B">
          <w:rPr>
            <w:color w:val="0000FF"/>
          </w:rPr>
          <w:t>the</w:t>
        </w:r>
        <w:r w:rsidRPr="00CF7917">
          <w:rPr>
            <w:color w:val="0000FF"/>
          </w:rPr>
          <w:t xml:space="preserve"> </w:t>
        </w:r>
      </w:ins>
      <w:r w:rsidRPr="00CF7917">
        <w:rPr>
          <w:color w:val="0000FF"/>
        </w:rPr>
        <w:t>testing</w:t>
      </w:r>
      <w:r w:rsidR="00FD660A">
        <w:rPr>
          <w:rFonts w:hint="eastAsia"/>
          <w:color w:val="0000FF"/>
        </w:rPr>
        <w:t xml:space="preserve"> results</w:t>
      </w:r>
      <w:r w:rsidRPr="00CF7917">
        <w:rPr>
          <w:color w:val="0000FF"/>
        </w:rPr>
        <w:t xml:space="preserve">, including </w:t>
      </w:r>
      <w:ins w:id="470" w:author="Dave Towey" w:date="2019-07-16T06:46:00Z">
        <w:r w:rsidR="00E3216B">
          <w:rPr>
            <w:color w:val="0000FF"/>
          </w:rPr>
          <w:t>details</w:t>
        </w:r>
        <w:r w:rsidR="001B10ED">
          <w:rPr>
            <w:rFonts w:hint="eastAsia"/>
            <w:color w:val="0000FF"/>
          </w:rPr>
          <w:t xml:space="preserve"> </w:t>
        </w:r>
        <w:r w:rsidR="00FD660A">
          <w:rPr>
            <w:rFonts w:hint="eastAsia"/>
            <w:color w:val="0000FF"/>
          </w:rPr>
          <w:t xml:space="preserve">of </w:t>
        </w:r>
      </w:ins>
      <w:r w:rsidR="00E3216B">
        <w:rPr>
          <w:color w:val="0000FF"/>
        </w:rPr>
        <w:t xml:space="preserve">the </w:t>
      </w:r>
      <w:del w:id="471" w:author="Dave Towey" w:date="2019-07-16T06:46:00Z">
        <w:r w:rsidR="001B10ED">
          <w:rPr>
            <w:rFonts w:hint="eastAsia"/>
            <w:color w:val="0000FF"/>
          </w:rPr>
          <w:delText xml:space="preserve">information </w:delText>
        </w:r>
        <w:r w:rsidR="00FD660A">
          <w:rPr>
            <w:rFonts w:hint="eastAsia"/>
            <w:color w:val="0000FF"/>
          </w:rPr>
          <w:delText xml:space="preserve">of </w:delText>
        </w:r>
      </w:del>
      <w:r w:rsidRPr="00CF7917">
        <w:rPr>
          <w:color w:val="0000FF"/>
        </w:rPr>
        <w:t xml:space="preserve">test </w:t>
      </w:r>
      <w:del w:id="472" w:author="Dave Towey" w:date="2019-07-16T06:46:00Z">
        <w:r w:rsidRPr="00CF7917">
          <w:rPr>
            <w:color w:val="0000FF"/>
          </w:rPr>
          <w:delText>case</w:delText>
        </w:r>
        <w:r w:rsidR="00FD660A">
          <w:rPr>
            <w:rFonts w:hint="eastAsia"/>
            <w:color w:val="0000FF"/>
          </w:rPr>
          <w:delText>s executed</w:delText>
        </w:r>
      </w:del>
      <w:ins w:id="473" w:author="Dave Towey" w:date="2019-07-16T06:46:00Z">
        <w:r w:rsidRPr="00CF7917">
          <w:rPr>
            <w:color w:val="0000FF"/>
          </w:rPr>
          <w:t>case</w:t>
        </w:r>
        <w:r w:rsidR="00FD660A">
          <w:rPr>
            <w:rFonts w:hint="eastAsia"/>
            <w:color w:val="0000FF"/>
          </w:rPr>
          <w:t xml:space="preserve"> execut</w:t>
        </w:r>
        <w:r w:rsidR="00E3216B">
          <w:rPr>
            <w:color w:val="0000FF"/>
          </w:rPr>
          <w:t>ion</w:t>
        </w:r>
      </w:ins>
      <w:r w:rsidR="001B10ED">
        <w:rPr>
          <w:rFonts w:hint="eastAsia"/>
          <w:color w:val="0000FF"/>
        </w:rPr>
        <w:t xml:space="preserve"> (number, input, expected output, </w:t>
      </w:r>
      <w:del w:id="474" w:author="Dave Towey" w:date="2019-07-16T06:46:00Z">
        <w:r w:rsidR="001B10ED">
          <w:rPr>
            <w:rFonts w:hint="eastAsia"/>
            <w:color w:val="0000FF"/>
          </w:rPr>
          <w:delText xml:space="preserve">belonging </w:delText>
        </w:r>
      </w:del>
      <w:r w:rsidR="001B10ED">
        <w:rPr>
          <w:rFonts w:hint="eastAsia"/>
          <w:color w:val="0000FF"/>
        </w:rPr>
        <w:t>partition</w:t>
      </w:r>
      <w:del w:id="475" w:author="Dave Towey" w:date="2019-07-16T06:46:00Z">
        <w:r w:rsidR="001B10ED">
          <w:rPr>
            <w:rFonts w:hint="eastAsia"/>
            <w:color w:val="0000FF"/>
          </w:rPr>
          <w:delText>)</w:delText>
        </w:r>
        <w:r w:rsidR="00B1431C" w:rsidRPr="00CF7917">
          <w:rPr>
            <w:color w:val="0000FF"/>
          </w:rPr>
          <w:delText>,</w:delText>
        </w:r>
      </w:del>
      <w:ins w:id="476" w:author="Dave Towey" w:date="2019-07-16T06:46:00Z">
        <w:r w:rsidR="00E3216B">
          <w:rPr>
            <w:color w:val="0000FF"/>
          </w:rPr>
          <w:t>,</w:t>
        </w:r>
      </w:ins>
      <w:r w:rsidR="00E3216B">
        <w:rPr>
          <w:color w:val="0000FF"/>
        </w:rPr>
        <w:t xml:space="preserve"> and </w:t>
      </w:r>
      <w:del w:id="477" w:author="Dave Towey" w:date="2019-07-16T06:46:00Z">
        <w:r w:rsidR="00B1431C" w:rsidRPr="00CF7917">
          <w:rPr>
            <w:color w:val="0000FF"/>
          </w:rPr>
          <w:delText xml:space="preserve">testing </w:delText>
        </w:r>
      </w:del>
      <w:r w:rsidR="00B1431C" w:rsidRPr="00E3216B">
        <w:rPr>
          <w:color w:val="0000FF"/>
        </w:rPr>
        <w:t xml:space="preserve">result </w:t>
      </w:r>
      <w:r w:rsidR="00E3216B">
        <w:rPr>
          <w:color w:val="0000FF"/>
        </w:rPr>
        <w:t>(</w:t>
      </w:r>
      <w:del w:id="478" w:author="Dave Towey" w:date="2019-07-16T06:46:00Z">
        <w:r w:rsidR="00B1431C" w:rsidRPr="00CF7917">
          <w:rPr>
            <w:color w:val="0000FF"/>
          </w:rPr>
          <w:delText xml:space="preserve">i.e. </w:delText>
        </w:r>
      </w:del>
      <w:r w:rsidR="00B1431C" w:rsidRPr="00E3216B">
        <w:rPr>
          <w:color w:val="0000FF"/>
        </w:rPr>
        <w:t xml:space="preserve">pass or fail). </w:t>
      </w:r>
      <w:del w:id="479" w:author="Dave Towey" w:date="2019-07-16T06:46:00Z">
        <w:r w:rsidR="00FD660A">
          <w:rPr>
            <w:rFonts w:hint="eastAsia"/>
            <w:color w:val="0000FF"/>
          </w:rPr>
          <w:delText>If t</w:delText>
        </w:r>
        <w:r w:rsidR="001B10ED">
          <w:rPr>
            <w:rFonts w:hint="eastAsia"/>
            <w:color w:val="0000FF"/>
          </w:rPr>
          <w:delText>est cases are</w:delText>
        </w:r>
      </w:del>
      <w:commentRangeStart w:id="480"/>
      <w:ins w:id="481" w:author="Dave Towey" w:date="2019-07-16T06:46:00Z">
        <w:r w:rsidR="00806AB8">
          <w:rPr>
            <w:color w:val="0000FF"/>
          </w:rPr>
          <w:t>For</w:t>
        </w:r>
      </w:ins>
      <w:r w:rsidR="001B10ED" w:rsidRPr="00E3216B">
        <w:rPr>
          <w:rFonts w:hint="eastAsia"/>
          <w:color w:val="0000FF"/>
        </w:rPr>
        <w:t xml:space="preserve"> </w:t>
      </w:r>
      <w:r w:rsidR="00B1431C" w:rsidRPr="00E3216B">
        <w:rPr>
          <w:color w:val="0000FF"/>
        </w:rPr>
        <w:t>randomly generat</w:t>
      </w:r>
      <w:r w:rsidR="001B10ED" w:rsidRPr="00E3216B">
        <w:rPr>
          <w:rFonts w:hint="eastAsia"/>
          <w:color w:val="0000FF"/>
        </w:rPr>
        <w:t>ed</w:t>
      </w:r>
      <w:ins w:id="482" w:author="Dave Towey" w:date="2019-07-16T06:46:00Z">
        <w:r w:rsidR="00806AB8">
          <w:rPr>
            <w:color w:val="0000FF"/>
          </w:rPr>
          <w:t xml:space="preserve"> tests</w:t>
        </w:r>
      </w:ins>
      <w:r w:rsidR="001B10ED" w:rsidRPr="00E3216B">
        <w:rPr>
          <w:rFonts w:hint="eastAsia"/>
          <w:color w:val="0000FF"/>
        </w:rPr>
        <w:t>, the tester</w:t>
      </w:r>
      <w:r w:rsidR="00FD660A" w:rsidRPr="00E3216B">
        <w:rPr>
          <w:rFonts w:hint="eastAsia"/>
          <w:color w:val="0000FF"/>
        </w:rPr>
        <w:t xml:space="preserve"> </w:t>
      </w:r>
      <w:r w:rsidR="00B1431C" w:rsidRPr="00E3216B">
        <w:rPr>
          <w:color w:val="0000FF"/>
        </w:rPr>
        <w:t>ha</w:t>
      </w:r>
      <w:r w:rsidR="00FD660A" w:rsidRPr="00E3216B">
        <w:rPr>
          <w:rFonts w:hint="eastAsia"/>
          <w:color w:val="0000FF"/>
        </w:rPr>
        <w:t>s to</w:t>
      </w:r>
      <w:r w:rsidR="00B1431C" w:rsidRPr="00E3216B">
        <w:rPr>
          <w:color w:val="0000FF"/>
        </w:rPr>
        <w:t xml:space="preserve"> che</w:t>
      </w:r>
      <w:r w:rsidR="00FD660A" w:rsidRPr="00E3216B">
        <w:rPr>
          <w:color w:val="0000FF"/>
        </w:rPr>
        <w:t xml:space="preserve">ck </w:t>
      </w:r>
      <w:del w:id="483" w:author="Dave Towey" w:date="2019-07-16T06:46:00Z">
        <w:r w:rsidR="00FD660A">
          <w:rPr>
            <w:color w:val="0000FF"/>
          </w:rPr>
          <w:delText>the testing</w:delText>
        </w:r>
      </w:del>
      <w:ins w:id="484" w:author="Dave Towey" w:date="2019-07-16T06:46:00Z">
        <w:r w:rsidR="00806AB8">
          <w:rPr>
            <w:color w:val="0000FF"/>
          </w:rPr>
          <w:t>each individual</w:t>
        </w:r>
      </w:ins>
      <w:r w:rsidR="00FD660A" w:rsidRPr="00E3216B">
        <w:rPr>
          <w:color w:val="0000FF"/>
        </w:rPr>
        <w:t xml:space="preserve"> result</w:t>
      </w:r>
      <w:del w:id="485" w:author="Dave Towey" w:date="2019-07-16T06:46:00Z">
        <w:r w:rsidR="00FD660A">
          <w:rPr>
            <w:color w:val="0000FF"/>
          </w:rPr>
          <w:delText xml:space="preserve"> </w:delText>
        </w:r>
        <w:r w:rsidR="00FD660A">
          <w:rPr>
            <w:rFonts w:hint="eastAsia"/>
            <w:color w:val="0000FF"/>
          </w:rPr>
          <w:delText>individually</w:delText>
        </w:r>
        <w:r w:rsidR="00B1431C" w:rsidRPr="00CF7917">
          <w:rPr>
            <w:color w:val="0000FF"/>
          </w:rPr>
          <w:delText>.</w:delText>
        </w:r>
      </w:del>
      <w:ins w:id="486" w:author="Dave Towey" w:date="2019-07-16T06:46:00Z">
        <w:r w:rsidR="00B1431C" w:rsidRPr="00E3216B">
          <w:rPr>
            <w:color w:val="0000FF"/>
          </w:rPr>
          <w:t>.</w:t>
        </w:r>
        <w:commentRangeEnd w:id="480"/>
        <w:r w:rsidR="00806AB8">
          <w:rPr>
            <w:rStyle w:val="CommentReference"/>
            <w:szCs w:val="20"/>
          </w:rPr>
          <w:commentReference w:id="480"/>
        </w:r>
      </w:ins>
      <w:r w:rsidR="00B1431C" w:rsidRPr="00E3216B">
        <w:rPr>
          <w:color w:val="0000FF"/>
        </w:rPr>
        <w:t xml:space="preserve"> </w:t>
      </w:r>
      <w:r w:rsidR="00FD660A" w:rsidRPr="00E3216B">
        <w:rPr>
          <w:rFonts w:hint="eastAsia"/>
          <w:color w:val="0000FF"/>
        </w:rPr>
        <w:t>Otherwise, w</w:t>
      </w:r>
      <w:r w:rsidR="00220460" w:rsidRPr="00E3216B">
        <w:rPr>
          <w:color w:val="0000FF"/>
        </w:rPr>
        <w:t xml:space="preserve">hen all tests have </w:t>
      </w:r>
      <w:r w:rsidR="00FD660A" w:rsidRPr="00E3216B">
        <w:rPr>
          <w:rFonts w:hint="eastAsia"/>
          <w:color w:val="0000FF"/>
        </w:rPr>
        <w:t xml:space="preserve">been </w:t>
      </w:r>
      <w:r w:rsidR="00220460" w:rsidRPr="00E3216B">
        <w:rPr>
          <w:color w:val="0000FF"/>
        </w:rPr>
        <w:t xml:space="preserve">completed, </w:t>
      </w:r>
      <w:r w:rsidR="00FD660A" w:rsidRPr="00E3216B">
        <w:rPr>
          <w:rFonts w:hint="eastAsia"/>
          <w:color w:val="0000FF"/>
        </w:rPr>
        <w:t xml:space="preserve">a </w:t>
      </w:r>
      <w:del w:id="487" w:author="Dave Towey" w:date="2019-07-16T06:46:00Z">
        <w:r w:rsidR="00220460" w:rsidRPr="00CF7917">
          <w:rPr>
            <w:color w:val="0000FF"/>
          </w:rPr>
          <w:delText xml:space="preserve">test </w:delText>
        </w:r>
      </w:del>
      <w:r w:rsidR="00220460" w:rsidRPr="00E3216B">
        <w:rPr>
          <w:color w:val="0000FF"/>
        </w:rPr>
        <w:t xml:space="preserve">report is </w:t>
      </w:r>
      <w:del w:id="488" w:author="Dave Towey" w:date="2019-07-16T06:46:00Z">
        <w:r w:rsidR="00FD660A">
          <w:rPr>
            <w:rFonts w:hint="eastAsia"/>
            <w:color w:val="0000FF"/>
          </w:rPr>
          <w:delText>provided</w:delText>
        </w:r>
      </w:del>
      <w:ins w:id="489" w:author="Dave Towey" w:date="2019-07-16T06:46:00Z">
        <w:r w:rsidR="00806AB8">
          <w:rPr>
            <w:color w:val="0000FF"/>
          </w:rPr>
          <w:t>generated</w:t>
        </w:r>
      </w:ins>
      <w:r w:rsidR="00FD660A" w:rsidRPr="00E3216B">
        <w:rPr>
          <w:rFonts w:hint="eastAsia"/>
          <w:color w:val="0000FF"/>
        </w:rPr>
        <w:t xml:space="preserve"> in a </w:t>
      </w:r>
      <w:ins w:id="490" w:author="Dave Towey" w:date="2019-07-16T06:46:00Z">
        <w:r w:rsidR="00806AB8">
          <w:rPr>
            <w:color w:val="0000FF"/>
          </w:rPr>
          <w:t>d</w:t>
        </w:r>
        <w:r w:rsidR="00FD660A" w:rsidRPr="00E3216B">
          <w:rPr>
            <w:color w:val="0000FF"/>
          </w:rPr>
          <w:t>ownload</w:t>
        </w:r>
        <w:r w:rsidR="00806AB8">
          <w:rPr>
            <w:color w:val="0000FF"/>
          </w:rPr>
          <w:t xml:space="preserve">able </w:t>
        </w:r>
      </w:ins>
      <w:r w:rsidR="00806AB8" w:rsidRPr="00E3216B">
        <w:rPr>
          <w:color w:val="0000FF"/>
        </w:rPr>
        <w:t>file</w:t>
      </w:r>
      <w:del w:id="491" w:author="Dave Towey" w:date="2019-07-16T06:46:00Z">
        <w:r w:rsidR="00220460" w:rsidRPr="00CF7917">
          <w:rPr>
            <w:color w:val="0000FF"/>
          </w:rPr>
          <w:delText xml:space="preserve"> that </w:delText>
        </w:r>
        <w:r w:rsidR="00FD660A">
          <w:rPr>
            <w:rFonts w:hint="eastAsia"/>
            <w:color w:val="0000FF"/>
          </w:rPr>
          <w:delText xml:space="preserve">can be </w:delText>
        </w:r>
        <w:r w:rsidR="00FD660A">
          <w:rPr>
            <w:color w:val="0000FF"/>
          </w:rPr>
          <w:delText>download</w:delText>
        </w:r>
        <w:r w:rsidR="00FD660A">
          <w:rPr>
            <w:rFonts w:hint="eastAsia"/>
            <w:color w:val="0000FF"/>
          </w:rPr>
          <w:delText>ed</w:delText>
        </w:r>
      </w:del>
      <w:r w:rsidR="00220460" w:rsidRPr="00E3216B">
        <w:rPr>
          <w:color w:val="0000FF"/>
        </w:rPr>
        <w:t>.</w:t>
      </w:r>
    </w:p>
    <w:p w14:paraId="0466354C" w14:textId="77777777" w:rsidR="006460AC" w:rsidRDefault="00FA2F2A" w:rsidP="001C3D07">
      <w:pPr>
        <w:spacing w:beforeLines="100" w:before="312"/>
        <w:jc w:val="both"/>
        <w:rPr>
          <w:del w:id="492" w:author="Dave Towey" w:date="2019-07-16T06:46:00Z"/>
          <w:color w:val="0000FF"/>
        </w:rPr>
      </w:pPr>
      <w:del w:id="493" w:author="Dave Towey" w:date="2019-07-16T06:46:00Z">
        <w:r w:rsidRPr="00776C57">
          <w:rPr>
            <w:noProof/>
            <w:color w:val="0000FF"/>
          </w:rPr>
          <w:drawing>
            <wp:inline distT="0" distB="0" distL="0" distR="0" wp14:anchorId="46537301" wp14:editId="0A6FC39C">
              <wp:extent cx="5008245" cy="3221355"/>
              <wp:effectExtent l="0" t="0" r="0" b="0"/>
              <wp:docPr id="17" name="图片 9" descr="C:\Users\daihe\AppData\Local\Temp\1559649522(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descr="C:\Users\daihe\AppData\Local\Temp\1559649522(1).png"/>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8245" cy="3221355"/>
                      </a:xfrm>
                      <a:prstGeom prst="rect">
                        <a:avLst/>
                      </a:prstGeom>
                      <a:noFill/>
                      <a:ln>
                        <a:noFill/>
                      </a:ln>
                    </pic:spPr>
                  </pic:pic>
                </a:graphicData>
              </a:graphic>
            </wp:inline>
          </w:drawing>
        </w:r>
      </w:del>
    </w:p>
    <w:p w14:paraId="60175204" w14:textId="77777777" w:rsidR="00574F2C" w:rsidRDefault="00FA2F2A" w:rsidP="001C3D07">
      <w:pPr>
        <w:spacing w:beforeLines="100" w:before="312"/>
        <w:jc w:val="both"/>
        <w:rPr>
          <w:del w:id="494" w:author="Dave Towey" w:date="2019-07-16T06:46:00Z"/>
          <w:color w:val="0000FF"/>
        </w:rPr>
      </w:pPr>
      <w:del w:id="495" w:author="Dave Towey" w:date="2019-07-16T06:46:00Z">
        <w:r w:rsidRPr="00776C57">
          <w:rPr>
            <w:noProof/>
            <w:color w:val="0000FF"/>
          </w:rPr>
          <w:drawing>
            <wp:inline distT="0" distB="0" distL="0" distR="0" wp14:anchorId="7CAFEDC4" wp14:editId="04417DF4">
              <wp:extent cx="5236845" cy="2847340"/>
              <wp:effectExtent l="0" t="0" r="0" b="0"/>
              <wp:docPr id="18" name="图片 10" descr="C:\Users\daihe\AppData\Local\Temp\1559649584(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 descr="C:\Users\daihe\AppData\Local\Temp\1559649584(1).png"/>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36845" cy="2847340"/>
                      </a:xfrm>
                      <a:prstGeom prst="rect">
                        <a:avLst/>
                      </a:prstGeom>
                      <a:noFill/>
                      <a:ln>
                        <a:noFill/>
                      </a:ln>
                    </pic:spPr>
                  </pic:pic>
                </a:graphicData>
              </a:graphic>
            </wp:inline>
          </w:drawing>
        </w:r>
      </w:del>
    </w:p>
    <w:p w14:paraId="79B24023" w14:textId="77777777" w:rsidR="00574F2C" w:rsidRPr="003D6424" w:rsidRDefault="00FA2F2A" w:rsidP="001C3D07">
      <w:pPr>
        <w:spacing w:beforeLines="100" w:before="312"/>
        <w:jc w:val="both"/>
        <w:rPr>
          <w:del w:id="496" w:author="Dave Towey" w:date="2019-07-16T06:46:00Z"/>
          <w:color w:val="0000FF"/>
        </w:rPr>
      </w:pPr>
      <w:del w:id="497" w:author="Dave Towey" w:date="2019-07-16T06:46:00Z">
        <w:r w:rsidRPr="00776C57">
          <w:rPr>
            <w:noProof/>
            <w:color w:val="0000FF"/>
          </w:rPr>
          <w:drawing>
            <wp:inline distT="0" distB="0" distL="0" distR="0" wp14:anchorId="5F89B5F5" wp14:editId="41165A4F">
              <wp:extent cx="5278755" cy="2847340"/>
              <wp:effectExtent l="0" t="0" r="0" b="0"/>
              <wp:docPr id="19" name="图片 11" descr="C:\Users\daihe\AppData\Local\Temp\1559649664(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 descr="C:\Users\daihe\AppData\Local\Temp\1559649664(1).png"/>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8755" cy="2847340"/>
                      </a:xfrm>
                      <a:prstGeom prst="rect">
                        <a:avLst/>
                      </a:prstGeom>
                      <a:noFill/>
                      <a:ln>
                        <a:noFill/>
                      </a:ln>
                    </pic:spPr>
                  </pic:pic>
                </a:graphicData>
              </a:graphic>
            </wp:inline>
          </w:drawing>
        </w:r>
      </w:del>
    </w:p>
    <w:p w14:paraId="149B4B99" w14:textId="77777777" w:rsidR="006460AC" w:rsidRDefault="0054196E" w:rsidP="001C3D07">
      <w:pPr>
        <w:spacing w:beforeLines="100" w:before="312"/>
        <w:jc w:val="both"/>
        <w:rPr>
          <w:ins w:id="498" w:author="Dave Towey" w:date="2019-07-16T06:46:00Z"/>
          <w:color w:val="0000FF"/>
        </w:rPr>
      </w:pPr>
      <w:commentRangeStart w:id="499"/>
      <w:ins w:id="500" w:author="Dave Towey" w:date="2019-07-16T06:46:00Z">
        <w:r w:rsidRPr="00776C57">
          <w:rPr>
            <w:noProof/>
            <w:color w:val="0000FF"/>
          </w:rPr>
          <w:drawing>
            <wp:inline distT="0" distB="0" distL="0" distR="0" wp14:anchorId="04FEA818" wp14:editId="388357F1">
              <wp:extent cx="5008245" cy="3221355"/>
              <wp:effectExtent l="0" t="0" r="0" b="0"/>
              <wp:docPr id="2" name="图片 9" descr="C:\Users\daihe\AppData\Local\Temp\1559649522(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9" descr="C:\Users\daihe\AppData\Local\Temp\1559649522(1).png"/>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8245" cy="3221355"/>
                      </a:xfrm>
                      <a:prstGeom prst="rect">
                        <a:avLst/>
                      </a:prstGeom>
                      <a:noFill/>
                      <a:ln>
                        <a:noFill/>
                      </a:ln>
                    </pic:spPr>
                  </pic:pic>
                </a:graphicData>
              </a:graphic>
            </wp:inline>
          </w:drawing>
        </w:r>
        <w:commentRangeEnd w:id="499"/>
        <w:r w:rsidR="003B0993">
          <w:rPr>
            <w:rStyle w:val="CommentReference"/>
            <w:szCs w:val="20"/>
          </w:rPr>
          <w:commentReference w:id="499"/>
        </w:r>
      </w:ins>
    </w:p>
    <w:p w14:paraId="24AFDDBD" w14:textId="77777777" w:rsidR="00574F2C" w:rsidRDefault="0054196E" w:rsidP="001C3D07">
      <w:pPr>
        <w:spacing w:beforeLines="100" w:before="312"/>
        <w:jc w:val="both"/>
        <w:rPr>
          <w:ins w:id="501" w:author="Dave Towey" w:date="2019-07-16T06:46:00Z"/>
          <w:color w:val="0000FF"/>
        </w:rPr>
      </w:pPr>
      <w:ins w:id="502" w:author="Dave Towey" w:date="2019-07-16T06:46:00Z">
        <w:r w:rsidRPr="00776C57">
          <w:rPr>
            <w:noProof/>
            <w:color w:val="0000FF"/>
          </w:rPr>
          <w:drawing>
            <wp:inline distT="0" distB="0" distL="0" distR="0" wp14:anchorId="21D198DE" wp14:editId="00E24ED9">
              <wp:extent cx="5236845" cy="2847340"/>
              <wp:effectExtent l="0" t="0" r="0" b="0"/>
              <wp:docPr id="3" name="图片 10" descr="C:\Users\daihe\AppData\Local\Temp\1559649584(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 descr="C:\Users\daihe\AppData\Local\Temp\1559649584(1).png"/>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36845" cy="2847340"/>
                      </a:xfrm>
                      <a:prstGeom prst="rect">
                        <a:avLst/>
                      </a:prstGeom>
                      <a:noFill/>
                      <a:ln>
                        <a:noFill/>
                      </a:ln>
                    </pic:spPr>
                  </pic:pic>
                </a:graphicData>
              </a:graphic>
            </wp:inline>
          </w:drawing>
        </w:r>
      </w:ins>
    </w:p>
    <w:p w14:paraId="09DA5522" w14:textId="77777777" w:rsidR="00574F2C" w:rsidRPr="003D6424" w:rsidRDefault="0054196E" w:rsidP="001C3D07">
      <w:pPr>
        <w:spacing w:beforeLines="100" w:before="312"/>
        <w:jc w:val="both"/>
        <w:rPr>
          <w:ins w:id="503" w:author="Dave Towey" w:date="2019-07-16T06:46:00Z"/>
          <w:color w:val="0000FF"/>
        </w:rPr>
      </w:pPr>
      <w:commentRangeStart w:id="504"/>
      <w:ins w:id="505" w:author="Dave Towey" w:date="2019-07-16T06:46:00Z">
        <w:r w:rsidRPr="00776C57">
          <w:rPr>
            <w:noProof/>
            <w:color w:val="0000FF"/>
          </w:rPr>
          <w:drawing>
            <wp:inline distT="0" distB="0" distL="0" distR="0" wp14:anchorId="04F79847" wp14:editId="29998D2C">
              <wp:extent cx="5278755" cy="2847340"/>
              <wp:effectExtent l="0" t="0" r="0" b="0"/>
              <wp:docPr id="4" name="图片 11" descr="C:\Users\daihe\AppData\Local\Temp\1559649664(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1" descr="C:\Users\daihe\AppData\Local\Temp\1559649664(1).png"/>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8755" cy="2847340"/>
                      </a:xfrm>
                      <a:prstGeom prst="rect">
                        <a:avLst/>
                      </a:prstGeom>
                      <a:noFill/>
                      <a:ln>
                        <a:noFill/>
                      </a:ln>
                    </pic:spPr>
                  </pic:pic>
                </a:graphicData>
              </a:graphic>
            </wp:inline>
          </w:drawing>
        </w:r>
        <w:commentRangeEnd w:id="504"/>
        <w:r w:rsidR="00890F7E">
          <w:rPr>
            <w:rStyle w:val="CommentReference"/>
            <w:szCs w:val="20"/>
          </w:rPr>
          <w:commentReference w:id="504"/>
        </w:r>
      </w:ins>
    </w:p>
    <w:p w14:paraId="1800B90B" w14:textId="77777777" w:rsidR="006460AC" w:rsidRDefault="006460AC" w:rsidP="001C3D07">
      <w:pPr>
        <w:spacing w:beforeLines="100" w:before="312"/>
        <w:jc w:val="both"/>
        <w:rPr>
          <w:b/>
          <w:i/>
        </w:rPr>
      </w:pPr>
      <w:r w:rsidRPr="00AA7BE8">
        <w:rPr>
          <w:b/>
          <w:i/>
          <w:u w:val="single"/>
        </w:rPr>
        <w:t>R</w:t>
      </w:r>
      <w:r>
        <w:rPr>
          <w:b/>
          <w:i/>
          <w:u w:val="single"/>
        </w:rPr>
        <w:t>2</w:t>
      </w:r>
      <w:r w:rsidRPr="00AA7BE8">
        <w:rPr>
          <w:b/>
          <w:i/>
          <w:u w:val="single"/>
        </w:rPr>
        <w:t>C</w:t>
      </w:r>
      <w:r>
        <w:rPr>
          <w:b/>
          <w:i/>
          <w:u w:val="single"/>
        </w:rPr>
        <w:t>4</w:t>
      </w:r>
      <w:r w:rsidRPr="00AA7BE8">
        <w:rPr>
          <w:b/>
          <w:i/>
          <w:u w:val="single"/>
        </w:rPr>
        <w:t>:</w:t>
      </w:r>
      <w:r w:rsidRPr="00AA7BE8">
        <w:rPr>
          <w:b/>
          <w:i/>
        </w:rPr>
        <w:t xml:space="preserve"> </w:t>
      </w:r>
      <w:r w:rsidRPr="00753DC3">
        <w:rPr>
          <w:b/>
          <w:i/>
        </w:rPr>
        <w:t>The experimentation is conducted generating mutants of three web services. The authors remove equivalent mutants, and mutants that can be detected with less than 20 randomly generated test cases. This latter criterion is strongly influenced by luck: a mean of the number of test cases generated through multiple repetitions is more robust.</w:t>
      </w:r>
    </w:p>
    <w:p w14:paraId="6EC79D9B" w14:textId="13840DEC" w:rsidR="00554460" w:rsidRDefault="006460AC" w:rsidP="007B3DF0">
      <w:pPr>
        <w:spacing w:beforeLines="100" w:before="312"/>
        <w:jc w:val="both"/>
        <w:rPr>
          <w:ins w:id="506" w:author="Dave Towey" w:date="2019-07-16T06:46:00Z"/>
          <w:color w:val="0000FF"/>
        </w:rPr>
      </w:pPr>
      <w:bookmarkStart w:id="507" w:name="OLE_LINK15"/>
      <w:r w:rsidRPr="00AA7BE8">
        <w:rPr>
          <w:u w:val="single"/>
        </w:rPr>
        <w:t>Response</w:t>
      </w:r>
      <w:r w:rsidRPr="00AA7BE8">
        <w:t>:</w:t>
      </w:r>
      <w:r>
        <w:t xml:space="preserve"> </w:t>
      </w:r>
      <w:del w:id="508" w:author="Dave Towey" w:date="2019-07-16T06:46:00Z">
        <w:r>
          <w:rPr>
            <w:color w:val="0000FF"/>
          </w:rPr>
          <w:delText>Thanks</w:delText>
        </w:r>
      </w:del>
      <w:ins w:id="509" w:author="Dave Towey" w:date="2019-07-16T06:46:00Z">
        <w:r w:rsidR="006A3DFD">
          <w:rPr>
            <w:color w:val="0000FF"/>
          </w:rPr>
          <w:t>Thank you</w:t>
        </w:r>
      </w:ins>
      <w:r>
        <w:rPr>
          <w:color w:val="0000FF"/>
        </w:rPr>
        <w:t xml:space="preserve"> for </w:t>
      </w:r>
      <w:del w:id="510" w:author="Dave Towey" w:date="2019-07-16T06:46:00Z">
        <w:r>
          <w:rPr>
            <w:color w:val="0000FF"/>
          </w:rPr>
          <w:delText>the</w:delText>
        </w:r>
      </w:del>
      <w:ins w:id="511" w:author="Dave Towey" w:date="2019-07-16T06:46:00Z">
        <w:r>
          <w:rPr>
            <w:color w:val="0000FF"/>
          </w:rPr>
          <w:t>th</w:t>
        </w:r>
        <w:r w:rsidR="007B3DF0">
          <w:rPr>
            <w:color w:val="0000FF"/>
          </w:rPr>
          <w:t>is</w:t>
        </w:r>
      </w:ins>
      <w:r>
        <w:rPr>
          <w:color w:val="0000FF"/>
        </w:rPr>
        <w:t xml:space="preserve"> comment.</w:t>
      </w:r>
      <w:r w:rsidR="007B3DF0">
        <w:rPr>
          <w:color w:val="0000FF"/>
        </w:rPr>
        <w:t xml:space="preserve"> </w:t>
      </w:r>
      <w:del w:id="512" w:author="Dave Towey" w:date="2019-07-16T06:46:00Z">
        <w:r w:rsidR="00E006B7">
          <w:rPr>
            <w:rFonts w:hint="eastAsia"/>
            <w:color w:val="0000FF"/>
          </w:rPr>
          <w:delText>In the previous version, t</w:delText>
        </w:r>
        <w:r w:rsidR="00C5640C">
          <w:rPr>
            <w:rFonts w:hint="eastAsia"/>
            <w:color w:val="0000FF"/>
          </w:rPr>
          <w:delText>he</w:delText>
        </w:r>
      </w:del>
      <w:ins w:id="513" w:author="Dave Towey" w:date="2019-07-16T06:46:00Z">
        <w:r w:rsidR="007B3DF0">
          <w:rPr>
            <w:color w:val="0000FF"/>
          </w:rPr>
          <w:t>The</w:t>
        </w:r>
      </w:ins>
      <w:r>
        <w:rPr>
          <w:color w:val="0000FF"/>
        </w:rPr>
        <w:t xml:space="preserve"> </w:t>
      </w:r>
      <w:r w:rsidR="007B3DF0">
        <w:rPr>
          <w:rFonts w:hint="eastAsia"/>
          <w:color w:val="0000FF"/>
        </w:rPr>
        <w:t xml:space="preserve">detailed </w:t>
      </w:r>
      <w:ins w:id="514" w:author="Dave Towey" w:date="2019-07-16T06:46:00Z">
        <w:r w:rsidR="007B3DF0">
          <w:rPr>
            <w:color w:val="0000FF"/>
          </w:rPr>
          <w:t>mutant</w:t>
        </w:r>
        <w:r w:rsidR="007B3DF0">
          <w:rPr>
            <w:rFonts w:hint="eastAsia"/>
            <w:color w:val="0000FF"/>
          </w:rPr>
          <w:t xml:space="preserve"> </w:t>
        </w:r>
      </w:ins>
      <w:r w:rsidR="007B3DF0" w:rsidRPr="00133648">
        <w:rPr>
          <w:color w:val="0000FF"/>
        </w:rPr>
        <w:t xml:space="preserve">selection process </w:t>
      </w:r>
      <w:del w:id="515" w:author="Dave Towey" w:date="2019-07-16T06:46:00Z">
        <w:r w:rsidRPr="00133648">
          <w:rPr>
            <w:color w:val="0000FF"/>
          </w:rPr>
          <w:delText xml:space="preserve">of </w:delText>
        </w:r>
        <w:r>
          <w:rPr>
            <w:color w:val="0000FF"/>
          </w:rPr>
          <w:delText>mutants</w:delText>
        </w:r>
        <w:r w:rsidR="00C5640C">
          <w:rPr>
            <w:rFonts w:hint="eastAsia"/>
            <w:color w:val="0000FF"/>
          </w:rPr>
          <w:delText xml:space="preserve"> </w:delText>
        </w:r>
      </w:del>
      <w:r w:rsidR="007B3DF0">
        <w:rPr>
          <w:rFonts w:hint="eastAsia"/>
          <w:color w:val="0000FF"/>
        </w:rPr>
        <w:t>was not clearly described</w:t>
      </w:r>
      <w:del w:id="516" w:author="Dave Towey" w:date="2019-07-16T06:46:00Z">
        <w:r w:rsidRPr="00133648">
          <w:rPr>
            <w:color w:val="0000FF"/>
          </w:rPr>
          <w:delText>.</w:delText>
        </w:r>
      </w:del>
      <w:ins w:id="517" w:author="Dave Towey" w:date="2019-07-16T06:46:00Z">
        <w:r w:rsidR="007B3DF0">
          <w:rPr>
            <w:color w:val="0000FF"/>
          </w:rPr>
          <w:t xml:space="preserve"> in the original submission — we apologise for this.</w:t>
        </w:r>
      </w:ins>
      <w:r w:rsidR="007B3DF0">
        <w:rPr>
          <w:color w:val="0000FF"/>
        </w:rPr>
        <w:t xml:space="preserve"> </w:t>
      </w:r>
      <w:r w:rsidR="007B3DF0" w:rsidRPr="007B3DF0">
        <w:rPr>
          <w:color w:val="0000FF"/>
        </w:rPr>
        <w:t xml:space="preserve">Actually, </w:t>
      </w:r>
      <w:del w:id="518" w:author="Dave Towey" w:date="2019-07-16T06:46:00Z">
        <w:r w:rsidR="00C5640C">
          <w:rPr>
            <w:rFonts w:hint="eastAsia"/>
            <w:color w:val="0000FF"/>
          </w:rPr>
          <w:delText xml:space="preserve">for </w:delText>
        </w:r>
        <w:r w:rsidRPr="005B51CC">
          <w:rPr>
            <w:color w:val="0000FF"/>
          </w:rPr>
          <w:delText>each mutant</w:delText>
        </w:r>
        <w:r w:rsidR="00C5640C">
          <w:rPr>
            <w:rFonts w:hint="eastAsia"/>
            <w:color w:val="0000FF"/>
          </w:rPr>
          <w:delText xml:space="preserve">, we </w:delText>
        </w:r>
        <w:r w:rsidRPr="005B51CC">
          <w:rPr>
            <w:color w:val="0000FF"/>
          </w:rPr>
          <w:delText>generate</w:delText>
        </w:r>
        <w:r w:rsidR="00E006B7">
          <w:rPr>
            <w:rFonts w:hint="eastAsia"/>
            <w:color w:val="0000FF"/>
          </w:rPr>
          <w:delText>d</w:delText>
        </w:r>
      </w:del>
      <w:ins w:id="519" w:author="Dave Towey" w:date="2019-07-16T06:46:00Z">
        <w:r w:rsidR="007B3DF0" w:rsidRPr="007B3DF0">
          <w:rPr>
            <w:color w:val="0000FF"/>
          </w:rPr>
          <w:t>we obtained 50 different</w:t>
        </w:r>
      </w:ins>
      <w:r w:rsidR="007B3DF0" w:rsidRPr="007B3DF0">
        <w:rPr>
          <w:color w:val="0000FF"/>
        </w:rPr>
        <w:t xml:space="preserve"> test suites </w:t>
      </w:r>
      <w:del w:id="520" w:author="Dave Towey" w:date="2019-07-16T06:46:00Z">
        <w:r w:rsidR="00C5640C">
          <w:rPr>
            <w:rFonts w:hint="eastAsia"/>
            <w:color w:val="0000FF"/>
          </w:rPr>
          <w:delText xml:space="preserve">with </w:delText>
        </w:r>
        <w:r w:rsidR="00C5640C" w:rsidRPr="005B51CC">
          <w:rPr>
            <w:color w:val="0000FF"/>
          </w:rPr>
          <w:delText xml:space="preserve">50 </w:delText>
        </w:r>
      </w:del>
      <w:ins w:id="521" w:author="Dave Towey" w:date="2019-07-16T06:46:00Z">
        <w:r w:rsidR="007B3DF0" w:rsidRPr="007B3DF0">
          <w:rPr>
            <w:color w:val="0000FF"/>
          </w:rPr>
          <w:t xml:space="preserve">using different </w:t>
        </w:r>
      </w:ins>
      <w:r w:rsidR="007B3DF0" w:rsidRPr="007B3DF0">
        <w:rPr>
          <w:color w:val="0000FF"/>
        </w:rPr>
        <w:t>random seeds</w:t>
      </w:r>
      <w:ins w:id="522" w:author="Dave Towey" w:date="2019-07-16T06:46:00Z">
        <w:r w:rsidR="007B3DF0" w:rsidRPr="007B3DF0">
          <w:rPr>
            <w:color w:val="0000FF"/>
          </w:rPr>
          <w:t>,</w:t>
        </w:r>
      </w:ins>
      <w:r w:rsidR="007B3DF0" w:rsidRPr="007B3DF0">
        <w:rPr>
          <w:color w:val="0000FF"/>
        </w:rPr>
        <w:t xml:space="preserve"> </w:t>
      </w:r>
      <w:r w:rsidR="007B3DF0">
        <w:rPr>
          <w:color w:val="0000FF"/>
        </w:rPr>
        <w:t xml:space="preserve">and </w:t>
      </w:r>
      <w:r w:rsidR="007B3DF0" w:rsidRPr="007B3DF0">
        <w:rPr>
          <w:color w:val="0000FF"/>
        </w:rPr>
        <w:t xml:space="preserve">then </w:t>
      </w:r>
      <w:del w:id="523" w:author="Dave Towey" w:date="2019-07-16T06:46:00Z">
        <w:r w:rsidRPr="005B51CC">
          <w:rPr>
            <w:color w:val="0000FF"/>
          </w:rPr>
          <w:delText>calculated</w:delText>
        </w:r>
      </w:del>
      <w:ins w:id="524" w:author="Dave Towey" w:date="2019-07-16T06:46:00Z">
        <w:r w:rsidR="007B3DF0" w:rsidRPr="007B3DF0">
          <w:rPr>
            <w:color w:val="0000FF"/>
          </w:rPr>
          <w:t>test</w:t>
        </w:r>
        <w:r w:rsidR="007B3DF0">
          <w:rPr>
            <w:color w:val="0000FF"/>
          </w:rPr>
          <w:t>ed</w:t>
        </w:r>
        <w:r w:rsidR="007B3DF0" w:rsidRPr="007B3DF0">
          <w:rPr>
            <w:color w:val="0000FF"/>
          </w:rPr>
          <w:t xml:space="preserve"> all mutants with all test suites, calculating</w:t>
        </w:r>
      </w:ins>
      <w:r w:rsidR="007B3DF0" w:rsidRPr="007B3DF0">
        <w:rPr>
          <w:color w:val="0000FF"/>
        </w:rPr>
        <w:t xml:space="preserve"> the average number of test cases </w:t>
      </w:r>
      <w:del w:id="525" w:author="Dave Towey" w:date="2019-07-16T06:46:00Z">
        <w:r w:rsidR="00E006B7">
          <w:rPr>
            <w:rFonts w:hint="eastAsia"/>
            <w:color w:val="0000FF"/>
          </w:rPr>
          <w:delText>that are required</w:delText>
        </w:r>
      </w:del>
      <w:ins w:id="526" w:author="Dave Towey" w:date="2019-07-16T06:46:00Z">
        <w:r w:rsidR="007B3DF0" w:rsidRPr="007B3DF0">
          <w:rPr>
            <w:color w:val="0000FF"/>
          </w:rPr>
          <w:t>needed</w:t>
        </w:r>
      </w:ins>
      <w:r w:rsidR="007B3DF0" w:rsidRPr="007B3DF0">
        <w:rPr>
          <w:color w:val="0000FF"/>
        </w:rPr>
        <w:t xml:space="preserve"> to kill </w:t>
      </w:r>
      <w:del w:id="527" w:author="Dave Towey" w:date="2019-07-16T06:46:00Z">
        <w:r w:rsidR="00E006B7">
          <w:rPr>
            <w:rFonts w:hint="eastAsia"/>
            <w:color w:val="0000FF"/>
          </w:rPr>
          <w:delText>this</w:delText>
        </w:r>
      </w:del>
      <w:ins w:id="528" w:author="Dave Towey" w:date="2019-07-16T06:46:00Z">
        <w:r w:rsidR="007B3DF0" w:rsidRPr="007B3DF0">
          <w:rPr>
            <w:color w:val="0000FF"/>
          </w:rPr>
          <w:t>(detect) a</w:t>
        </w:r>
      </w:ins>
      <w:r w:rsidR="007B3DF0" w:rsidRPr="007B3DF0">
        <w:rPr>
          <w:color w:val="0000FF"/>
        </w:rPr>
        <w:t xml:space="preserve"> mutant.</w:t>
      </w:r>
      <w:r w:rsidR="00554460">
        <w:rPr>
          <w:color w:val="0000FF"/>
        </w:rPr>
        <w:t xml:space="preserve"> </w:t>
      </w:r>
      <w:ins w:id="529" w:author="Dave Towey" w:date="2019-07-16T06:46:00Z">
        <w:r w:rsidR="00554460">
          <w:rPr>
            <w:color w:val="0000FF"/>
          </w:rPr>
          <w:t xml:space="preserve">Those that could be detected </w:t>
        </w:r>
        <w:r w:rsidR="00FA2BB3">
          <w:rPr>
            <w:color w:val="0000FF"/>
          </w:rPr>
          <w:t xml:space="preserve">too easily </w:t>
        </w:r>
        <w:r w:rsidR="00554460">
          <w:rPr>
            <w:color w:val="0000FF"/>
          </w:rPr>
          <w:t>were removed.</w:t>
        </w:r>
        <w:r w:rsidR="00E006B7">
          <w:rPr>
            <w:rFonts w:hint="eastAsia"/>
            <w:color w:val="0000FF"/>
          </w:rPr>
          <w:t xml:space="preserve"> </w:t>
        </w:r>
      </w:ins>
    </w:p>
    <w:p w14:paraId="7AF62F80" w14:textId="694CCD85" w:rsidR="006460AC" w:rsidRPr="005B51CC" w:rsidRDefault="00E006B7" w:rsidP="007B3DF0">
      <w:pPr>
        <w:spacing w:beforeLines="100" w:before="312"/>
        <w:jc w:val="both"/>
        <w:rPr>
          <w:color w:val="0000FF"/>
          <w:u w:val="single"/>
        </w:rPr>
      </w:pPr>
      <w:r>
        <w:rPr>
          <w:color w:val="0000FF"/>
        </w:rPr>
        <w:t>I</w:t>
      </w:r>
      <w:r>
        <w:rPr>
          <w:rFonts w:hint="eastAsia"/>
          <w:color w:val="0000FF"/>
        </w:rPr>
        <w:t xml:space="preserve">n other words, our </w:t>
      </w:r>
      <w:del w:id="530" w:author="Dave Towey" w:date="2019-07-16T06:46:00Z">
        <w:r>
          <w:rPr>
            <w:rFonts w:hint="eastAsia"/>
            <w:color w:val="0000FF"/>
          </w:rPr>
          <w:delText>treatment</w:delText>
        </w:r>
      </w:del>
      <w:ins w:id="531" w:author="Dave Towey" w:date="2019-07-16T06:46:00Z">
        <w:r w:rsidR="007B3DF0">
          <w:rPr>
            <w:color w:val="0000FF"/>
          </w:rPr>
          <w:t>experiments</w:t>
        </w:r>
      </w:ins>
      <w:r>
        <w:rPr>
          <w:rFonts w:hint="eastAsia"/>
          <w:color w:val="0000FF"/>
        </w:rPr>
        <w:t xml:space="preserve"> DID </w:t>
      </w:r>
      <w:ins w:id="532" w:author="Dave Towey" w:date="2019-07-16T06:46:00Z">
        <w:r w:rsidR="00554460">
          <w:rPr>
            <w:color w:val="0000FF"/>
          </w:rPr>
          <w:t xml:space="preserve">already </w:t>
        </w:r>
      </w:ins>
      <w:r>
        <w:rPr>
          <w:rFonts w:hint="eastAsia"/>
          <w:color w:val="0000FF"/>
        </w:rPr>
        <w:t xml:space="preserve">consider </w:t>
      </w:r>
      <w:del w:id="533" w:author="Dave Towey" w:date="2019-07-16T06:46:00Z">
        <w:r>
          <w:rPr>
            <w:rFonts w:hint="eastAsia"/>
            <w:color w:val="0000FF"/>
          </w:rPr>
          <w:delText xml:space="preserve">the </w:delText>
        </w:r>
      </w:del>
      <w:r>
        <w:rPr>
          <w:rFonts w:hint="eastAsia"/>
          <w:color w:val="0000FF"/>
        </w:rPr>
        <w:t xml:space="preserve">multiple </w:t>
      </w:r>
      <w:r>
        <w:rPr>
          <w:color w:val="0000FF"/>
        </w:rPr>
        <w:t>repet</w:t>
      </w:r>
      <w:r>
        <w:rPr>
          <w:rFonts w:hint="eastAsia"/>
          <w:color w:val="0000FF"/>
        </w:rPr>
        <w:t>it</w:t>
      </w:r>
      <w:r>
        <w:rPr>
          <w:color w:val="0000FF"/>
        </w:rPr>
        <w:t>ion</w:t>
      </w:r>
      <w:r>
        <w:rPr>
          <w:rFonts w:hint="eastAsia"/>
          <w:color w:val="0000FF"/>
        </w:rPr>
        <w:t xml:space="preserve">s to </w:t>
      </w:r>
      <w:del w:id="534" w:author="Dave Towey" w:date="2019-07-16T06:46:00Z">
        <w:r>
          <w:rPr>
            <w:rFonts w:hint="eastAsia"/>
            <w:color w:val="0000FF"/>
          </w:rPr>
          <w:delText>avoid</w:delText>
        </w:r>
      </w:del>
      <w:ins w:id="535" w:author="Dave Towey" w:date="2019-07-16T06:46:00Z">
        <w:r w:rsidR="007B3DF0">
          <w:rPr>
            <w:color w:val="0000FF"/>
          </w:rPr>
          <w:t>address</w:t>
        </w:r>
      </w:ins>
      <w:r>
        <w:rPr>
          <w:rFonts w:hint="eastAsia"/>
          <w:color w:val="0000FF"/>
        </w:rPr>
        <w:t xml:space="preserve"> the randomness. This selection process </w:t>
      </w:r>
      <w:del w:id="536" w:author="Dave Towey" w:date="2019-07-16T06:46:00Z">
        <w:r>
          <w:rPr>
            <w:rFonts w:hint="eastAsia"/>
            <w:color w:val="0000FF"/>
          </w:rPr>
          <w:delText>was manifested</w:delText>
        </w:r>
      </w:del>
      <w:ins w:id="537" w:author="Dave Towey" w:date="2019-07-16T06:46:00Z">
        <w:r w:rsidR="007B3DF0">
          <w:rPr>
            <w:color w:val="0000FF"/>
          </w:rPr>
          <w:t>can be seen</w:t>
        </w:r>
      </w:ins>
      <w:r>
        <w:rPr>
          <w:rFonts w:hint="eastAsia"/>
          <w:color w:val="0000FF"/>
        </w:rPr>
        <w:t xml:space="preserve"> in </w:t>
      </w:r>
      <w:r w:rsidR="006460AC">
        <w:rPr>
          <w:color w:val="0000FF"/>
        </w:rPr>
        <w:t>our test scripts</w:t>
      </w:r>
      <w:ins w:id="538" w:author="Dave Towey" w:date="2019-07-16T06:46:00Z">
        <w:r w:rsidR="007B3DF0">
          <w:rPr>
            <w:color w:val="0000FF"/>
          </w:rPr>
          <w:t>,</w:t>
        </w:r>
      </w:ins>
      <w:r w:rsidR="006460AC">
        <w:rPr>
          <w:color w:val="0000FF"/>
        </w:rPr>
        <w:t xml:space="preserve"> </w:t>
      </w:r>
      <w:r>
        <w:rPr>
          <w:rFonts w:hint="eastAsia"/>
          <w:color w:val="0000FF"/>
        </w:rPr>
        <w:t>available</w:t>
      </w:r>
      <w:r w:rsidR="007B3DF0">
        <w:rPr>
          <w:color w:val="0000FF"/>
        </w:rPr>
        <w:t xml:space="preserve"> </w:t>
      </w:r>
      <w:del w:id="539" w:author="Dave Towey" w:date="2019-07-16T06:46:00Z">
        <w:r>
          <w:rPr>
            <w:rFonts w:hint="eastAsia"/>
            <w:color w:val="0000FF"/>
          </w:rPr>
          <w:delText>on</w:delText>
        </w:r>
      </w:del>
      <w:ins w:id="540" w:author="Dave Towey" w:date="2019-07-16T06:46:00Z">
        <w:r w:rsidR="007B3DF0">
          <w:rPr>
            <w:color w:val="0000FF"/>
          </w:rPr>
          <w:t>here:</w:t>
        </w:r>
      </w:ins>
      <w:r>
        <w:rPr>
          <w:rFonts w:hint="eastAsia"/>
          <w:color w:val="0000FF"/>
        </w:rPr>
        <w:t xml:space="preserve"> </w:t>
      </w:r>
      <w:r w:rsidR="006460AC" w:rsidRPr="00594267">
        <w:rPr>
          <w:color w:val="0000FF"/>
        </w:rPr>
        <w:t>https://github.com/phantomDai/evidenceDRT.</w:t>
      </w:r>
    </w:p>
    <w:p w14:paraId="51894CCA" w14:textId="7754C7AE" w:rsidR="006460AC" w:rsidRDefault="006460AC" w:rsidP="001C3D07">
      <w:pPr>
        <w:spacing w:beforeLines="100" w:before="312"/>
        <w:jc w:val="both"/>
        <w:rPr>
          <w:rFonts w:hint="eastAsia"/>
          <w:color w:val="0000FF"/>
        </w:rPr>
      </w:pPr>
      <w:r>
        <w:rPr>
          <w:u w:val="single"/>
        </w:rPr>
        <w:t>Action</w:t>
      </w:r>
      <w:r>
        <w:t xml:space="preserve">: </w:t>
      </w:r>
      <w:r w:rsidRPr="005B51CC">
        <w:rPr>
          <w:color w:val="0000FF"/>
        </w:rPr>
        <w:t xml:space="preserve">In the revised </w:t>
      </w:r>
      <w:del w:id="541" w:author="Dave Towey" w:date="2019-07-16T06:46:00Z">
        <w:r w:rsidRPr="005B51CC">
          <w:rPr>
            <w:color w:val="0000FF"/>
          </w:rPr>
          <w:delText>version,</w:delText>
        </w:r>
      </w:del>
      <w:ins w:id="542" w:author="Dave Towey" w:date="2019-07-16T06:46:00Z">
        <w:r w:rsidR="00B0530D">
          <w:rPr>
            <w:color w:val="0000FF"/>
          </w:rPr>
          <w:t>manuscript</w:t>
        </w:r>
        <w:r w:rsidR="00554460">
          <w:rPr>
            <w:color w:val="0000FF"/>
          </w:rPr>
          <w:t xml:space="preserve"> (</w:t>
        </w:r>
        <w:r w:rsidR="00554460" w:rsidRPr="005B51CC">
          <w:rPr>
            <w:color w:val="0000FF"/>
          </w:rPr>
          <w:t>Section 4.2</w:t>
        </w:r>
        <w:r w:rsidR="00554460">
          <w:rPr>
            <w:color w:val="0000FF"/>
          </w:rPr>
          <w:t>)</w:t>
        </w:r>
        <w:r w:rsidRPr="005B51CC">
          <w:rPr>
            <w:color w:val="0000FF"/>
          </w:rPr>
          <w:t>,</w:t>
        </w:r>
      </w:ins>
      <w:r w:rsidRPr="005B51CC">
        <w:rPr>
          <w:color w:val="0000FF"/>
        </w:rPr>
        <w:t xml:space="preserve"> we </w:t>
      </w:r>
      <w:r w:rsidR="00E006B7">
        <w:rPr>
          <w:color w:val="0000FF"/>
        </w:rPr>
        <w:t>have provided</w:t>
      </w:r>
      <w:r w:rsidR="00E006B7">
        <w:rPr>
          <w:rFonts w:hint="eastAsia"/>
          <w:color w:val="0000FF"/>
        </w:rPr>
        <w:t xml:space="preserve"> more details </w:t>
      </w:r>
      <w:del w:id="543" w:author="Dave Towey" w:date="2019-07-16T06:46:00Z">
        <w:r w:rsidR="00E006B7">
          <w:rPr>
            <w:rFonts w:hint="eastAsia"/>
            <w:color w:val="0000FF"/>
          </w:rPr>
          <w:delText>on</w:delText>
        </w:r>
      </w:del>
      <w:ins w:id="544" w:author="Dave Towey" w:date="2019-07-16T06:46:00Z">
        <w:r w:rsidR="00554460">
          <w:rPr>
            <w:color w:val="0000FF"/>
          </w:rPr>
          <w:t>about</w:t>
        </w:r>
      </w:ins>
      <w:r w:rsidR="00E006B7">
        <w:rPr>
          <w:rFonts w:hint="eastAsia"/>
          <w:color w:val="0000FF"/>
        </w:rPr>
        <w:t xml:space="preserve"> the mutant selection </w:t>
      </w:r>
      <w:ins w:id="545" w:author="Dave Towey" w:date="2019-07-16T06:46:00Z">
        <w:r w:rsidR="00554460">
          <w:rPr>
            <w:color w:val="0000FF"/>
          </w:rPr>
          <w:t xml:space="preserve">process </w:t>
        </w:r>
      </w:ins>
      <w:r w:rsidR="00E006B7">
        <w:rPr>
          <w:rFonts w:hint="eastAsia"/>
          <w:color w:val="0000FF"/>
        </w:rPr>
        <w:t xml:space="preserve">for </w:t>
      </w:r>
      <w:ins w:id="546" w:author="Dave Towey" w:date="2019-07-16T06:46:00Z">
        <w:r w:rsidR="00554460">
          <w:rPr>
            <w:color w:val="0000FF"/>
          </w:rPr>
          <w:t xml:space="preserve">the </w:t>
        </w:r>
      </w:ins>
      <w:r w:rsidR="00E006B7">
        <w:rPr>
          <w:rFonts w:hint="eastAsia"/>
          <w:color w:val="0000FF"/>
        </w:rPr>
        <w:t>experiments</w:t>
      </w:r>
      <w:del w:id="547" w:author="Dave Towey" w:date="2019-07-16T06:46:00Z">
        <w:r w:rsidR="00E006B7">
          <w:rPr>
            <w:rFonts w:hint="eastAsia"/>
            <w:color w:val="0000FF"/>
          </w:rPr>
          <w:delText xml:space="preserve"> </w:delText>
        </w:r>
        <w:r w:rsidRPr="005B51CC">
          <w:rPr>
            <w:color w:val="0000FF"/>
          </w:rPr>
          <w:delText>in Section 4.2</w:delText>
        </w:r>
      </w:del>
      <w:r w:rsidRPr="005B51CC">
        <w:rPr>
          <w:color w:val="0000FF"/>
        </w:rPr>
        <w:t>.</w:t>
      </w:r>
    </w:p>
    <w:p w14:paraId="1B53D500" w14:textId="77777777" w:rsidR="00E006B7" w:rsidRPr="00E006B7" w:rsidRDefault="00E006B7" w:rsidP="001C3D07">
      <w:pPr>
        <w:spacing w:beforeLines="100" w:before="312"/>
        <w:jc w:val="both"/>
        <w:rPr>
          <w:rFonts w:hint="eastAsia"/>
          <w:color w:val="FF0000"/>
        </w:rPr>
      </w:pPr>
      <w:r w:rsidRPr="00E006B7">
        <w:rPr>
          <w:rFonts w:hint="eastAsia"/>
          <w:color w:val="FF0000"/>
        </w:rPr>
        <w:t>Intended changes are as follows:</w:t>
      </w:r>
    </w:p>
    <w:bookmarkEnd w:id="507"/>
    <w:p w14:paraId="7A1F1EE3" w14:textId="59316FBF" w:rsidR="00FA2BB3" w:rsidRDefault="00FA2BB3" w:rsidP="00FA2BB3">
      <w:pPr>
        <w:spacing w:beforeLines="50" w:before="156"/>
        <w:jc w:val="both"/>
        <w:rPr>
          <w:ins w:id="548" w:author="Dave Towey" w:date="2019-07-16T06:46:00Z"/>
          <w:color w:val="0000FF"/>
        </w:rPr>
      </w:pPr>
      <w:r w:rsidRPr="00FA2BB3">
        <w:rPr>
          <w:color w:val="0000FF"/>
        </w:rPr>
        <w:t xml:space="preserve">To </w:t>
      </w:r>
      <w:del w:id="549" w:author="Dave Towey" w:date="2019-07-16T06:46:00Z">
        <w:r w:rsidR="0020782D" w:rsidRPr="0020782D">
          <w:rPr>
            <w:color w:val="0000FF"/>
          </w:rPr>
          <w:delText>guarante</w:delText>
        </w:r>
        <w:r w:rsidR="0020782D">
          <w:rPr>
            <w:color w:val="0000FF"/>
          </w:rPr>
          <w:delText>e</w:delText>
        </w:r>
      </w:del>
      <w:ins w:id="550" w:author="Dave Towey" w:date="2019-07-16T06:46:00Z">
        <w:r w:rsidRPr="00FA2BB3">
          <w:rPr>
            <w:color w:val="0000FF"/>
          </w:rPr>
          <w:t>ensure</w:t>
        </w:r>
      </w:ins>
      <w:r w:rsidRPr="00FA2BB3">
        <w:rPr>
          <w:color w:val="0000FF"/>
        </w:rPr>
        <w:t xml:space="preserve"> the </w:t>
      </w:r>
      <w:del w:id="551" w:author="Dave Towey" w:date="2019-07-16T06:46:00Z">
        <w:r w:rsidR="0020782D">
          <w:rPr>
            <w:color w:val="0000FF"/>
          </w:rPr>
          <w:delText>statistic</w:delText>
        </w:r>
      </w:del>
      <w:ins w:id="552" w:author="Dave Towey" w:date="2019-07-16T06:46:00Z">
        <w:r w:rsidRPr="00FA2BB3">
          <w:rPr>
            <w:color w:val="0000FF"/>
          </w:rPr>
          <w:t>statistical</w:t>
        </w:r>
      </w:ins>
      <w:r w:rsidRPr="00FA2BB3">
        <w:rPr>
          <w:color w:val="0000FF"/>
        </w:rPr>
        <w:t xml:space="preserve"> reliability, we </w:t>
      </w:r>
      <w:del w:id="553" w:author="Dave Towey" w:date="2019-07-16T06:46:00Z">
        <w:r w:rsidR="0020782D" w:rsidRPr="0020782D">
          <w:rPr>
            <w:color w:val="0000FF"/>
          </w:rPr>
          <w:delText xml:space="preserve">first </w:delText>
        </w:r>
      </w:del>
      <w:r w:rsidRPr="00FA2BB3">
        <w:rPr>
          <w:color w:val="0000FF"/>
        </w:rPr>
        <w:t xml:space="preserve">obtained </w:t>
      </w:r>
      <w:ins w:id="554" w:author="Dave Towey" w:date="2019-07-16T06:46:00Z">
        <w:r w:rsidRPr="00FA2BB3">
          <w:rPr>
            <w:color w:val="0000FF"/>
          </w:rPr>
          <w:t xml:space="preserve">50 </w:t>
        </w:r>
      </w:ins>
      <w:r w:rsidRPr="00FA2BB3">
        <w:rPr>
          <w:color w:val="0000FF"/>
        </w:rPr>
        <w:t xml:space="preserve">different test suites using </w:t>
      </w:r>
      <w:del w:id="555" w:author="Dave Towey" w:date="2019-07-16T06:46:00Z">
        <w:r w:rsidR="0020782D">
          <w:rPr>
            <w:color w:val="0000FF"/>
          </w:rPr>
          <w:delText>50</w:delText>
        </w:r>
      </w:del>
      <w:ins w:id="556" w:author="Dave Towey" w:date="2019-07-16T06:46:00Z">
        <w:r w:rsidRPr="00FA2BB3">
          <w:rPr>
            <w:color w:val="0000FF"/>
          </w:rPr>
          <w:t>different</w:t>
        </w:r>
      </w:ins>
      <w:r w:rsidRPr="00FA2BB3">
        <w:rPr>
          <w:color w:val="0000FF"/>
        </w:rPr>
        <w:t xml:space="preserve"> random seeds, </w:t>
      </w:r>
      <w:del w:id="557" w:author="Dave Towey" w:date="2019-07-16T06:46:00Z">
        <w:r w:rsidR="0020782D" w:rsidRPr="0020782D">
          <w:rPr>
            <w:color w:val="0000FF"/>
          </w:rPr>
          <w:delText>and tested</w:delText>
        </w:r>
      </w:del>
      <w:ins w:id="558" w:author="Dave Towey" w:date="2019-07-16T06:46:00Z">
        <w:r w:rsidRPr="00FA2BB3">
          <w:rPr>
            <w:color w:val="0000FF"/>
          </w:rPr>
          <w:t>then testing</w:t>
        </w:r>
      </w:ins>
      <w:r w:rsidRPr="00FA2BB3">
        <w:rPr>
          <w:color w:val="0000FF"/>
        </w:rPr>
        <w:t xml:space="preserve"> all mutants </w:t>
      </w:r>
      <w:del w:id="559" w:author="Dave Towey" w:date="2019-07-16T06:46:00Z">
        <w:r w:rsidR="0020782D" w:rsidRPr="0020782D">
          <w:rPr>
            <w:color w:val="0000FF"/>
          </w:rPr>
          <w:delText>on</w:delText>
        </w:r>
      </w:del>
      <w:ins w:id="560" w:author="Dave Towey" w:date="2019-07-16T06:46:00Z">
        <w:r w:rsidRPr="00FA2BB3">
          <w:rPr>
            <w:color w:val="0000FF"/>
          </w:rPr>
          <w:t>with</w:t>
        </w:r>
      </w:ins>
      <w:r w:rsidRPr="00FA2BB3">
        <w:rPr>
          <w:color w:val="0000FF"/>
        </w:rPr>
        <w:t xml:space="preserve"> all test suites, </w:t>
      </w:r>
      <w:del w:id="561" w:author="Dave Towey" w:date="2019-07-16T06:46:00Z">
        <w:r w:rsidR="0020782D">
          <w:rPr>
            <w:color w:val="0000FF"/>
          </w:rPr>
          <w:delText>then calculated</w:delText>
        </w:r>
      </w:del>
      <w:ins w:id="562" w:author="Dave Towey" w:date="2019-07-16T06:46:00Z">
        <w:r w:rsidRPr="00FA2BB3">
          <w:rPr>
            <w:color w:val="0000FF"/>
          </w:rPr>
          <w:t>calculating</w:t>
        </w:r>
      </w:ins>
      <w:r w:rsidRPr="00FA2BB3">
        <w:rPr>
          <w:color w:val="0000FF"/>
        </w:rPr>
        <w:t xml:space="preserve"> the average number of test cases needed to kill </w:t>
      </w:r>
      <w:ins w:id="563" w:author="Dave Towey" w:date="2019-07-16T06:46:00Z">
        <w:r w:rsidRPr="00FA2BB3">
          <w:rPr>
            <w:color w:val="0000FF"/>
          </w:rPr>
          <w:t xml:space="preserve">(detect) </w:t>
        </w:r>
      </w:ins>
      <w:r w:rsidRPr="00FA2BB3">
        <w:rPr>
          <w:color w:val="0000FF"/>
        </w:rPr>
        <w:t>a mutant.</w:t>
      </w:r>
      <w:r>
        <w:rPr>
          <w:color w:val="0000FF"/>
        </w:rPr>
        <w:t xml:space="preserve"> Based</w:t>
      </w:r>
      <w:r>
        <w:rPr>
          <w:rFonts w:hint="eastAsia"/>
          <w:color w:val="0000FF"/>
        </w:rPr>
        <w:t xml:space="preserve"> </w:t>
      </w:r>
      <w:r w:rsidRPr="0020782D">
        <w:rPr>
          <w:color w:val="0000FF"/>
        </w:rPr>
        <w:t xml:space="preserve">on </w:t>
      </w:r>
      <w:del w:id="564" w:author="Dave Towey" w:date="2019-07-16T06:46:00Z">
        <w:r w:rsidR="0020782D" w:rsidRPr="0020782D">
          <w:rPr>
            <w:color w:val="0000FF"/>
          </w:rPr>
          <w:delText xml:space="preserve">the average number, we deleted easily </w:delText>
        </w:r>
      </w:del>
      <w:ins w:id="565" w:author="Dave Towey" w:date="2019-07-16T06:46:00Z">
        <w:r w:rsidRPr="0020782D">
          <w:rPr>
            <w:color w:val="0000FF"/>
          </w:rPr>
          <w:t>th</w:t>
        </w:r>
        <w:r>
          <w:rPr>
            <w:color w:val="0000FF"/>
          </w:rPr>
          <w:t xml:space="preserve">is, those mutants that could be </w:t>
        </w:r>
      </w:ins>
      <w:r>
        <w:rPr>
          <w:color w:val="0000FF"/>
        </w:rPr>
        <w:t xml:space="preserve">detected </w:t>
      </w:r>
      <w:del w:id="566" w:author="Dave Towey" w:date="2019-07-16T06:46:00Z">
        <w:r w:rsidR="0020782D" w:rsidRPr="0020782D">
          <w:rPr>
            <w:color w:val="0000FF"/>
          </w:rPr>
          <w:delText>mutants.</w:delText>
        </w:r>
      </w:del>
      <w:ins w:id="567" w:author="Dave Towey" w:date="2019-07-16T06:46:00Z">
        <w:r>
          <w:rPr>
            <w:color w:val="0000FF"/>
          </w:rPr>
          <w:t>too easily were removed.</w:t>
        </w:r>
      </w:ins>
    </w:p>
    <w:p w14:paraId="16F0EC05" w14:textId="77777777" w:rsidR="00FA2BB3" w:rsidRDefault="00FA2BB3" w:rsidP="00C53A3C">
      <w:pPr>
        <w:spacing w:beforeLines="50" w:before="156"/>
        <w:jc w:val="both"/>
        <w:rPr>
          <w:color w:val="0000FF"/>
        </w:rPr>
      </w:pPr>
    </w:p>
    <w:p w14:paraId="339B318B" w14:textId="77777777" w:rsidR="006460AC" w:rsidRPr="0020782D" w:rsidRDefault="006460AC" w:rsidP="0020782D">
      <w:pPr>
        <w:spacing w:beforeLines="100" w:before="312"/>
        <w:jc w:val="both"/>
        <w:rPr>
          <w:color w:val="0000FF"/>
        </w:rPr>
      </w:pPr>
      <w:r w:rsidRPr="00D92CEA">
        <w:rPr>
          <w:b/>
          <w:i/>
          <w:u w:val="single"/>
        </w:rPr>
        <w:t>R2C5:</w:t>
      </w:r>
      <w:r w:rsidRPr="003F28A9">
        <w:rPr>
          <w:b/>
          <w:i/>
        </w:rPr>
        <w:t xml:space="preserve"> Some defections make the repeatability of experiments impossible, more details are required:</w:t>
      </w:r>
    </w:p>
    <w:p w14:paraId="63C85E09" w14:textId="77777777" w:rsidR="006460AC" w:rsidRPr="003F28A9" w:rsidRDefault="006460AC" w:rsidP="003F28A9">
      <w:pPr>
        <w:jc w:val="both"/>
        <w:rPr>
          <w:b/>
          <w:i/>
        </w:rPr>
      </w:pPr>
      <w:r w:rsidRPr="003F28A9">
        <w:rPr>
          <w:b/>
          <w:i/>
        </w:rPr>
        <w:t xml:space="preserve">- </w:t>
      </w:r>
      <w:r>
        <w:rPr>
          <w:b/>
          <w:i/>
        </w:rPr>
        <w:t xml:space="preserve">(1) </w:t>
      </w:r>
      <w:r w:rsidRPr="003F28A9">
        <w:rPr>
          <w:b/>
          <w:i/>
        </w:rPr>
        <w:t xml:space="preserve">The test profile initialization is not explicitly reported, although the authors, in the Section 4.4.2, indicate that “a feasible method is to use a uniform probability distribution as the initial testing profile. On the other hand, testers may also use past experience to guide a different probability distribution as the initial profile”. </w:t>
      </w:r>
    </w:p>
    <w:p w14:paraId="18CC767C" w14:textId="77777777" w:rsidR="00592CC8" w:rsidRDefault="00592CC8" w:rsidP="003F28A9">
      <w:pPr>
        <w:jc w:val="both"/>
        <w:rPr>
          <w:rFonts w:hint="eastAsia"/>
          <w:b/>
          <w:i/>
        </w:rPr>
      </w:pPr>
    </w:p>
    <w:p w14:paraId="76EA2625" w14:textId="77777777" w:rsidR="00592CC8" w:rsidRDefault="00592CC8" w:rsidP="003F28A9">
      <w:pPr>
        <w:jc w:val="both"/>
        <w:rPr>
          <w:rFonts w:hint="eastAsia"/>
          <w:b/>
          <w:i/>
        </w:rPr>
      </w:pPr>
    </w:p>
    <w:p w14:paraId="0FC65500" w14:textId="08EC603B" w:rsidR="00592CC8" w:rsidRPr="005B51CC" w:rsidRDefault="00592CC8" w:rsidP="00592CC8">
      <w:pPr>
        <w:jc w:val="both"/>
        <w:rPr>
          <w:color w:val="0000FF"/>
        </w:rPr>
      </w:pPr>
      <w:r w:rsidRPr="00AA7BE8">
        <w:rPr>
          <w:u w:val="single"/>
        </w:rPr>
        <w:t>Response</w:t>
      </w:r>
      <w:r w:rsidRPr="00AA7BE8">
        <w:t>:</w:t>
      </w:r>
      <w:r>
        <w:t xml:space="preserve"> </w:t>
      </w:r>
      <w:r w:rsidR="009A1437" w:rsidRPr="009A1437">
        <w:rPr>
          <w:rFonts w:hint="eastAsia"/>
          <w:color w:val="0000FF"/>
        </w:rPr>
        <w:t xml:space="preserve">We </w:t>
      </w:r>
      <w:del w:id="568" w:author="Dave Towey" w:date="2019-07-16T06:46:00Z">
        <w:r w:rsidR="009A1437" w:rsidRPr="009A1437">
          <w:rPr>
            <w:rFonts w:hint="eastAsia"/>
            <w:color w:val="0000FF"/>
          </w:rPr>
          <w:delText>admit that</w:delText>
        </w:r>
      </w:del>
      <w:ins w:id="569" w:author="Dave Towey" w:date="2019-07-16T06:46:00Z">
        <w:r w:rsidR="00CD2C08">
          <w:rPr>
            <w:color w:val="0000FF"/>
          </w:rPr>
          <w:t>apologize for</w:t>
        </w:r>
      </w:ins>
      <w:r w:rsidR="009A1437" w:rsidRPr="009A1437">
        <w:rPr>
          <w:rFonts w:hint="eastAsia"/>
          <w:color w:val="0000FF"/>
        </w:rPr>
        <w:t xml:space="preserve"> the t</w:t>
      </w:r>
      <w:r w:rsidR="009A1437" w:rsidRPr="009A1437">
        <w:rPr>
          <w:color w:val="0000FF"/>
        </w:rPr>
        <w:t>est profile initialization</w:t>
      </w:r>
      <w:r w:rsidR="009A1437" w:rsidRPr="009A1437">
        <w:rPr>
          <w:rFonts w:hint="eastAsia"/>
          <w:color w:val="0000FF"/>
        </w:rPr>
        <w:t xml:space="preserve"> </w:t>
      </w:r>
      <w:del w:id="570" w:author="Dave Towey" w:date="2019-07-16T06:46:00Z">
        <w:r w:rsidR="009A1437">
          <w:rPr>
            <w:rFonts w:hint="eastAsia"/>
            <w:color w:val="0000FF"/>
          </w:rPr>
          <w:delText>was</w:delText>
        </w:r>
      </w:del>
      <w:ins w:id="571" w:author="Dave Towey" w:date="2019-07-16T06:46:00Z">
        <w:r w:rsidR="00CD2C08">
          <w:rPr>
            <w:color w:val="0000FF"/>
          </w:rPr>
          <w:t>details</w:t>
        </w:r>
      </w:ins>
      <w:r w:rsidR="00CD2C08">
        <w:rPr>
          <w:color w:val="0000FF"/>
        </w:rPr>
        <w:t xml:space="preserve"> not </w:t>
      </w:r>
      <w:ins w:id="572" w:author="Dave Towey" w:date="2019-07-16T06:46:00Z">
        <w:r w:rsidR="00CD2C08">
          <w:rPr>
            <w:color w:val="0000FF"/>
          </w:rPr>
          <w:t xml:space="preserve">being </w:t>
        </w:r>
      </w:ins>
      <w:r w:rsidR="009A1437" w:rsidRPr="009A1437">
        <w:rPr>
          <w:rFonts w:hint="eastAsia"/>
          <w:color w:val="0000FF"/>
        </w:rPr>
        <w:t>clearly stated</w:t>
      </w:r>
      <w:del w:id="573" w:author="Dave Towey" w:date="2019-07-16T06:46:00Z">
        <w:r w:rsidR="009A1437">
          <w:rPr>
            <w:rFonts w:hint="eastAsia"/>
          </w:rPr>
          <w:delText xml:space="preserve">. </w:delText>
        </w:r>
        <w:r w:rsidR="009A1437">
          <w:rPr>
            <w:rFonts w:hint="eastAsia"/>
            <w:color w:val="0000FF"/>
          </w:rPr>
          <w:delText>T</w:delText>
        </w:r>
        <w:r w:rsidR="009A1437" w:rsidRPr="009A1437">
          <w:rPr>
            <w:color w:val="0000FF"/>
          </w:rPr>
          <w:delText>est profile</w:delText>
        </w:r>
      </w:del>
      <w:ins w:id="574" w:author="Dave Towey" w:date="2019-07-16T06:46:00Z">
        <w:r w:rsidR="00CD2C08">
          <w:rPr>
            <w:color w:val="0000FF"/>
          </w:rPr>
          <w:t xml:space="preserve"> in the original submission</w:t>
        </w:r>
        <w:r w:rsidR="009A1437">
          <w:rPr>
            <w:rFonts w:hint="eastAsia"/>
          </w:rPr>
          <w:t xml:space="preserve">. </w:t>
        </w:r>
        <w:commentRangeStart w:id="575"/>
        <w:r w:rsidR="00CD2C08">
          <w:rPr>
            <w:color w:val="0000FF"/>
          </w:rPr>
          <w:t>The</w:t>
        </w:r>
      </w:ins>
      <w:r w:rsidR="009A1437" w:rsidRPr="009A1437">
        <w:rPr>
          <w:color w:val="0000FF"/>
        </w:rPr>
        <w:t xml:space="preserve"> initialization</w:t>
      </w:r>
      <w:r w:rsidR="009A1437">
        <w:rPr>
          <w:rFonts w:hint="eastAsia"/>
          <w:color w:val="0000FF"/>
        </w:rPr>
        <w:t xml:space="preserve"> can be done </w:t>
      </w:r>
      <w:del w:id="576" w:author="Dave Towey" w:date="2019-07-16T06:46:00Z">
        <w:r w:rsidR="009A1437">
          <w:rPr>
            <w:rFonts w:hint="eastAsia"/>
            <w:color w:val="0000FF"/>
          </w:rPr>
          <w:delText>by</w:delText>
        </w:r>
      </w:del>
      <w:ins w:id="577" w:author="Dave Towey" w:date="2019-07-16T06:46:00Z">
        <w:r w:rsidR="00CD2C08">
          <w:rPr>
            <w:color w:val="0000FF"/>
          </w:rPr>
          <w:t>in</w:t>
        </w:r>
      </w:ins>
      <w:r w:rsidR="009A1437">
        <w:rPr>
          <w:rFonts w:hint="eastAsia"/>
          <w:color w:val="0000FF"/>
        </w:rPr>
        <w:t xml:space="preserve"> different ways</w:t>
      </w:r>
      <w:ins w:id="578" w:author="Dave Towey" w:date="2019-07-16T06:46:00Z">
        <w:r w:rsidR="00CD2C08">
          <w:rPr>
            <w:color w:val="0000FF"/>
          </w:rPr>
          <w:t>,</w:t>
        </w:r>
      </w:ins>
      <w:r w:rsidR="009A1437">
        <w:rPr>
          <w:rFonts w:hint="eastAsia"/>
          <w:color w:val="0000FF"/>
        </w:rPr>
        <w:t xml:space="preserve"> depending on the tester</w:t>
      </w:r>
      <w:r w:rsidR="009A1437">
        <w:rPr>
          <w:color w:val="0000FF"/>
        </w:rPr>
        <w:t>’</w:t>
      </w:r>
      <w:r w:rsidR="009A1437">
        <w:rPr>
          <w:rFonts w:hint="eastAsia"/>
          <w:color w:val="0000FF"/>
        </w:rPr>
        <w:t xml:space="preserve">s knowledge </w:t>
      </w:r>
      <w:del w:id="579" w:author="Dave Towey" w:date="2019-07-16T06:46:00Z">
        <w:r w:rsidR="009A1437">
          <w:rPr>
            <w:rFonts w:hint="eastAsia"/>
            <w:color w:val="0000FF"/>
          </w:rPr>
          <w:delText>on</w:delText>
        </w:r>
      </w:del>
      <w:ins w:id="580" w:author="Dave Towey" w:date="2019-07-16T06:46:00Z">
        <w:r w:rsidR="00CD2C08">
          <w:rPr>
            <w:color w:val="0000FF"/>
          </w:rPr>
          <w:t>of</w:t>
        </w:r>
      </w:ins>
      <w:r w:rsidR="009A1437">
        <w:rPr>
          <w:rFonts w:hint="eastAsia"/>
          <w:color w:val="0000FF"/>
        </w:rPr>
        <w:t xml:space="preserve"> software under test (SUT</w:t>
      </w:r>
      <w:del w:id="581" w:author="Dave Towey" w:date="2019-07-16T06:46:00Z">
        <w:r w:rsidR="009A1437">
          <w:rPr>
            <w:rFonts w:hint="eastAsia"/>
            <w:color w:val="0000FF"/>
          </w:rPr>
          <w:delText>).</w:delText>
        </w:r>
      </w:del>
      <w:ins w:id="582" w:author="Dave Towey" w:date="2019-07-16T06:46:00Z">
        <w:r w:rsidR="009A1437">
          <w:rPr>
            <w:rFonts w:hint="eastAsia"/>
            <w:color w:val="0000FF"/>
          </w:rPr>
          <w:t>)</w:t>
        </w:r>
        <w:commentRangeEnd w:id="575"/>
        <w:r w:rsidR="00CD2C08">
          <w:rPr>
            <w:rStyle w:val="CommentReference"/>
            <w:szCs w:val="20"/>
          </w:rPr>
          <w:commentReference w:id="575"/>
        </w:r>
        <w:r w:rsidR="009A1437">
          <w:rPr>
            <w:rFonts w:hint="eastAsia"/>
            <w:color w:val="0000FF"/>
          </w:rPr>
          <w:t>.</w:t>
        </w:r>
      </w:ins>
      <w:r w:rsidR="009A1437">
        <w:rPr>
          <w:rFonts w:hint="eastAsia"/>
          <w:color w:val="0000FF"/>
        </w:rPr>
        <w:t xml:space="preserve"> In the experiments, we used </w:t>
      </w:r>
      <w:del w:id="583" w:author="Dave Towey" w:date="2019-07-16T06:46:00Z">
        <w:r w:rsidRPr="005B51CC">
          <w:rPr>
            <w:color w:val="0000FF"/>
          </w:rPr>
          <w:delText>the</w:delText>
        </w:r>
      </w:del>
      <w:ins w:id="584" w:author="Dave Towey" w:date="2019-07-16T06:46:00Z">
        <w:r w:rsidR="00CD2C08">
          <w:rPr>
            <w:color w:val="0000FF"/>
          </w:rPr>
          <w:t>a</w:t>
        </w:r>
      </w:ins>
      <w:r w:rsidRPr="005B51CC">
        <w:rPr>
          <w:color w:val="0000FF"/>
        </w:rPr>
        <w:t xml:space="preserve"> uniform probability distribution as the initial test profile. </w:t>
      </w:r>
    </w:p>
    <w:p w14:paraId="46B7A8B5" w14:textId="66A8F2A7" w:rsidR="00F259AF" w:rsidRDefault="00F259AF" w:rsidP="00F259AF">
      <w:pPr>
        <w:spacing w:beforeLines="100" w:before="312"/>
        <w:jc w:val="both"/>
        <w:rPr>
          <w:color w:val="0000FF"/>
        </w:rPr>
      </w:pPr>
      <w:r>
        <w:rPr>
          <w:u w:val="single"/>
        </w:rPr>
        <w:t>Action</w:t>
      </w:r>
      <w:r w:rsidR="009A1437">
        <w:rPr>
          <w:rFonts w:hint="eastAsia"/>
          <w:u w:val="single"/>
        </w:rPr>
        <w:t>:</w:t>
      </w:r>
      <w:r w:rsidRPr="005B51CC">
        <w:rPr>
          <w:color w:val="0000FF"/>
        </w:rPr>
        <w:t xml:space="preserve"> In the revised </w:t>
      </w:r>
      <w:del w:id="585" w:author="Dave Towey" w:date="2019-07-16T06:46:00Z">
        <w:r w:rsidRPr="005B51CC">
          <w:rPr>
            <w:color w:val="0000FF"/>
          </w:rPr>
          <w:delText>version,</w:delText>
        </w:r>
      </w:del>
      <w:ins w:id="586" w:author="Dave Towey" w:date="2019-07-16T06:46:00Z">
        <w:r w:rsidR="00B0530D">
          <w:rPr>
            <w:color w:val="0000FF"/>
          </w:rPr>
          <w:t xml:space="preserve">manuscript </w:t>
        </w:r>
        <w:r w:rsidR="00CD2C08">
          <w:rPr>
            <w:color w:val="0000FF"/>
          </w:rPr>
          <w:t xml:space="preserve"> (in Section 4.4.2)</w:t>
        </w:r>
        <w:r w:rsidRPr="005B51CC">
          <w:rPr>
            <w:color w:val="0000FF"/>
          </w:rPr>
          <w:t>,</w:t>
        </w:r>
      </w:ins>
      <w:r w:rsidRPr="005B51CC">
        <w:rPr>
          <w:color w:val="0000FF"/>
        </w:rPr>
        <w:t xml:space="preserve"> we have </w:t>
      </w:r>
      <w:r w:rsidR="009A1437">
        <w:rPr>
          <w:rFonts w:hint="eastAsia"/>
          <w:color w:val="0000FF"/>
        </w:rPr>
        <w:t xml:space="preserve">clearly </w:t>
      </w:r>
      <w:r>
        <w:rPr>
          <w:color w:val="0000FF"/>
        </w:rPr>
        <w:t xml:space="preserve">reported </w:t>
      </w:r>
      <w:ins w:id="587" w:author="Dave Towey" w:date="2019-07-16T06:46:00Z">
        <w:r w:rsidR="00CD2C08">
          <w:rPr>
            <w:color w:val="0000FF"/>
          </w:rPr>
          <w:t xml:space="preserve">the </w:t>
        </w:r>
      </w:ins>
      <w:r>
        <w:rPr>
          <w:color w:val="0000FF"/>
        </w:rPr>
        <w:t xml:space="preserve">test profile </w:t>
      </w:r>
      <w:r w:rsidRPr="0043182E">
        <w:rPr>
          <w:color w:val="0000FF"/>
        </w:rPr>
        <w:t>initialization</w:t>
      </w:r>
      <w:r>
        <w:rPr>
          <w:color w:val="0000FF"/>
        </w:rPr>
        <w:t xml:space="preserve"> </w:t>
      </w:r>
      <w:r w:rsidR="009A1437">
        <w:rPr>
          <w:rFonts w:hint="eastAsia"/>
          <w:color w:val="0000FF"/>
        </w:rPr>
        <w:t xml:space="preserve">used in </w:t>
      </w:r>
      <w:del w:id="588" w:author="Dave Towey" w:date="2019-07-16T06:46:00Z">
        <w:r w:rsidR="009A1437">
          <w:rPr>
            <w:rFonts w:hint="eastAsia"/>
            <w:color w:val="0000FF"/>
          </w:rPr>
          <w:delText>our</w:delText>
        </w:r>
      </w:del>
      <w:ins w:id="589" w:author="Dave Towey" w:date="2019-07-16T06:46:00Z">
        <w:r w:rsidR="00CD2C08">
          <w:rPr>
            <w:color w:val="0000FF"/>
          </w:rPr>
          <w:t>the</w:t>
        </w:r>
      </w:ins>
      <w:r w:rsidR="009A1437">
        <w:rPr>
          <w:rFonts w:hint="eastAsia"/>
          <w:color w:val="0000FF"/>
        </w:rPr>
        <w:t xml:space="preserve"> experiments</w:t>
      </w:r>
      <w:del w:id="590" w:author="Dave Towey" w:date="2019-07-16T06:46:00Z">
        <w:r w:rsidR="009A1437">
          <w:rPr>
            <w:rFonts w:hint="eastAsia"/>
            <w:color w:val="0000FF"/>
          </w:rPr>
          <w:delText xml:space="preserve"> </w:delText>
        </w:r>
        <w:r>
          <w:rPr>
            <w:color w:val="0000FF"/>
          </w:rPr>
          <w:delText>in Section 4.4.2</w:delText>
        </w:r>
      </w:del>
      <w:r>
        <w:rPr>
          <w:color w:val="0000FF"/>
        </w:rPr>
        <w:t xml:space="preserve">. </w:t>
      </w:r>
    </w:p>
    <w:p w14:paraId="0ECFFB14" w14:textId="77777777" w:rsidR="00F259AF" w:rsidRPr="001305EF" w:rsidRDefault="00F259AF" w:rsidP="00F259AF">
      <w:pPr>
        <w:spacing w:beforeLines="100" w:before="312"/>
        <w:jc w:val="both"/>
        <w:rPr>
          <w:color w:val="FF0000"/>
        </w:rPr>
      </w:pPr>
      <w:r w:rsidRPr="001305EF">
        <w:rPr>
          <w:color w:val="FF0000"/>
        </w:rPr>
        <w:t>Intended details are as follows:</w:t>
      </w:r>
    </w:p>
    <w:p w14:paraId="5BDFE124" w14:textId="1D880C00" w:rsidR="00286C62" w:rsidRDefault="00286C62" w:rsidP="00F259AF">
      <w:pPr>
        <w:jc w:val="both"/>
        <w:rPr>
          <w:rFonts w:hint="eastAsia"/>
          <w:color w:val="0000FF"/>
        </w:rPr>
      </w:pPr>
      <w:r>
        <w:rPr>
          <w:rFonts w:hint="eastAsia"/>
          <w:color w:val="0000FF"/>
        </w:rPr>
        <w:t xml:space="preserve">Add the following </w:t>
      </w:r>
      <w:r>
        <w:rPr>
          <w:color w:val="0000FF"/>
        </w:rPr>
        <w:t>sentence</w:t>
      </w:r>
      <w:r>
        <w:rPr>
          <w:rFonts w:hint="eastAsia"/>
          <w:color w:val="0000FF"/>
        </w:rPr>
        <w:t xml:space="preserve"> in the end of Section 4.4.2</w:t>
      </w:r>
      <w:ins w:id="591" w:author="Dave Towey" w:date="2019-07-16T06:46:00Z">
        <w:r w:rsidR="00171E29">
          <w:rPr>
            <w:color w:val="0000FF"/>
          </w:rPr>
          <w:t>:</w:t>
        </w:r>
      </w:ins>
      <w:r>
        <w:rPr>
          <w:rFonts w:hint="eastAsia"/>
          <w:color w:val="0000FF"/>
        </w:rPr>
        <w:t xml:space="preserve"> </w:t>
      </w:r>
      <w:r>
        <w:rPr>
          <w:color w:val="0000FF"/>
        </w:rPr>
        <w:t>“</w:t>
      </w:r>
      <w:r w:rsidR="009A1437">
        <w:rPr>
          <w:rFonts w:hint="eastAsia"/>
          <w:color w:val="0000FF"/>
        </w:rPr>
        <w:t xml:space="preserve">In our experiments, we used </w:t>
      </w:r>
      <w:del w:id="592" w:author="Dave Towey" w:date="2019-07-16T06:46:00Z">
        <w:r w:rsidR="009A1437" w:rsidRPr="005B51CC">
          <w:rPr>
            <w:color w:val="0000FF"/>
          </w:rPr>
          <w:delText>the</w:delText>
        </w:r>
      </w:del>
      <w:ins w:id="593" w:author="Dave Towey" w:date="2019-07-16T06:46:00Z">
        <w:r w:rsidR="00171E29">
          <w:rPr>
            <w:color w:val="0000FF"/>
          </w:rPr>
          <w:t>a</w:t>
        </w:r>
      </w:ins>
      <w:r w:rsidR="009A1437" w:rsidRPr="005B51CC">
        <w:rPr>
          <w:color w:val="0000FF"/>
        </w:rPr>
        <w:t xml:space="preserve"> uniform probability distribution </w:t>
      </w:r>
      <w:del w:id="594" w:author="Dave Towey" w:date="2019-07-16T06:46:00Z">
        <w:r>
          <w:rPr>
            <w:color w:val="0000FF"/>
          </w:rPr>
          <w:delText>as</w:delText>
        </w:r>
      </w:del>
      <w:ins w:id="595" w:author="Dave Towey" w:date="2019-07-16T06:46:00Z">
        <w:r w:rsidR="00171E29">
          <w:rPr>
            <w:color w:val="0000FF"/>
          </w:rPr>
          <w:t>for</w:t>
        </w:r>
      </w:ins>
      <w:r>
        <w:rPr>
          <w:color w:val="0000FF"/>
        </w:rPr>
        <w:t xml:space="preserve"> the initial test profile</w:t>
      </w:r>
      <w:del w:id="596" w:author="Dave Towey" w:date="2019-07-16T06:46:00Z">
        <w:r>
          <w:rPr>
            <w:rFonts w:hint="eastAsia"/>
            <w:color w:val="0000FF"/>
          </w:rPr>
          <w:delText>, and the</w:delText>
        </w:r>
      </w:del>
      <w:ins w:id="597" w:author="Dave Towey" w:date="2019-07-16T06:46:00Z">
        <w:r w:rsidR="00171E29">
          <w:rPr>
            <w:color w:val="0000FF"/>
          </w:rPr>
          <w:t>. T</w:t>
        </w:r>
        <w:r>
          <w:rPr>
            <w:rFonts w:hint="eastAsia"/>
            <w:color w:val="0000FF"/>
          </w:rPr>
          <w:t>he</w:t>
        </w:r>
      </w:ins>
      <w:r>
        <w:rPr>
          <w:rFonts w:hint="eastAsia"/>
          <w:color w:val="0000FF"/>
        </w:rPr>
        <w:t xml:space="preserve"> i</w:t>
      </w:r>
      <w:r>
        <w:rPr>
          <w:color w:val="0000FF"/>
        </w:rPr>
        <w:t xml:space="preserve">nitial </w:t>
      </w:r>
      <w:r>
        <w:rPr>
          <w:rFonts w:hint="eastAsia"/>
          <w:color w:val="0000FF"/>
        </w:rPr>
        <w:t>t</w:t>
      </w:r>
      <w:r>
        <w:rPr>
          <w:color w:val="0000FF"/>
        </w:rPr>
        <w:t xml:space="preserve">est </w:t>
      </w:r>
      <w:r>
        <w:rPr>
          <w:rFonts w:hint="eastAsia"/>
          <w:color w:val="0000FF"/>
        </w:rPr>
        <w:t>p</w:t>
      </w:r>
      <w:r w:rsidRPr="001305EF">
        <w:rPr>
          <w:color w:val="0000FF"/>
        </w:rPr>
        <w:t xml:space="preserve">rofiles of </w:t>
      </w:r>
      <w:r>
        <w:rPr>
          <w:rFonts w:hint="eastAsia"/>
          <w:color w:val="0000FF"/>
        </w:rPr>
        <w:t>each w</w:t>
      </w:r>
      <w:r w:rsidRPr="001305EF">
        <w:rPr>
          <w:color w:val="0000FF"/>
        </w:rPr>
        <w:t xml:space="preserve">eb </w:t>
      </w:r>
      <w:del w:id="598" w:author="Dave Towey" w:date="2019-07-16T06:46:00Z">
        <w:r>
          <w:rPr>
            <w:rFonts w:hint="eastAsia"/>
            <w:color w:val="0000FF"/>
          </w:rPr>
          <w:delText>s</w:delText>
        </w:r>
        <w:r>
          <w:rPr>
            <w:color w:val="0000FF"/>
          </w:rPr>
          <w:delText>ervices</w:delText>
        </w:r>
      </w:del>
      <w:ins w:id="599" w:author="Dave Towey" w:date="2019-07-16T06:46:00Z">
        <w:r>
          <w:rPr>
            <w:rFonts w:hint="eastAsia"/>
            <w:color w:val="0000FF"/>
          </w:rPr>
          <w:t>s</w:t>
        </w:r>
        <w:r>
          <w:rPr>
            <w:color w:val="0000FF"/>
          </w:rPr>
          <w:t>ervice</w:t>
        </w:r>
      </w:ins>
      <w:r>
        <w:rPr>
          <w:rFonts w:hint="eastAsia"/>
          <w:color w:val="0000FF"/>
        </w:rPr>
        <w:t xml:space="preserve"> are summarized in Table </w:t>
      </w:r>
      <w:r w:rsidR="00DA7BCB">
        <w:rPr>
          <w:color w:val="0000FF"/>
        </w:rPr>
        <w:t>12</w:t>
      </w:r>
      <w:r>
        <w:rPr>
          <w:rFonts w:hint="eastAsia"/>
          <w:color w:val="0000FF"/>
        </w:rPr>
        <w:t>, where &lt;</w:t>
      </w:r>
      <w:r w:rsidRPr="00286C62">
        <w:rPr>
          <w:rFonts w:hint="eastAsia"/>
          <w:i/>
          <w:iCs/>
          <w:color w:val="0000FF"/>
        </w:rPr>
        <w:t>S</w:t>
      </w:r>
      <w:r w:rsidRPr="00286C62">
        <w:rPr>
          <w:rFonts w:hint="eastAsia"/>
          <w:color w:val="0000FF"/>
          <w:vertAlign w:val="subscript"/>
        </w:rPr>
        <w:t>i</w:t>
      </w:r>
      <w:r>
        <w:rPr>
          <w:rFonts w:hint="eastAsia"/>
          <w:color w:val="0000FF"/>
        </w:rPr>
        <w:t xml:space="preserve">, </w:t>
      </w:r>
      <w:r w:rsidRPr="00286C62">
        <w:rPr>
          <w:rFonts w:hint="eastAsia"/>
          <w:i/>
          <w:iCs/>
          <w:color w:val="0000FF"/>
        </w:rPr>
        <w:t>P</w:t>
      </w:r>
      <w:r w:rsidRPr="00286C62">
        <w:rPr>
          <w:rFonts w:hint="eastAsia"/>
          <w:i/>
          <w:iCs/>
          <w:color w:val="0000FF"/>
          <w:vertAlign w:val="subscript"/>
        </w:rPr>
        <w:t>i</w:t>
      </w:r>
      <w:r>
        <w:rPr>
          <w:rFonts w:hint="eastAsia"/>
          <w:color w:val="0000FF"/>
        </w:rPr>
        <w:t xml:space="preserve">&gt; </w:t>
      </w:r>
      <w:del w:id="600" w:author="Dave Towey" w:date="2019-07-16T06:46:00Z">
        <w:r>
          <w:rPr>
            <w:rFonts w:hint="eastAsia"/>
            <w:color w:val="0000FF"/>
          </w:rPr>
          <w:delText>represents</w:delText>
        </w:r>
      </w:del>
      <w:ins w:id="601" w:author="Dave Towey" w:date="2019-07-16T06:46:00Z">
        <w:r w:rsidR="00171E29">
          <w:rPr>
            <w:color w:val="0000FF"/>
          </w:rPr>
          <w:t>means that</w:t>
        </w:r>
      </w:ins>
      <w:r>
        <w:rPr>
          <w:rFonts w:hint="eastAsia"/>
          <w:color w:val="0000FF"/>
        </w:rPr>
        <w:t xml:space="preserve"> the probability of </w:t>
      </w:r>
      <w:ins w:id="602" w:author="Dave Towey" w:date="2019-07-16T06:46:00Z">
        <w:r w:rsidR="00171E29">
          <w:rPr>
            <w:color w:val="0000FF"/>
          </w:rPr>
          <w:t xml:space="preserve">selecting </w:t>
        </w:r>
      </w:ins>
      <w:r>
        <w:rPr>
          <w:rFonts w:hint="eastAsia"/>
          <w:color w:val="0000FF"/>
        </w:rPr>
        <w:t xml:space="preserve">partition </w:t>
      </w:r>
      <w:r w:rsidRPr="00286C62">
        <w:rPr>
          <w:rFonts w:hint="eastAsia"/>
          <w:i/>
          <w:iCs/>
          <w:color w:val="0000FF"/>
        </w:rPr>
        <w:t>S</w:t>
      </w:r>
      <w:r w:rsidRPr="00286C62">
        <w:rPr>
          <w:rFonts w:hint="eastAsia"/>
          <w:color w:val="0000FF"/>
          <w:vertAlign w:val="subscript"/>
        </w:rPr>
        <w:t>i</w:t>
      </w:r>
      <w:r>
        <w:rPr>
          <w:rFonts w:hint="eastAsia"/>
          <w:color w:val="0000FF"/>
        </w:rPr>
        <w:t xml:space="preserve"> is </w:t>
      </w:r>
      <w:r w:rsidRPr="00286C62">
        <w:rPr>
          <w:rFonts w:hint="eastAsia"/>
          <w:i/>
          <w:iCs/>
          <w:color w:val="0000FF"/>
        </w:rPr>
        <w:t>P</w:t>
      </w:r>
      <w:r w:rsidRPr="00286C62">
        <w:rPr>
          <w:rFonts w:hint="eastAsia"/>
          <w:i/>
          <w:iCs/>
          <w:color w:val="0000FF"/>
          <w:vertAlign w:val="subscript"/>
        </w:rPr>
        <w:t>i</w:t>
      </w:r>
      <w:r>
        <w:rPr>
          <w:rFonts w:hint="eastAsia"/>
          <w:color w:val="0000FF"/>
        </w:rPr>
        <w:t xml:space="preserve"> </w:t>
      </w:r>
      <w:del w:id="603" w:author="Dave Towey" w:date="2019-07-16T06:46:00Z">
        <w:r>
          <w:rPr>
            <w:rFonts w:hint="eastAsia"/>
            <w:color w:val="0000FF"/>
          </w:rPr>
          <w:delText xml:space="preserve">. </w:delText>
        </w:r>
        <w:r>
          <w:rPr>
            <w:color w:val="0000FF"/>
          </w:rPr>
          <w:delText>”</w:delText>
        </w:r>
        <w:r>
          <w:rPr>
            <w:rFonts w:hint="eastAsia"/>
            <w:color w:val="0000FF"/>
          </w:rPr>
          <w:delText>.</w:delText>
        </w:r>
        <w:r w:rsidR="009A1437">
          <w:rPr>
            <w:rFonts w:hint="eastAsia"/>
            <w:color w:val="0000FF"/>
          </w:rPr>
          <w:delText xml:space="preserve"> </w:delText>
        </w:r>
      </w:del>
      <w:ins w:id="604" w:author="Dave Towey" w:date="2019-07-16T06:46:00Z">
        <w:r>
          <w:rPr>
            <w:rFonts w:hint="eastAsia"/>
            <w:color w:val="0000FF"/>
          </w:rPr>
          <w:t>.</w:t>
        </w:r>
        <w:r>
          <w:rPr>
            <w:color w:val="0000FF"/>
          </w:rPr>
          <w:t>”</w:t>
        </w:r>
      </w:ins>
    </w:p>
    <w:p w14:paraId="36CD08BB" w14:textId="77777777" w:rsidR="00286C62" w:rsidRDefault="00286C62" w:rsidP="00F259AF">
      <w:pPr>
        <w:jc w:val="both"/>
        <w:rPr>
          <w:rFonts w:hint="eastAsia"/>
          <w:color w:val="0000FF"/>
        </w:rPr>
      </w:pPr>
    </w:p>
    <w:p w14:paraId="72D4C1ED" w14:textId="77777777" w:rsidR="00F259AF" w:rsidRPr="001305EF" w:rsidRDefault="00286C62" w:rsidP="00286C62">
      <w:pPr>
        <w:ind w:firstLineChars="150" w:firstLine="360"/>
        <w:jc w:val="both"/>
        <w:rPr>
          <w:rFonts w:hint="eastAsia"/>
          <w:color w:val="0000FF"/>
        </w:rPr>
      </w:pPr>
      <w:r>
        <w:rPr>
          <w:rFonts w:hint="eastAsia"/>
          <w:color w:val="0000FF"/>
        </w:rPr>
        <w:t xml:space="preserve">Table </w:t>
      </w:r>
      <w:r w:rsidR="00DA7BCB">
        <w:rPr>
          <w:color w:val="0000FF"/>
        </w:rPr>
        <w:t>12</w:t>
      </w:r>
      <w:r w:rsidR="00F259AF" w:rsidRPr="001305EF">
        <w:rPr>
          <w:color w:val="0000FF"/>
        </w:rPr>
        <w:t xml:space="preserve"> </w:t>
      </w:r>
      <w:r>
        <w:rPr>
          <w:rFonts w:hint="eastAsia"/>
          <w:color w:val="0000FF"/>
        </w:rPr>
        <w:t>Summary of I</w:t>
      </w:r>
      <w:r>
        <w:rPr>
          <w:color w:val="0000FF"/>
        </w:rPr>
        <w:t xml:space="preserve">nitial </w:t>
      </w:r>
      <w:r>
        <w:rPr>
          <w:rFonts w:hint="eastAsia"/>
          <w:color w:val="0000FF"/>
        </w:rPr>
        <w:t>T</w:t>
      </w:r>
      <w:r>
        <w:rPr>
          <w:color w:val="0000FF"/>
        </w:rPr>
        <w:t xml:space="preserve">est </w:t>
      </w:r>
      <w:r>
        <w:rPr>
          <w:rFonts w:hint="eastAsia"/>
          <w:color w:val="0000FF"/>
        </w:rPr>
        <w:t>P</w:t>
      </w:r>
      <w:r w:rsidR="00F259AF" w:rsidRPr="001305EF">
        <w:rPr>
          <w:color w:val="0000FF"/>
        </w:rPr>
        <w:t xml:space="preserve">rofiles of </w:t>
      </w:r>
      <w:r>
        <w:rPr>
          <w:rFonts w:hint="eastAsia"/>
          <w:color w:val="0000FF"/>
        </w:rPr>
        <w:t>Subject</w:t>
      </w:r>
      <w:r w:rsidR="00F259AF" w:rsidRPr="001305EF">
        <w:rPr>
          <w:color w:val="0000FF"/>
        </w:rPr>
        <w:t xml:space="preserve"> </w:t>
      </w:r>
      <w:r>
        <w:rPr>
          <w:rFonts w:hint="eastAsia"/>
          <w:color w:val="0000FF"/>
        </w:rPr>
        <w:t>W</w:t>
      </w:r>
      <w:r w:rsidR="00F259AF" w:rsidRPr="001305EF">
        <w:rPr>
          <w:color w:val="0000FF"/>
        </w:rPr>
        <w:t xml:space="preserve">eb </w:t>
      </w:r>
      <w:r>
        <w:rPr>
          <w:rFonts w:hint="eastAsia"/>
          <w:color w:val="0000FF"/>
        </w:rPr>
        <w:t>S</w:t>
      </w:r>
      <w:r>
        <w:rPr>
          <w:color w:val="0000FF"/>
        </w:rPr>
        <w:t>ervices</w:t>
      </w:r>
      <w:r>
        <w:rPr>
          <w:rFonts w:hint="eastAsia"/>
          <w:color w:val="0000FF"/>
        </w:rPr>
        <w:t xml:space="preserve"> </w:t>
      </w:r>
    </w:p>
    <w:p w14:paraId="672092B0" w14:textId="77777777" w:rsidR="00592CC8" w:rsidRDefault="0054196E" w:rsidP="003F28A9">
      <w:pPr>
        <w:jc w:val="both"/>
        <w:rPr>
          <w:rFonts w:hint="eastAsia"/>
          <w:b/>
          <w:i/>
        </w:rPr>
      </w:pPr>
      <w:commentRangeStart w:id="605"/>
      <w:r w:rsidRPr="00DA7BCB">
        <w:rPr>
          <w:b/>
          <w:i/>
          <w:noProof/>
        </w:rPr>
        <w:drawing>
          <wp:inline distT="0" distB="0" distL="0" distR="0" wp14:anchorId="02C9AADC" wp14:editId="0DAC7442">
            <wp:extent cx="5285740" cy="2140585"/>
            <wp:effectExtent l="0" t="0" r="0" b="0"/>
            <wp:docPr id="5" name="Picture 5" descr="156266219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1562662196(1)"/>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85740" cy="2140585"/>
                    </a:xfrm>
                    <a:prstGeom prst="rect">
                      <a:avLst/>
                    </a:prstGeom>
                    <a:noFill/>
                    <a:ln>
                      <a:noFill/>
                    </a:ln>
                  </pic:spPr>
                </pic:pic>
              </a:graphicData>
            </a:graphic>
          </wp:inline>
        </w:drawing>
      </w:r>
      <w:commentRangeEnd w:id="605"/>
      <w:r w:rsidR="00171E29">
        <w:rPr>
          <w:rStyle w:val="CommentReference"/>
          <w:szCs w:val="20"/>
        </w:rPr>
        <w:commentReference w:id="605"/>
      </w:r>
    </w:p>
    <w:p w14:paraId="67A851DC" w14:textId="77777777" w:rsidR="006460AC" w:rsidRPr="003F28A9" w:rsidRDefault="00592CC8" w:rsidP="003F28A9">
      <w:pPr>
        <w:jc w:val="both"/>
        <w:rPr>
          <w:b/>
          <w:i/>
        </w:rPr>
      </w:pPr>
      <w:r>
        <w:rPr>
          <w:b/>
          <w:i/>
          <w:u w:val="single"/>
        </w:rPr>
        <w:t>R2C</w:t>
      </w:r>
      <w:r>
        <w:rPr>
          <w:rFonts w:hint="eastAsia"/>
          <w:b/>
          <w:i/>
          <w:u w:val="single"/>
        </w:rPr>
        <w:t>6</w:t>
      </w:r>
      <w:r w:rsidRPr="006A21A7">
        <w:rPr>
          <w:b/>
          <w:i/>
          <w:u w:val="single"/>
        </w:rPr>
        <w:t>:</w:t>
      </w:r>
      <w:r w:rsidR="006460AC" w:rsidRPr="003F28A9">
        <w:rPr>
          <w:b/>
          <w:i/>
        </w:rPr>
        <w:t xml:space="preserve">- </w:t>
      </w:r>
      <w:r w:rsidR="006460AC">
        <w:rPr>
          <w:b/>
          <w:i/>
        </w:rPr>
        <w:t xml:space="preserve">(2) </w:t>
      </w:r>
      <w:r w:rsidR="006460AC" w:rsidRPr="003F28A9">
        <w:rPr>
          <w:b/>
          <w:i/>
        </w:rPr>
        <w:t xml:space="preserve">The authors set the partitions by making use of decision table, obtaining two partition schemes for each application. The decision tables used in the experiments for the partitioning are not reported. </w:t>
      </w:r>
    </w:p>
    <w:p w14:paraId="3F5962A7" w14:textId="75A47DAE" w:rsidR="00291262" w:rsidRDefault="008207C4" w:rsidP="00592CC8">
      <w:pPr>
        <w:spacing w:beforeLines="100" w:before="312"/>
        <w:jc w:val="both"/>
        <w:rPr>
          <w:rFonts w:hint="eastAsia"/>
          <w:color w:val="0000FF"/>
        </w:rPr>
      </w:pPr>
      <w:r w:rsidRPr="00AA7BE8">
        <w:rPr>
          <w:u w:val="single"/>
        </w:rPr>
        <w:t>Response</w:t>
      </w:r>
      <w:r w:rsidRPr="00AA7BE8">
        <w:t>:</w:t>
      </w:r>
      <w:r>
        <w:rPr>
          <w:rFonts w:hint="eastAsia"/>
        </w:rPr>
        <w:t xml:space="preserve"> </w:t>
      </w:r>
      <w:r w:rsidR="00291262">
        <w:rPr>
          <w:rFonts w:hint="eastAsia"/>
          <w:color w:val="0000FF"/>
        </w:rPr>
        <w:t xml:space="preserve">We agree that it is necessary to describe the decision tables </w:t>
      </w:r>
      <w:del w:id="606" w:author="Dave Towey" w:date="2019-07-16T06:46:00Z">
        <w:r w:rsidR="00291262">
          <w:rPr>
            <w:rFonts w:hint="eastAsia"/>
            <w:color w:val="0000FF"/>
          </w:rPr>
          <w:delText xml:space="preserve">that are </w:delText>
        </w:r>
      </w:del>
      <w:r w:rsidR="00291262">
        <w:rPr>
          <w:rFonts w:hint="eastAsia"/>
          <w:color w:val="0000FF"/>
        </w:rPr>
        <w:t>used to set the partitions. These d</w:t>
      </w:r>
      <w:r w:rsidR="00291262" w:rsidRPr="00291262">
        <w:rPr>
          <w:rFonts w:hint="eastAsia"/>
          <w:color w:val="0000FF"/>
        </w:rPr>
        <w:t xml:space="preserve">ecision tables were not </w:t>
      </w:r>
      <w:del w:id="607" w:author="Dave Towey" w:date="2019-07-16T06:46:00Z">
        <w:r w:rsidR="00291262" w:rsidRPr="00291262">
          <w:rPr>
            <w:rFonts w:hint="eastAsia"/>
            <w:color w:val="0000FF"/>
          </w:rPr>
          <w:delText>reported</w:delText>
        </w:r>
      </w:del>
      <w:ins w:id="608" w:author="Dave Towey" w:date="2019-07-16T06:46:00Z">
        <w:r w:rsidR="005D645B">
          <w:rPr>
            <w:color w:val="0000FF"/>
          </w:rPr>
          <w:t>included</w:t>
        </w:r>
      </w:ins>
      <w:r w:rsidR="00291262" w:rsidRPr="00291262">
        <w:rPr>
          <w:rFonts w:hint="eastAsia"/>
          <w:color w:val="0000FF"/>
        </w:rPr>
        <w:t xml:space="preserve"> </w:t>
      </w:r>
      <w:r w:rsidR="00291262">
        <w:rPr>
          <w:rFonts w:hint="eastAsia"/>
          <w:color w:val="0000FF"/>
        </w:rPr>
        <w:t xml:space="preserve">in the previous version </w:t>
      </w:r>
      <w:r w:rsidR="00291262" w:rsidRPr="00291262">
        <w:rPr>
          <w:rFonts w:hint="eastAsia"/>
          <w:color w:val="0000FF"/>
        </w:rPr>
        <w:t xml:space="preserve">mainly due to the page </w:t>
      </w:r>
      <w:del w:id="609" w:author="Dave Towey" w:date="2019-07-16T06:46:00Z">
        <w:r w:rsidR="00291262" w:rsidRPr="00291262">
          <w:rPr>
            <w:rFonts w:hint="eastAsia"/>
            <w:color w:val="0000FF"/>
          </w:rPr>
          <w:delText>limit</w:delText>
        </w:r>
      </w:del>
      <w:ins w:id="610" w:author="Dave Towey" w:date="2019-07-16T06:46:00Z">
        <w:r w:rsidR="00291262" w:rsidRPr="00291262">
          <w:rPr>
            <w:rFonts w:hint="eastAsia"/>
            <w:color w:val="0000FF"/>
          </w:rPr>
          <w:t>limit</w:t>
        </w:r>
        <w:r w:rsidR="005D645B">
          <w:rPr>
            <w:color w:val="0000FF"/>
          </w:rPr>
          <w:t>ations</w:t>
        </w:r>
      </w:ins>
      <w:r w:rsidR="00291262" w:rsidRPr="00291262">
        <w:rPr>
          <w:rFonts w:hint="eastAsia"/>
          <w:color w:val="0000FF"/>
        </w:rPr>
        <w:t xml:space="preserve">. </w:t>
      </w:r>
      <w:commentRangeStart w:id="611"/>
      <w:r w:rsidR="00291262" w:rsidRPr="00291262">
        <w:rPr>
          <w:rFonts w:hint="eastAsia"/>
          <w:color w:val="0000FF"/>
        </w:rPr>
        <w:t>W</w:t>
      </w:r>
      <w:r w:rsidR="00291262" w:rsidRPr="00291262">
        <w:rPr>
          <w:color w:val="0000FF"/>
        </w:rPr>
        <w:t xml:space="preserve">e </w:t>
      </w:r>
      <w:del w:id="612" w:author="Dave Towey" w:date="2019-07-16T06:46:00Z">
        <w:r w:rsidR="00291262" w:rsidRPr="00291262">
          <w:rPr>
            <w:color w:val="0000FF"/>
          </w:rPr>
          <w:delText>report</w:delText>
        </w:r>
      </w:del>
      <w:ins w:id="613" w:author="Dave Towey" w:date="2019-07-16T06:46:00Z">
        <w:r w:rsidR="005D645B">
          <w:rPr>
            <w:color w:val="0000FF"/>
          </w:rPr>
          <w:t>have now included</w:t>
        </w:r>
      </w:ins>
      <w:r w:rsidR="005D645B">
        <w:rPr>
          <w:color w:val="0000FF"/>
        </w:rPr>
        <w:t xml:space="preserve"> the </w:t>
      </w:r>
      <w:r w:rsidR="00291262" w:rsidRPr="00291262">
        <w:rPr>
          <w:rFonts w:hint="eastAsia"/>
          <w:color w:val="0000FF"/>
        </w:rPr>
        <w:t xml:space="preserve">decision tables </w:t>
      </w:r>
      <w:del w:id="614" w:author="Dave Towey" w:date="2019-07-16T06:46:00Z">
        <w:r w:rsidR="00291262" w:rsidRPr="00291262">
          <w:rPr>
            <w:rFonts w:hint="eastAsia"/>
            <w:color w:val="0000FF"/>
          </w:rPr>
          <w:delText xml:space="preserve">used </w:delText>
        </w:r>
      </w:del>
      <w:r w:rsidR="005D645B">
        <w:rPr>
          <w:color w:val="0000FF"/>
        </w:rPr>
        <w:t xml:space="preserve">in </w:t>
      </w:r>
      <w:del w:id="615" w:author="Dave Towey" w:date="2019-07-16T06:46:00Z">
        <w:r w:rsidR="00291262" w:rsidRPr="00291262">
          <w:rPr>
            <w:rFonts w:hint="eastAsia"/>
            <w:color w:val="0000FF"/>
          </w:rPr>
          <w:delText>our experiments</w:delText>
        </w:r>
        <w:r w:rsidR="00291262">
          <w:rPr>
            <w:rFonts w:hint="eastAsia"/>
            <w:color w:val="0000FF"/>
          </w:rPr>
          <w:delText xml:space="preserve"> accordingly</w:delText>
        </w:r>
        <w:r w:rsidR="00291262" w:rsidRPr="00291262">
          <w:rPr>
            <w:rFonts w:hint="eastAsia"/>
            <w:color w:val="0000FF"/>
          </w:rPr>
          <w:delText>.</w:delText>
        </w:r>
        <w:r w:rsidR="00291262">
          <w:rPr>
            <w:rFonts w:hint="eastAsia"/>
            <w:color w:val="0000FF"/>
          </w:rPr>
          <w:delText xml:space="preserve"> </w:delText>
        </w:r>
      </w:del>
      <w:ins w:id="616" w:author="Dave Towey" w:date="2019-07-16T06:46:00Z">
        <w:r w:rsidR="005D645B">
          <w:rPr>
            <w:color w:val="0000FF"/>
          </w:rPr>
          <w:t>the revised manuscript</w:t>
        </w:r>
        <w:r w:rsidR="00D54403">
          <w:rPr>
            <w:color w:val="0000FF"/>
          </w:rPr>
          <w:t xml:space="preserve"> (Tables 7 to 9)</w:t>
        </w:r>
        <w:r w:rsidR="00291262" w:rsidRPr="00291262">
          <w:rPr>
            <w:rFonts w:hint="eastAsia"/>
            <w:color w:val="0000FF"/>
          </w:rPr>
          <w:t>.</w:t>
        </w:r>
        <w:r w:rsidR="00291262">
          <w:rPr>
            <w:rFonts w:hint="eastAsia"/>
            <w:color w:val="0000FF"/>
          </w:rPr>
          <w:t xml:space="preserve"> </w:t>
        </w:r>
        <w:commentRangeEnd w:id="611"/>
        <w:r w:rsidR="005D645B">
          <w:rPr>
            <w:rStyle w:val="CommentReference"/>
            <w:szCs w:val="20"/>
          </w:rPr>
          <w:commentReference w:id="611"/>
        </w:r>
      </w:ins>
    </w:p>
    <w:p w14:paraId="632A7290" w14:textId="58A43FCD" w:rsidR="00F259AF" w:rsidRPr="001305EF" w:rsidRDefault="00F259AF" w:rsidP="00F259AF">
      <w:pPr>
        <w:spacing w:beforeLines="50" w:before="156"/>
        <w:jc w:val="both"/>
        <w:rPr>
          <w:color w:val="0000FF"/>
        </w:rPr>
      </w:pPr>
      <w:commentRangeStart w:id="617"/>
      <w:r>
        <w:rPr>
          <w:u w:val="single"/>
        </w:rPr>
        <w:t>Action</w:t>
      </w:r>
      <w:r>
        <w:rPr>
          <w:rFonts w:hint="eastAsia"/>
          <w:u w:val="single"/>
        </w:rPr>
        <w:t>:</w:t>
      </w:r>
      <w:r w:rsidRPr="00514D1E">
        <w:rPr>
          <w:rFonts w:hint="eastAsia"/>
          <w:rPrChange w:id="618" w:author="Dave Towey" w:date="2019-07-16T06:46:00Z">
            <w:rPr>
              <w:rFonts w:hint="eastAsia"/>
              <w:u w:val="single"/>
            </w:rPr>
          </w:rPrChange>
        </w:rPr>
        <w:t xml:space="preserve"> </w:t>
      </w:r>
      <w:r w:rsidRPr="001305EF">
        <w:rPr>
          <w:color w:val="0000FF"/>
        </w:rPr>
        <w:t xml:space="preserve">In the revised </w:t>
      </w:r>
      <w:del w:id="619" w:author="Dave Towey" w:date="2019-07-16T06:46:00Z">
        <w:r w:rsidRPr="001305EF">
          <w:rPr>
            <w:color w:val="0000FF"/>
          </w:rPr>
          <w:delText>version,</w:delText>
        </w:r>
      </w:del>
      <w:ins w:id="620" w:author="Dave Towey" w:date="2019-07-16T06:46:00Z">
        <w:r w:rsidR="00A31CD1">
          <w:rPr>
            <w:color w:val="0000FF"/>
          </w:rPr>
          <w:t>manuscript (</w:t>
        </w:r>
        <w:r w:rsidR="00A31CD1">
          <w:rPr>
            <w:rFonts w:hint="eastAsia"/>
            <w:color w:val="0000FF"/>
          </w:rPr>
          <w:t xml:space="preserve">before the last </w:t>
        </w:r>
        <w:r w:rsidR="00A31CD1">
          <w:rPr>
            <w:color w:val="0000FF"/>
          </w:rPr>
          <w:t>paragraph</w:t>
        </w:r>
        <w:r w:rsidR="00A31CD1">
          <w:rPr>
            <w:rFonts w:hint="eastAsia"/>
            <w:color w:val="0000FF"/>
          </w:rPr>
          <w:t xml:space="preserve"> of </w:t>
        </w:r>
        <w:r w:rsidR="00A31CD1" w:rsidRPr="001305EF">
          <w:rPr>
            <w:color w:val="0000FF"/>
          </w:rPr>
          <w:t>Section 4.4.1</w:t>
        </w:r>
        <w:r w:rsidR="00A31CD1">
          <w:rPr>
            <w:color w:val="0000FF"/>
          </w:rPr>
          <w:t>)</w:t>
        </w:r>
        <w:r w:rsidRPr="001305EF">
          <w:rPr>
            <w:color w:val="0000FF"/>
          </w:rPr>
          <w:t>,</w:t>
        </w:r>
      </w:ins>
      <w:r w:rsidRPr="001305EF">
        <w:rPr>
          <w:color w:val="0000FF"/>
        </w:rPr>
        <w:t xml:space="preserve"> we have </w:t>
      </w:r>
      <w:r w:rsidR="00291262">
        <w:rPr>
          <w:rFonts w:hint="eastAsia"/>
          <w:color w:val="0000FF"/>
        </w:rPr>
        <w:t xml:space="preserve">clearly </w:t>
      </w:r>
      <w:r w:rsidRPr="001305EF">
        <w:rPr>
          <w:color w:val="0000FF"/>
        </w:rPr>
        <w:t xml:space="preserve">reported </w:t>
      </w:r>
      <w:r w:rsidR="00291262">
        <w:rPr>
          <w:rFonts w:hint="eastAsia"/>
          <w:color w:val="0000FF"/>
        </w:rPr>
        <w:t xml:space="preserve">the </w:t>
      </w:r>
      <w:r w:rsidRPr="001305EF">
        <w:rPr>
          <w:color w:val="0000FF"/>
        </w:rPr>
        <w:t>partition</w:t>
      </w:r>
      <w:r w:rsidR="00291262">
        <w:rPr>
          <w:rFonts w:hint="eastAsia"/>
          <w:color w:val="0000FF"/>
        </w:rPr>
        <w:t>s</w:t>
      </w:r>
      <w:del w:id="621" w:author="Dave Towey" w:date="2019-07-16T06:46:00Z">
        <w:r w:rsidR="00291262">
          <w:rPr>
            <w:rFonts w:hint="eastAsia"/>
            <w:color w:val="0000FF"/>
          </w:rPr>
          <w:delText xml:space="preserve"> via</w:delText>
        </w:r>
      </w:del>
      <w:ins w:id="622" w:author="Dave Towey" w:date="2019-07-16T06:46:00Z">
        <w:r w:rsidR="00F711B7">
          <w:rPr>
            <w:color w:val="0000FF"/>
          </w:rPr>
          <w:t>,</w:t>
        </w:r>
        <w:r w:rsidR="00291262">
          <w:rPr>
            <w:rFonts w:hint="eastAsia"/>
            <w:color w:val="0000FF"/>
          </w:rPr>
          <w:t xml:space="preserve"> </w:t>
        </w:r>
        <w:r w:rsidR="00A31CD1">
          <w:rPr>
            <w:color w:val="0000FF"/>
          </w:rPr>
          <w:t>determined by</w:t>
        </w:r>
      </w:ins>
      <w:r w:rsidR="00291262">
        <w:rPr>
          <w:rFonts w:hint="eastAsia"/>
          <w:color w:val="0000FF"/>
        </w:rPr>
        <w:t xml:space="preserve"> </w:t>
      </w:r>
      <w:r w:rsidR="00291262">
        <w:rPr>
          <w:color w:val="0000FF"/>
        </w:rPr>
        <w:t>decision tab</w:t>
      </w:r>
      <w:r w:rsidR="00291262">
        <w:rPr>
          <w:rFonts w:hint="eastAsia"/>
          <w:color w:val="0000FF"/>
        </w:rPr>
        <w:t>l</w:t>
      </w:r>
      <w:r w:rsidR="00291262">
        <w:rPr>
          <w:color w:val="0000FF"/>
        </w:rPr>
        <w:t>es</w:t>
      </w:r>
      <w:ins w:id="623" w:author="Dave Towey" w:date="2019-07-16T06:46:00Z">
        <w:r w:rsidR="00F711B7">
          <w:rPr>
            <w:color w:val="0000FF"/>
          </w:rPr>
          <w:t>,</w:t>
        </w:r>
      </w:ins>
      <w:r w:rsidRPr="001305EF">
        <w:rPr>
          <w:color w:val="0000FF"/>
        </w:rPr>
        <w:t xml:space="preserve"> </w:t>
      </w:r>
      <w:r w:rsidR="00291262">
        <w:rPr>
          <w:rFonts w:hint="eastAsia"/>
          <w:color w:val="0000FF"/>
        </w:rPr>
        <w:t xml:space="preserve">for each </w:t>
      </w:r>
      <w:del w:id="624" w:author="Dave Towey" w:date="2019-07-16T06:46:00Z">
        <w:r w:rsidRPr="001305EF">
          <w:rPr>
            <w:color w:val="0000FF"/>
          </w:rPr>
          <w:delText xml:space="preserve">Web services </w:delText>
        </w:r>
        <w:r w:rsidR="00A248BF">
          <w:rPr>
            <w:rFonts w:hint="eastAsia"/>
            <w:color w:val="0000FF"/>
          </w:rPr>
          <w:delText xml:space="preserve">before the last </w:delText>
        </w:r>
        <w:r w:rsidR="00A248BF">
          <w:rPr>
            <w:color w:val="0000FF"/>
          </w:rPr>
          <w:delText>paragraph</w:delText>
        </w:r>
        <w:r w:rsidR="00A248BF">
          <w:rPr>
            <w:rFonts w:hint="eastAsia"/>
            <w:color w:val="0000FF"/>
          </w:rPr>
          <w:delText xml:space="preserve"> </w:delText>
        </w:r>
        <w:r w:rsidR="00291262">
          <w:rPr>
            <w:rFonts w:hint="eastAsia"/>
            <w:color w:val="0000FF"/>
          </w:rPr>
          <w:delText xml:space="preserve">of </w:delText>
        </w:r>
        <w:r w:rsidRPr="001305EF">
          <w:rPr>
            <w:color w:val="0000FF"/>
          </w:rPr>
          <w:delText>Section 4.4.1.</w:delText>
        </w:r>
      </w:del>
      <w:ins w:id="625" w:author="Dave Towey" w:date="2019-07-16T06:46:00Z">
        <w:r w:rsidR="00AC50C6">
          <w:rPr>
            <w:color w:val="0000FF"/>
          </w:rPr>
          <w:t>web</w:t>
        </w:r>
        <w:r w:rsidRPr="001305EF">
          <w:rPr>
            <w:color w:val="0000FF"/>
          </w:rPr>
          <w:t xml:space="preserve"> service</w:t>
        </w:r>
        <w:r w:rsidR="00A31CD1">
          <w:rPr>
            <w:color w:val="0000FF"/>
          </w:rPr>
          <w:t>.</w:t>
        </w:r>
        <w:commentRangeEnd w:id="617"/>
        <w:r w:rsidR="00F711B7">
          <w:rPr>
            <w:rStyle w:val="CommentReference"/>
            <w:szCs w:val="20"/>
          </w:rPr>
          <w:commentReference w:id="617"/>
        </w:r>
      </w:ins>
    </w:p>
    <w:p w14:paraId="6E79EC9B" w14:textId="77777777" w:rsidR="00F259AF" w:rsidRDefault="00291262" w:rsidP="00291262">
      <w:pPr>
        <w:spacing w:beforeLines="100" w:before="312"/>
        <w:jc w:val="both"/>
        <w:rPr>
          <w:rFonts w:hint="eastAsia"/>
          <w:color w:val="FF0000"/>
        </w:rPr>
      </w:pPr>
      <w:r w:rsidRPr="00291262">
        <w:rPr>
          <w:rFonts w:hint="eastAsia"/>
          <w:color w:val="FF0000"/>
        </w:rPr>
        <w:t>I</w:t>
      </w:r>
      <w:r w:rsidR="00F259AF" w:rsidRPr="00291262">
        <w:rPr>
          <w:color w:val="FF0000"/>
        </w:rPr>
        <w:t>ntended details are as follows:</w:t>
      </w:r>
    </w:p>
    <w:p w14:paraId="5676DE88" w14:textId="14F220DD" w:rsidR="00A248BF" w:rsidRDefault="00A248BF" w:rsidP="00320C63">
      <w:pPr>
        <w:ind w:firstLineChars="150" w:firstLine="360"/>
        <w:jc w:val="both"/>
        <w:rPr>
          <w:color w:val="FF0000"/>
        </w:rPr>
      </w:pPr>
      <w:r w:rsidRPr="00A248BF">
        <w:rPr>
          <w:rFonts w:hint="eastAsia"/>
          <w:color w:val="0000FF"/>
        </w:rPr>
        <w:t xml:space="preserve">Add the following sentences </w:t>
      </w:r>
      <w:r>
        <w:rPr>
          <w:rFonts w:hint="eastAsia"/>
          <w:color w:val="0000FF"/>
        </w:rPr>
        <w:t xml:space="preserve">before the last </w:t>
      </w:r>
      <w:r>
        <w:rPr>
          <w:color w:val="0000FF"/>
        </w:rPr>
        <w:t>paragraph</w:t>
      </w:r>
      <w:r>
        <w:rPr>
          <w:rFonts w:hint="eastAsia"/>
          <w:color w:val="0000FF"/>
        </w:rPr>
        <w:t xml:space="preserve"> of </w:t>
      </w:r>
      <w:r w:rsidRPr="001305EF">
        <w:rPr>
          <w:color w:val="0000FF"/>
        </w:rPr>
        <w:t>Section 4.4.1</w:t>
      </w:r>
      <w:r>
        <w:rPr>
          <w:rFonts w:hint="eastAsia"/>
          <w:color w:val="0000FF"/>
        </w:rPr>
        <w:t xml:space="preserve">: </w:t>
      </w:r>
      <w:r>
        <w:rPr>
          <w:color w:val="0000FF"/>
        </w:rPr>
        <w:t>“</w:t>
      </w:r>
      <w:del w:id="626" w:author="Dave Towey" w:date="2019-07-16T06:46:00Z">
        <w:r w:rsidR="00637793">
          <w:rPr>
            <w:rFonts w:hint="eastAsia"/>
            <w:color w:val="0000FF"/>
          </w:rPr>
          <w:delText xml:space="preserve">Accordingly, Tables </w:delText>
        </w:r>
        <w:r w:rsidR="002E2F76">
          <w:rPr>
            <w:color w:val="0000FF"/>
          </w:rPr>
          <w:delText>7 to 9</w:delText>
        </w:r>
        <w:r w:rsidR="00637793">
          <w:rPr>
            <w:rFonts w:hint="eastAsia"/>
            <w:color w:val="0000FF"/>
          </w:rPr>
          <w:delText xml:space="preserve"> show the </w:delText>
        </w:r>
      </w:del>
      <w:ins w:id="627" w:author="Dave Towey" w:date="2019-07-16T06:46:00Z">
        <w:r w:rsidR="00807181">
          <w:rPr>
            <w:color w:val="0000FF"/>
          </w:rPr>
          <w:t xml:space="preserve">The </w:t>
        </w:r>
      </w:ins>
      <w:r w:rsidR="00807181">
        <w:rPr>
          <w:color w:val="0000FF"/>
        </w:rPr>
        <w:t xml:space="preserve">decision </w:t>
      </w:r>
      <w:r w:rsidR="00807181">
        <w:rPr>
          <w:rFonts w:hint="eastAsia"/>
          <w:color w:val="0000FF"/>
        </w:rPr>
        <w:t>tables for ACMS, CUBS, and PBS</w:t>
      </w:r>
      <w:ins w:id="628" w:author="Dave Towey" w:date="2019-07-16T06:46:00Z">
        <w:r w:rsidR="00807181">
          <w:rPr>
            <w:color w:val="0000FF"/>
          </w:rPr>
          <w:t xml:space="preserve"> are shown in </w:t>
        </w:r>
        <w:r w:rsidR="00637793">
          <w:rPr>
            <w:rFonts w:hint="eastAsia"/>
            <w:color w:val="0000FF"/>
          </w:rPr>
          <w:t xml:space="preserve">Tables </w:t>
        </w:r>
        <w:r w:rsidR="002E2F76">
          <w:rPr>
            <w:color w:val="0000FF"/>
          </w:rPr>
          <w:t>7 to 9</w:t>
        </w:r>
      </w:ins>
      <w:r w:rsidR="00807181">
        <w:rPr>
          <w:color w:val="0000FF"/>
        </w:rPr>
        <w:t xml:space="preserve">, </w:t>
      </w:r>
      <w:r w:rsidR="00637793">
        <w:rPr>
          <w:rFonts w:hint="eastAsia"/>
          <w:color w:val="0000FF"/>
        </w:rPr>
        <w:t>respectively</w:t>
      </w:r>
      <w:del w:id="629" w:author="Dave Towey" w:date="2019-07-16T06:46:00Z">
        <w:r w:rsidR="00B14105">
          <w:rPr>
            <w:color w:val="0000FF"/>
          </w:rPr>
          <w:delText>, where</w:delText>
        </w:r>
      </w:del>
      <w:ins w:id="630" w:author="Dave Towey" w:date="2019-07-16T06:46:00Z">
        <w:r w:rsidR="00807181">
          <w:rPr>
            <w:color w:val="0000FF"/>
          </w:rPr>
          <w:t>. In the tables,</w:t>
        </w:r>
      </w:ins>
      <w:r w:rsidR="00B14105">
        <w:rPr>
          <w:color w:val="0000FF"/>
        </w:rPr>
        <w:t xml:space="preserve"> r</w:t>
      </w:r>
      <w:r w:rsidR="00B14105" w:rsidRPr="00B14105">
        <w:rPr>
          <w:color w:val="0000FF"/>
          <w:vertAlign w:val="subscript"/>
        </w:rPr>
        <w:t>i</w:t>
      </w:r>
      <w:r w:rsidR="00B14105">
        <w:rPr>
          <w:color w:val="0000FF"/>
          <w:vertAlign w:val="subscript"/>
        </w:rPr>
        <w:t xml:space="preserve"> </w:t>
      </w:r>
      <w:r w:rsidR="00B14105">
        <w:rPr>
          <w:color w:val="0000FF"/>
        </w:rPr>
        <w:t>(i = 1,…,n) denotes the identified i</w:t>
      </w:r>
      <w:r w:rsidR="00B14105" w:rsidRPr="00B14105">
        <w:rPr>
          <w:color w:val="0000FF"/>
          <w:vertAlign w:val="superscript"/>
        </w:rPr>
        <w:t>th</w:t>
      </w:r>
      <w:r w:rsidR="00B14105">
        <w:rPr>
          <w:color w:val="0000FF"/>
        </w:rPr>
        <w:t xml:space="preserve"> </w:t>
      </w:r>
      <w:r w:rsidR="00B14105" w:rsidRPr="00B14105">
        <w:rPr>
          <w:i/>
          <w:iCs/>
          <w:color w:val="0000FF"/>
        </w:rPr>
        <w:t>rule</w:t>
      </w:r>
      <w:del w:id="631" w:author="Dave Towey" w:date="2019-07-16T06:46:00Z">
        <w:r w:rsidR="00B14105">
          <w:rPr>
            <w:color w:val="0000FF"/>
          </w:rPr>
          <w:delText xml:space="preserve"> and</w:delText>
        </w:r>
      </w:del>
      <w:ins w:id="632" w:author="Dave Towey" w:date="2019-07-16T06:46:00Z">
        <w:r w:rsidR="00807181">
          <w:rPr>
            <w:color w:val="0000FF"/>
          </w:rPr>
          <w:t>;</w:t>
        </w:r>
      </w:ins>
      <w:r w:rsidR="00807181">
        <w:rPr>
          <w:color w:val="0000FF"/>
        </w:rPr>
        <w:t xml:space="preserve"> </w:t>
      </w:r>
      <w:r w:rsidR="00B14105">
        <w:rPr>
          <w:color w:val="0000FF"/>
        </w:rPr>
        <w:t xml:space="preserve">n is total number of </w:t>
      </w:r>
      <w:r w:rsidR="00B14105" w:rsidRPr="00B14105">
        <w:rPr>
          <w:i/>
          <w:iCs/>
          <w:color w:val="0000FF"/>
        </w:rPr>
        <w:t>rules</w:t>
      </w:r>
      <w:del w:id="633" w:author="Dave Towey" w:date="2019-07-16T06:46:00Z">
        <w:r w:rsidR="00B14105">
          <w:rPr>
            <w:i/>
            <w:iCs/>
            <w:color w:val="0000FF"/>
          </w:rPr>
          <w:delText xml:space="preserve">. </w:delText>
        </w:r>
        <w:r w:rsidR="00B14105">
          <w:rPr>
            <w:color w:val="0000FF"/>
          </w:rPr>
          <w:delText>Besides,</w:delText>
        </w:r>
      </w:del>
      <w:ins w:id="634" w:author="Dave Towey" w:date="2019-07-16T06:46:00Z">
        <w:r w:rsidR="00807181">
          <w:rPr>
            <w:color w:val="0000FF"/>
          </w:rPr>
          <w:t>; and</w:t>
        </w:r>
      </w:ins>
      <w:r w:rsidR="00B14105">
        <w:rPr>
          <w:color w:val="0000FF"/>
        </w:rPr>
        <w:t xml:space="preserve"> the checkmark under each </w:t>
      </w:r>
      <w:r w:rsidR="00B14105" w:rsidRPr="00B14105">
        <w:rPr>
          <w:i/>
          <w:iCs/>
          <w:color w:val="0000FF"/>
        </w:rPr>
        <w:t>rule</w:t>
      </w:r>
      <w:r w:rsidR="00B14105">
        <w:rPr>
          <w:color w:val="0000FF"/>
        </w:rPr>
        <w:t xml:space="preserve"> indicates that corresponding </w:t>
      </w:r>
      <w:r w:rsidR="00C73D35">
        <w:rPr>
          <w:color w:val="0000FF"/>
        </w:rPr>
        <w:t xml:space="preserve">action </w:t>
      </w:r>
      <w:del w:id="635" w:author="Dave Towey" w:date="2019-07-16T06:46:00Z">
        <w:r w:rsidR="00C73D35">
          <w:rPr>
            <w:color w:val="0000FF"/>
          </w:rPr>
          <w:delText>is</w:delText>
        </w:r>
      </w:del>
      <w:ins w:id="636" w:author="Dave Towey" w:date="2019-07-16T06:46:00Z">
        <w:r w:rsidR="00807181">
          <w:rPr>
            <w:color w:val="0000FF"/>
          </w:rPr>
          <w:t>should be</w:t>
        </w:r>
      </w:ins>
      <w:r w:rsidR="00C73D35">
        <w:rPr>
          <w:color w:val="0000FF"/>
        </w:rPr>
        <w:t xml:space="preserve"> taken.</w:t>
      </w:r>
      <w:r>
        <w:rPr>
          <w:color w:val="0000FF"/>
        </w:rPr>
        <w:t>”</w:t>
      </w:r>
      <w:r>
        <w:rPr>
          <w:rFonts w:hint="eastAsia"/>
          <w:color w:val="FF0000"/>
        </w:rPr>
        <w:t xml:space="preserve"> </w:t>
      </w:r>
    </w:p>
    <w:p w14:paraId="2943FAB9" w14:textId="77777777" w:rsidR="00807181" w:rsidRPr="00320C63" w:rsidRDefault="00807181" w:rsidP="00320C63">
      <w:pPr>
        <w:ind w:firstLineChars="150" w:firstLine="360"/>
        <w:jc w:val="both"/>
        <w:rPr>
          <w:ins w:id="637" w:author="Dave Towey" w:date="2019-07-16T06:46:00Z"/>
          <w:rFonts w:hint="eastAsia"/>
          <w:color w:val="FF0000"/>
        </w:rPr>
      </w:pPr>
    </w:p>
    <w:p w14:paraId="2FF65397" w14:textId="27E38A0A" w:rsidR="00F259AF" w:rsidRDefault="00A248BF" w:rsidP="00A248BF">
      <w:pPr>
        <w:jc w:val="both"/>
        <w:rPr>
          <w:color w:val="0000FF"/>
        </w:rPr>
      </w:pPr>
      <w:r>
        <w:rPr>
          <w:rFonts w:hint="eastAsia"/>
          <w:color w:val="0000FF"/>
        </w:rPr>
        <w:t xml:space="preserve">                Table </w:t>
      </w:r>
      <w:r w:rsidR="002E2F76">
        <w:rPr>
          <w:color w:val="0000FF"/>
        </w:rPr>
        <w:t>7</w:t>
      </w:r>
      <w:r>
        <w:rPr>
          <w:rFonts w:hint="eastAsia"/>
          <w:color w:val="0000FF"/>
        </w:rPr>
        <w:t xml:space="preserve"> </w:t>
      </w:r>
      <w:ins w:id="638" w:author="Dave Towey" w:date="2019-07-16T06:46:00Z">
        <w:r w:rsidR="00807181" w:rsidRPr="001305EF">
          <w:rPr>
            <w:color w:val="0000FF"/>
          </w:rPr>
          <w:t>ACMS</w:t>
        </w:r>
        <w:r w:rsidR="00807181">
          <w:rPr>
            <w:rFonts w:hint="eastAsia"/>
            <w:color w:val="0000FF"/>
          </w:rPr>
          <w:t xml:space="preserve"> </w:t>
        </w:r>
      </w:ins>
      <w:r>
        <w:rPr>
          <w:rFonts w:hint="eastAsia"/>
          <w:color w:val="0000FF"/>
        </w:rPr>
        <w:t>Decision Table</w:t>
      </w:r>
      <w:del w:id="639" w:author="Dave Towey" w:date="2019-07-16T06:46:00Z">
        <w:r>
          <w:rPr>
            <w:rFonts w:hint="eastAsia"/>
            <w:color w:val="0000FF"/>
          </w:rPr>
          <w:delText xml:space="preserve"> </w:delText>
        </w:r>
        <w:r w:rsidR="00F259AF" w:rsidRPr="001305EF">
          <w:rPr>
            <w:color w:val="0000FF"/>
          </w:rPr>
          <w:delText>of ACMS</w:delText>
        </w:r>
      </w:del>
    </w:p>
    <w:p w14:paraId="17F18D2B" w14:textId="77777777" w:rsidR="00F259AF" w:rsidRPr="001305EF" w:rsidRDefault="0054196E" w:rsidP="00F259AF">
      <w:pPr>
        <w:jc w:val="both"/>
        <w:rPr>
          <w:rFonts w:hint="eastAsia"/>
          <w:color w:val="0000FF"/>
        </w:rPr>
      </w:pPr>
      <w:r w:rsidRPr="00B9738C">
        <w:rPr>
          <w:noProof/>
          <w:color w:val="0000FF"/>
        </w:rPr>
        <w:drawing>
          <wp:inline distT="0" distB="0" distL="0" distR="0" wp14:anchorId="2BF4B7E6" wp14:editId="663FAFF5">
            <wp:extent cx="5389245" cy="2085340"/>
            <wp:effectExtent l="0" t="0" r="0" b="0"/>
            <wp:docPr id="6" name="Picture 6" descr="156265775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1562657752(1)"/>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9245" cy="2085340"/>
                    </a:xfrm>
                    <a:prstGeom prst="rect">
                      <a:avLst/>
                    </a:prstGeom>
                    <a:noFill/>
                    <a:ln>
                      <a:noFill/>
                    </a:ln>
                  </pic:spPr>
                </pic:pic>
              </a:graphicData>
            </a:graphic>
          </wp:inline>
        </w:drawing>
      </w:r>
    </w:p>
    <w:p w14:paraId="28C15EC6" w14:textId="5F336D9C" w:rsidR="00F259AF" w:rsidRPr="001305EF" w:rsidRDefault="00A248BF" w:rsidP="00A248BF">
      <w:pPr>
        <w:ind w:firstLineChars="800" w:firstLine="1920"/>
        <w:jc w:val="both"/>
        <w:rPr>
          <w:color w:val="0000FF"/>
        </w:rPr>
      </w:pPr>
      <w:r>
        <w:rPr>
          <w:rFonts w:hint="eastAsia"/>
          <w:color w:val="0000FF"/>
        </w:rPr>
        <w:t xml:space="preserve">Table </w:t>
      </w:r>
      <w:r w:rsidR="002E2F76">
        <w:rPr>
          <w:color w:val="0000FF"/>
        </w:rPr>
        <w:t>8</w:t>
      </w:r>
      <w:r w:rsidR="00F259AF" w:rsidRPr="001305EF">
        <w:rPr>
          <w:color w:val="0000FF"/>
        </w:rPr>
        <w:t xml:space="preserve"> </w:t>
      </w:r>
      <w:ins w:id="640" w:author="Dave Towey" w:date="2019-07-16T06:46:00Z">
        <w:r w:rsidR="00807181" w:rsidRPr="001305EF">
          <w:rPr>
            <w:color w:val="0000FF"/>
          </w:rPr>
          <w:t>CUBS</w:t>
        </w:r>
        <w:r w:rsidR="00807181">
          <w:rPr>
            <w:rFonts w:hint="eastAsia"/>
            <w:color w:val="0000FF"/>
          </w:rPr>
          <w:t xml:space="preserve"> </w:t>
        </w:r>
      </w:ins>
      <w:r>
        <w:rPr>
          <w:rFonts w:hint="eastAsia"/>
          <w:color w:val="0000FF"/>
        </w:rPr>
        <w:t>Decision Table</w:t>
      </w:r>
      <w:del w:id="641" w:author="Dave Towey" w:date="2019-07-16T06:46:00Z">
        <w:r>
          <w:rPr>
            <w:rFonts w:hint="eastAsia"/>
            <w:color w:val="0000FF"/>
          </w:rPr>
          <w:delText xml:space="preserve"> </w:delText>
        </w:r>
        <w:r w:rsidR="00F259AF" w:rsidRPr="001305EF">
          <w:rPr>
            <w:color w:val="0000FF"/>
          </w:rPr>
          <w:delText>of CUBS</w:delText>
        </w:r>
      </w:del>
    </w:p>
    <w:p w14:paraId="5300DA8E" w14:textId="77777777" w:rsidR="00A856A1" w:rsidRPr="001305EF" w:rsidRDefault="00FA2F2A" w:rsidP="00F259AF">
      <w:pPr>
        <w:jc w:val="both"/>
        <w:rPr>
          <w:del w:id="642" w:author="Dave Towey" w:date="2019-07-16T06:46:00Z"/>
          <w:rFonts w:hint="eastAsia"/>
          <w:noProof/>
          <w:color w:val="0000FF"/>
        </w:rPr>
      </w:pPr>
      <w:del w:id="643" w:author="Dave Towey" w:date="2019-07-16T06:46:00Z">
        <w:r w:rsidRPr="00B9738C">
          <w:rPr>
            <w:noProof/>
          </w:rPr>
          <w:drawing>
            <wp:inline distT="0" distB="0" distL="0" distR="0" wp14:anchorId="62CD4E1A" wp14:editId="793A3773">
              <wp:extent cx="5382260" cy="1323340"/>
              <wp:effectExtent l="0" t="0" r="0" b="0"/>
              <wp:docPr id="20"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2260" cy="1323340"/>
                      </a:xfrm>
                      <a:prstGeom prst="rect">
                        <a:avLst/>
                      </a:prstGeom>
                      <a:noFill/>
                      <a:ln>
                        <a:noFill/>
                      </a:ln>
                    </pic:spPr>
                  </pic:pic>
                </a:graphicData>
              </a:graphic>
            </wp:inline>
          </w:drawing>
        </w:r>
      </w:del>
    </w:p>
    <w:p w14:paraId="1D5D9598" w14:textId="77777777" w:rsidR="00A856A1" w:rsidRPr="001305EF" w:rsidRDefault="0054196E" w:rsidP="00F259AF">
      <w:pPr>
        <w:jc w:val="both"/>
        <w:rPr>
          <w:ins w:id="644" w:author="Dave Towey" w:date="2019-07-16T06:46:00Z"/>
          <w:rFonts w:hint="eastAsia"/>
          <w:noProof/>
          <w:color w:val="0000FF"/>
        </w:rPr>
      </w:pPr>
      <w:ins w:id="645" w:author="Dave Towey" w:date="2019-07-16T06:46:00Z">
        <w:r w:rsidRPr="00B9738C">
          <w:rPr>
            <w:noProof/>
          </w:rPr>
          <w:drawing>
            <wp:inline distT="0" distB="0" distL="0" distR="0" wp14:anchorId="344E3172" wp14:editId="36CB9FB5">
              <wp:extent cx="5382260" cy="1316355"/>
              <wp:effectExtent l="0" t="0" r="0" b="0"/>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2260" cy="1316355"/>
                      </a:xfrm>
                      <a:prstGeom prst="rect">
                        <a:avLst/>
                      </a:prstGeom>
                      <a:noFill/>
                      <a:ln>
                        <a:noFill/>
                      </a:ln>
                    </pic:spPr>
                  </pic:pic>
                </a:graphicData>
              </a:graphic>
            </wp:inline>
          </w:drawing>
        </w:r>
      </w:ins>
    </w:p>
    <w:p w14:paraId="2A409C85" w14:textId="6C104A3A" w:rsidR="00A856A1" w:rsidRDefault="00637793" w:rsidP="00EC3C8D">
      <w:pPr>
        <w:ind w:firstLineChars="800" w:firstLine="1920"/>
        <w:rPr>
          <w:rFonts w:hint="eastAsia"/>
          <w:color w:val="0000FF"/>
        </w:rPr>
      </w:pPr>
      <w:r>
        <w:rPr>
          <w:rFonts w:hint="eastAsia"/>
          <w:color w:val="0000FF"/>
        </w:rPr>
        <w:t xml:space="preserve">Table </w:t>
      </w:r>
      <w:r w:rsidR="002E2F76">
        <w:rPr>
          <w:color w:val="0000FF"/>
        </w:rPr>
        <w:t>9</w:t>
      </w:r>
      <w:r>
        <w:rPr>
          <w:rFonts w:hint="eastAsia"/>
          <w:color w:val="0000FF"/>
        </w:rPr>
        <w:t xml:space="preserve"> </w:t>
      </w:r>
      <w:ins w:id="646" w:author="Dave Towey" w:date="2019-07-16T06:46:00Z">
        <w:r w:rsidR="00807181" w:rsidRPr="001305EF">
          <w:rPr>
            <w:color w:val="0000FF"/>
          </w:rPr>
          <w:t>PBS</w:t>
        </w:r>
        <w:r w:rsidR="00807181">
          <w:rPr>
            <w:rFonts w:hint="eastAsia"/>
            <w:color w:val="0000FF"/>
          </w:rPr>
          <w:t xml:space="preserve"> </w:t>
        </w:r>
      </w:ins>
      <w:r w:rsidR="00A248BF">
        <w:rPr>
          <w:rFonts w:hint="eastAsia"/>
          <w:color w:val="0000FF"/>
        </w:rPr>
        <w:t>Decision Table</w:t>
      </w:r>
      <w:del w:id="647" w:author="Dave Towey" w:date="2019-07-16T06:46:00Z">
        <w:r w:rsidR="00A248BF">
          <w:rPr>
            <w:rFonts w:hint="eastAsia"/>
            <w:color w:val="0000FF"/>
          </w:rPr>
          <w:delText xml:space="preserve"> </w:delText>
        </w:r>
        <w:r w:rsidR="00F259AF" w:rsidRPr="001305EF">
          <w:rPr>
            <w:color w:val="0000FF"/>
          </w:rPr>
          <w:delText>of PBS</w:delText>
        </w:r>
      </w:del>
    </w:p>
    <w:p w14:paraId="0BC16BEB" w14:textId="77777777" w:rsidR="00A248BF" w:rsidRDefault="0054196E" w:rsidP="00F259AF">
      <w:pPr>
        <w:jc w:val="both"/>
        <w:rPr>
          <w:rFonts w:hint="eastAsia"/>
          <w:color w:val="0000FF"/>
        </w:rPr>
      </w:pPr>
      <w:r w:rsidRPr="00B9738C">
        <w:rPr>
          <w:noProof/>
          <w:color w:val="0000FF"/>
        </w:rPr>
        <w:drawing>
          <wp:inline distT="0" distB="0" distL="0" distR="0" wp14:anchorId="3CBAAC8F" wp14:editId="607AC091">
            <wp:extent cx="5292725" cy="1856740"/>
            <wp:effectExtent l="0" t="0" r="0" b="0"/>
            <wp:docPr id="8" name="Picture 8" descr="15626578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1562657814(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2725" cy="1856740"/>
                    </a:xfrm>
                    <a:prstGeom prst="rect">
                      <a:avLst/>
                    </a:prstGeom>
                    <a:noFill/>
                    <a:ln>
                      <a:noFill/>
                    </a:ln>
                  </pic:spPr>
                </pic:pic>
              </a:graphicData>
            </a:graphic>
          </wp:inline>
        </w:drawing>
      </w:r>
    </w:p>
    <w:p w14:paraId="1655C26F" w14:textId="7B51C435" w:rsidR="00B9738C" w:rsidRPr="001305EF" w:rsidRDefault="00C73D35" w:rsidP="0042545E">
      <w:pPr>
        <w:ind w:firstLine="420"/>
        <w:jc w:val="both"/>
        <w:rPr>
          <w:rFonts w:hint="eastAsia"/>
          <w:color w:val="0000FF"/>
        </w:rPr>
      </w:pPr>
      <w:r>
        <w:rPr>
          <w:color w:val="0000FF"/>
        </w:rPr>
        <w:t>Table 7</w:t>
      </w:r>
      <w:r w:rsidRPr="001305EF">
        <w:rPr>
          <w:color w:val="0000FF"/>
        </w:rPr>
        <w:t>:</w:t>
      </w:r>
      <w:r w:rsidR="003A200B">
        <w:rPr>
          <w:color w:val="0000FF"/>
        </w:rPr>
        <w:t xml:space="preserve"> </w:t>
      </w:r>
      <w:r w:rsidR="00F259AF" w:rsidRPr="001305EF">
        <w:rPr>
          <w:color w:val="0000FF"/>
        </w:rPr>
        <w:t xml:space="preserve">In order to </w:t>
      </w:r>
      <w:del w:id="648" w:author="Dave Towey" w:date="2019-07-16T06:46:00Z">
        <w:r w:rsidR="00F259AF" w:rsidRPr="001305EF">
          <w:rPr>
            <w:color w:val="0000FF"/>
          </w:rPr>
          <w:delText>check</w:delText>
        </w:r>
      </w:del>
      <w:ins w:id="649" w:author="Dave Towey" w:date="2019-07-16T06:46:00Z">
        <w:r w:rsidR="0072728B">
          <w:rPr>
            <w:color w:val="0000FF"/>
          </w:rPr>
          <w:t>calculate</w:t>
        </w:r>
      </w:ins>
      <w:r w:rsidR="00F259AF" w:rsidRPr="001305EF">
        <w:rPr>
          <w:color w:val="0000FF"/>
        </w:rPr>
        <w:t xml:space="preserve"> the </w:t>
      </w:r>
      <w:del w:id="650" w:author="Dave Towey" w:date="2019-07-16T06:46:00Z">
        <w:r w:rsidR="00F259AF" w:rsidRPr="001305EF">
          <w:rPr>
            <w:color w:val="0000FF"/>
          </w:rPr>
          <w:delText>cost of</w:delText>
        </w:r>
      </w:del>
      <w:ins w:id="651" w:author="Dave Towey" w:date="2019-07-16T06:46:00Z">
        <w:r w:rsidR="0072728B">
          <w:rPr>
            <w:color w:val="0000FF"/>
          </w:rPr>
          <w:t xml:space="preserve">costs </w:t>
        </w:r>
        <w:r w:rsidR="0042545E">
          <w:rPr>
            <w:color w:val="0000FF"/>
          </w:rPr>
          <w:t>associated with the</w:t>
        </w:r>
      </w:ins>
      <w:r w:rsidR="00F259AF" w:rsidRPr="001305EF">
        <w:rPr>
          <w:color w:val="0000FF"/>
        </w:rPr>
        <w:t xml:space="preserve"> additional baggage, we identified </w:t>
      </w:r>
      <w:del w:id="652" w:author="Dave Towey" w:date="2019-07-16T06:46:00Z">
        <w:r w:rsidR="00F259AF" w:rsidRPr="001305EF">
          <w:rPr>
            <w:color w:val="0000FF"/>
          </w:rPr>
          <w:delText>the related</w:delText>
        </w:r>
      </w:del>
      <w:ins w:id="653" w:author="Dave Towey" w:date="2019-07-16T06:46:00Z">
        <w:r w:rsidR="00F259AF" w:rsidRPr="001305EF">
          <w:rPr>
            <w:color w:val="0000FF"/>
          </w:rPr>
          <w:t>th</w:t>
        </w:r>
        <w:r w:rsidR="0072728B">
          <w:rPr>
            <w:color w:val="0000FF"/>
          </w:rPr>
          <w:t>ose</w:t>
        </w:r>
      </w:ins>
      <w:r w:rsidR="00F259AF" w:rsidRPr="001305EF">
        <w:rPr>
          <w:color w:val="0000FF"/>
        </w:rPr>
        <w:t xml:space="preserve"> conditions that </w:t>
      </w:r>
      <w:del w:id="654" w:author="Dave Towey" w:date="2019-07-16T06:46:00Z">
        <w:r w:rsidR="00F259AF" w:rsidRPr="001305EF">
          <w:rPr>
            <w:color w:val="0000FF"/>
          </w:rPr>
          <w:delText>affect the result of calculating</w:delText>
        </w:r>
      </w:del>
      <w:ins w:id="655" w:author="Dave Towey" w:date="2019-07-16T06:46:00Z">
        <w:r w:rsidR="0072728B">
          <w:rPr>
            <w:color w:val="0000FF"/>
          </w:rPr>
          <w:t>impact</w:t>
        </w:r>
      </w:ins>
      <w:r w:rsidR="0072728B">
        <w:rPr>
          <w:color w:val="0000FF"/>
        </w:rPr>
        <w:t xml:space="preserve"> the fee</w:t>
      </w:r>
      <w:del w:id="656" w:author="Dave Towey" w:date="2019-07-16T06:46:00Z">
        <w:r w:rsidR="00F259AF" w:rsidRPr="001305EF">
          <w:rPr>
            <w:color w:val="0000FF"/>
          </w:rPr>
          <w:delText xml:space="preserve"> of additional baggage, along with</w:delText>
        </w:r>
      </w:del>
      <w:ins w:id="657" w:author="Dave Towey" w:date="2019-07-16T06:46:00Z">
        <w:r w:rsidR="0072728B">
          <w:rPr>
            <w:color w:val="0000FF"/>
          </w:rPr>
          <w:t>, and</w:t>
        </w:r>
      </w:ins>
      <w:r w:rsidR="0072728B">
        <w:rPr>
          <w:color w:val="0000FF"/>
        </w:rPr>
        <w:t xml:space="preserve"> the options for each condition (</w:t>
      </w:r>
      <w:del w:id="658" w:author="Dave Towey" w:date="2019-07-16T06:46:00Z">
        <w:r w:rsidR="00F259AF" w:rsidRPr="001305EF">
          <w:rPr>
            <w:color w:val="0000FF"/>
          </w:rPr>
          <w:delText xml:space="preserve">the details are presented in </w:delText>
        </w:r>
      </w:del>
      <w:r w:rsidR="0072728B">
        <w:rPr>
          <w:color w:val="0000FF"/>
        </w:rPr>
        <w:t xml:space="preserve">Table 10 </w:t>
      </w:r>
      <w:del w:id="659" w:author="Dave Towey" w:date="2019-07-16T06:46:00Z">
        <w:r w:rsidR="00F259AF" w:rsidRPr="001305EF">
          <w:rPr>
            <w:color w:val="0000FF"/>
          </w:rPr>
          <w:delText>where we use</w:delText>
        </w:r>
      </w:del>
      <w:ins w:id="660" w:author="Dave Towey" w:date="2019-07-16T06:46:00Z">
        <w:r w:rsidR="0072728B">
          <w:rPr>
            <w:color w:val="0000FF"/>
          </w:rPr>
          <w:t>summarizes the details, using</w:t>
        </w:r>
      </w:ins>
      <w:r w:rsidR="0072728B">
        <w:rPr>
          <w:color w:val="0000FF"/>
        </w:rPr>
        <w:t xml:space="preserve"> </w:t>
      </w:r>
      <w:commentRangeStart w:id="661"/>
      <w:r w:rsidR="0072728B">
        <w:rPr>
          <w:color w:val="0000FF"/>
        </w:rPr>
        <w:t xml:space="preserve">some </w:t>
      </w:r>
      <w:del w:id="662" w:author="Dave Towey" w:date="2019-07-16T06:46:00Z">
        <w:r w:rsidR="00F259AF" w:rsidRPr="001305EF">
          <w:rPr>
            <w:color w:val="0000FF"/>
          </w:rPr>
          <w:delText xml:space="preserve">simple characters to make </w:delText>
        </w:r>
      </w:del>
      <w:ins w:id="663" w:author="Dave Towey" w:date="2019-07-16T06:46:00Z">
        <w:r w:rsidR="0072728B">
          <w:rPr>
            <w:color w:val="0000FF"/>
          </w:rPr>
          <w:t xml:space="preserve">simplified symbols </w:t>
        </w:r>
        <w:commentRangeEnd w:id="661"/>
        <w:r w:rsidR="0072728B">
          <w:rPr>
            <w:rStyle w:val="CommentReference"/>
            <w:szCs w:val="20"/>
          </w:rPr>
          <w:commentReference w:id="661"/>
        </w:r>
        <w:r w:rsidR="0072728B">
          <w:rPr>
            <w:color w:val="0000FF"/>
          </w:rPr>
          <w:t xml:space="preserve">for ease of </w:t>
        </w:r>
      </w:ins>
      <w:r w:rsidR="0072728B">
        <w:rPr>
          <w:color w:val="0000FF"/>
        </w:rPr>
        <w:t>presentation</w:t>
      </w:r>
      <w:del w:id="664" w:author="Dave Towey" w:date="2019-07-16T06:46:00Z">
        <w:r w:rsidR="00F259AF" w:rsidRPr="001305EF">
          <w:rPr>
            <w:color w:val="0000FF"/>
          </w:rPr>
          <w:delText xml:space="preserve"> easier). The lower-left of</w:delText>
        </w:r>
      </w:del>
      <w:ins w:id="665" w:author="Dave Towey" w:date="2019-07-16T06:46:00Z">
        <w:r w:rsidR="0072728B">
          <w:rPr>
            <w:color w:val="0000FF"/>
          </w:rPr>
          <w:t>).</w:t>
        </w:r>
      </w:ins>
      <w:r w:rsidR="00F259AF" w:rsidRPr="001305EF">
        <w:rPr>
          <w:color w:val="0000FF"/>
        </w:rPr>
        <w:t xml:space="preserve"> </w:t>
      </w:r>
      <w:r>
        <w:rPr>
          <w:color w:val="0000FF"/>
        </w:rPr>
        <w:t>Table 7</w:t>
      </w:r>
      <w:r w:rsidR="00F259AF" w:rsidRPr="001305EF">
        <w:rPr>
          <w:color w:val="0000FF"/>
        </w:rPr>
        <w:t xml:space="preserve"> </w:t>
      </w:r>
      <w:del w:id="666" w:author="Dave Towey" w:date="2019-07-16T06:46:00Z">
        <w:r w:rsidR="00F259AF" w:rsidRPr="001305EF">
          <w:rPr>
            <w:color w:val="0000FF"/>
          </w:rPr>
          <w:delText>shows</w:delText>
        </w:r>
      </w:del>
      <w:ins w:id="667" w:author="Dave Towey" w:date="2019-07-16T06:46:00Z">
        <w:r w:rsidR="0042545E">
          <w:rPr>
            <w:color w:val="0000FF"/>
          </w:rPr>
          <w:t>lists</w:t>
        </w:r>
      </w:ins>
      <w:r w:rsidR="00F259AF" w:rsidRPr="001305EF">
        <w:rPr>
          <w:color w:val="0000FF"/>
        </w:rPr>
        <w:t xml:space="preserve"> all possible actions</w:t>
      </w:r>
      <w:del w:id="668" w:author="Dave Towey" w:date="2019-07-16T06:46:00Z">
        <w:r w:rsidR="00F259AF" w:rsidRPr="001305EF">
          <w:rPr>
            <w:color w:val="0000FF"/>
          </w:rPr>
          <w:delText xml:space="preserve"> that is all</w:delText>
        </w:r>
      </w:del>
      <w:ins w:id="669" w:author="Dave Towey" w:date="2019-07-16T06:46:00Z">
        <w:r w:rsidR="0042545E">
          <w:rPr>
            <w:color w:val="0000FF"/>
          </w:rPr>
          <w:t>: the seven</w:t>
        </w:r>
      </w:ins>
      <w:r w:rsidR="00F259AF" w:rsidRPr="001305EF">
        <w:rPr>
          <w:color w:val="0000FF"/>
        </w:rPr>
        <w:t xml:space="preserve"> formulas for calculating the </w:t>
      </w:r>
      <w:ins w:id="670" w:author="Dave Towey" w:date="2019-07-16T06:46:00Z">
        <w:r w:rsidR="00F259AF" w:rsidRPr="001305EF">
          <w:rPr>
            <w:color w:val="0000FF"/>
          </w:rPr>
          <w:t>additional baggage</w:t>
        </w:r>
        <w:r w:rsidR="0042545E">
          <w:rPr>
            <w:color w:val="0000FF"/>
          </w:rPr>
          <w:t xml:space="preserve"> </w:t>
        </w:r>
      </w:ins>
      <w:r w:rsidR="0042545E" w:rsidRPr="001305EF">
        <w:rPr>
          <w:color w:val="0000FF"/>
        </w:rPr>
        <w:t>fee</w:t>
      </w:r>
      <w:del w:id="671" w:author="Dave Towey" w:date="2019-07-16T06:46:00Z">
        <w:r w:rsidR="00F259AF" w:rsidRPr="001305EF">
          <w:rPr>
            <w:color w:val="0000FF"/>
          </w:rPr>
          <w:delText xml:space="preserve"> of additional baggage. The</w:delText>
        </w:r>
      </w:del>
      <w:ins w:id="672" w:author="Dave Towey" w:date="2019-07-16T06:46:00Z">
        <w:r w:rsidR="00F259AF" w:rsidRPr="001305EF">
          <w:rPr>
            <w:color w:val="0000FF"/>
          </w:rPr>
          <w:t>. The</w:t>
        </w:r>
        <w:r w:rsidR="0042545E">
          <w:rPr>
            <w:color w:val="0000FF"/>
          </w:rPr>
          <w:t>se seven</w:t>
        </w:r>
      </w:ins>
      <w:r w:rsidR="00F259AF" w:rsidRPr="001305EF">
        <w:rPr>
          <w:color w:val="0000FF"/>
        </w:rPr>
        <w:t xml:space="preserve"> formulas are </w:t>
      </w:r>
      <w:del w:id="673" w:author="Dave Towey" w:date="2019-07-16T06:46:00Z">
        <w:r w:rsidR="00F259AF" w:rsidRPr="001305EF">
          <w:rPr>
            <w:color w:val="0000FF"/>
          </w:rPr>
          <w:delText>presented</w:delText>
        </w:r>
      </w:del>
      <w:ins w:id="674" w:author="Dave Towey" w:date="2019-07-16T06:46:00Z">
        <w:r w:rsidR="0042545E">
          <w:rPr>
            <w:color w:val="0000FF"/>
          </w:rPr>
          <w:t>defined</w:t>
        </w:r>
      </w:ins>
      <w:r w:rsidR="00F259AF" w:rsidRPr="001305EF">
        <w:rPr>
          <w:color w:val="0000FF"/>
        </w:rPr>
        <w:t xml:space="preserve"> in Table </w:t>
      </w:r>
      <w:r w:rsidR="002C040A">
        <w:rPr>
          <w:color w:val="0000FF"/>
        </w:rPr>
        <w:t>11</w:t>
      </w:r>
      <w:r w:rsidR="00F259AF" w:rsidRPr="001305EF">
        <w:rPr>
          <w:color w:val="0000FF"/>
        </w:rPr>
        <w:t xml:space="preserve">, where </w:t>
      </w:r>
      <w:del w:id="675" w:author="Dave Towey" w:date="2019-07-16T06:46:00Z">
        <w:r w:rsidR="00F259AF" w:rsidRPr="001305EF">
          <w:rPr>
            <w:color w:val="0000FF"/>
          </w:rPr>
          <w:delText>the</w:delText>
        </w:r>
      </w:del>
      <w:ins w:id="676" w:author="Dave Towey" w:date="2019-07-16T06:46:00Z">
        <w:r w:rsidR="0042545E">
          <w:rPr>
            <w:color w:val="0000FF"/>
          </w:rPr>
          <w:t>an</w:t>
        </w:r>
      </w:ins>
      <w:r w:rsidR="00F259AF" w:rsidRPr="001305EF">
        <w:rPr>
          <w:color w:val="0000FF"/>
        </w:rPr>
        <w:t xml:space="preserve"> “0” </w:t>
      </w:r>
      <w:del w:id="677" w:author="Dave Towey" w:date="2019-07-16T06:46:00Z">
        <w:r w:rsidR="00F259AF" w:rsidRPr="001305EF">
          <w:rPr>
            <w:color w:val="0000FF"/>
          </w:rPr>
          <w:delText>presents</w:delText>
        </w:r>
      </w:del>
      <w:ins w:id="678" w:author="Dave Towey" w:date="2019-07-16T06:46:00Z">
        <w:r w:rsidR="0042545E">
          <w:rPr>
            <w:color w:val="0000FF"/>
          </w:rPr>
          <w:t>indicates</w:t>
        </w:r>
      </w:ins>
      <w:r w:rsidR="00F259AF" w:rsidRPr="001305EF">
        <w:rPr>
          <w:color w:val="0000FF"/>
        </w:rPr>
        <w:t xml:space="preserve"> that the passenger does not have </w:t>
      </w:r>
      <w:ins w:id="679" w:author="Dave Towey" w:date="2019-07-16T06:46:00Z">
        <w:r w:rsidR="0042545E">
          <w:rPr>
            <w:color w:val="0000FF"/>
          </w:rPr>
          <w:t xml:space="preserve">any </w:t>
        </w:r>
      </w:ins>
      <w:r w:rsidR="00F259AF" w:rsidRPr="001305EF">
        <w:rPr>
          <w:color w:val="0000FF"/>
        </w:rPr>
        <w:t xml:space="preserve">additional baggage. </w:t>
      </w:r>
      <w:commentRangeStart w:id="680"/>
      <w:r w:rsidR="00F259AF" w:rsidRPr="001305EF">
        <w:rPr>
          <w:color w:val="0000FF"/>
        </w:rPr>
        <w:t xml:space="preserve">The main difference </w:t>
      </w:r>
      <w:del w:id="681" w:author="Dave Towey" w:date="2019-07-16T06:46:00Z">
        <w:r w:rsidR="00F259AF" w:rsidRPr="001305EF">
          <w:rPr>
            <w:color w:val="0000FF"/>
          </w:rPr>
          <w:delText xml:space="preserve">of between other </w:delText>
        </w:r>
      </w:del>
      <w:ins w:id="682" w:author="Dave Towey" w:date="2019-07-16T06:46:00Z">
        <w:r w:rsidR="0042545E">
          <w:rPr>
            <w:color w:val="0000FF"/>
          </w:rPr>
          <w:t>among the</w:t>
        </w:r>
        <w:r w:rsidR="00F259AF" w:rsidRPr="001305EF">
          <w:rPr>
            <w:color w:val="0000FF"/>
          </w:rPr>
          <w:t xml:space="preserve"> </w:t>
        </w:r>
      </w:ins>
      <w:r w:rsidR="00F259AF" w:rsidRPr="001305EF">
        <w:rPr>
          <w:color w:val="0000FF"/>
        </w:rPr>
        <w:t xml:space="preserve">formulas </w:t>
      </w:r>
      <w:del w:id="683" w:author="Dave Towey" w:date="2019-07-16T06:46:00Z">
        <w:r w:rsidR="00F259AF" w:rsidRPr="001305EF">
          <w:rPr>
            <w:color w:val="0000FF"/>
          </w:rPr>
          <w:delText>is</w:delText>
        </w:r>
      </w:del>
      <w:ins w:id="684" w:author="Dave Towey" w:date="2019-07-16T06:46:00Z">
        <w:r w:rsidR="0042545E">
          <w:rPr>
            <w:color w:val="0000FF"/>
          </w:rPr>
          <w:t>relates to</w:t>
        </w:r>
      </w:ins>
      <w:r w:rsidR="00F259AF" w:rsidRPr="001305EF">
        <w:rPr>
          <w:color w:val="0000FF"/>
        </w:rPr>
        <w:t xml:space="preserve"> the values of </w:t>
      </w:r>
      <w:ins w:id="685" w:author="Dave Towey" w:date="2019-07-16T06:46:00Z">
        <w:r w:rsidR="0042545E">
          <w:rPr>
            <w:color w:val="0000FF"/>
          </w:rPr>
          <w:t xml:space="preserve">the </w:t>
        </w:r>
      </w:ins>
      <w:r w:rsidR="00F259AF" w:rsidRPr="001305EF">
        <w:rPr>
          <w:color w:val="0000FF"/>
        </w:rPr>
        <w:t>free baggage</w:t>
      </w:r>
      <w:del w:id="686" w:author="Dave Towey" w:date="2019-07-16T06:46:00Z">
        <w:r w:rsidR="00F259AF" w:rsidRPr="001305EF">
          <w:rPr>
            <w:color w:val="0000FF"/>
          </w:rPr>
          <w:delText xml:space="preserve"> that are confirmed</w:delText>
        </w:r>
      </w:del>
      <w:ins w:id="687" w:author="Dave Towey" w:date="2019-07-16T06:46:00Z">
        <w:r w:rsidR="0042545E">
          <w:rPr>
            <w:color w:val="0000FF"/>
          </w:rPr>
          <w:t>,</w:t>
        </w:r>
        <w:r w:rsidR="00F259AF" w:rsidRPr="001305EF">
          <w:rPr>
            <w:color w:val="0000FF"/>
          </w:rPr>
          <w:t xml:space="preserve"> </w:t>
        </w:r>
        <w:r w:rsidR="0042545E">
          <w:rPr>
            <w:color w:val="0000FF"/>
          </w:rPr>
          <w:t>as determined</w:t>
        </w:r>
      </w:ins>
      <w:r w:rsidR="003205A4">
        <w:rPr>
          <w:color w:val="0000FF"/>
        </w:rPr>
        <w:t xml:space="preserve"> </w:t>
      </w:r>
      <w:r w:rsidR="00F259AF" w:rsidRPr="001305EF">
        <w:rPr>
          <w:color w:val="0000FF"/>
        </w:rPr>
        <w:t>by the destination</w:t>
      </w:r>
      <w:del w:id="688" w:author="Dave Towey" w:date="2019-07-16T06:46:00Z">
        <w:r w:rsidR="00F259AF" w:rsidRPr="001305EF">
          <w:rPr>
            <w:color w:val="0000FF"/>
          </w:rPr>
          <w:delText>,</w:delText>
        </w:r>
      </w:del>
      <w:ins w:id="689" w:author="Dave Towey" w:date="2019-07-16T06:46:00Z">
        <w:r w:rsidR="00F259AF" w:rsidRPr="001305EF">
          <w:rPr>
            <w:color w:val="0000FF"/>
          </w:rPr>
          <w:t xml:space="preserve"> </w:t>
        </w:r>
        <w:r w:rsidR="001E5B55">
          <w:rPr>
            <w:color w:val="0000FF"/>
          </w:rPr>
          <w:t>being</w:t>
        </w:r>
      </w:ins>
      <w:r w:rsidR="001E5B55">
        <w:rPr>
          <w:color w:val="0000FF"/>
        </w:rPr>
        <w:t xml:space="preserve"> </w:t>
      </w:r>
      <w:r w:rsidR="00F259AF" w:rsidRPr="001305EF">
        <w:rPr>
          <w:color w:val="0000FF"/>
        </w:rPr>
        <w:t>domestic</w:t>
      </w:r>
      <w:r w:rsidR="001E5B55">
        <w:rPr>
          <w:color w:val="0000FF"/>
        </w:rPr>
        <w:t xml:space="preserve"> </w:t>
      </w:r>
      <w:del w:id="690" w:author="Dave Towey" w:date="2019-07-16T06:46:00Z">
        <w:r w:rsidR="00F259AF" w:rsidRPr="001305EF">
          <w:rPr>
            <w:color w:val="0000FF"/>
          </w:rPr>
          <w:delText>and isStudent</w:delText>
        </w:r>
      </w:del>
      <w:ins w:id="691" w:author="Dave Towey" w:date="2019-07-16T06:46:00Z">
        <w:r w:rsidR="001E5B55">
          <w:rPr>
            <w:color w:val="0000FF"/>
          </w:rPr>
          <w:t>or international,</w:t>
        </w:r>
        <w:r w:rsidR="00F259AF" w:rsidRPr="001305EF">
          <w:rPr>
            <w:color w:val="0000FF"/>
          </w:rPr>
          <w:t xml:space="preserve"> and </w:t>
        </w:r>
        <w:r w:rsidR="001E5B55">
          <w:rPr>
            <w:color w:val="0000FF"/>
          </w:rPr>
          <w:t>whether or not the passenger i</w:t>
        </w:r>
        <w:r w:rsidR="00F259AF" w:rsidRPr="001305EF">
          <w:rPr>
            <w:color w:val="0000FF"/>
          </w:rPr>
          <w:t>s</w:t>
        </w:r>
        <w:r w:rsidR="001E5B55">
          <w:rPr>
            <w:color w:val="0000FF"/>
          </w:rPr>
          <w:t xml:space="preserve"> a s</w:t>
        </w:r>
        <w:r w:rsidR="00F259AF" w:rsidRPr="001305EF">
          <w:rPr>
            <w:color w:val="0000FF"/>
          </w:rPr>
          <w:t>tudent</w:t>
        </w:r>
      </w:ins>
      <w:r w:rsidR="00F259AF" w:rsidRPr="001305EF">
        <w:rPr>
          <w:color w:val="0000FF"/>
        </w:rPr>
        <w:t xml:space="preserve"> (Table 2).</w:t>
      </w:r>
      <w:commentRangeEnd w:id="680"/>
      <w:r w:rsidR="0042545E">
        <w:rPr>
          <w:rStyle w:val="CommentReference"/>
          <w:szCs w:val="20"/>
        </w:rPr>
        <w:commentReference w:id="680"/>
      </w:r>
    </w:p>
    <w:p w14:paraId="7310C84E" w14:textId="77777777" w:rsidR="00F259AF" w:rsidRDefault="00F259AF" w:rsidP="00F259AF">
      <w:pPr>
        <w:jc w:val="both"/>
        <w:rPr>
          <w:color w:val="0000FF"/>
        </w:rPr>
      </w:pPr>
    </w:p>
    <w:p w14:paraId="65E14A13" w14:textId="783084CD" w:rsidR="00F259AF" w:rsidRDefault="00F259AF" w:rsidP="00EC3C8D">
      <w:pPr>
        <w:jc w:val="center"/>
        <w:rPr>
          <w:color w:val="0000FF"/>
        </w:rPr>
      </w:pPr>
      <w:r w:rsidRPr="001305EF">
        <w:rPr>
          <w:color w:val="0000FF"/>
        </w:rPr>
        <w:t xml:space="preserve">Table </w:t>
      </w:r>
      <w:r w:rsidR="00EC3C8D">
        <w:rPr>
          <w:color w:val="0000FF"/>
        </w:rPr>
        <w:t>10</w:t>
      </w:r>
      <w:r w:rsidRPr="001305EF">
        <w:rPr>
          <w:color w:val="0000FF"/>
        </w:rPr>
        <w:t xml:space="preserve"> </w:t>
      </w:r>
      <w:del w:id="692" w:author="Dave Towey" w:date="2019-07-16T06:46:00Z">
        <w:r w:rsidRPr="001305EF">
          <w:rPr>
            <w:color w:val="0000FF"/>
          </w:rPr>
          <w:delText>the conditions</w:delText>
        </w:r>
      </w:del>
      <w:ins w:id="693" w:author="Dave Towey" w:date="2019-07-16T06:46:00Z">
        <w:r w:rsidR="00D10DB3">
          <w:rPr>
            <w:color w:val="0000FF"/>
          </w:rPr>
          <w:t>C</w:t>
        </w:r>
        <w:r w:rsidRPr="001305EF">
          <w:rPr>
            <w:color w:val="0000FF"/>
          </w:rPr>
          <w:t>onditions</w:t>
        </w:r>
      </w:ins>
      <w:r w:rsidRPr="001305EF">
        <w:rPr>
          <w:color w:val="0000FF"/>
        </w:rPr>
        <w:t xml:space="preserve"> and </w:t>
      </w:r>
      <w:del w:id="694" w:author="Dave Towey" w:date="2019-07-16T06:46:00Z">
        <w:r w:rsidRPr="001305EF">
          <w:rPr>
            <w:color w:val="0000FF"/>
          </w:rPr>
          <w:delText>corresponding options</w:delText>
        </w:r>
      </w:del>
      <w:ins w:id="695" w:author="Dave Towey" w:date="2019-07-16T06:46:00Z">
        <w:r w:rsidR="00D10DB3">
          <w:rPr>
            <w:color w:val="0000FF"/>
          </w:rPr>
          <w:t>C</w:t>
        </w:r>
        <w:r w:rsidRPr="001305EF">
          <w:rPr>
            <w:color w:val="0000FF"/>
          </w:rPr>
          <w:t xml:space="preserve">orresponding </w:t>
        </w:r>
        <w:r w:rsidR="00D10DB3">
          <w:rPr>
            <w:color w:val="0000FF"/>
          </w:rPr>
          <w:t>O</w:t>
        </w:r>
        <w:r w:rsidRPr="001305EF">
          <w:rPr>
            <w:color w:val="0000FF"/>
          </w:rPr>
          <w:t>ptions</w:t>
        </w:r>
        <w:r w:rsidR="00D10DB3">
          <w:rPr>
            <w:color w:val="0000FF"/>
          </w:rPr>
          <w:t xml:space="preserve"> for the three Web Services Under Study</w:t>
        </w:r>
      </w:ins>
    </w:p>
    <w:p w14:paraId="0EE3B0EB" w14:textId="77777777" w:rsidR="00637793" w:rsidRDefault="0054196E" w:rsidP="00F259AF">
      <w:pPr>
        <w:jc w:val="both"/>
        <w:rPr>
          <w:rFonts w:hint="eastAsia"/>
          <w:color w:val="0000FF"/>
        </w:rPr>
      </w:pPr>
      <w:r w:rsidRPr="006E62BC">
        <w:rPr>
          <w:noProof/>
        </w:rPr>
        <w:drawing>
          <wp:inline distT="0" distB="0" distL="0" distR="0" wp14:anchorId="603A539D" wp14:editId="38A69F2D">
            <wp:extent cx="5271770" cy="2397125"/>
            <wp:effectExtent l="0" t="0" r="0" b="0"/>
            <wp:docPr id="9"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770" cy="2397125"/>
                    </a:xfrm>
                    <a:prstGeom prst="rect">
                      <a:avLst/>
                    </a:prstGeom>
                    <a:noFill/>
                    <a:ln>
                      <a:noFill/>
                    </a:ln>
                  </pic:spPr>
                </pic:pic>
              </a:graphicData>
            </a:graphic>
          </wp:inline>
        </w:drawing>
      </w:r>
    </w:p>
    <w:p w14:paraId="5006DE11" w14:textId="24F37425" w:rsidR="00F259AF" w:rsidRDefault="00F259AF" w:rsidP="00F259AF">
      <w:pPr>
        <w:jc w:val="both"/>
        <w:rPr>
          <w:color w:val="0000FF"/>
        </w:rPr>
      </w:pPr>
      <w:r w:rsidRPr="001305EF">
        <w:rPr>
          <w:rFonts w:hint="eastAsia"/>
          <w:color w:val="0000FF"/>
        </w:rPr>
        <w:t>T</w:t>
      </w:r>
      <w:r w:rsidRPr="001305EF">
        <w:rPr>
          <w:color w:val="0000FF"/>
        </w:rPr>
        <w:t xml:space="preserve">able </w:t>
      </w:r>
      <w:r w:rsidR="00EB4489">
        <w:rPr>
          <w:color w:val="0000FF"/>
        </w:rPr>
        <w:t>11</w:t>
      </w:r>
      <w:r w:rsidRPr="001305EF">
        <w:rPr>
          <w:color w:val="0000FF"/>
        </w:rPr>
        <w:t xml:space="preserve"> </w:t>
      </w:r>
      <w:del w:id="696" w:author="Dave Towey" w:date="2019-07-16T06:46:00Z">
        <w:r w:rsidRPr="001305EF">
          <w:rPr>
            <w:color w:val="0000FF"/>
          </w:rPr>
          <w:delText>the formulas</w:delText>
        </w:r>
      </w:del>
      <w:ins w:id="697" w:author="Dave Towey" w:date="2019-07-16T06:46:00Z">
        <w:r w:rsidR="00D10DB3">
          <w:rPr>
            <w:color w:val="0000FF"/>
          </w:rPr>
          <w:t>F</w:t>
        </w:r>
        <w:r w:rsidRPr="001305EF">
          <w:rPr>
            <w:color w:val="0000FF"/>
          </w:rPr>
          <w:t>ormulas</w:t>
        </w:r>
      </w:ins>
      <w:r w:rsidRPr="001305EF">
        <w:rPr>
          <w:color w:val="0000FF"/>
        </w:rPr>
        <w:t xml:space="preserve"> to </w:t>
      </w:r>
      <w:del w:id="698" w:author="Dave Towey" w:date="2019-07-16T06:46:00Z">
        <w:r w:rsidRPr="001305EF">
          <w:rPr>
            <w:color w:val="0000FF"/>
          </w:rPr>
          <w:delText>calculate</w:delText>
        </w:r>
      </w:del>
      <w:ins w:id="699" w:author="Dave Towey" w:date="2019-07-16T06:46:00Z">
        <w:r w:rsidR="00D10DB3">
          <w:rPr>
            <w:color w:val="0000FF"/>
          </w:rPr>
          <w:t>C</w:t>
        </w:r>
        <w:r w:rsidRPr="001305EF">
          <w:rPr>
            <w:color w:val="0000FF"/>
          </w:rPr>
          <w:t>alculate</w:t>
        </w:r>
      </w:ins>
      <w:r w:rsidRPr="001305EF">
        <w:rPr>
          <w:color w:val="0000FF"/>
        </w:rPr>
        <w:t xml:space="preserve"> the </w:t>
      </w:r>
      <w:del w:id="700" w:author="Dave Towey" w:date="2019-07-16T06:46:00Z">
        <w:r w:rsidRPr="001305EF">
          <w:rPr>
            <w:color w:val="0000FF"/>
          </w:rPr>
          <w:delText>fee</w:delText>
        </w:r>
      </w:del>
      <w:ins w:id="701" w:author="Dave Towey" w:date="2019-07-16T06:46:00Z">
        <w:r w:rsidR="00D10DB3">
          <w:rPr>
            <w:color w:val="0000FF"/>
          </w:rPr>
          <w:t>Costs</w:t>
        </w:r>
      </w:ins>
      <w:r w:rsidRPr="001305EF">
        <w:rPr>
          <w:color w:val="0000FF"/>
        </w:rPr>
        <w:t xml:space="preserve"> </w:t>
      </w:r>
      <w:r w:rsidR="00EB4489">
        <w:rPr>
          <w:color w:val="0000FF"/>
        </w:rPr>
        <w:t xml:space="preserve">for </w:t>
      </w:r>
      <w:ins w:id="702" w:author="Dave Towey" w:date="2019-07-16T06:46:00Z">
        <w:r w:rsidR="00D10DB3">
          <w:rPr>
            <w:color w:val="0000FF"/>
          </w:rPr>
          <w:t xml:space="preserve">the </w:t>
        </w:r>
      </w:ins>
      <w:r w:rsidR="00EB4489">
        <w:rPr>
          <w:color w:val="0000FF"/>
        </w:rPr>
        <w:t xml:space="preserve">three </w:t>
      </w:r>
      <w:del w:id="703" w:author="Dave Towey" w:date="2019-07-16T06:46:00Z">
        <w:r w:rsidR="00EB4489">
          <w:rPr>
            <w:color w:val="0000FF"/>
          </w:rPr>
          <w:delText>web services</w:delText>
        </w:r>
      </w:del>
      <w:ins w:id="704" w:author="Dave Towey" w:date="2019-07-16T06:46:00Z">
        <w:r w:rsidR="00D10DB3">
          <w:rPr>
            <w:color w:val="0000FF"/>
          </w:rPr>
          <w:t>Web Services Under Study</w:t>
        </w:r>
      </w:ins>
    </w:p>
    <w:p w14:paraId="328222F2" w14:textId="77777777" w:rsidR="00B9738C" w:rsidRPr="001305EF" w:rsidRDefault="0054196E" w:rsidP="00F259AF">
      <w:pPr>
        <w:jc w:val="both"/>
        <w:rPr>
          <w:color w:val="0000FF"/>
        </w:rPr>
      </w:pPr>
      <w:r w:rsidRPr="006E62BC">
        <w:rPr>
          <w:noProof/>
        </w:rPr>
        <w:drawing>
          <wp:inline distT="0" distB="0" distL="0" distR="0" wp14:anchorId="6B3565D3" wp14:editId="7A903FBE">
            <wp:extent cx="5389245" cy="1898015"/>
            <wp:effectExtent l="0" t="0" r="0" b="0"/>
            <wp:docPr id="10" name="Picture 10" descr="15626596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1562659600(1)"/>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9245" cy="1898015"/>
                    </a:xfrm>
                    <a:prstGeom prst="rect">
                      <a:avLst/>
                    </a:prstGeom>
                    <a:noFill/>
                    <a:ln>
                      <a:noFill/>
                    </a:ln>
                  </pic:spPr>
                </pic:pic>
              </a:graphicData>
            </a:graphic>
          </wp:inline>
        </w:drawing>
      </w:r>
    </w:p>
    <w:p w14:paraId="45835F8D" w14:textId="045117EA" w:rsidR="003205A4" w:rsidRDefault="003205A4" w:rsidP="003205A4">
      <w:pPr>
        <w:ind w:firstLine="420"/>
        <w:jc w:val="both"/>
        <w:rPr>
          <w:rFonts w:hint="eastAsia"/>
          <w:color w:val="0000FF"/>
        </w:rPr>
      </w:pPr>
      <w:r>
        <w:rPr>
          <w:color w:val="0000FF"/>
        </w:rPr>
        <w:t>Table 8</w:t>
      </w:r>
      <w:r w:rsidRPr="001305EF">
        <w:rPr>
          <w:color w:val="0000FF"/>
        </w:rPr>
        <w:t xml:space="preserve">: In order to help customers </w:t>
      </w:r>
      <w:del w:id="705" w:author="Dave Towey" w:date="2019-07-16T06:46:00Z">
        <w:r w:rsidR="00F259AF" w:rsidRPr="001305EF">
          <w:rPr>
            <w:color w:val="0000FF"/>
          </w:rPr>
          <w:delText>to know the bills of</w:delText>
        </w:r>
      </w:del>
      <w:ins w:id="706" w:author="Dave Towey" w:date="2019-07-16T06:46:00Z">
        <w:r>
          <w:rPr>
            <w:color w:val="0000FF"/>
          </w:rPr>
          <w:t>calculate their</w:t>
        </w:r>
      </w:ins>
      <w:r w:rsidRPr="001305EF">
        <w:rPr>
          <w:color w:val="0000FF"/>
        </w:rPr>
        <w:t xml:space="preserve"> cell-phone</w:t>
      </w:r>
      <w:ins w:id="707" w:author="Dave Towey" w:date="2019-07-16T06:46:00Z">
        <w:r>
          <w:rPr>
            <w:color w:val="0000FF"/>
          </w:rPr>
          <w:t xml:space="preserve"> bills</w:t>
        </w:r>
      </w:ins>
      <w:r w:rsidRPr="001305EF">
        <w:rPr>
          <w:color w:val="0000FF"/>
        </w:rPr>
        <w:t xml:space="preserve">, </w:t>
      </w:r>
      <w:r w:rsidRPr="003205A4">
        <w:rPr>
          <w:color w:val="0000FF"/>
        </w:rPr>
        <w:t xml:space="preserve">we identified </w:t>
      </w:r>
      <w:del w:id="708" w:author="Dave Towey" w:date="2019-07-16T06:46:00Z">
        <w:r w:rsidR="00F259AF" w:rsidRPr="001305EF">
          <w:rPr>
            <w:color w:val="0000FF"/>
          </w:rPr>
          <w:delText>the related</w:delText>
        </w:r>
      </w:del>
      <w:ins w:id="709" w:author="Dave Towey" w:date="2019-07-16T06:46:00Z">
        <w:r w:rsidRPr="003205A4">
          <w:rPr>
            <w:color w:val="0000FF"/>
          </w:rPr>
          <w:t>those</w:t>
        </w:r>
      </w:ins>
      <w:r w:rsidRPr="003205A4">
        <w:rPr>
          <w:color w:val="0000FF"/>
        </w:rPr>
        <w:t xml:space="preserve"> conditions that </w:t>
      </w:r>
      <w:del w:id="710" w:author="Dave Towey" w:date="2019-07-16T06:46:00Z">
        <w:r w:rsidR="00F259AF" w:rsidRPr="001305EF">
          <w:rPr>
            <w:color w:val="0000FF"/>
          </w:rPr>
          <w:delText>affect the result of calculating the bills, along with</w:delText>
        </w:r>
      </w:del>
      <w:ins w:id="711" w:author="Dave Towey" w:date="2019-07-16T06:46:00Z">
        <w:r w:rsidRPr="003205A4">
          <w:rPr>
            <w:color w:val="0000FF"/>
          </w:rPr>
          <w:t xml:space="preserve">impact the </w:t>
        </w:r>
        <w:r>
          <w:rPr>
            <w:color w:val="0000FF"/>
          </w:rPr>
          <w:t>bill</w:t>
        </w:r>
        <w:r w:rsidRPr="003205A4">
          <w:rPr>
            <w:color w:val="0000FF"/>
          </w:rPr>
          <w:t>, and</w:t>
        </w:r>
      </w:ins>
      <w:r w:rsidRPr="003205A4">
        <w:rPr>
          <w:color w:val="0000FF"/>
        </w:rPr>
        <w:t xml:space="preserve"> the options for each condition (</w:t>
      </w:r>
      <w:del w:id="712" w:author="Dave Towey" w:date="2019-07-16T06:46:00Z">
        <w:r w:rsidR="00F259AF" w:rsidRPr="001305EF">
          <w:rPr>
            <w:color w:val="0000FF"/>
          </w:rPr>
          <w:delText xml:space="preserve">the details are presented in </w:delText>
        </w:r>
      </w:del>
      <w:r w:rsidRPr="003205A4">
        <w:rPr>
          <w:color w:val="0000FF"/>
        </w:rPr>
        <w:t xml:space="preserve">Table 10 </w:t>
      </w:r>
      <w:del w:id="713" w:author="Dave Towey" w:date="2019-07-16T06:46:00Z">
        <w:r w:rsidR="00F259AF" w:rsidRPr="001305EF">
          <w:rPr>
            <w:color w:val="0000FF"/>
          </w:rPr>
          <w:delText>in which we use</w:delText>
        </w:r>
      </w:del>
      <w:ins w:id="714" w:author="Dave Towey" w:date="2019-07-16T06:46:00Z">
        <w:r w:rsidRPr="003205A4">
          <w:rPr>
            <w:color w:val="0000FF"/>
          </w:rPr>
          <w:t>summarizes the details, using</w:t>
        </w:r>
      </w:ins>
      <w:r w:rsidRPr="003205A4">
        <w:rPr>
          <w:color w:val="0000FF"/>
        </w:rPr>
        <w:t xml:space="preserve"> some </w:t>
      </w:r>
      <w:del w:id="715" w:author="Dave Towey" w:date="2019-07-16T06:46:00Z">
        <w:r w:rsidR="00F259AF" w:rsidRPr="001305EF">
          <w:rPr>
            <w:color w:val="0000FF"/>
          </w:rPr>
          <w:delText xml:space="preserve">simple characters to make </w:delText>
        </w:r>
      </w:del>
      <w:ins w:id="716" w:author="Dave Towey" w:date="2019-07-16T06:46:00Z">
        <w:r w:rsidRPr="003205A4">
          <w:rPr>
            <w:color w:val="0000FF"/>
          </w:rPr>
          <w:t xml:space="preserve">simplified symbols for ease of </w:t>
        </w:r>
      </w:ins>
      <w:r w:rsidRPr="003205A4">
        <w:rPr>
          <w:color w:val="0000FF"/>
        </w:rPr>
        <w:t>presentation</w:t>
      </w:r>
      <w:del w:id="717" w:author="Dave Towey" w:date="2019-07-16T06:46:00Z">
        <w:r w:rsidR="00F259AF" w:rsidRPr="001305EF">
          <w:rPr>
            <w:color w:val="0000FF"/>
          </w:rPr>
          <w:delText xml:space="preserve"> easier</w:delText>
        </w:r>
      </w:del>
      <w:ins w:id="718" w:author="Dave Towey" w:date="2019-07-16T06:46:00Z">
        <w:r>
          <w:rPr>
            <w:color w:val="0000FF"/>
          </w:rPr>
          <w:t>,</w:t>
        </w:r>
      </w:ins>
      <w:r>
        <w:rPr>
          <w:color w:val="0000FF"/>
        </w:rPr>
        <w:t xml:space="preserve"> and </w:t>
      </w:r>
      <w:del w:id="719" w:author="Dave Towey" w:date="2019-07-16T06:46:00Z">
        <w:r w:rsidR="00F259AF" w:rsidRPr="001305EF">
          <w:rPr>
            <w:color w:val="0000FF"/>
          </w:rPr>
          <w:delText xml:space="preserve">we use </w:delText>
        </w:r>
      </w:del>
      <w:ins w:id="720" w:author="Dave Towey" w:date="2019-07-16T06:46:00Z">
        <w:r>
          <w:rPr>
            <w:color w:val="0000FF"/>
          </w:rPr>
          <w:t>“</w:t>
        </w:r>
      </w:ins>
      <w:r w:rsidRPr="001305EF">
        <w:rPr>
          <w:color w:val="0000FF"/>
        </w:rPr>
        <w:t>option</w:t>
      </w:r>
      <w:r w:rsidRPr="007640FE">
        <w:rPr>
          <w:color w:val="0000FF"/>
          <w:vertAlign w:val="subscript"/>
        </w:rPr>
        <w:t>X</w:t>
      </w:r>
      <w:r w:rsidRPr="007640FE">
        <w:rPr>
          <w:color w:val="0000FF"/>
          <w:vertAlign w:val="superscript"/>
        </w:rPr>
        <w:t>Y</w:t>
      </w:r>
      <w:ins w:id="721" w:author="Dave Towey" w:date="2019-07-16T06:46:00Z">
        <w:r>
          <w:rPr>
            <w:color w:val="0000FF"/>
          </w:rPr>
          <w:t>”</w:t>
        </w:r>
      </w:ins>
      <w:r>
        <w:rPr>
          <w:color w:val="0000FF"/>
        </w:rPr>
        <w:t xml:space="preserve"> </w:t>
      </w:r>
      <w:r w:rsidRPr="001305EF">
        <w:rPr>
          <w:color w:val="0000FF"/>
        </w:rPr>
        <w:t xml:space="preserve">to </w:t>
      </w:r>
      <w:del w:id="722" w:author="Dave Towey" w:date="2019-07-16T06:46:00Z">
        <w:r w:rsidR="00F259AF" w:rsidRPr="001305EF">
          <w:rPr>
            <w:color w:val="0000FF"/>
          </w:rPr>
          <w:delText xml:space="preserve">present the </w:delText>
        </w:r>
        <w:r w:rsidR="00F259AF" w:rsidRPr="001305EF">
          <w:rPr>
            <w:color w:val="0000FF"/>
          </w:rPr>
          <w:fldChar w:fldCharType="begin"/>
        </w:r>
        <w:r w:rsidR="00F259AF" w:rsidRPr="001305EF">
          <w:rPr>
            <w:color w:val="0000FF"/>
          </w:rPr>
          <w:delInstrText xml:space="preserve"> QUOTE </w:delInstrText>
        </w:r>
        <w:r w:rsidR="008C1E40" w:rsidRPr="001305EF">
          <w:rPr>
            <w:noProof/>
            <w:color w:val="0000FF"/>
            <w:position w:val="-6"/>
          </w:rPr>
          <w:pict w14:anchorId="67A573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 style="width:10.35pt;height:15.2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Äò‚Äú„Äà„Ää„Äå„Äé„Äê„Äî„Äñ„ÄùÔπôÔπõÔπùÔºÑÔºàÔºéÔºªÔΩõÔø°Ôø•&quot;/&gt;&lt;w:noLineBreaksBefore w:lang=&quot;ZH-CN&quot; w:val=&quot;!%),.:;&amp;gt;?]}¬¢¬®¬∞¬∑ÀáÀâ‚Äï‚Äñ‚Äô‚Äù‚Ä¶‚Ä∞‚Ä≤‚Ä≥‚Ä∫‚ÑÉ‚à∂„ÄÅ„ÄÇ„ÄÉ„Äâ„Äã„Äç„Äè„Äë„Äï„Äó„ÄûÔ∏∂Ô∏∫Ô∏æÔπÄÔπÑÔπöÔπúÔπûÔºÅÔºÇÔºÖÔºáÔºâÔºåÔºéÔºöÔºõÔºüÔºΩÔΩÄÔΩúÔΩùÔΩûÔø†&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B6E10&quot;/&gt;&lt;wsp:rsid wsp:val=&quot;000024E7&quot;/&gt;&lt;wsp:rsid wsp:val=&quot;00003463&quot;/&gt;&lt;wsp:rsid wsp:val=&quot;00003B88&quot;/&gt;&lt;wsp:rsid wsp:val=&quot;00011350&quot;/&gt;&lt;wsp:rsid wsp:val=&quot;000202A0&quot;/&gt;&lt;wsp:rsid wsp:val=&quot;00023231&quot;/&gt;&lt;wsp:rsid wsp:val=&quot;00026FDA&quot;/&gt;&lt;wsp:rsid wsp:val=&quot;000304B1&quot;/&gt;&lt;wsp:rsid wsp:val=&quot;000344F5&quot;/&gt;&lt;wsp:rsid wsp:val=&quot;0003572E&quot;/&gt;&lt;wsp:rsid wsp:val=&quot;00052C23&quot;/&gt;&lt;wsp:rsid wsp:val=&quot;00054101&quot;/&gt;&lt;wsp:rsid wsp:val=&quot;00054D3F&quot;/&gt;&lt;wsp:rsid wsp:val=&quot;00057C47&quot;/&gt;&lt;wsp:rsid wsp:val=&quot;000655A1&quot;/&gt;&lt;wsp:rsid wsp:val=&quot;00067E87&quot;/&gt;&lt;wsp:rsid wsp:val=&quot;0007214E&quot;/&gt;&lt;wsp:rsid wsp:val=&quot;00072D32&quot;/&gt;&lt;wsp:rsid wsp:val=&quot;00072F2C&quot;/&gt;&lt;wsp:rsid wsp:val=&quot;0007386E&quot;/&gt;&lt;wsp:rsid wsp:val=&quot;0009142A&quot;/&gt;&lt;wsp:rsid wsp:val=&quot;00096A31&quot;/&gt;&lt;wsp:rsid wsp:val=&quot;000A0CA5&quot;/&gt;&lt;wsp:rsid wsp:val=&quot;000A107A&quot;/&gt;&lt;wsp:rsid wsp:val=&quot;000B32A3&quot;/&gt;&lt;wsp:rsid wsp:val=&quot;000C492C&quot;/&gt;&lt;wsp:rsid wsp:val=&quot;000C54BD&quot;/&gt;&lt;wsp:rsid wsp:val=&quot;000C6134&quot;/&gt;&lt;wsp:rsid wsp:val=&quot;000D4ED0&quot;/&gt;&lt;wsp:rsid wsp:val=&quot;000E1BC0&quot;/&gt;&lt;wsp:rsid wsp:val=&quot;000E7208&quot;/&gt;&lt;wsp:rsid wsp:val=&quot;000F0A47&quot;/&gt;&lt;wsp:rsid wsp:val=&quot;00102977&quot;/&gt;&lt;wsp:rsid wsp:val=&quot;0010343B&quot;/&gt;&lt;wsp:rsid wsp:val=&quot;001054FE&quot;/&gt;&lt;wsp:rsid wsp:val=&quot;001069F8&quot;/&gt;&lt;wsp:rsid wsp:val=&quot;001132A4&quot;/&gt;&lt;wsp:rsid wsp:val=&quot;001151C4&quot;/&gt;&lt;wsp:rsid wsp:val=&quot;0011607E&quot;/&gt;&lt;wsp:rsid wsp:val=&quot;00131EEE&quot;/&gt;&lt;wsp:rsid wsp:val=&quot;00133648&quot;/&gt;&lt;wsp:rsid wsp:val=&quot;00134F49&quot;/&gt;&lt;wsp:rsid wsp:val=&quot;00136D39&quot;/&gt;&lt;wsp:rsid wsp:val=&quot;00142787&quot;/&gt;&lt;wsp:rsid wsp:val=&quot;00144B59&quot;/&gt;&lt;wsp:rsid wsp:val=&quot;00145174&quot;/&gt;&lt;wsp:rsid wsp:val=&quot;0015048A&quot;/&gt;&lt;wsp:rsid wsp:val=&quot;001517B5&quot;/&gt;&lt;wsp:rsid wsp:val=&quot;0015294F&quot;/&gt;&lt;wsp:rsid wsp:val=&quot;00155018&quot;/&gt;&lt;wsp:rsid wsp:val=&quot;00157766&quot;/&gt;&lt;wsp:rsid wsp:val=&quot;00166F46&quot;/&gt;&lt;wsp:rsid wsp:val=&quot;00173FCB&quot;/&gt;&lt;wsp:rsid wsp:val=&quot;00174F1B&quot;/&gt;&lt;wsp:rsid wsp:val=&quot;001765A3&quot;/&gt;&lt;wsp:rsid wsp:val=&quot;00182378&quot;/&gt;&lt;wsp:rsid wsp:val=&quot;0019336C&quot;/&gt;&lt;wsp:rsid wsp:val=&quot;001939BC&quot;/&gt;&lt;wsp:rsid wsp:val=&quot;001959DF&quot;/&gt;&lt;wsp:rsid wsp:val=&quot;001B6B6E&quot;/&gt;&lt;wsp:rsid wsp:val=&quot;001B7D64&quot;/&gt;&lt;wsp:rsid wsp:val=&quot;001C2A48&quot;/&gt;&lt;wsp:rsid wsp:val=&quot;001C3D07&quot;/&gt;&lt;wsp:rsid wsp:val=&quot;001F2EF5&quot;/&gt;&lt;wsp:rsid wsp:val=&quot;001F549E&quot;/&gt;&lt;wsp:rsid wsp:val=&quot;002028DA&quot;/&gt;&lt;wsp:rsid wsp:val=&quot;0021165B&quot;/&gt;&lt;wsp:rsid wsp:val=&quot;00211AF4&quot;/&gt;&lt;wsp:rsid wsp:val=&quot;002123E3&quot;/&gt;&lt;wsp:rsid wsp:val=&quot;00220460&quot;/&gt;&lt;wsp:rsid wsp:val=&quot;002225E8&quot;/&gt;&lt;wsp:rsid wsp:val=&quot;0023156C&quot;/&gt;&lt;wsp:rsid wsp:val=&quot;002320C7&quot;/&gt;&lt;wsp:rsid wsp:val=&quot;002326E6&quot;/&gt;&lt;wsp:rsid wsp:val=&quot;00241745&quot;/&gt;&lt;wsp:rsid wsp:val=&quot;00244CD3&quot;/&gt;&lt;wsp:rsid wsp:val=&quot;00247ACF&quot;/&gt;&lt;wsp:rsid wsp:val=&quot;002742CB&quot;/&gt;&lt;wsp:rsid wsp:val=&quot;002742FB&quot;/&gt;&lt;wsp:rsid wsp:val=&quot;00291459&quot;/&gt;&lt;wsp:rsid wsp:val=&quot;00294C1E&quot;/&gt;&lt;wsp:rsid wsp:val=&quot;00297842&quot;/&gt;&lt;wsp:rsid wsp:val=&quot;002A7BDE&quot;/&gt;&lt;wsp:rsid wsp:val=&quot;002B2069&quot;/&gt;&lt;wsp:rsid wsp:val=&quot;002B2479&quot;/&gt;&lt;wsp:rsid wsp:val=&quot;002B2CD0&quot;/&gt;&lt;wsp:rsid wsp:val=&quot;002B5E80&quot;/&gt;&lt;wsp:rsid wsp:val=&quot;002C1E08&quot;/&gt;&lt;wsp:rsid wsp:val=&quot;002C60F6&quot;/&gt;&lt;wsp:rsid wsp:val=&quot;002C6D9C&quot;/&gt;&lt;wsp:rsid wsp:val=&quot;002D0743&quot;/&gt;&lt;wsp:rsid wsp:val=&quot;002D2C52&quot;/&gt;&lt;wsp:rsid wsp:val=&quot;002D47F5&quot;/&gt;&lt;wsp:rsid wsp:val=&quot;002E14DA&quot;/&gt;&lt;wsp:rsid wsp:val=&quot;002E510D&quot;/&gt;&lt;wsp:rsid wsp:val=&quot;002E71AE&quot;/&gt;&lt;wsp:rsid wsp:val=&quot;002F5263&quot;/&gt;&lt;wsp:rsid wsp:val=&quot;003011DC&quot;/&gt;&lt;wsp:rsid wsp:val=&quot;00302741&quot;/&gt;&lt;wsp:rsid wsp:val=&quot;00304F6F&quot;/&gt;&lt;wsp:rsid wsp:val=&quot;00307252&quot;/&gt;&lt;wsp:rsid wsp:val=&quot;00312B48&quot;/&gt;&lt;wsp:rsid wsp:val=&quot;00325FE6&quot;/&gt;&lt;wsp:rsid wsp:val=&quot;00327CE1&quot;/&gt;&lt;wsp:rsid wsp:val=&quot;0033010B&quot;/&gt;&lt;wsp:rsid wsp:val=&quot;003344DB&quot;/&gt;&lt;wsp:rsid wsp:val=&quot;003402FB&quot;/&gt;&lt;wsp:rsid wsp:val=&quot;00352129&quot;/&gt;&lt;wsp:rsid wsp:val=&quot;0035520C&quot;/&gt;&lt;wsp:rsid wsp:val=&quot;003612E3&quot;/&gt;&lt;wsp:rsid wsp:val=&quot;00361569&quot;/&gt;&lt;wsp:rsid wsp:val=&quot;00373755&quot;/&gt;&lt;wsp:rsid wsp:val=&quot;00374E7C&quot;/&gt;&lt;wsp:rsid wsp:val=&quot;003840A4&quot;/&gt;&lt;wsp:rsid wsp:val=&quot;003974F6&quot;/&gt;&lt;wsp:rsid wsp:val=&quot;003A4ECF&quot;/&gt;&lt;wsp:rsid wsp:val=&quot;003B0B19&quot;/&gt;&lt;wsp:rsid wsp:val=&quot;003B2E14&quot;/&gt;&lt;wsp:rsid wsp:val=&quot;003B314E&quot;/&gt;&lt;wsp:rsid wsp:val=&quot;003C33C8&quot;/&gt;&lt;wsp:rsid wsp:val=&quot;003C605D&quot;/&gt;&lt;wsp:rsid wsp:val=&quot;003D2E39&quot;/&gt;&lt;wsp:rsid wsp:val=&quot;003D6424&quot;/&gt;&lt;wsp:rsid wsp:val=&quot;003E56AD&quot;/&gt;&lt;wsp:rsid wsp:val=&quot;003F00BD&quot;/&gt;&lt;wsp:rsid wsp:val=&quot;003F28A4&quot;/&gt;&lt;wsp:rsid wsp:val=&quot;003F28A9&quot;/&gt;&lt;wsp:rsid wsp:val=&quot;003F2B12&quot;/&gt;&lt;wsp:rsid wsp:val=&quot;003F7C52&quot;/&gt;&lt;wsp:rsid wsp:val=&quot;004021BE&quot;/&gt;&lt;wsp:rsid wsp:val=&quot;00404102&quot;/&gt;&lt;wsp:rsid wsp:val=&quot;0040442B&quot;/&gt;&lt;wsp:rsid wsp:val=&quot;004076AD&quot;/&gt;&lt;wsp:rsid wsp:val=&quot;004161FB&quot;/&gt;&lt;wsp:rsid wsp:val=&quot;004261CF&quot;/&gt;&lt;wsp:rsid wsp:val=&quot;00431541&quot;/&gt;&lt;wsp:rsid wsp:val=&quot;0043182E&quot;/&gt;&lt;wsp:rsid wsp:val=&quot;0043766F&quot;/&gt;&lt;wsp:rsid wsp:val=&quot;0045043E&quot;/&gt;&lt;wsp:rsid wsp:val=&quot;00487A23&quot;/&gt;&lt;wsp:rsid wsp:val=&quot;00490A2C&quot;/&gt;&lt;wsp:rsid wsp:val=&quot;004958BF&quot;/&gt;&lt;wsp:rsid wsp:val=&quot;004A122C&quot;/&gt;&lt;wsp:rsid wsp:val=&quot;004A2B0D&quot;/&gt;&lt;wsp:rsid wsp:val=&quot;004A2EAD&quot;/&gt;&lt;wsp:rsid wsp:val=&quot;004A3B5C&quot;/&gt;&lt;wsp:rsid wsp:val=&quot;004B03A3&quot;/&gt;&lt;wsp:rsid wsp:val=&quot;004B6993&quot;/&gt;&lt;wsp:rsid wsp:val=&quot;004B6E10&quot;/&gt;&lt;wsp:rsid wsp:val=&quot;004C2EB3&quot;/&gt;&lt;wsp:rsid wsp:val=&quot;004D0C51&quot;/&gt;&lt;wsp:rsid wsp:val=&quot;004D23C5&quot;/&gt;&lt;wsp:rsid wsp:val=&quot;004D33B6&quot;/&gt;&lt;wsp:rsid wsp:val=&quot;004D33F5&quot;/&gt;&lt;wsp:rsid wsp:val=&quot;004D3DE9&quot;/&gt;&lt;wsp:rsid wsp:val=&quot;004D3E8A&quot;/&gt;&lt;wsp:rsid wsp:val=&quot;004E2335&quot;/&gt;&lt;wsp:rsid wsp:val=&quot;004E66D6&quot;/&gt;&lt;wsp:rsid wsp:val=&quot;004E78E6&quot;/&gt;&lt;wsp:rsid wsp:val=&quot;004F0B58&quot;/&gt;&lt;wsp:rsid wsp:val=&quot;005016F5&quot;/&gt;&lt;wsp:rsid wsp:val=&quot;005025BD&quot;/&gt;&lt;wsp:rsid wsp:val=&quot;0050416C&quot;/&gt;&lt;wsp:rsid wsp:val=&quot;00505AF9&quot;/&gt;&lt;wsp:rsid wsp:val=&quot;00523B76&quot;/&gt;&lt;wsp:rsid wsp:val=&quot;00534AC8&quot;/&gt;&lt;wsp:rsid wsp:val=&quot;00537002&quot;/&gt;&lt;wsp:rsid wsp:val=&quot;0054278A&quot;/&gt;&lt;wsp:rsid wsp:val=&quot;00551576&quot;/&gt;&lt;wsp:rsid wsp:val=&quot;00551C44&quot;/&gt;&lt;wsp:rsid wsp:val=&quot;00553B6D&quot;/&gt;&lt;wsp:rsid wsp:val=&quot;00560921&quot;/&gt;&lt;wsp:rsid wsp:val=&quot;00560D8D&quot;/&gt;&lt;wsp:rsid wsp:val=&quot;00574F2C&quot;/&gt;&lt;wsp:rsid wsp:val=&quot;00587A88&quot;/&gt;&lt;wsp:rsid wsp:val=&quot;00593446&quot;/&gt;&lt;wsp:rsid wsp:val=&quot;005952C1&quot;/&gt;&lt;wsp:rsid wsp:val=&quot;005A06F7&quot;/&gt;&lt;wsp:rsid wsp:val=&quot;005A2421&quot;/&gt;&lt;wsp:rsid wsp:val=&quot;005A2927&quot;/&gt;&lt;wsp:rsid wsp:val=&quot;005A4CDF&quot;/&gt;&lt;wsp:rsid wsp:val=&quot;005B2D6A&quot;/&gt;&lt;wsp:rsid wsp:val=&quot;005B51CC&quot;/&gt;&lt;wsp:rsid wsp:val=&quot;005C1C68&quot;/&gt;&lt;wsp:rsid wsp:val=&quot;005C2063&quot;/&gt;&lt;wsp:rsid wsp:val=&quot;005C439C&quot;/&gt;&lt;wsp:rsid wsp:val=&quot;005C73DB&quot;/&gt;&lt;wsp:rsid wsp:val=&quot;005E7FD0&quot;/&gt;&lt;wsp:rsid wsp:val=&quot;005F275F&quot;/&gt;&lt;wsp:rsid wsp:val=&quot;005F2893&quot;/&gt;&lt;wsp:rsid wsp:val=&quot;00601BBE&quot;/&gt;&lt;wsp:rsid wsp:val=&quot;00601FB0&quot;/&gt;&lt;wsp:rsid wsp:val=&quot;0060217C&quot;/&gt;&lt;wsp:rsid wsp:val=&quot;00602678&quot;/&gt;&lt;wsp:rsid wsp:val=&quot;0060310D&quot;/&gt;&lt;wsp:rsid wsp:val=&quot;00603245&quot;/&gt;&lt;wsp:rsid wsp:val=&quot;006078C6&quot;/&gt;&lt;wsp:rsid wsp:val=&quot;00612441&quot;/&gt;&lt;wsp:rsid wsp:val=&quot;006168C9&quot;/&gt;&lt;wsp:rsid wsp:val=&quot;00616AA8&quot;/&gt;&lt;wsp:rsid wsp:val=&quot;00617797&quot;/&gt;&lt;wsp:rsid wsp:val=&quot;006209D2&quot;/&gt;&lt;wsp:rsid wsp:val=&quot;00623F08&quot;/&gt;&lt;wsp:rsid wsp:val=&quot;00633F49&quot;/&gt;&lt;wsp:rsid wsp:val=&quot;00637AE0&quot;/&gt;&lt;wsp:rsid wsp:val=&quot;006401D4&quot;/&gt;&lt;wsp:rsid wsp:val=&quot;00640591&quot;/&gt;&lt;wsp:rsid wsp:val=&quot;006460AC&quot;/&gt;&lt;wsp:rsid wsp:val=&quot;00654497&quot;/&gt;&lt;wsp:rsid wsp:val=&quot;006738D2&quot;/&gt;&lt;wsp:rsid wsp:val=&quot;00675C70&quot;/&gt;&lt;wsp:rsid wsp:val=&quot;00681EB9&quot;/&gt;&lt;wsp:rsid wsp:val=&quot;006877AB&quot;/&gt;&lt;wsp:rsid wsp:val=&quot;0069430B&quot;/&gt;&lt;wsp:rsid wsp:val=&quot;00694B8F&quot;/&gt;&lt;wsp:rsid wsp:val=&quot;00695EB2&quot;/&gt;&lt;wsp:rsid wsp:val=&quot;006A21A7&quot;/&gt;&lt;wsp:rsid wsp:val=&quot;006A3C1F&quot;/&gt;&lt;wsp:rsid wsp:val=&quot;006A68F8&quot;/&gt;&lt;wsp:rsid wsp:val=&quot;006B0CDC&quot;/&gt;&lt;wsp:rsid wsp:val=&quot;006C4B32&quot;/&gt;&lt;wsp:rsid wsp:val=&quot;006D1E8A&quot;/&gt;&lt;wsp:rsid wsp:val=&quot;006D36A0&quot;/&gt;&lt;wsp:rsid wsp:val=&quot;006E23A3&quot;/&gt;&lt;wsp:rsid wsp:val=&quot;006E298D&quot;/&gt;&lt;wsp:rsid wsp:val=&quot;006E3027&quot;/&gt;&lt;wsp:rsid wsp:val=&quot;006E602B&quot;/&gt;&lt;wsp:rsid wsp:val=&quot;007014A6&quot;/&gt;&lt;wsp:rsid wsp:val=&quot;0070155E&quot;/&gt;&lt;wsp:rsid wsp:val=&quot;00701804&quot;/&gt;&lt;wsp:rsid wsp:val=&quot;00707C17&quot;/&gt;&lt;wsp:rsid wsp:val=&quot;00737E76&quot;/&gt;&lt;wsp:rsid wsp:val=&quot;007405F5&quot;/&gt;&lt;wsp:rsid wsp:val=&quot;00743C1F&quot;/&gt;&lt;wsp:rsid wsp:val=&quot;007474EE&quot;/&gt;&lt;wsp:rsid wsp:val=&quot;00753DC3&quot;/&gt;&lt;wsp:rsid wsp:val=&quot;00754194&quot;/&gt;&lt;wsp:rsid wsp:val=&quot;00763E4F&quot;/&gt;&lt;wsp:rsid wsp:val=&quot;007759A3&quot;/&gt;&lt;wsp:rsid wsp:val=&quot;00775AD5&quot;/&gt;&lt;wsp:rsid wsp:val=&quot;00776908&quot;/&gt;&lt;wsp:rsid wsp:val=&quot;00776C57&quot;/&gt;&lt;wsp:rsid wsp:val=&quot;00782554&quot;/&gt;&lt;wsp:rsid wsp:val=&quot;00790DD8&quot;/&gt;&lt;wsp:rsid wsp:val=&quot;007918D7&quot;/&gt;&lt;wsp:rsid wsp:val=&quot;007A039C&quot;/&gt;&lt;wsp:rsid wsp:val=&quot;007B0971&quot;/&gt;&lt;wsp:rsid wsp:val=&quot;007B1FE6&quot;/&gt;&lt;wsp:rsid wsp:val=&quot;007B61B2&quot;/&gt;&lt;wsp:rsid wsp:val=&quot;007C37F5&quot;/&gt;&lt;wsp:rsid wsp:val=&quot;007C7C1F&quot;/&gt;&lt;wsp:rsid wsp:val=&quot;007D5C35&quot;/&gt;&lt;wsp:rsid wsp:val=&quot;007E0E5F&quot;/&gt;&lt;wsp:rsid wsp:val=&quot;007E6444&quot;/&gt;&lt;wsp:rsid wsp:val=&quot;007F2310&quot;/&gt;&lt;wsp:rsid wsp:val=&quot;007F5358&quot;/&gt;&lt;wsp:rsid wsp:val=&quot;007F5A89&quot;/&gt;&lt;wsp:rsid wsp:val=&quot;00803385&quot;/&gt;&lt;wsp:rsid wsp:val=&quot;008145D0&quot;/&gt;&lt;wsp:rsid wsp:val=&quot;00815D45&quot;/&gt;&lt;wsp:rsid wsp:val=&quot;00822D33&quot;/&gt;&lt;wsp:rsid wsp:val=&quot;00823D41&quot;/&gt;&lt;wsp:rsid wsp:val=&quot;00826F78&quot;/&gt;&lt;wsp:rsid wsp:val=&quot;00830D52&quot;/&gt;&lt;wsp:rsid wsp:val=&quot;00832420&quot;/&gt;&lt;wsp:rsid wsp:val=&quot;00832CC4&quot;/&gt;&lt;wsp:rsid wsp:val=&quot;00854F8E&quot;/&gt;&lt;wsp:rsid wsp:val=&quot;008605BB&quot;/&gt;&lt;wsp:rsid wsp:val=&quot;00862303&quot;/&gt;&lt;wsp:rsid wsp:val=&quot;00873EFB&quot;/&gt;&lt;wsp:rsid wsp:val=&quot;00876172&quot;/&gt;&lt;wsp:rsid wsp:val=&quot;00883478&quot;/&gt;&lt;wsp:rsid wsp:val=&quot;00886A06&quot;/&gt;&lt;wsp:rsid wsp:val=&quot;008903A5&quot;/&gt;&lt;wsp:rsid wsp:val=&quot;00893AD3&quot;/&gt;&lt;wsp:rsid wsp:val=&quot;008959E5&quot;/&gt;&lt;wsp:rsid wsp:val=&quot;00897BBC&quot;/&gt;&lt;wsp:rsid wsp:val=&quot;008A017F&quot;/&gt;&lt;wsp:rsid wsp:val=&quot;008A4346&quot;/&gt;&lt;wsp:rsid wsp:val=&quot;008D12B6&quot;/&gt;&lt;wsp:rsid wsp:val=&quot;008D179B&quot;/&gt;&lt;wsp:rsid wsp:val=&quot;008D2F0A&quot;/&gt;&lt;wsp:rsid wsp:val=&quot;008E1E67&quot;/&gt;&lt;wsp:rsid wsp:val=&quot;008E38AF&quot;/&gt;&lt;wsp:rsid wsp:val=&quot;008E7382&quot;/&gt;&lt;wsp:rsid wsp:val=&quot;008F25D2&quot;/&gt;&lt;wsp:rsid wsp:val=&quot;008F2E59&quot;/&gt;&lt;wsp:rsid wsp:val=&quot;00900352&quot;/&gt;&lt;wsp:rsid wsp:val=&quot;00901C75&quot;/&gt;&lt;wsp:rsid wsp:val=&quot;00931E4F&quot;/&gt;&lt;wsp:rsid wsp:val=&quot;00932116&quot;/&gt;&lt;wsp:rsid wsp:val=&quot;00934754&quot;/&gt;&lt;wsp:rsid wsp:val=&quot;0094380F&quot;/&gt;&lt;wsp:rsid wsp:val=&quot;009478DE&quot;/&gt;&lt;wsp:rsid wsp:val=&quot;009528D6&quot;/&gt;&lt;wsp:rsid wsp:val=&quot;00955585&quot;/&gt;&lt;wsp:rsid wsp:val=&quot;00965864&quot;/&gt;&lt;wsp:rsid wsp:val=&quot;00970C5A&quot;/&gt;&lt;wsp:rsid wsp:val=&quot;00970D73&quot;/&gt;&lt;wsp:rsid wsp:val=&quot;00970E3A&quot;/&gt;&lt;wsp:rsid wsp:val=&quot;00976E74&quot;/&gt;&lt;wsp:rsid wsp:val=&quot;00977214&quot;/&gt;&lt;wsp:rsid wsp:val=&quot;00987CF3&quot;/&gt;&lt;wsp:rsid wsp:val=&quot;00991267&quot;/&gt;&lt;wsp:rsid wsp:val=&quot;00995DE9&quot;/&gt;&lt;wsp:rsid wsp:val=&quot;00996000&quot;/&gt;&lt;wsp:rsid wsp:val=&quot;009963E4&quot;/&gt;&lt;wsp:rsid wsp:val=&quot;00997059&quot;/&gt;&lt;wsp:rsid wsp:val=&quot;009A4005&quot;/&gt;&lt;wsp:rsid wsp:val=&quot;009A679B&quot;/&gt;&lt;wsp:rsid wsp:val=&quot;009B06A9&quot;/&gt;&lt;wsp:rsid wsp:val=&quot;009B1B79&quot;/&gt;&lt;wsp:rsid wsp:val=&quot;009C205C&quot;/&gt;&lt;wsp:rsid wsp:val=&quot;009C7C58&quot;/&gt;&lt;wsp:rsid wsp:val=&quot;009C7ED7&quot;/&gt;&lt;wsp:rsid wsp:val=&quot;009D025D&quot;/&gt;&lt;wsp:rsid wsp:val=&quot;009D353A&quot;/&gt;&lt;wsp:rsid wsp:val=&quot;009E697A&quot;/&gt;&lt;wsp:rsid wsp:val=&quot;009E7BFA&quot;/&gt;&lt;wsp:rsid wsp:val=&quot;009F168C&quot;/&gt;&lt;wsp:rsid wsp:val=&quot;009F3D5B&quot;/&gt;&lt;wsp:rsid wsp:val=&quot;009F6CD9&quot;/&gt;&lt;wsp:rsid wsp:val=&quot;009F6EB1&quot;/&gt;&lt;wsp:rsid wsp:val=&quot;00A0681A&quot;/&gt;&lt;wsp:rsid wsp:val=&quot;00A164F2&quot;/&gt;&lt;wsp:rsid wsp:val=&quot;00A16946&quot;/&gt;&lt;wsp:rsid wsp:val=&quot;00A24A51&quot;/&gt;&lt;wsp:rsid wsp:val=&quot;00A26029&quot;/&gt;&lt;wsp:rsid wsp:val=&quot;00A33A31&quot;/&gt;&lt;wsp:rsid wsp:val=&quot;00A419F1&quot;/&gt;&lt;wsp:rsid wsp:val=&quot;00A4389B&quot;/&gt;&lt;wsp:rsid wsp:val=&quot;00A43F90&quot;/&gt;&lt;wsp:rsid wsp:val=&quot;00A46429&quot;/&gt;&lt;wsp:rsid wsp:val=&quot;00A530F6&quot;/&gt;&lt;wsp:rsid wsp:val=&quot;00A60CE8&quot;/&gt;&lt;wsp:rsid wsp:val=&quot;00A6444E&quot;/&gt;&lt;wsp:rsid wsp:val=&quot;00A7060A&quot;/&gt;&lt;wsp:rsid wsp:val=&quot;00A71ED8&quot;/&gt;&lt;wsp:rsid wsp:val=&quot;00A74B93&quot;/&gt;&lt;wsp:rsid wsp:val=&quot;00A80C39&quot;/&gt;&lt;wsp:rsid wsp:val=&quot;00A825F9&quot;/&gt;&lt;wsp:rsid wsp:val=&quot;00A8431D&quot;/&gt;&lt;wsp:rsid wsp:val=&quot;00A95824&quot;/&gt;&lt;wsp:rsid wsp:val=&quot;00A975B0&quot;/&gt;&lt;wsp:rsid wsp:val=&quot;00AA4516&quot;/&gt;&lt;wsp:rsid wsp:val=&quot;00AA4DC6&quot;/&gt;&lt;wsp:rsid wsp:val=&quot;00AA5B0B&quot;/&gt;&lt;wsp:rsid wsp:val=&quot;00AA7BE8&quot;/&gt;&lt;wsp:rsid wsp:val=&quot;00AB5FFD&quot;/&gt;&lt;wsp:rsid wsp:val=&quot;00AB76DA&quot;/&gt;&lt;wsp:rsid wsp:val=&quot;00AB790E&quot;/&gt;&lt;wsp:rsid wsp:val=&quot;00AC1A12&quot;/&gt;&lt;wsp:rsid wsp:val=&quot;00AC5EEE&quot;/&gt;&lt;wsp:rsid wsp:val=&quot;00AC7447&quot;/&gt;&lt;wsp:rsid wsp:val=&quot;00AE7F7D&quot;/&gt;&lt;wsp:rsid wsp:val=&quot;00AF0604&quot;/&gt;&lt;wsp:rsid wsp:val=&quot;00AF5476&quot;/&gt;&lt;wsp:rsid wsp:val=&quot;00B01FE7&quot;/&gt;&lt;wsp:rsid wsp:val=&quot;00B05DD5&quot;/&gt;&lt;wsp:rsid wsp:val=&quot;00B1207D&quot;/&gt;&lt;wsp:rsid wsp:val=&quot;00B1431C&quot;/&gt;&lt;wsp:rsid wsp:val=&quot;00B23938&quot;/&gt;&lt;wsp:rsid wsp:val=&quot;00B367F0&quot;/&gt;&lt;wsp:rsid wsp:val=&quot;00B43A3C&quot;/&gt;&lt;wsp:rsid wsp:val=&quot;00B450BD&quot;/&gt;&lt;wsp:rsid wsp:val=&quot;00B53787&quot;/&gt;&lt;wsp:rsid wsp:val=&quot;00B56D2B&quot;/&gt;&lt;wsp:rsid wsp:val=&quot;00B62DAA&quot;/&gt;&lt;wsp:rsid wsp:val=&quot;00B63D74&quot;/&gt;&lt;wsp:rsid wsp:val=&quot;00B74C92&quot;/&gt;&lt;wsp:rsid wsp:val=&quot;00B75DE4&quot;/&gt;&lt;wsp:rsid wsp:val=&quot;00B773B7&quot;/&gt;&lt;wsp:rsid wsp:val=&quot;00B81DDA&quot;/&gt;&lt;wsp:rsid wsp:val=&quot;00B95399&quot;/&gt;&lt;wsp:rsid wsp:val=&quot;00B9605A&quot;/&gt;&lt;wsp:rsid wsp:val=&quot;00B976F0&quot;/&gt;&lt;wsp:rsid wsp:val=&quot;00BA333B&quot;/&gt;&lt;wsp:rsid wsp:val=&quot;00BA7930&quot;/&gt;&lt;wsp:rsid wsp:val=&quot;00BB0D2D&quot;/&gt;&lt;wsp:rsid wsp:val=&quot;00BB18B4&quot;/&gt;&lt;wsp:rsid wsp:val=&quot;00BB1F7C&quot;/&gt;&lt;wsp:rsid wsp:val=&quot;00BC3AFD&quot;/&gt;&lt;wsp:rsid wsp:val=&quot;00BD1986&quot;/&gt;&lt;wsp:rsid wsp:val=&quot;00BE4137&quot;/&gt;&lt;wsp:rsid wsp:val=&quot;00BE667D&quot;/&gt;&lt;wsp:rsid wsp:val=&quot;00BF1CB9&quot;/&gt;&lt;wsp:rsid wsp:val=&quot;00BF4A59&quot;/&gt;&lt;wsp:rsid wsp:val=&quot;00BF7D2E&quot;/&gt;&lt;wsp:rsid wsp:val=&quot;00C114F7&quot;/&gt;&lt;wsp:rsid wsp:val=&quot;00C12C10&quot;/&gt;&lt;wsp:rsid wsp:val=&quot;00C1506E&quot;/&gt;&lt;wsp:rsid wsp:val=&quot;00C17B07&quot;/&gt;&lt;wsp:rsid wsp:val=&quot;00C20A51&quot;/&gt;&lt;wsp:rsid wsp:val=&quot;00C3059C&quot;/&gt;&lt;wsp:rsid wsp:val=&quot;00C36572&quot;/&gt;&lt;wsp:rsid wsp:val=&quot;00C42351&quot;/&gt;&lt;wsp:rsid wsp:val=&quot;00C43A68&quot;/&gt;&lt;wsp:rsid wsp:val=&quot;00C70B1C&quot;/&gt;&lt;wsp:rsid wsp:val=&quot;00C72A5C&quot;/&gt;&lt;wsp:rsid wsp:val=&quot;00C7663B&quot;/&gt;&lt;wsp:rsid wsp:val=&quot;00C941CB&quot;/&gt;&lt;wsp:rsid wsp:val=&quot;00CA3693&quot;/&gt;&lt;wsp:rsid wsp:val=&quot;00CA7B9D&quot;/&gt;&lt;wsp:rsid wsp:val=&quot;00CB7B82&quot;/&gt;&lt;wsp:rsid wsp:val=&quot;00CC1508&quot;/&gt;&lt;wsp:rsid wsp:val=&quot;00CC3B0D&quot;/&gt;&lt;wsp:rsid wsp:val=&quot;00CC44DC&quot;/&gt;&lt;wsp:rsid wsp:val=&quot;00CC75E8&quot;/&gt;&lt;wsp:rsid wsp:val=&quot;00CD01D2&quot;/&gt;&lt;wsp:rsid wsp:val=&quot;00CD358D&quot;/&gt;&lt;wsp:rsid wsp:val=&quot;00CE33A3&quot;/&gt;&lt;wsp:rsid wsp:val=&quot;00CE4ED1&quot;/&gt;&lt;wsp:rsid wsp:val=&quot;00CF78B9&quot;/&gt;&lt;wsp:rsid wsp:val=&quot;00D04E2E&quot;/&gt;&lt;wsp:rsid wsp:val=&quot;00D171B7&quot;/&gt;&lt;wsp:rsid wsp:val=&quot;00D33CDC&quot;/&gt;&lt;wsp:rsid wsp:val=&quot;00D37BDD&quot;/&gt;&lt;wsp:rsid wsp:val=&quot;00D46C59&quot;/&gt;&lt;wsp:rsid wsp:val=&quot;00D55EFF&quot;/&gt;&lt;wsp:rsid wsp:val=&quot;00D568D7&quot;/&gt;&lt;wsp:rsid wsp:val=&quot;00D6503F&quot;/&gt;&lt;wsp:rsid wsp:val=&quot;00D6574E&quot;/&gt;&lt;wsp:rsid wsp:val=&quot;00D66A96&quot;/&gt;&lt;wsp:rsid wsp:val=&quot;00D851FE&quot;/&gt;&lt;wsp:rsid wsp:val=&quot;00D96C19&quot;/&gt;&lt;wsp:rsid wsp:val=&quot;00DB0E84&quot;/&gt;&lt;wsp:rsid wsp:val=&quot;00DB1644&quot;/&gt;&lt;wsp:rsid wsp:val=&quot;00DB7D7B&quot;/&gt;&lt;wsp:rsid wsp:val=&quot;00DC22AF&quot;/&gt;&lt;wsp:rsid wsp:val=&quot;00DC581F&quot;/&gt;&lt;wsp:rsid wsp:val=&quot;00DD20A6&quot;/&gt;&lt;wsp:rsid wsp:val=&quot;00DD45D3&quot;/&gt;&lt;wsp:rsid wsp:val=&quot;00DE0D92&quot;/&gt;&lt;wsp:rsid wsp:val=&quot;00DE1F09&quot;/&gt;&lt;wsp:rsid wsp:val=&quot;00DE59C0&quot;/&gt;&lt;wsp:rsid wsp:val=&quot;00DF14F6&quot;/&gt;&lt;wsp:rsid wsp:val=&quot;00DF4599&quot;/&gt;&lt;wsp:rsid wsp:val=&quot;00DF6F23&quot;/&gt;&lt;wsp:rsid wsp:val=&quot;00E04F93&quot;/&gt;&lt;wsp:rsid wsp:val=&quot;00E051C7&quot;/&gt;&lt;wsp:rsid wsp:val=&quot;00E05371&quot;/&gt;&lt;wsp:rsid wsp:val=&quot;00E11DEA&quot;/&gt;&lt;wsp:rsid wsp:val=&quot;00E141C0&quot;/&gt;&lt;wsp:rsid wsp:val=&quot;00E17046&quot;/&gt;&lt;wsp:rsid wsp:val=&quot;00E177DC&quot;/&gt;&lt;wsp:rsid wsp:val=&quot;00E2313E&quot;/&gt;&lt;wsp:rsid wsp:val=&quot;00E2441F&quot;/&gt;&lt;wsp:rsid wsp:val=&quot;00E25522&quot;/&gt;&lt;wsp:rsid wsp:val=&quot;00E27A00&quot;/&gt;&lt;wsp:rsid wsp:val=&quot;00E364DD&quot;/&gt;&lt;wsp:rsid wsp:val=&quot;00E45167&quot;/&gt;&lt;wsp:rsid wsp:val=&quot;00E45AD1&quot;/&gt;&lt;wsp:rsid wsp:val=&quot;00E508F6&quot;/&gt;&lt;wsp:rsid wsp:val=&quot;00E53431&quot;/&gt;&lt;wsp:rsid wsp:val=&quot;00E565E4&quot;/&gt;&lt;wsp:rsid wsp:val=&quot;00E56F81&quot;/&gt;&lt;wsp:rsid wsp:val=&quot;00E66A7A&quot;/&gt;&lt;wsp:rsid wsp:val=&quot;00E741B8&quot;/&gt;&lt;wsp:rsid wsp:val=&quot;00E75277&quot;/&gt;&lt;wsp:rsid wsp:val=&quot;00E830A6&quot;/&gt;&lt;wsp:rsid wsp:val=&quot;00E84460&quot;/&gt;&lt;wsp:rsid wsp:val=&quot;00E8754A&quot;/&gt;&lt;wsp:rsid wsp:val=&quot;00EA734D&quot;/&gt;&lt;wsp:rsid wsp:val=&quot;00EA7EE4&quot;/&gt;&lt;wsp:rsid wsp:val=&quot;00EB2495&quot;/&gt;&lt;wsp:rsid wsp:val=&quot;00EB635D&quot;/&gt;&lt;wsp:rsid wsp:val=&quot;00EC66C0&quot;/&gt;&lt;wsp:rsid wsp:val=&quot;00ED2CDD&quot;/&gt;&lt;wsp:rsid wsp:val=&quot;00ED5300&quot;/&gt;&lt;wsp:rsid wsp:val=&quot;00ED77D7&quot;/&gt;&lt;wsp:rsid wsp:val=&quot;00EE504C&quot;/&gt;&lt;wsp:rsid wsp:val=&quot;00EE5A2C&quot;/&gt;&lt;wsp:rsid wsp:val=&quot;00EF3668&quot;/&gt;&lt;wsp:rsid wsp:val=&quot;00EF5971&quot;/&gt;&lt;wsp:rsid wsp:val=&quot;00F11A51&quot;/&gt;&lt;wsp:rsid wsp:val=&quot;00F2045D&quot;/&gt;&lt;wsp:rsid wsp:val=&quot;00F3345F&quot;/&gt;&lt;wsp:rsid wsp:val=&quot;00F3372C&quot;/&gt;&lt;wsp:rsid wsp:val=&quot;00F35007&quot;/&gt;&lt;wsp:rsid wsp:val=&quot;00F37ED5&quot;/&gt;&lt;wsp:rsid wsp:val=&quot;00F40D1E&quot;/&gt;&lt;wsp:rsid wsp:val=&quot;00F50C3D&quot;/&gt;&lt;wsp:rsid wsp:val=&quot;00F53EF2&quot;/&gt;&lt;wsp:rsid wsp:val=&quot;00F54868&quot;/&gt;&lt;wsp:rsid wsp:val=&quot;00F57286&quot;/&gt;&lt;wsp:rsid wsp:val=&quot;00F71C33&quot;/&gt;&lt;wsp:rsid wsp:val=&quot;00F77B26&quot;/&gt;&lt;wsp:rsid wsp:val=&quot;00F94267&quot;/&gt;&lt;wsp:rsid wsp:val=&quot;00F94D9D&quot;/&gt;&lt;wsp:rsid wsp:val=&quot;00F955C2&quot;/&gt;&lt;wsp:rsid wsp:val=&quot;00FA1DA5&quot;/&gt;&lt;wsp:rsid wsp:val=&quot;00FA6D77&quot;/&gt;&lt;wsp:rsid wsp:val=&quot;00FB142E&quot;/&gt;&lt;wsp:rsid wsp:val=&quot;00FB1B35&quot;/&gt;&lt;wsp:rsid wsp:val=&quot;00FC5D2D&quot;/&gt;&lt;wsp:rsid wsp:val=&quot;00FD6B55&quot;/&gt;&lt;wsp:rsid wsp:val=&quot;00FE24A4&quot;/&gt;&lt;wsp:rsid wsp:val=&quot;00FF2DD6&quot;/&gt;&lt;/wsp:rsids&gt;&lt;/w:docPr&gt;&lt;w:body&gt;&lt;wx:sect&gt;&lt;w:p wsp:rsidR=&quot;00000000&quot; wsp:rsidRDefault=&quot;00EE5A2C&quot; wsp:rsidP=&quot;00EE5A2C&quot;&gt;&lt;m:oMathPara&gt;&lt;m:oMath&gt;&lt;m:sSup&gt;&lt;m:sSupPr&gt;&lt;m:ctrlPr&gt;&lt;w:rPr&gt;&lt;w:rFonts w:ascii=&quot;Cambria Math&quot; w:h-ansi=&quot;Cambria Math&quot;/&gt;&lt;wx:font wx:val=&quot;Cambria Math&quot;/&gt;&lt;w:color w:val=&quot;E36C0A&quot;/&gt;&lt;/w:rPr&gt;&lt;/m:ctrlPr&gt;&lt;/m:sSupPr&gt;&lt;m:e&gt;&lt;m:r&gt;&lt;w:rPr&gt;&lt;w:rFonts w:ascii=&quot;Cambria Math&quot; w:h-ansi=&quot;Cambria Math&quot;/&gt;&lt;wx:font wx:val=&quot;Cambria Math&quot;/&gt;&lt;w:i/&gt;&lt;w:color w:val=&quot;E36C0A&quot;/&gt;&lt;/w:rPr&gt;&lt;m:t&gt;i&lt;/m:t&gt;&lt;/m:r&gt;&lt;/m:e&gt;&lt;m:sup&gt;&lt;m:r&gt;&lt;w:rPr&gt;&lt;w:rFonts w:ascii=&quot;Cambria Math&quot; w:h-ansi=&quot;Cambria Math&quot;/&gt;&lt;wx:font wx:val=&quot;Cambria Math&quot;/&gt;&lt;w:i/&gt;&lt;w:color w:val=&quot;E36C0A&quot;/&gt;&lt;/w:rPr&gt;&lt;m:t&gt;Y&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0" o:title="" chromakey="white"/>
            </v:shape>
          </w:pict>
        </w:r>
        <w:r w:rsidR="00F259AF" w:rsidRPr="001305EF">
          <w:rPr>
            <w:color w:val="0000FF"/>
          </w:rPr>
          <w:delInstrText xml:space="preserve"> </w:delInstrText>
        </w:r>
        <w:r w:rsidR="00F259AF" w:rsidRPr="001305EF">
          <w:rPr>
            <w:color w:val="0000FF"/>
          </w:rPr>
          <w:fldChar w:fldCharType="separate"/>
        </w:r>
        <w:r w:rsidR="008C1E40" w:rsidRPr="001305EF">
          <w:rPr>
            <w:noProof/>
            <w:color w:val="0000FF"/>
            <w:position w:val="-6"/>
          </w:rPr>
          <w:pict w14:anchorId="1AC6B579">
            <v:shape id="_x0000_i1033" type="#_x0000_t75" alt="" style="width:10.35pt;height:15.2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Äò‚Äú„Äà„Ää„Äå„Äé„Äê„Äî„Äñ„ÄùÔπôÔπõÔπùÔºÑÔºàÔºéÔºªÔΩõÔø°Ôø•&quot;/&gt;&lt;w:noLineBreaksBefore w:lang=&quot;ZH-CN&quot; w:val=&quot;!%),.:;&amp;gt;?]}¬¢¬®¬∞¬∑ÀáÀâ‚Äï‚Äñ‚Äô‚Äù‚Ä¶‚Ä∞‚Ä≤‚Ä≥‚Ä∫‚ÑÉ‚à∂„ÄÅ„ÄÇ„ÄÉ„Äâ„Äã„Äç„Äè„Äë„Äï„Äó„ÄûÔ∏∂Ô∏∫Ô∏æÔπÄÔπÑÔπöÔπúÔπûÔºÅÔºÇÔºÖÔºáÔºâÔºåÔºéÔºöÔºõÔºüÔºΩÔΩÄÔΩúÔΩùÔΩûÔø†&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B6E10&quot;/&gt;&lt;wsp:rsid wsp:val=&quot;000024E7&quot;/&gt;&lt;wsp:rsid wsp:val=&quot;00003463&quot;/&gt;&lt;wsp:rsid wsp:val=&quot;00003B88&quot;/&gt;&lt;wsp:rsid wsp:val=&quot;00011350&quot;/&gt;&lt;wsp:rsid wsp:val=&quot;000202A0&quot;/&gt;&lt;wsp:rsid wsp:val=&quot;00023231&quot;/&gt;&lt;wsp:rsid wsp:val=&quot;00026FDA&quot;/&gt;&lt;wsp:rsid wsp:val=&quot;000304B1&quot;/&gt;&lt;wsp:rsid wsp:val=&quot;000344F5&quot;/&gt;&lt;wsp:rsid wsp:val=&quot;0003572E&quot;/&gt;&lt;wsp:rsid wsp:val=&quot;00052C23&quot;/&gt;&lt;wsp:rsid wsp:val=&quot;00054101&quot;/&gt;&lt;wsp:rsid wsp:val=&quot;00054D3F&quot;/&gt;&lt;wsp:rsid wsp:val=&quot;00057C47&quot;/&gt;&lt;wsp:rsid wsp:val=&quot;000655A1&quot;/&gt;&lt;wsp:rsid wsp:val=&quot;00067E87&quot;/&gt;&lt;wsp:rsid wsp:val=&quot;0007214E&quot;/&gt;&lt;wsp:rsid wsp:val=&quot;00072D32&quot;/&gt;&lt;wsp:rsid wsp:val=&quot;00072F2C&quot;/&gt;&lt;wsp:rsid wsp:val=&quot;0007386E&quot;/&gt;&lt;wsp:rsid wsp:val=&quot;0009142A&quot;/&gt;&lt;wsp:rsid wsp:val=&quot;00096A31&quot;/&gt;&lt;wsp:rsid wsp:val=&quot;000A0CA5&quot;/&gt;&lt;wsp:rsid wsp:val=&quot;000A107A&quot;/&gt;&lt;wsp:rsid wsp:val=&quot;000B32A3&quot;/&gt;&lt;wsp:rsid wsp:val=&quot;000C492C&quot;/&gt;&lt;wsp:rsid wsp:val=&quot;000C54BD&quot;/&gt;&lt;wsp:rsid wsp:val=&quot;000C6134&quot;/&gt;&lt;wsp:rsid wsp:val=&quot;000D4ED0&quot;/&gt;&lt;wsp:rsid wsp:val=&quot;000E1BC0&quot;/&gt;&lt;wsp:rsid wsp:val=&quot;000E7208&quot;/&gt;&lt;wsp:rsid wsp:val=&quot;000F0A47&quot;/&gt;&lt;wsp:rsid wsp:val=&quot;00102977&quot;/&gt;&lt;wsp:rsid wsp:val=&quot;0010343B&quot;/&gt;&lt;wsp:rsid wsp:val=&quot;001054FE&quot;/&gt;&lt;wsp:rsid wsp:val=&quot;001069F8&quot;/&gt;&lt;wsp:rsid wsp:val=&quot;001132A4&quot;/&gt;&lt;wsp:rsid wsp:val=&quot;001151C4&quot;/&gt;&lt;wsp:rsid wsp:val=&quot;0011607E&quot;/&gt;&lt;wsp:rsid wsp:val=&quot;00131EEE&quot;/&gt;&lt;wsp:rsid wsp:val=&quot;00133648&quot;/&gt;&lt;wsp:rsid wsp:val=&quot;00134F49&quot;/&gt;&lt;wsp:rsid wsp:val=&quot;00136D39&quot;/&gt;&lt;wsp:rsid wsp:val=&quot;00142787&quot;/&gt;&lt;wsp:rsid wsp:val=&quot;00144B59&quot;/&gt;&lt;wsp:rsid wsp:val=&quot;00145174&quot;/&gt;&lt;wsp:rsid wsp:val=&quot;0015048A&quot;/&gt;&lt;wsp:rsid wsp:val=&quot;001517B5&quot;/&gt;&lt;wsp:rsid wsp:val=&quot;0015294F&quot;/&gt;&lt;wsp:rsid wsp:val=&quot;00155018&quot;/&gt;&lt;wsp:rsid wsp:val=&quot;00157766&quot;/&gt;&lt;wsp:rsid wsp:val=&quot;00166F46&quot;/&gt;&lt;wsp:rsid wsp:val=&quot;00173FCB&quot;/&gt;&lt;wsp:rsid wsp:val=&quot;00174F1B&quot;/&gt;&lt;wsp:rsid wsp:val=&quot;001765A3&quot;/&gt;&lt;wsp:rsid wsp:val=&quot;00182378&quot;/&gt;&lt;wsp:rsid wsp:val=&quot;0019336C&quot;/&gt;&lt;wsp:rsid wsp:val=&quot;001939BC&quot;/&gt;&lt;wsp:rsid wsp:val=&quot;001959DF&quot;/&gt;&lt;wsp:rsid wsp:val=&quot;001B6B6E&quot;/&gt;&lt;wsp:rsid wsp:val=&quot;001B7D64&quot;/&gt;&lt;wsp:rsid wsp:val=&quot;001C2A48&quot;/&gt;&lt;wsp:rsid wsp:val=&quot;001C3D07&quot;/&gt;&lt;wsp:rsid wsp:val=&quot;001F2EF5&quot;/&gt;&lt;wsp:rsid wsp:val=&quot;001F549E&quot;/&gt;&lt;wsp:rsid wsp:val=&quot;002028DA&quot;/&gt;&lt;wsp:rsid wsp:val=&quot;0021165B&quot;/&gt;&lt;wsp:rsid wsp:val=&quot;00211AF4&quot;/&gt;&lt;wsp:rsid wsp:val=&quot;002123E3&quot;/&gt;&lt;wsp:rsid wsp:val=&quot;00220460&quot;/&gt;&lt;wsp:rsid wsp:val=&quot;002225E8&quot;/&gt;&lt;wsp:rsid wsp:val=&quot;0023156C&quot;/&gt;&lt;wsp:rsid wsp:val=&quot;002320C7&quot;/&gt;&lt;wsp:rsid wsp:val=&quot;002326E6&quot;/&gt;&lt;wsp:rsid wsp:val=&quot;00241745&quot;/&gt;&lt;wsp:rsid wsp:val=&quot;00244CD3&quot;/&gt;&lt;wsp:rsid wsp:val=&quot;00247ACF&quot;/&gt;&lt;wsp:rsid wsp:val=&quot;002742CB&quot;/&gt;&lt;wsp:rsid wsp:val=&quot;002742FB&quot;/&gt;&lt;wsp:rsid wsp:val=&quot;00291459&quot;/&gt;&lt;wsp:rsid wsp:val=&quot;00294C1E&quot;/&gt;&lt;wsp:rsid wsp:val=&quot;00297842&quot;/&gt;&lt;wsp:rsid wsp:val=&quot;002A7BDE&quot;/&gt;&lt;wsp:rsid wsp:val=&quot;002B2069&quot;/&gt;&lt;wsp:rsid wsp:val=&quot;002B2479&quot;/&gt;&lt;wsp:rsid wsp:val=&quot;002B2CD0&quot;/&gt;&lt;wsp:rsid wsp:val=&quot;002B5E80&quot;/&gt;&lt;wsp:rsid wsp:val=&quot;002C1E08&quot;/&gt;&lt;wsp:rsid wsp:val=&quot;002C60F6&quot;/&gt;&lt;wsp:rsid wsp:val=&quot;002C6D9C&quot;/&gt;&lt;wsp:rsid wsp:val=&quot;002D0743&quot;/&gt;&lt;wsp:rsid wsp:val=&quot;002D2C52&quot;/&gt;&lt;wsp:rsid wsp:val=&quot;002D47F5&quot;/&gt;&lt;wsp:rsid wsp:val=&quot;002E14DA&quot;/&gt;&lt;wsp:rsid wsp:val=&quot;002E510D&quot;/&gt;&lt;wsp:rsid wsp:val=&quot;002E71AE&quot;/&gt;&lt;wsp:rsid wsp:val=&quot;002F5263&quot;/&gt;&lt;wsp:rsid wsp:val=&quot;003011DC&quot;/&gt;&lt;wsp:rsid wsp:val=&quot;00302741&quot;/&gt;&lt;wsp:rsid wsp:val=&quot;00304F6F&quot;/&gt;&lt;wsp:rsid wsp:val=&quot;00307252&quot;/&gt;&lt;wsp:rsid wsp:val=&quot;00312B48&quot;/&gt;&lt;wsp:rsid wsp:val=&quot;00325FE6&quot;/&gt;&lt;wsp:rsid wsp:val=&quot;00327CE1&quot;/&gt;&lt;wsp:rsid wsp:val=&quot;0033010B&quot;/&gt;&lt;wsp:rsid wsp:val=&quot;003344DB&quot;/&gt;&lt;wsp:rsid wsp:val=&quot;003402FB&quot;/&gt;&lt;wsp:rsid wsp:val=&quot;00352129&quot;/&gt;&lt;wsp:rsid wsp:val=&quot;0035520C&quot;/&gt;&lt;wsp:rsid wsp:val=&quot;003612E3&quot;/&gt;&lt;wsp:rsid wsp:val=&quot;00361569&quot;/&gt;&lt;wsp:rsid wsp:val=&quot;00373755&quot;/&gt;&lt;wsp:rsid wsp:val=&quot;00374E7C&quot;/&gt;&lt;wsp:rsid wsp:val=&quot;003840A4&quot;/&gt;&lt;wsp:rsid wsp:val=&quot;003974F6&quot;/&gt;&lt;wsp:rsid wsp:val=&quot;003A4ECF&quot;/&gt;&lt;wsp:rsid wsp:val=&quot;003B0B19&quot;/&gt;&lt;wsp:rsid wsp:val=&quot;003B2E14&quot;/&gt;&lt;wsp:rsid wsp:val=&quot;003B314E&quot;/&gt;&lt;wsp:rsid wsp:val=&quot;003C33C8&quot;/&gt;&lt;wsp:rsid wsp:val=&quot;003C605D&quot;/&gt;&lt;wsp:rsid wsp:val=&quot;003D2E39&quot;/&gt;&lt;wsp:rsid wsp:val=&quot;003D6424&quot;/&gt;&lt;wsp:rsid wsp:val=&quot;003E56AD&quot;/&gt;&lt;wsp:rsid wsp:val=&quot;003F00BD&quot;/&gt;&lt;wsp:rsid wsp:val=&quot;003F28A4&quot;/&gt;&lt;wsp:rsid wsp:val=&quot;003F28A9&quot;/&gt;&lt;wsp:rsid wsp:val=&quot;003F2B12&quot;/&gt;&lt;wsp:rsid wsp:val=&quot;003F7C52&quot;/&gt;&lt;wsp:rsid wsp:val=&quot;004021BE&quot;/&gt;&lt;wsp:rsid wsp:val=&quot;00404102&quot;/&gt;&lt;wsp:rsid wsp:val=&quot;0040442B&quot;/&gt;&lt;wsp:rsid wsp:val=&quot;004076AD&quot;/&gt;&lt;wsp:rsid wsp:val=&quot;004161FB&quot;/&gt;&lt;wsp:rsid wsp:val=&quot;004261CF&quot;/&gt;&lt;wsp:rsid wsp:val=&quot;00431541&quot;/&gt;&lt;wsp:rsid wsp:val=&quot;0043182E&quot;/&gt;&lt;wsp:rsid wsp:val=&quot;0043766F&quot;/&gt;&lt;wsp:rsid wsp:val=&quot;0045043E&quot;/&gt;&lt;wsp:rsid wsp:val=&quot;00487A23&quot;/&gt;&lt;wsp:rsid wsp:val=&quot;00490A2C&quot;/&gt;&lt;wsp:rsid wsp:val=&quot;004958BF&quot;/&gt;&lt;wsp:rsid wsp:val=&quot;004A122C&quot;/&gt;&lt;wsp:rsid wsp:val=&quot;004A2B0D&quot;/&gt;&lt;wsp:rsid wsp:val=&quot;004A2EAD&quot;/&gt;&lt;wsp:rsid wsp:val=&quot;004A3B5C&quot;/&gt;&lt;wsp:rsid wsp:val=&quot;004B03A3&quot;/&gt;&lt;wsp:rsid wsp:val=&quot;004B6993&quot;/&gt;&lt;wsp:rsid wsp:val=&quot;004B6E10&quot;/&gt;&lt;wsp:rsid wsp:val=&quot;004C2EB3&quot;/&gt;&lt;wsp:rsid wsp:val=&quot;004D0C51&quot;/&gt;&lt;wsp:rsid wsp:val=&quot;004D23C5&quot;/&gt;&lt;wsp:rsid wsp:val=&quot;004D33B6&quot;/&gt;&lt;wsp:rsid wsp:val=&quot;004D33F5&quot;/&gt;&lt;wsp:rsid wsp:val=&quot;004D3DE9&quot;/&gt;&lt;wsp:rsid wsp:val=&quot;004D3E8A&quot;/&gt;&lt;wsp:rsid wsp:val=&quot;004E2335&quot;/&gt;&lt;wsp:rsid wsp:val=&quot;004E66D6&quot;/&gt;&lt;wsp:rsid wsp:val=&quot;004E78E6&quot;/&gt;&lt;wsp:rsid wsp:val=&quot;004F0B58&quot;/&gt;&lt;wsp:rsid wsp:val=&quot;005016F5&quot;/&gt;&lt;wsp:rsid wsp:val=&quot;005025BD&quot;/&gt;&lt;wsp:rsid wsp:val=&quot;0050416C&quot;/&gt;&lt;wsp:rsid wsp:val=&quot;00505AF9&quot;/&gt;&lt;wsp:rsid wsp:val=&quot;00523B76&quot;/&gt;&lt;wsp:rsid wsp:val=&quot;00534AC8&quot;/&gt;&lt;wsp:rsid wsp:val=&quot;00537002&quot;/&gt;&lt;wsp:rsid wsp:val=&quot;0054278A&quot;/&gt;&lt;wsp:rsid wsp:val=&quot;00551576&quot;/&gt;&lt;wsp:rsid wsp:val=&quot;00551C44&quot;/&gt;&lt;wsp:rsid wsp:val=&quot;00553B6D&quot;/&gt;&lt;wsp:rsid wsp:val=&quot;00560921&quot;/&gt;&lt;wsp:rsid wsp:val=&quot;00560D8D&quot;/&gt;&lt;wsp:rsid wsp:val=&quot;00574F2C&quot;/&gt;&lt;wsp:rsid wsp:val=&quot;00587A88&quot;/&gt;&lt;wsp:rsid wsp:val=&quot;00593446&quot;/&gt;&lt;wsp:rsid wsp:val=&quot;005952C1&quot;/&gt;&lt;wsp:rsid wsp:val=&quot;005A06F7&quot;/&gt;&lt;wsp:rsid wsp:val=&quot;005A2421&quot;/&gt;&lt;wsp:rsid wsp:val=&quot;005A2927&quot;/&gt;&lt;wsp:rsid wsp:val=&quot;005A4CDF&quot;/&gt;&lt;wsp:rsid wsp:val=&quot;005B2D6A&quot;/&gt;&lt;wsp:rsid wsp:val=&quot;005B51CC&quot;/&gt;&lt;wsp:rsid wsp:val=&quot;005C1C68&quot;/&gt;&lt;wsp:rsid wsp:val=&quot;005C2063&quot;/&gt;&lt;wsp:rsid wsp:val=&quot;005C439C&quot;/&gt;&lt;wsp:rsid wsp:val=&quot;005C73DB&quot;/&gt;&lt;wsp:rsid wsp:val=&quot;005E7FD0&quot;/&gt;&lt;wsp:rsid wsp:val=&quot;005F275F&quot;/&gt;&lt;wsp:rsid wsp:val=&quot;005F2893&quot;/&gt;&lt;wsp:rsid wsp:val=&quot;00601BBE&quot;/&gt;&lt;wsp:rsid wsp:val=&quot;00601FB0&quot;/&gt;&lt;wsp:rsid wsp:val=&quot;0060217C&quot;/&gt;&lt;wsp:rsid wsp:val=&quot;00602678&quot;/&gt;&lt;wsp:rsid wsp:val=&quot;0060310D&quot;/&gt;&lt;wsp:rsid wsp:val=&quot;00603245&quot;/&gt;&lt;wsp:rsid wsp:val=&quot;006078C6&quot;/&gt;&lt;wsp:rsid wsp:val=&quot;00612441&quot;/&gt;&lt;wsp:rsid wsp:val=&quot;006168C9&quot;/&gt;&lt;wsp:rsid wsp:val=&quot;00616AA8&quot;/&gt;&lt;wsp:rsid wsp:val=&quot;00617797&quot;/&gt;&lt;wsp:rsid wsp:val=&quot;006209D2&quot;/&gt;&lt;wsp:rsid wsp:val=&quot;00623F08&quot;/&gt;&lt;wsp:rsid wsp:val=&quot;00633F49&quot;/&gt;&lt;wsp:rsid wsp:val=&quot;00637AE0&quot;/&gt;&lt;wsp:rsid wsp:val=&quot;006401D4&quot;/&gt;&lt;wsp:rsid wsp:val=&quot;00640591&quot;/&gt;&lt;wsp:rsid wsp:val=&quot;006460AC&quot;/&gt;&lt;wsp:rsid wsp:val=&quot;00654497&quot;/&gt;&lt;wsp:rsid wsp:val=&quot;006738D2&quot;/&gt;&lt;wsp:rsid wsp:val=&quot;00675C70&quot;/&gt;&lt;wsp:rsid wsp:val=&quot;00681EB9&quot;/&gt;&lt;wsp:rsid wsp:val=&quot;006877AB&quot;/&gt;&lt;wsp:rsid wsp:val=&quot;0069430B&quot;/&gt;&lt;wsp:rsid wsp:val=&quot;00694B8F&quot;/&gt;&lt;wsp:rsid wsp:val=&quot;00695EB2&quot;/&gt;&lt;wsp:rsid wsp:val=&quot;006A21A7&quot;/&gt;&lt;wsp:rsid wsp:val=&quot;006A3C1F&quot;/&gt;&lt;wsp:rsid wsp:val=&quot;006A68F8&quot;/&gt;&lt;wsp:rsid wsp:val=&quot;006B0CDC&quot;/&gt;&lt;wsp:rsid wsp:val=&quot;006C4B32&quot;/&gt;&lt;wsp:rsid wsp:val=&quot;006D1E8A&quot;/&gt;&lt;wsp:rsid wsp:val=&quot;006D36A0&quot;/&gt;&lt;wsp:rsid wsp:val=&quot;006E23A3&quot;/&gt;&lt;wsp:rsid wsp:val=&quot;006E298D&quot;/&gt;&lt;wsp:rsid wsp:val=&quot;006E3027&quot;/&gt;&lt;wsp:rsid wsp:val=&quot;006E602B&quot;/&gt;&lt;wsp:rsid wsp:val=&quot;007014A6&quot;/&gt;&lt;wsp:rsid wsp:val=&quot;0070155E&quot;/&gt;&lt;wsp:rsid wsp:val=&quot;00701804&quot;/&gt;&lt;wsp:rsid wsp:val=&quot;00707C17&quot;/&gt;&lt;wsp:rsid wsp:val=&quot;00737E76&quot;/&gt;&lt;wsp:rsid wsp:val=&quot;007405F5&quot;/&gt;&lt;wsp:rsid wsp:val=&quot;00743C1F&quot;/&gt;&lt;wsp:rsid wsp:val=&quot;007474EE&quot;/&gt;&lt;wsp:rsid wsp:val=&quot;00753DC3&quot;/&gt;&lt;wsp:rsid wsp:val=&quot;00754194&quot;/&gt;&lt;wsp:rsid wsp:val=&quot;00763E4F&quot;/&gt;&lt;wsp:rsid wsp:val=&quot;007759A3&quot;/&gt;&lt;wsp:rsid wsp:val=&quot;00775AD5&quot;/&gt;&lt;wsp:rsid wsp:val=&quot;00776908&quot;/&gt;&lt;wsp:rsid wsp:val=&quot;00776C57&quot;/&gt;&lt;wsp:rsid wsp:val=&quot;00782554&quot;/&gt;&lt;wsp:rsid wsp:val=&quot;00790DD8&quot;/&gt;&lt;wsp:rsid wsp:val=&quot;007918D7&quot;/&gt;&lt;wsp:rsid wsp:val=&quot;007A039C&quot;/&gt;&lt;wsp:rsid wsp:val=&quot;007B0971&quot;/&gt;&lt;wsp:rsid wsp:val=&quot;007B1FE6&quot;/&gt;&lt;wsp:rsid wsp:val=&quot;007B61B2&quot;/&gt;&lt;wsp:rsid wsp:val=&quot;007C37F5&quot;/&gt;&lt;wsp:rsid wsp:val=&quot;007C7C1F&quot;/&gt;&lt;wsp:rsid wsp:val=&quot;007D5C35&quot;/&gt;&lt;wsp:rsid wsp:val=&quot;007E0E5F&quot;/&gt;&lt;wsp:rsid wsp:val=&quot;007E6444&quot;/&gt;&lt;wsp:rsid wsp:val=&quot;007F2310&quot;/&gt;&lt;wsp:rsid wsp:val=&quot;007F5358&quot;/&gt;&lt;wsp:rsid wsp:val=&quot;007F5A89&quot;/&gt;&lt;wsp:rsid wsp:val=&quot;00803385&quot;/&gt;&lt;wsp:rsid wsp:val=&quot;008145D0&quot;/&gt;&lt;wsp:rsid wsp:val=&quot;00815D45&quot;/&gt;&lt;wsp:rsid wsp:val=&quot;00822D33&quot;/&gt;&lt;wsp:rsid wsp:val=&quot;00823D41&quot;/&gt;&lt;wsp:rsid wsp:val=&quot;00826F78&quot;/&gt;&lt;wsp:rsid wsp:val=&quot;00830D52&quot;/&gt;&lt;wsp:rsid wsp:val=&quot;00832420&quot;/&gt;&lt;wsp:rsid wsp:val=&quot;00832CC4&quot;/&gt;&lt;wsp:rsid wsp:val=&quot;00854F8E&quot;/&gt;&lt;wsp:rsid wsp:val=&quot;008605BB&quot;/&gt;&lt;wsp:rsid wsp:val=&quot;00862303&quot;/&gt;&lt;wsp:rsid wsp:val=&quot;00873EFB&quot;/&gt;&lt;wsp:rsid wsp:val=&quot;00876172&quot;/&gt;&lt;wsp:rsid wsp:val=&quot;00883478&quot;/&gt;&lt;wsp:rsid wsp:val=&quot;00886A06&quot;/&gt;&lt;wsp:rsid wsp:val=&quot;008903A5&quot;/&gt;&lt;wsp:rsid wsp:val=&quot;00893AD3&quot;/&gt;&lt;wsp:rsid wsp:val=&quot;008959E5&quot;/&gt;&lt;wsp:rsid wsp:val=&quot;00897BBC&quot;/&gt;&lt;wsp:rsid wsp:val=&quot;008A017F&quot;/&gt;&lt;wsp:rsid wsp:val=&quot;008A4346&quot;/&gt;&lt;wsp:rsid wsp:val=&quot;008D12B6&quot;/&gt;&lt;wsp:rsid wsp:val=&quot;008D179B&quot;/&gt;&lt;wsp:rsid wsp:val=&quot;008D2F0A&quot;/&gt;&lt;wsp:rsid wsp:val=&quot;008E1E67&quot;/&gt;&lt;wsp:rsid wsp:val=&quot;008E38AF&quot;/&gt;&lt;wsp:rsid wsp:val=&quot;008E7382&quot;/&gt;&lt;wsp:rsid wsp:val=&quot;008F25D2&quot;/&gt;&lt;wsp:rsid wsp:val=&quot;008F2E59&quot;/&gt;&lt;wsp:rsid wsp:val=&quot;00900352&quot;/&gt;&lt;wsp:rsid wsp:val=&quot;00901C75&quot;/&gt;&lt;wsp:rsid wsp:val=&quot;00931E4F&quot;/&gt;&lt;wsp:rsid wsp:val=&quot;00932116&quot;/&gt;&lt;wsp:rsid wsp:val=&quot;00934754&quot;/&gt;&lt;wsp:rsid wsp:val=&quot;0094380F&quot;/&gt;&lt;wsp:rsid wsp:val=&quot;009478DE&quot;/&gt;&lt;wsp:rsid wsp:val=&quot;009528D6&quot;/&gt;&lt;wsp:rsid wsp:val=&quot;00955585&quot;/&gt;&lt;wsp:rsid wsp:val=&quot;00965864&quot;/&gt;&lt;wsp:rsid wsp:val=&quot;00970C5A&quot;/&gt;&lt;wsp:rsid wsp:val=&quot;00970D73&quot;/&gt;&lt;wsp:rsid wsp:val=&quot;00970E3A&quot;/&gt;&lt;wsp:rsid wsp:val=&quot;00976E74&quot;/&gt;&lt;wsp:rsid wsp:val=&quot;00977214&quot;/&gt;&lt;wsp:rsid wsp:val=&quot;00987CF3&quot;/&gt;&lt;wsp:rsid wsp:val=&quot;00991267&quot;/&gt;&lt;wsp:rsid wsp:val=&quot;00995DE9&quot;/&gt;&lt;wsp:rsid wsp:val=&quot;00996000&quot;/&gt;&lt;wsp:rsid wsp:val=&quot;009963E4&quot;/&gt;&lt;wsp:rsid wsp:val=&quot;00997059&quot;/&gt;&lt;wsp:rsid wsp:val=&quot;009A4005&quot;/&gt;&lt;wsp:rsid wsp:val=&quot;009A679B&quot;/&gt;&lt;wsp:rsid wsp:val=&quot;009B06A9&quot;/&gt;&lt;wsp:rsid wsp:val=&quot;009B1B79&quot;/&gt;&lt;wsp:rsid wsp:val=&quot;009C205C&quot;/&gt;&lt;wsp:rsid wsp:val=&quot;009C7C58&quot;/&gt;&lt;wsp:rsid wsp:val=&quot;009C7ED7&quot;/&gt;&lt;wsp:rsid wsp:val=&quot;009D025D&quot;/&gt;&lt;wsp:rsid wsp:val=&quot;009D353A&quot;/&gt;&lt;wsp:rsid wsp:val=&quot;009E697A&quot;/&gt;&lt;wsp:rsid wsp:val=&quot;009E7BFA&quot;/&gt;&lt;wsp:rsid wsp:val=&quot;009F168C&quot;/&gt;&lt;wsp:rsid wsp:val=&quot;009F3D5B&quot;/&gt;&lt;wsp:rsid wsp:val=&quot;009F6CD9&quot;/&gt;&lt;wsp:rsid wsp:val=&quot;009F6EB1&quot;/&gt;&lt;wsp:rsid wsp:val=&quot;00A0681A&quot;/&gt;&lt;wsp:rsid wsp:val=&quot;00A164F2&quot;/&gt;&lt;wsp:rsid wsp:val=&quot;00A16946&quot;/&gt;&lt;wsp:rsid wsp:val=&quot;00A24A51&quot;/&gt;&lt;wsp:rsid wsp:val=&quot;00A26029&quot;/&gt;&lt;wsp:rsid wsp:val=&quot;00A33A31&quot;/&gt;&lt;wsp:rsid wsp:val=&quot;00A419F1&quot;/&gt;&lt;wsp:rsid wsp:val=&quot;00A4389B&quot;/&gt;&lt;wsp:rsid wsp:val=&quot;00A43F90&quot;/&gt;&lt;wsp:rsid wsp:val=&quot;00A46429&quot;/&gt;&lt;wsp:rsid wsp:val=&quot;00A530F6&quot;/&gt;&lt;wsp:rsid wsp:val=&quot;00A60CE8&quot;/&gt;&lt;wsp:rsid wsp:val=&quot;00A6444E&quot;/&gt;&lt;wsp:rsid wsp:val=&quot;00A7060A&quot;/&gt;&lt;wsp:rsid wsp:val=&quot;00A71ED8&quot;/&gt;&lt;wsp:rsid wsp:val=&quot;00A74B93&quot;/&gt;&lt;wsp:rsid wsp:val=&quot;00A80C39&quot;/&gt;&lt;wsp:rsid wsp:val=&quot;00A825F9&quot;/&gt;&lt;wsp:rsid wsp:val=&quot;00A8431D&quot;/&gt;&lt;wsp:rsid wsp:val=&quot;00A95824&quot;/&gt;&lt;wsp:rsid wsp:val=&quot;00A975B0&quot;/&gt;&lt;wsp:rsid wsp:val=&quot;00AA4516&quot;/&gt;&lt;wsp:rsid wsp:val=&quot;00AA4DC6&quot;/&gt;&lt;wsp:rsid wsp:val=&quot;00AA5B0B&quot;/&gt;&lt;wsp:rsid wsp:val=&quot;00AA7BE8&quot;/&gt;&lt;wsp:rsid wsp:val=&quot;00AB5FFD&quot;/&gt;&lt;wsp:rsid wsp:val=&quot;00AB76DA&quot;/&gt;&lt;wsp:rsid wsp:val=&quot;00AB790E&quot;/&gt;&lt;wsp:rsid wsp:val=&quot;00AC1A12&quot;/&gt;&lt;wsp:rsid wsp:val=&quot;00AC5EEE&quot;/&gt;&lt;wsp:rsid wsp:val=&quot;00AC7447&quot;/&gt;&lt;wsp:rsid wsp:val=&quot;00AE7F7D&quot;/&gt;&lt;wsp:rsid wsp:val=&quot;00AF0604&quot;/&gt;&lt;wsp:rsid wsp:val=&quot;00AF5476&quot;/&gt;&lt;wsp:rsid wsp:val=&quot;00B01FE7&quot;/&gt;&lt;wsp:rsid wsp:val=&quot;00B05DD5&quot;/&gt;&lt;wsp:rsid wsp:val=&quot;00B1207D&quot;/&gt;&lt;wsp:rsid wsp:val=&quot;00B1431C&quot;/&gt;&lt;wsp:rsid wsp:val=&quot;00B23938&quot;/&gt;&lt;wsp:rsid wsp:val=&quot;00B367F0&quot;/&gt;&lt;wsp:rsid wsp:val=&quot;00B43A3C&quot;/&gt;&lt;wsp:rsid wsp:val=&quot;00B450BD&quot;/&gt;&lt;wsp:rsid wsp:val=&quot;00B53787&quot;/&gt;&lt;wsp:rsid wsp:val=&quot;00B56D2B&quot;/&gt;&lt;wsp:rsid wsp:val=&quot;00B62DAA&quot;/&gt;&lt;wsp:rsid wsp:val=&quot;00B63D74&quot;/&gt;&lt;wsp:rsid wsp:val=&quot;00B74C92&quot;/&gt;&lt;wsp:rsid wsp:val=&quot;00B75DE4&quot;/&gt;&lt;wsp:rsid wsp:val=&quot;00B773B7&quot;/&gt;&lt;wsp:rsid wsp:val=&quot;00B81DDA&quot;/&gt;&lt;wsp:rsid wsp:val=&quot;00B95399&quot;/&gt;&lt;wsp:rsid wsp:val=&quot;00B9605A&quot;/&gt;&lt;wsp:rsid wsp:val=&quot;00B976F0&quot;/&gt;&lt;wsp:rsid wsp:val=&quot;00BA333B&quot;/&gt;&lt;wsp:rsid wsp:val=&quot;00BA7930&quot;/&gt;&lt;wsp:rsid wsp:val=&quot;00BB0D2D&quot;/&gt;&lt;wsp:rsid wsp:val=&quot;00BB18B4&quot;/&gt;&lt;wsp:rsid wsp:val=&quot;00BB1F7C&quot;/&gt;&lt;wsp:rsid wsp:val=&quot;00BC3AFD&quot;/&gt;&lt;wsp:rsid wsp:val=&quot;00BD1986&quot;/&gt;&lt;wsp:rsid wsp:val=&quot;00BE4137&quot;/&gt;&lt;wsp:rsid wsp:val=&quot;00BE667D&quot;/&gt;&lt;wsp:rsid wsp:val=&quot;00BF1CB9&quot;/&gt;&lt;wsp:rsid wsp:val=&quot;00BF4A59&quot;/&gt;&lt;wsp:rsid wsp:val=&quot;00BF7D2E&quot;/&gt;&lt;wsp:rsid wsp:val=&quot;00C114F7&quot;/&gt;&lt;wsp:rsid wsp:val=&quot;00C12C10&quot;/&gt;&lt;wsp:rsid wsp:val=&quot;00C1506E&quot;/&gt;&lt;wsp:rsid wsp:val=&quot;00C17B07&quot;/&gt;&lt;wsp:rsid wsp:val=&quot;00C20A51&quot;/&gt;&lt;wsp:rsid wsp:val=&quot;00C3059C&quot;/&gt;&lt;wsp:rsid wsp:val=&quot;00C36572&quot;/&gt;&lt;wsp:rsid wsp:val=&quot;00C42351&quot;/&gt;&lt;wsp:rsid wsp:val=&quot;00C43A68&quot;/&gt;&lt;wsp:rsid wsp:val=&quot;00C70B1C&quot;/&gt;&lt;wsp:rsid wsp:val=&quot;00C72A5C&quot;/&gt;&lt;wsp:rsid wsp:val=&quot;00C7663B&quot;/&gt;&lt;wsp:rsid wsp:val=&quot;00C941CB&quot;/&gt;&lt;wsp:rsid wsp:val=&quot;00CA3693&quot;/&gt;&lt;wsp:rsid wsp:val=&quot;00CA7B9D&quot;/&gt;&lt;wsp:rsid wsp:val=&quot;00CB7B82&quot;/&gt;&lt;wsp:rsid wsp:val=&quot;00CC1508&quot;/&gt;&lt;wsp:rsid wsp:val=&quot;00CC3B0D&quot;/&gt;&lt;wsp:rsid wsp:val=&quot;00CC44DC&quot;/&gt;&lt;wsp:rsid wsp:val=&quot;00CC75E8&quot;/&gt;&lt;wsp:rsid wsp:val=&quot;00CD01D2&quot;/&gt;&lt;wsp:rsid wsp:val=&quot;00CD358D&quot;/&gt;&lt;wsp:rsid wsp:val=&quot;00CE33A3&quot;/&gt;&lt;wsp:rsid wsp:val=&quot;00CE4ED1&quot;/&gt;&lt;wsp:rsid wsp:val=&quot;00CF78B9&quot;/&gt;&lt;wsp:rsid wsp:val=&quot;00D04E2E&quot;/&gt;&lt;wsp:rsid wsp:val=&quot;00D171B7&quot;/&gt;&lt;wsp:rsid wsp:val=&quot;00D33CDC&quot;/&gt;&lt;wsp:rsid wsp:val=&quot;00D37BDD&quot;/&gt;&lt;wsp:rsid wsp:val=&quot;00D46C59&quot;/&gt;&lt;wsp:rsid wsp:val=&quot;00D55EFF&quot;/&gt;&lt;wsp:rsid wsp:val=&quot;00D568D7&quot;/&gt;&lt;wsp:rsid wsp:val=&quot;00D6503F&quot;/&gt;&lt;wsp:rsid wsp:val=&quot;00D6574E&quot;/&gt;&lt;wsp:rsid wsp:val=&quot;00D66A96&quot;/&gt;&lt;wsp:rsid wsp:val=&quot;00D851FE&quot;/&gt;&lt;wsp:rsid wsp:val=&quot;00D96C19&quot;/&gt;&lt;wsp:rsid wsp:val=&quot;00DB0E84&quot;/&gt;&lt;wsp:rsid wsp:val=&quot;00DB1644&quot;/&gt;&lt;wsp:rsid wsp:val=&quot;00DB7D7B&quot;/&gt;&lt;wsp:rsid wsp:val=&quot;00DC22AF&quot;/&gt;&lt;wsp:rsid wsp:val=&quot;00DC581F&quot;/&gt;&lt;wsp:rsid wsp:val=&quot;00DD20A6&quot;/&gt;&lt;wsp:rsid wsp:val=&quot;00DD45D3&quot;/&gt;&lt;wsp:rsid wsp:val=&quot;00DE0D92&quot;/&gt;&lt;wsp:rsid wsp:val=&quot;00DE1F09&quot;/&gt;&lt;wsp:rsid wsp:val=&quot;00DE59C0&quot;/&gt;&lt;wsp:rsid wsp:val=&quot;00DF14F6&quot;/&gt;&lt;wsp:rsid wsp:val=&quot;00DF4599&quot;/&gt;&lt;wsp:rsid wsp:val=&quot;00DF6F23&quot;/&gt;&lt;wsp:rsid wsp:val=&quot;00E04F93&quot;/&gt;&lt;wsp:rsid wsp:val=&quot;00E051C7&quot;/&gt;&lt;wsp:rsid wsp:val=&quot;00E05371&quot;/&gt;&lt;wsp:rsid wsp:val=&quot;00E11DEA&quot;/&gt;&lt;wsp:rsid wsp:val=&quot;00E141C0&quot;/&gt;&lt;wsp:rsid wsp:val=&quot;00E17046&quot;/&gt;&lt;wsp:rsid wsp:val=&quot;00E177DC&quot;/&gt;&lt;wsp:rsid wsp:val=&quot;00E2313E&quot;/&gt;&lt;wsp:rsid wsp:val=&quot;00E2441F&quot;/&gt;&lt;wsp:rsid wsp:val=&quot;00E25522&quot;/&gt;&lt;wsp:rsid wsp:val=&quot;00E27A00&quot;/&gt;&lt;wsp:rsid wsp:val=&quot;00E364DD&quot;/&gt;&lt;wsp:rsid wsp:val=&quot;00E45167&quot;/&gt;&lt;wsp:rsid wsp:val=&quot;00E45AD1&quot;/&gt;&lt;wsp:rsid wsp:val=&quot;00E508F6&quot;/&gt;&lt;wsp:rsid wsp:val=&quot;00E53431&quot;/&gt;&lt;wsp:rsid wsp:val=&quot;00E565E4&quot;/&gt;&lt;wsp:rsid wsp:val=&quot;00E56F81&quot;/&gt;&lt;wsp:rsid wsp:val=&quot;00E66A7A&quot;/&gt;&lt;wsp:rsid wsp:val=&quot;00E741B8&quot;/&gt;&lt;wsp:rsid wsp:val=&quot;00E75277&quot;/&gt;&lt;wsp:rsid wsp:val=&quot;00E830A6&quot;/&gt;&lt;wsp:rsid wsp:val=&quot;00E84460&quot;/&gt;&lt;wsp:rsid wsp:val=&quot;00E8754A&quot;/&gt;&lt;wsp:rsid wsp:val=&quot;00EA734D&quot;/&gt;&lt;wsp:rsid wsp:val=&quot;00EA7EE4&quot;/&gt;&lt;wsp:rsid wsp:val=&quot;00EB2495&quot;/&gt;&lt;wsp:rsid wsp:val=&quot;00EB635D&quot;/&gt;&lt;wsp:rsid wsp:val=&quot;00EC66C0&quot;/&gt;&lt;wsp:rsid wsp:val=&quot;00ED2CDD&quot;/&gt;&lt;wsp:rsid wsp:val=&quot;00ED5300&quot;/&gt;&lt;wsp:rsid wsp:val=&quot;00ED77D7&quot;/&gt;&lt;wsp:rsid wsp:val=&quot;00EE504C&quot;/&gt;&lt;wsp:rsid wsp:val=&quot;00EE5A2C&quot;/&gt;&lt;wsp:rsid wsp:val=&quot;00EF3668&quot;/&gt;&lt;wsp:rsid wsp:val=&quot;00EF5971&quot;/&gt;&lt;wsp:rsid wsp:val=&quot;00F11A51&quot;/&gt;&lt;wsp:rsid wsp:val=&quot;00F2045D&quot;/&gt;&lt;wsp:rsid wsp:val=&quot;00F3345F&quot;/&gt;&lt;wsp:rsid wsp:val=&quot;00F3372C&quot;/&gt;&lt;wsp:rsid wsp:val=&quot;00F35007&quot;/&gt;&lt;wsp:rsid wsp:val=&quot;00F37ED5&quot;/&gt;&lt;wsp:rsid wsp:val=&quot;00F40D1E&quot;/&gt;&lt;wsp:rsid wsp:val=&quot;00F50C3D&quot;/&gt;&lt;wsp:rsid wsp:val=&quot;00F53EF2&quot;/&gt;&lt;wsp:rsid wsp:val=&quot;00F54868&quot;/&gt;&lt;wsp:rsid wsp:val=&quot;00F57286&quot;/&gt;&lt;wsp:rsid wsp:val=&quot;00F71C33&quot;/&gt;&lt;wsp:rsid wsp:val=&quot;00F77B26&quot;/&gt;&lt;wsp:rsid wsp:val=&quot;00F94267&quot;/&gt;&lt;wsp:rsid wsp:val=&quot;00F94D9D&quot;/&gt;&lt;wsp:rsid wsp:val=&quot;00F955C2&quot;/&gt;&lt;wsp:rsid wsp:val=&quot;00FA1DA5&quot;/&gt;&lt;wsp:rsid wsp:val=&quot;00FA6D77&quot;/&gt;&lt;wsp:rsid wsp:val=&quot;00FB142E&quot;/&gt;&lt;wsp:rsid wsp:val=&quot;00FB1B35&quot;/&gt;&lt;wsp:rsid wsp:val=&quot;00FC5D2D&quot;/&gt;&lt;wsp:rsid wsp:val=&quot;00FD6B55&quot;/&gt;&lt;wsp:rsid wsp:val=&quot;00FE24A4&quot;/&gt;&lt;wsp:rsid wsp:val=&quot;00FF2DD6&quot;/&gt;&lt;/wsp:rsids&gt;&lt;/w:docPr&gt;&lt;w:body&gt;&lt;wx:sect&gt;&lt;w:p wsp:rsidR=&quot;00000000&quot; wsp:rsidRDefault=&quot;00EE5A2C&quot; wsp:rsidP=&quot;00EE5A2C&quot;&gt;&lt;m:oMathPara&gt;&lt;m:oMath&gt;&lt;m:sSup&gt;&lt;m:sSupPr&gt;&lt;m:ctrlPr&gt;&lt;w:rPr&gt;&lt;w:rFonts w:ascii=&quot;Cambria Math&quot; w:h-ansi=&quot;Cambria Math&quot;/&gt;&lt;wx:font wx:val=&quot;Cambria Math&quot;/&gt;&lt;w:color w:val=&quot;E36C0A&quot;/&gt;&lt;/w:rPr&gt;&lt;/m:ctrlPr&gt;&lt;/m:sSupPr&gt;&lt;m:e&gt;&lt;m:r&gt;&lt;w:rPr&gt;&lt;w:rFonts w:ascii=&quot;Cambria Math&quot; w:h-ansi=&quot;Cambria Math&quot;/&gt;&lt;wx:font wx:val=&quot;Cambria Math&quot;/&gt;&lt;w:i/&gt;&lt;w:color w:val=&quot;E36C0A&quot;/&gt;&lt;/w:rPr&gt;&lt;m:t&gt;i&lt;/m:t&gt;&lt;/m:r&gt;&lt;/m:e&gt;&lt;m:sup&gt;&lt;m:r&gt;&lt;w:rPr&gt;&lt;w:rFonts w:ascii=&quot;Cambria Math&quot; w:h-ansi=&quot;Cambria Math&quot;/&gt;&lt;wx:font wx:val=&quot;Cambria Math&quot;/&gt;&lt;w:i/&gt;&lt;w:color w:val=&quot;E36C0A&quot;/&gt;&lt;/w:rPr&gt;&lt;m:t&gt;Y&lt;/m:t&gt;&lt;/m:r&gt;&lt;/m:sup&gt;&lt;/m:sSup&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0" o:title="" chromakey="white"/>
            </v:shape>
          </w:pict>
        </w:r>
        <w:r w:rsidR="00F259AF" w:rsidRPr="001305EF">
          <w:rPr>
            <w:color w:val="0000FF"/>
          </w:rPr>
          <w:fldChar w:fldCharType="end"/>
        </w:r>
      </w:del>
      <w:ins w:id="723" w:author="Dave Towey" w:date="2019-07-16T06:46:00Z">
        <w:r>
          <w:rPr>
            <w:color w:val="0000FF"/>
          </w:rPr>
          <w:t>indicate</w:t>
        </w:r>
        <w:r w:rsidRPr="001305EF">
          <w:rPr>
            <w:color w:val="0000FF"/>
          </w:rPr>
          <w:t xml:space="preserve"> </w:t>
        </w:r>
      </w:ins>
      <w:r>
        <w:rPr>
          <w:color w:val="0000FF"/>
        </w:rPr>
        <w:t xml:space="preserve">option </w:t>
      </w:r>
      <w:ins w:id="724" w:author="Dave Towey" w:date="2019-07-16T06:46:00Z">
        <w:r>
          <w:rPr>
            <w:color w:val="0000FF"/>
          </w:rPr>
          <w:t>y</w:t>
        </w:r>
        <w:r w:rsidRPr="001305EF">
          <w:rPr>
            <w:color w:val="0000FF"/>
          </w:rPr>
          <w:t xml:space="preserve"> </w:t>
        </w:r>
      </w:ins>
      <w:r w:rsidRPr="001305EF">
        <w:rPr>
          <w:color w:val="0000FF"/>
        </w:rPr>
        <w:t xml:space="preserve">of Plan X, where </w:t>
      </w:r>
      <w:del w:id="725" w:author="Dave Towey" w:date="2019-07-16T06:46:00Z">
        <w:r w:rsidR="00F259AF" w:rsidRPr="001305EF">
          <w:rPr>
            <w:color w:val="0000FF"/>
          </w:rPr>
          <w:fldChar w:fldCharType="begin"/>
        </w:r>
        <w:r w:rsidR="00F259AF" w:rsidRPr="001305EF">
          <w:rPr>
            <w:color w:val="0000FF"/>
          </w:rPr>
          <w:delInstrText xml:space="preserve"> QUOTE </w:delInstrText>
        </w:r>
        <w:r w:rsidR="008C1E40" w:rsidRPr="001305EF">
          <w:rPr>
            <w:noProof/>
            <w:color w:val="0000FF"/>
            <w:position w:val="-6"/>
          </w:rPr>
          <w:pict w14:anchorId="3C3BC05F">
            <v:shape id="_x0000_i1032" type="#_x0000_t75" alt="" style="width:63.25pt;height:15.2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Äò‚Äú„Äà„Ää„Äå„Äé„Äê„Äî„Äñ„ÄùÔπôÔπõÔπùÔºÑÔºàÔºéÔºªÔΩõÔø°Ôø•&quot;/&gt;&lt;w:noLineBreaksBefore w:lang=&quot;ZH-CN&quot; w:val=&quot;!%),.:;&amp;gt;?]}¬¢¬®¬∞¬∑ÀáÀâ‚Äï‚Äñ‚Äô‚Äù‚Ä¶‚Ä∞‚Ä≤‚Ä≥‚Ä∫‚ÑÉ‚à∂„ÄÅ„ÄÇ„ÄÉ„Äâ„Äã„Äç„Äè„Äë„Äï„Äó„ÄûÔ∏∂Ô∏∫Ô∏æÔπÄÔπÑÔπöÔπúÔπûÔºÅÔºÇÔºÖÔºáÔºâÔºåÔºéÔºöÔºõÔºüÔºΩÔΩÄÔΩúÔΩùÔΩûÔø†&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B6E10&quot;/&gt;&lt;wsp:rsid wsp:val=&quot;000024E7&quot;/&gt;&lt;wsp:rsid wsp:val=&quot;00003463&quot;/&gt;&lt;wsp:rsid wsp:val=&quot;00003B88&quot;/&gt;&lt;wsp:rsid wsp:val=&quot;00011350&quot;/&gt;&lt;wsp:rsid wsp:val=&quot;000202A0&quot;/&gt;&lt;wsp:rsid wsp:val=&quot;00023231&quot;/&gt;&lt;wsp:rsid wsp:val=&quot;00026FDA&quot;/&gt;&lt;wsp:rsid wsp:val=&quot;000304B1&quot;/&gt;&lt;wsp:rsid wsp:val=&quot;000344F5&quot;/&gt;&lt;wsp:rsid wsp:val=&quot;0003572E&quot;/&gt;&lt;wsp:rsid wsp:val=&quot;00052C23&quot;/&gt;&lt;wsp:rsid wsp:val=&quot;00054101&quot;/&gt;&lt;wsp:rsid wsp:val=&quot;00054D3F&quot;/&gt;&lt;wsp:rsid wsp:val=&quot;00057C47&quot;/&gt;&lt;wsp:rsid wsp:val=&quot;000655A1&quot;/&gt;&lt;wsp:rsid wsp:val=&quot;00067E87&quot;/&gt;&lt;wsp:rsid wsp:val=&quot;0007214E&quot;/&gt;&lt;wsp:rsid wsp:val=&quot;00072D32&quot;/&gt;&lt;wsp:rsid wsp:val=&quot;00072F2C&quot;/&gt;&lt;wsp:rsid wsp:val=&quot;0007386E&quot;/&gt;&lt;wsp:rsid wsp:val=&quot;0009142A&quot;/&gt;&lt;wsp:rsid wsp:val=&quot;00096A31&quot;/&gt;&lt;wsp:rsid wsp:val=&quot;000A0CA5&quot;/&gt;&lt;wsp:rsid wsp:val=&quot;000A107A&quot;/&gt;&lt;wsp:rsid wsp:val=&quot;000B32A3&quot;/&gt;&lt;wsp:rsid wsp:val=&quot;000C492C&quot;/&gt;&lt;wsp:rsid wsp:val=&quot;000C54BD&quot;/&gt;&lt;wsp:rsid wsp:val=&quot;000C6134&quot;/&gt;&lt;wsp:rsid wsp:val=&quot;000D4ED0&quot;/&gt;&lt;wsp:rsid wsp:val=&quot;000E1BC0&quot;/&gt;&lt;wsp:rsid wsp:val=&quot;000E7208&quot;/&gt;&lt;wsp:rsid wsp:val=&quot;000F0A47&quot;/&gt;&lt;wsp:rsid wsp:val=&quot;00102977&quot;/&gt;&lt;wsp:rsid wsp:val=&quot;0010343B&quot;/&gt;&lt;wsp:rsid wsp:val=&quot;001054FE&quot;/&gt;&lt;wsp:rsid wsp:val=&quot;001069F8&quot;/&gt;&lt;wsp:rsid wsp:val=&quot;001132A4&quot;/&gt;&lt;wsp:rsid wsp:val=&quot;001151C4&quot;/&gt;&lt;wsp:rsid wsp:val=&quot;0011607E&quot;/&gt;&lt;wsp:rsid wsp:val=&quot;00131EEE&quot;/&gt;&lt;wsp:rsid wsp:val=&quot;00133648&quot;/&gt;&lt;wsp:rsid wsp:val=&quot;00134F49&quot;/&gt;&lt;wsp:rsid wsp:val=&quot;00136D39&quot;/&gt;&lt;wsp:rsid wsp:val=&quot;00142787&quot;/&gt;&lt;wsp:rsid wsp:val=&quot;00144B59&quot;/&gt;&lt;wsp:rsid wsp:val=&quot;00145174&quot;/&gt;&lt;wsp:rsid wsp:val=&quot;0015048A&quot;/&gt;&lt;wsp:rsid wsp:val=&quot;001517B5&quot;/&gt;&lt;wsp:rsid wsp:val=&quot;0015294F&quot;/&gt;&lt;wsp:rsid wsp:val=&quot;00155018&quot;/&gt;&lt;wsp:rsid wsp:val=&quot;00157766&quot;/&gt;&lt;wsp:rsid wsp:val=&quot;00166F46&quot;/&gt;&lt;wsp:rsid wsp:val=&quot;00173FCB&quot;/&gt;&lt;wsp:rsid wsp:val=&quot;00174F1B&quot;/&gt;&lt;wsp:rsid wsp:val=&quot;001765A3&quot;/&gt;&lt;wsp:rsid wsp:val=&quot;00182378&quot;/&gt;&lt;wsp:rsid wsp:val=&quot;0019336C&quot;/&gt;&lt;wsp:rsid wsp:val=&quot;001939BC&quot;/&gt;&lt;wsp:rsid wsp:val=&quot;001959DF&quot;/&gt;&lt;wsp:rsid wsp:val=&quot;001B6B6E&quot;/&gt;&lt;wsp:rsid wsp:val=&quot;001B7D64&quot;/&gt;&lt;wsp:rsid wsp:val=&quot;001C2A48&quot;/&gt;&lt;wsp:rsid wsp:val=&quot;001C3D07&quot;/&gt;&lt;wsp:rsid wsp:val=&quot;001F2EF5&quot;/&gt;&lt;wsp:rsid wsp:val=&quot;001F549E&quot;/&gt;&lt;wsp:rsid wsp:val=&quot;002028DA&quot;/&gt;&lt;wsp:rsid wsp:val=&quot;0021165B&quot;/&gt;&lt;wsp:rsid wsp:val=&quot;00211AF4&quot;/&gt;&lt;wsp:rsid wsp:val=&quot;002123E3&quot;/&gt;&lt;wsp:rsid wsp:val=&quot;00220460&quot;/&gt;&lt;wsp:rsid wsp:val=&quot;002225E8&quot;/&gt;&lt;wsp:rsid wsp:val=&quot;0023156C&quot;/&gt;&lt;wsp:rsid wsp:val=&quot;002320C7&quot;/&gt;&lt;wsp:rsid wsp:val=&quot;002326E6&quot;/&gt;&lt;wsp:rsid wsp:val=&quot;00241745&quot;/&gt;&lt;wsp:rsid wsp:val=&quot;00244CD3&quot;/&gt;&lt;wsp:rsid wsp:val=&quot;00247ACF&quot;/&gt;&lt;wsp:rsid wsp:val=&quot;002742CB&quot;/&gt;&lt;wsp:rsid wsp:val=&quot;002742FB&quot;/&gt;&lt;wsp:rsid wsp:val=&quot;00291459&quot;/&gt;&lt;wsp:rsid wsp:val=&quot;00294C1E&quot;/&gt;&lt;wsp:rsid wsp:val=&quot;00297842&quot;/&gt;&lt;wsp:rsid wsp:val=&quot;002A7BDE&quot;/&gt;&lt;wsp:rsid wsp:val=&quot;002B2069&quot;/&gt;&lt;wsp:rsid wsp:val=&quot;002B2479&quot;/&gt;&lt;wsp:rsid wsp:val=&quot;002B2CD0&quot;/&gt;&lt;wsp:rsid wsp:val=&quot;002B5E80&quot;/&gt;&lt;wsp:rsid wsp:val=&quot;002C1E08&quot;/&gt;&lt;wsp:rsid wsp:val=&quot;002C60F6&quot;/&gt;&lt;wsp:rsid wsp:val=&quot;002C6D9C&quot;/&gt;&lt;wsp:rsid wsp:val=&quot;002D0743&quot;/&gt;&lt;wsp:rsid wsp:val=&quot;002D2C52&quot;/&gt;&lt;wsp:rsid wsp:val=&quot;002D47F5&quot;/&gt;&lt;wsp:rsid wsp:val=&quot;002E14DA&quot;/&gt;&lt;wsp:rsid wsp:val=&quot;002E510D&quot;/&gt;&lt;wsp:rsid wsp:val=&quot;002E71AE&quot;/&gt;&lt;wsp:rsid wsp:val=&quot;002F5263&quot;/&gt;&lt;wsp:rsid wsp:val=&quot;003011DC&quot;/&gt;&lt;wsp:rsid wsp:val=&quot;00302741&quot;/&gt;&lt;wsp:rsid wsp:val=&quot;00304F6F&quot;/&gt;&lt;wsp:rsid wsp:val=&quot;00307252&quot;/&gt;&lt;wsp:rsid wsp:val=&quot;00312B48&quot;/&gt;&lt;wsp:rsid wsp:val=&quot;00325FE6&quot;/&gt;&lt;wsp:rsid wsp:val=&quot;00327CE1&quot;/&gt;&lt;wsp:rsid wsp:val=&quot;0033010B&quot;/&gt;&lt;wsp:rsid wsp:val=&quot;003344DB&quot;/&gt;&lt;wsp:rsid wsp:val=&quot;003402FB&quot;/&gt;&lt;wsp:rsid wsp:val=&quot;00352129&quot;/&gt;&lt;wsp:rsid wsp:val=&quot;0035520C&quot;/&gt;&lt;wsp:rsid wsp:val=&quot;003612E3&quot;/&gt;&lt;wsp:rsid wsp:val=&quot;00361569&quot;/&gt;&lt;wsp:rsid wsp:val=&quot;00373755&quot;/&gt;&lt;wsp:rsid wsp:val=&quot;00374E7C&quot;/&gt;&lt;wsp:rsid wsp:val=&quot;003840A4&quot;/&gt;&lt;wsp:rsid wsp:val=&quot;003974F6&quot;/&gt;&lt;wsp:rsid wsp:val=&quot;003A4ECF&quot;/&gt;&lt;wsp:rsid wsp:val=&quot;003B0B19&quot;/&gt;&lt;wsp:rsid wsp:val=&quot;003B2E14&quot;/&gt;&lt;wsp:rsid wsp:val=&quot;003B314E&quot;/&gt;&lt;wsp:rsid wsp:val=&quot;003C33C8&quot;/&gt;&lt;wsp:rsid wsp:val=&quot;003C605D&quot;/&gt;&lt;wsp:rsid wsp:val=&quot;003D2E39&quot;/&gt;&lt;wsp:rsid wsp:val=&quot;003D6424&quot;/&gt;&lt;wsp:rsid wsp:val=&quot;003E56AD&quot;/&gt;&lt;wsp:rsid wsp:val=&quot;003F00BD&quot;/&gt;&lt;wsp:rsid wsp:val=&quot;003F28A4&quot;/&gt;&lt;wsp:rsid wsp:val=&quot;003F28A9&quot;/&gt;&lt;wsp:rsid wsp:val=&quot;003F2B12&quot;/&gt;&lt;wsp:rsid wsp:val=&quot;003F7C52&quot;/&gt;&lt;wsp:rsid wsp:val=&quot;004021BE&quot;/&gt;&lt;wsp:rsid wsp:val=&quot;00404102&quot;/&gt;&lt;wsp:rsid wsp:val=&quot;0040442B&quot;/&gt;&lt;wsp:rsid wsp:val=&quot;004076AD&quot;/&gt;&lt;wsp:rsid wsp:val=&quot;004161FB&quot;/&gt;&lt;wsp:rsid wsp:val=&quot;004261CF&quot;/&gt;&lt;wsp:rsid wsp:val=&quot;00431541&quot;/&gt;&lt;wsp:rsid wsp:val=&quot;0043182E&quot;/&gt;&lt;wsp:rsid wsp:val=&quot;0043766F&quot;/&gt;&lt;wsp:rsid wsp:val=&quot;0045043E&quot;/&gt;&lt;wsp:rsid wsp:val=&quot;00487A23&quot;/&gt;&lt;wsp:rsid wsp:val=&quot;00490A2C&quot;/&gt;&lt;wsp:rsid wsp:val=&quot;004958BF&quot;/&gt;&lt;wsp:rsid wsp:val=&quot;004A122C&quot;/&gt;&lt;wsp:rsid wsp:val=&quot;004A2B0D&quot;/&gt;&lt;wsp:rsid wsp:val=&quot;004A2EAD&quot;/&gt;&lt;wsp:rsid wsp:val=&quot;004A3B5C&quot;/&gt;&lt;wsp:rsid wsp:val=&quot;004B03A3&quot;/&gt;&lt;wsp:rsid wsp:val=&quot;004B6993&quot;/&gt;&lt;wsp:rsid wsp:val=&quot;004B6E10&quot;/&gt;&lt;wsp:rsid wsp:val=&quot;004C2EB3&quot;/&gt;&lt;wsp:rsid wsp:val=&quot;004D0C51&quot;/&gt;&lt;wsp:rsid wsp:val=&quot;004D23C5&quot;/&gt;&lt;wsp:rsid wsp:val=&quot;004D33B6&quot;/&gt;&lt;wsp:rsid wsp:val=&quot;004D33F5&quot;/&gt;&lt;wsp:rsid wsp:val=&quot;004D3DE9&quot;/&gt;&lt;wsp:rsid wsp:val=&quot;004D3E8A&quot;/&gt;&lt;wsp:rsid wsp:val=&quot;004E2335&quot;/&gt;&lt;wsp:rsid wsp:val=&quot;004E66D6&quot;/&gt;&lt;wsp:rsid wsp:val=&quot;004E78E6&quot;/&gt;&lt;wsp:rsid wsp:val=&quot;004F0B58&quot;/&gt;&lt;wsp:rsid wsp:val=&quot;005016F5&quot;/&gt;&lt;wsp:rsid wsp:val=&quot;005025BD&quot;/&gt;&lt;wsp:rsid wsp:val=&quot;0050416C&quot;/&gt;&lt;wsp:rsid wsp:val=&quot;00505AF9&quot;/&gt;&lt;wsp:rsid wsp:val=&quot;00523B76&quot;/&gt;&lt;wsp:rsid wsp:val=&quot;00534AC8&quot;/&gt;&lt;wsp:rsid wsp:val=&quot;00537002&quot;/&gt;&lt;wsp:rsid wsp:val=&quot;0054278A&quot;/&gt;&lt;wsp:rsid wsp:val=&quot;00551576&quot;/&gt;&lt;wsp:rsid wsp:val=&quot;00551C44&quot;/&gt;&lt;wsp:rsid wsp:val=&quot;00553B6D&quot;/&gt;&lt;wsp:rsid wsp:val=&quot;00560921&quot;/&gt;&lt;wsp:rsid wsp:val=&quot;00560D8D&quot;/&gt;&lt;wsp:rsid wsp:val=&quot;00574F2C&quot;/&gt;&lt;wsp:rsid wsp:val=&quot;00587A88&quot;/&gt;&lt;wsp:rsid wsp:val=&quot;00593446&quot;/&gt;&lt;wsp:rsid wsp:val=&quot;005952C1&quot;/&gt;&lt;wsp:rsid wsp:val=&quot;005A06F7&quot;/&gt;&lt;wsp:rsid wsp:val=&quot;005A2421&quot;/&gt;&lt;wsp:rsid wsp:val=&quot;005A2927&quot;/&gt;&lt;wsp:rsid wsp:val=&quot;005A4CDF&quot;/&gt;&lt;wsp:rsid wsp:val=&quot;005B2D6A&quot;/&gt;&lt;wsp:rsid wsp:val=&quot;005B51CC&quot;/&gt;&lt;wsp:rsid wsp:val=&quot;005C1C68&quot;/&gt;&lt;wsp:rsid wsp:val=&quot;005C2063&quot;/&gt;&lt;wsp:rsid wsp:val=&quot;005C439C&quot;/&gt;&lt;wsp:rsid wsp:val=&quot;005C73DB&quot;/&gt;&lt;wsp:rsid wsp:val=&quot;005E7FD0&quot;/&gt;&lt;wsp:rsid wsp:val=&quot;005F275F&quot;/&gt;&lt;wsp:rsid wsp:val=&quot;005F2893&quot;/&gt;&lt;wsp:rsid wsp:val=&quot;00601BBE&quot;/&gt;&lt;wsp:rsid wsp:val=&quot;00601FB0&quot;/&gt;&lt;wsp:rsid wsp:val=&quot;0060217C&quot;/&gt;&lt;wsp:rsid wsp:val=&quot;00602678&quot;/&gt;&lt;wsp:rsid wsp:val=&quot;0060310D&quot;/&gt;&lt;wsp:rsid wsp:val=&quot;00603245&quot;/&gt;&lt;wsp:rsid wsp:val=&quot;006078C6&quot;/&gt;&lt;wsp:rsid wsp:val=&quot;00612441&quot;/&gt;&lt;wsp:rsid wsp:val=&quot;006168C9&quot;/&gt;&lt;wsp:rsid wsp:val=&quot;00616AA8&quot;/&gt;&lt;wsp:rsid wsp:val=&quot;00617797&quot;/&gt;&lt;wsp:rsid wsp:val=&quot;006209D2&quot;/&gt;&lt;wsp:rsid wsp:val=&quot;00623F08&quot;/&gt;&lt;wsp:rsid wsp:val=&quot;00633F49&quot;/&gt;&lt;wsp:rsid wsp:val=&quot;00637AE0&quot;/&gt;&lt;wsp:rsid wsp:val=&quot;006401D4&quot;/&gt;&lt;wsp:rsid wsp:val=&quot;00640591&quot;/&gt;&lt;wsp:rsid wsp:val=&quot;006460AC&quot;/&gt;&lt;wsp:rsid wsp:val=&quot;00654497&quot;/&gt;&lt;wsp:rsid wsp:val=&quot;006738D2&quot;/&gt;&lt;wsp:rsid wsp:val=&quot;00675C70&quot;/&gt;&lt;wsp:rsid wsp:val=&quot;00681EB9&quot;/&gt;&lt;wsp:rsid wsp:val=&quot;006877AB&quot;/&gt;&lt;wsp:rsid wsp:val=&quot;0069430B&quot;/&gt;&lt;wsp:rsid wsp:val=&quot;00694B8F&quot;/&gt;&lt;wsp:rsid wsp:val=&quot;00695EB2&quot;/&gt;&lt;wsp:rsid wsp:val=&quot;006A21A7&quot;/&gt;&lt;wsp:rsid wsp:val=&quot;006A3C1F&quot;/&gt;&lt;wsp:rsid wsp:val=&quot;006A68F8&quot;/&gt;&lt;wsp:rsid wsp:val=&quot;006B0CDC&quot;/&gt;&lt;wsp:rsid wsp:val=&quot;006C4B32&quot;/&gt;&lt;wsp:rsid wsp:val=&quot;006D1E8A&quot;/&gt;&lt;wsp:rsid wsp:val=&quot;006D36A0&quot;/&gt;&lt;wsp:rsid wsp:val=&quot;006E23A3&quot;/&gt;&lt;wsp:rsid wsp:val=&quot;006E298D&quot;/&gt;&lt;wsp:rsid wsp:val=&quot;006E3027&quot;/&gt;&lt;wsp:rsid wsp:val=&quot;006E602B&quot;/&gt;&lt;wsp:rsid wsp:val=&quot;007014A6&quot;/&gt;&lt;wsp:rsid wsp:val=&quot;0070155E&quot;/&gt;&lt;wsp:rsid wsp:val=&quot;00701804&quot;/&gt;&lt;wsp:rsid wsp:val=&quot;00707C17&quot;/&gt;&lt;wsp:rsid wsp:val=&quot;00737E76&quot;/&gt;&lt;wsp:rsid wsp:val=&quot;007405F5&quot;/&gt;&lt;wsp:rsid wsp:val=&quot;00743C1F&quot;/&gt;&lt;wsp:rsid wsp:val=&quot;007474EE&quot;/&gt;&lt;wsp:rsid wsp:val=&quot;00753DC3&quot;/&gt;&lt;wsp:rsid wsp:val=&quot;00754194&quot;/&gt;&lt;wsp:rsid wsp:val=&quot;00763E4F&quot;/&gt;&lt;wsp:rsid wsp:val=&quot;007759A3&quot;/&gt;&lt;wsp:rsid wsp:val=&quot;00775AD5&quot;/&gt;&lt;wsp:rsid wsp:val=&quot;00776908&quot;/&gt;&lt;wsp:rsid wsp:val=&quot;00776C57&quot;/&gt;&lt;wsp:rsid wsp:val=&quot;00782554&quot;/&gt;&lt;wsp:rsid wsp:val=&quot;00790DD8&quot;/&gt;&lt;wsp:rsid wsp:val=&quot;007918D7&quot;/&gt;&lt;wsp:rsid wsp:val=&quot;007A039C&quot;/&gt;&lt;wsp:rsid wsp:val=&quot;007B0971&quot;/&gt;&lt;wsp:rsid wsp:val=&quot;007B1FE6&quot;/&gt;&lt;wsp:rsid wsp:val=&quot;007B61B2&quot;/&gt;&lt;wsp:rsid wsp:val=&quot;007C37F5&quot;/&gt;&lt;wsp:rsid wsp:val=&quot;007C7C1F&quot;/&gt;&lt;wsp:rsid wsp:val=&quot;007D5C35&quot;/&gt;&lt;wsp:rsid wsp:val=&quot;007E0E5F&quot;/&gt;&lt;wsp:rsid wsp:val=&quot;007E6444&quot;/&gt;&lt;wsp:rsid wsp:val=&quot;007F2310&quot;/&gt;&lt;wsp:rsid wsp:val=&quot;007F5358&quot;/&gt;&lt;wsp:rsid wsp:val=&quot;007F5A89&quot;/&gt;&lt;wsp:rsid wsp:val=&quot;00803385&quot;/&gt;&lt;wsp:rsid wsp:val=&quot;008145D0&quot;/&gt;&lt;wsp:rsid wsp:val=&quot;00815D45&quot;/&gt;&lt;wsp:rsid wsp:val=&quot;00822D33&quot;/&gt;&lt;wsp:rsid wsp:val=&quot;00823D41&quot;/&gt;&lt;wsp:rsid wsp:val=&quot;00826F78&quot;/&gt;&lt;wsp:rsid wsp:val=&quot;00830D52&quot;/&gt;&lt;wsp:rsid wsp:val=&quot;00832420&quot;/&gt;&lt;wsp:rsid wsp:val=&quot;00832CC4&quot;/&gt;&lt;wsp:rsid wsp:val=&quot;00854F8E&quot;/&gt;&lt;wsp:rsid wsp:val=&quot;008605BB&quot;/&gt;&lt;wsp:rsid wsp:val=&quot;00862303&quot;/&gt;&lt;wsp:rsid wsp:val=&quot;00873EFB&quot;/&gt;&lt;wsp:rsid wsp:val=&quot;00876172&quot;/&gt;&lt;wsp:rsid wsp:val=&quot;00883478&quot;/&gt;&lt;wsp:rsid wsp:val=&quot;00886A06&quot;/&gt;&lt;wsp:rsid wsp:val=&quot;008903A5&quot;/&gt;&lt;wsp:rsid wsp:val=&quot;00893AD3&quot;/&gt;&lt;wsp:rsid wsp:val=&quot;008959E5&quot;/&gt;&lt;wsp:rsid wsp:val=&quot;00897BBC&quot;/&gt;&lt;wsp:rsid wsp:val=&quot;008A017F&quot;/&gt;&lt;wsp:rsid wsp:val=&quot;008A4346&quot;/&gt;&lt;wsp:rsid wsp:val=&quot;008D12B6&quot;/&gt;&lt;wsp:rsid wsp:val=&quot;008D179B&quot;/&gt;&lt;wsp:rsid wsp:val=&quot;008D2F0A&quot;/&gt;&lt;wsp:rsid wsp:val=&quot;008E1E67&quot;/&gt;&lt;wsp:rsid wsp:val=&quot;008E38AF&quot;/&gt;&lt;wsp:rsid wsp:val=&quot;008E7382&quot;/&gt;&lt;wsp:rsid wsp:val=&quot;008F25D2&quot;/&gt;&lt;wsp:rsid wsp:val=&quot;008F2E59&quot;/&gt;&lt;wsp:rsid wsp:val=&quot;00900352&quot;/&gt;&lt;wsp:rsid wsp:val=&quot;00901C75&quot;/&gt;&lt;wsp:rsid wsp:val=&quot;00931E4F&quot;/&gt;&lt;wsp:rsid wsp:val=&quot;00932116&quot;/&gt;&lt;wsp:rsid wsp:val=&quot;00934754&quot;/&gt;&lt;wsp:rsid wsp:val=&quot;0094380F&quot;/&gt;&lt;wsp:rsid wsp:val=&quot;009478DE&quot;/&gt;&lt;wsp:rsid wsp:val=&quot;009528D6&quot;/&gt;&lt;wsp:rsid wsp:val=&quot;00955585&quot;/&gt;&lt;wsp:rsid wsp:val=&quot;00965864&quot;/&gt;&lt;wsp:rsid wsp:val=&quot;00970C5A&quot;/&gt;&lt;wsp:rsid wsp:val=&quot;00970D73&quot;/&gt;&lt;wsp:rsid wsp:val=&quot;00970E3A&quot;/&gt;&lt;wsp:rsid wsp:val=&quot;00976E74&quot;/&gt;&lt;wsp:rsid wsp:val=&quot;00977214&quot;/&gt;&lt;wsp:rsid wsp:val=&quot;00987CF3&quot;/&gt;&lt;wsp:rsid wsp:val=&quot;00991267&quot;/&gt;&lt;wsp:rsid wsp:val=&quot;00995DE9&quot;/&gt;&lt;wsp:rsid wsp:val=&quot;00996000&quot;/&gt;&lt;wsp:rsid wsp:val=&quot;009963E4&quot;/&gt;&lt;wsp:rsid wsp:val=&quot;00997059&quot;/&gt;&lt;wsp:rsid wsp:val=&quot;009A4005&quot;/&gt;&lt;wsp:rsid wsp:val=&quot;009A679B&quot;/&gt;&lt;wsp:rsid wsp:val=&quot;009B06A9&quot;/&gt;&lt;wsp:rsid wsp:val=&quot;009B1B79&quot;/&gt;&lt;wsp:rsid wsp:val=&quot;009C205C&quot;/&gt;&lt;wsp:rsid wsp:val=&quot;009C7C58&quot;/&gt;&lt;wsp:rsid wsp:val=&quot;009C7ED7&quot;/&gt;&lt;wsp:rsid wsp:val=&quot;009D025D&quot;/&gt;&lt;wsp:rsid wsp:val=&quot;009D353A&quot;/&gt;&lt;wsp:rsid wsp:val=&quot;009E697A&quot;/&gt;&lt;wsp:rsid wsp:val=&quot;009E7BFA&quot;/&gt;&lt;wsp:rsid wsp:val=&quot;009F168C&quot;/&gt;&lt;wsp:rsid wsp:val=&quot;009F3D5B&quot;/&gt;&lt;wsp:rsid wsp:val=&quot;009F6CD9&quot;/&gt;&lt;wsp:rsid wsp:val=&quot;009F6EB1&quot;/&gt;&lt;wsp:rsid wsp:val=&quot;00A0681A&quot;/&gt;&lt;wsp:rsid wsp:val=&quot;00A164F2&quot;/&gt;&lt;wsp:rsid wsp:val=&quot;00A16946&quot;/&gt;&lt;wsp:rsid wsp:val=&quot;00A24A51&quot;/&gt;&lt;wsp:rsid wsp:val=&quot;00A26029&quot;/&gt;&lt;wsp:rsid wsp:val=&quot;00A33A31&quot;/&gt;&lt;wsp:rsid wsp:val=&quot;00A419F1&quot;/&gt;&lt;wsp:rsid wsp:val=&quot;00A4389B&quot;/&gt;&lt;wsp:rsid wsp:val=&quot;00A43F90&quot;/&gt;&lt;wsp:rsid wsp:val=&quot;00A46429&quot;/&gt;&lt;wsp:rsid wsp:val=&quot;00A530F6&quot;/&gt;&lt;wsp:rsid wsp:val=&quot;00A60CE8&quot;/&gt;&lt;wsp:rsid wsp:val=&quot;00A6444E&quot;/&gt;&lt;wsp:rsid wsp:val=&quot;00A7060A&quot;/&gt;&lt;wsp:rsid wsp:val=&quot;00A71ED8&quot;/&gt;&lt;wsp:rsid wsp:val=&quot;00A74B93&quot;/&gt;&lt;wsp:rsid wsp:val=&quot;00A80C39&quot;/&gt;&lt;wsp:rsid wsp:val=&quot;00A825F9&quot;/&gt;&lt;wsp:rsid wsp:val=&quot;00A8431D&quot;/&gt;&lt;wsp:rsid wsp:val=&quot;00A95824&quot;/&gt;&lt;wsp:rsid wsp:val=&quot;00A975B0&quot;/&gt;&lt;wsp:rsid wsp:val=&quot;00AA4516&quot;/&gt;&lt;wsp:rsid wsp:val=&quot;00AA4DC6&quot;/&gt;&lt;wsp:rsid wsp:val=&quot;00AA5B0B&quot;/&gt;&lt;wsp:rsid wsp:val=&quot;00AA7BE8&quot;/&gt;&lt;wsp:rsid wsp:val=&quot;00AB5FFD&quot;/&gt;&lt;wsp:rsid wsp:val=&quot;00AB76DA&quot;/&gt;&lt;wsp:rsid wsp:val=&quot;00AB790E&quot;/&gt;&lt;wsp:rsid wsp:val=&quot;00AC1A12&quot;/&gt;&lt;wsp:rsid wsp:val=&quot;00AC5EEE&quot;/&gt;&lt;wsp:rsid wsp:val=&quot;00AC7447&quot;/&gt;&lt;wsp:rsid wsp:val=&quot;00AE7F7D&quot;/&gt;&lt;wsp:rsid wsp:val=&quot;00AF0604&quot;/&gt;&lt;wsp:rsid wsp:val=&quot;00AF5476&quot;/&gt;&lt;wsp:rsid wsp:val=&quot;00B01FE7&quot;/&gt;&lt;wsp:rsid wsp:val=&quot;00B05DD5&quot;/&gt;&lt;wsp:rsid wsp:val=&quot;00B1207D&quot;/&gt;&lt;wsp:rsid wsp:val=&quot;00B1431C&quot;/&gt;&lt;wsp:rsid wsp:val=&quot;00B23938&quot;/&gt;&lt;wsp:rsid wsp:val=&quot;00B367F0&quot;/&gt;&lt;wsp:rsid wsp:val=&quot;00B43A3C&quot;/&gt;&lt;wsp:rsid wsp:val=&quot;00B450BD&quot;/&gt;&lt;wsp:rsid wsp:val=&quot;00B53787&quot;/&gt;&lt;wsp:rsid wsp:val=&quot;00B56D2B&quot;/&gt;&lt;wsp:rsid wsp:val=&quot;00B62DAA&quot;/&gt;&lt;wsp:rsid wsp:val=&quot;00B63D74&quot;/&gt;&lt;wsp:rsid wsp:val=&quot;00B74C92&quot;/&gt;&lt;wsp:rsid wsp:val=&quot;00B75DE4&quot;/&gt;&lt;wsp:rsid wsp:val=&quot;00B773B7&quot;/&gt;&lt;wsp:rsid wsp:val=&quot;00B81DDA&quot;/&gt;&lt;wsp:rsid wsp:val=&quot;00B95399&quot;/&gt;&lt;wsp:rsid wsp:val=&quot;00B9605A&quot;/&gt;&lt;wsp:rsid wsp:val=&quot;00B976F0&quot;/&gt;&lt;wsp:rsid wsp:val=&quot;00BA333B&quot;/&gt;&lt;wsp:rsid wsp:val=&quot;00BA7930&quot;/&gt;&lt;wsp:rsid wsp:val=&quot;00BB0D2D&quot;/&gt;&lt;wsp:rsid wsp:val=&quot;00BB18B4&quot;/&gt;&lt;wsp:rsid wsp:val=&quot;00BB1F7C&quot;/&gt;&lt;wsp:rsid wsp:val=&quot;00BC3AFD&quot;/&gt;&lt;wsp:rsid wsp:val=&quot;00BD1986&quot;/&gt;&lt;wsp:rsid wsp:val=&quot;00BE4137&quot;/&gt;&lt;wsp:rsid wsp:val=&quot;00BE667D&quot;/&gt;&lt;wsp:rsid wsp:val=&quot;00BF1CB9&quot;/&gt;&lt;wsp:rsid wsp:val=&quot;00BF4A59&quot;/&gt;&lt;wsp:rsid wsp:val=&quot;00BF7D2E&quot;/&gt;&lt;wsp:rsid wsp:val=&quot;00C114F7&quot;/&gt;&lt;wsp:rsid wsp:val=&quot;00C12C10&quot;/&gt;&lt;wsp:rsid wsp:val=&quot;00C1506E&quot;/&gt;&lt;wsp:rsid wsp:val=&quot;00C17B07&quot;/&gt;&lt;wsp:rsid wsp:val=&quot;00C20A51&quot;/&gt;&lt;wsp:rsid wsp:val=&quot;00C3059C&quot;/&gt;&lt;wsp:rsid wsp:val=&quot;00C36572&quot;/&gt;&lt;wsp:rsid wsp:val=&quot;00C42351&quot;/&gt;&lt;wsp:rsid wsp:val=&quot;00C43A68&quot;/&gt;&lt;wsp:rsid wsp:val=&quot;00C70B1C&quot;/&gt;&lt;wsp:rsid wsp:val=&quot;00C72A5C&quot;/&gt;&lt;wsp:rsid wsp:val=&quot;00C7663B&quot;/&gt;&lt;wsp:rsid wsp:val=&quot;00C941CB&quot;/&gt;&lt;wsp:rsid wsp:val=&quot;00CA3693&quot;/&gt;&lt;wsp:rsid wsp:val=&quot;00CA7B9D&quot;/&gt;&lt;wsp:rsid wsp:val=&quot;00CB7B82&quot;/&gt;&lt;wsp:rsid wsp:val=&quot;00CC1508&quot;/&gt;&lt;wsp:rsid wsp:val=&quot;00CC3B0D&quot;/&gt;&lt;wsp:rsid wsp:val=&quot;00CC44DC&quot;/&gt;&lt;wsp:rsid wsp:val=&quot;00CC75E8&quot;/&gt;&lt;wsp:rsid wsp:val=&quot;00CD01D2&quot;/&gt;&lt;wsp:rsid wsp:val=&quot;00CD358D&quot;/&gt;&lt;wsp:rsid wsp:val=&quot;00CE33A3&quot;/&gt;&lt;wsp:rsid wsp:val=&quot;00CE4ED1&quot;/&gt;&lt;wsp:rsid wsp:val=&quot;00CE556D&quot;/&gt;&lt;wsp:rsid wsp:val=&quot;00CF78B9&quot;/&gt;&lt;wsp:rsid wsp:val=&quot;00D04E2E&quot;/&gt;&lt;wsp:rsid wsp:val=&quot;00D171B7&quot;/&gt;&lt;wsp:rsid wsp:val=&quot;00D33CDC&quot;/&gt;&lt;wsp:rsid wsp:val=&quot;00D37BDD&quot;/&gt;&lt;wsp:rsid wsp:val=&quot;00D46C59&quot;/&gt;&lt;wsp:rsid wsp:val=&quot;00D55EFF&quot;/&gt;&lt;wsp:rsid wsp:val=&quot;00D568D7&quot;/&gt;&lt;wsp:rsid wsp:val=&quot;00D6503F&quot;/&gt;&lt;wsp:rsid wsp:val=&quot;00D6574E&quot;/&gt;&lt;wsp:rsid wsp:val=&quot;00D66A96&quot;/&gt;&lt;wsp:rsid wsp:val=&quot;00D851FE&quot;/&gt;&lt;wsp:rsid wsp:val=&quot;00D96C19&quot;/&gt;&lt;wsp:rsid wsp:val=&quot;00DB0E84&quot;/&gt;&lt;wsp:rsid wsp:val=&quot;00DB1644&quot;/&gt;&lt;wsp:rsid wsp:val=&quot;00DB7D7B&quot;/&gt;&lt;wsp:rsid wsp:val=&quot;00DC22AF&quot;/&gt;&lt;wsp:rsid wsp:val=&quot;00DC581F&quot;/&gt;&lt;wsp:rsid wsp:val=&quot;00DD20A6&quot;/&gt;&lt;wsp:rsid wsp:val=&quot;00DD45D3&quot;/&gt;&lt;wsp:rsid wsp:val=&quot;00DE0D92&quot;/&gt;&lt;wsp:rsid wsp:val=&quot;00DE1F09&quot;/&gt;&lt;wsp:rsid wsp:val=&quot;00DE59C0&quot;/&gt;&lt;wsp:rsid wsp:val=&quot;00DF14F6&quot;/&gt;&lt;wsp:rsid wsp:val=&quot;00DF4599&quot;/&gt;&lt;wsp:rsid wsp:val=&quot;00DF6F23&quot;/&gt;&lt;wsp:rsid wsp:val=&quot;00E04F93&quot;/&gt;&lt;wsp:rsid wsp:val=&quot;00E051C7&quot;/&gt;&lt;wsp:rsid wsp:val=&quot;00E05371&quot;/&gt;&lt;wsp:rsid wsp:val=&quot;00E11DEA&quot;/&gt;&lt;wsp:rsid wsp:val=&quot;00E141C0&quot;/&gt;&lt;wsp:rsid wsp:val=&quot;00E17046&quot;/&gt;&lt;wsp:rsid wsp:val=&quot;00E177DC&quot;/&gt;&lt;wsp:rsid wsp:val=&quot;00E2313E&quot;/&gt;&lt;wsp:rsid wsp:val=&quot;00E2441F&quot;/&gt;&lt;wsp:rsid wsp:val=&quot;00E25522&quot;/&gt;&lt;wsp:rsid wsp:val=&quot;00E27A00&quot;/&gt;&lt;wsp:rsid wsp:val=&quot;00E364DD&quot;/&gt;&lt;wsp:rsid wsp:val=&quot;00E45167&quot;/&gt;&lt;wsp:rsid wsp:val=&quot;00E45AD1&quot;/&gt;&lt;wsp:rsid wsp:val=&quot;00E508F6&quot;/&gt;&lt;wsp:rsid wsp:val=&quot;00E53431&quot;/&gt;&lt;wsp:rsid wsp:val=&quot;00E565E4&quot;/&gt;&lt;wsp:rsid wsp:val=&quot;00E56F81&quot;/&gt;&lt;wsp:rsid wsp:val=&quot;00E66A7A&quot;/&gt;&lt;wsp:rsid wsp:val=&quot;00E741B8&quot;/&gt;&lt;wsp:rsid wsp:val=&quot;00E75277&quot;/&gt;&lt;wsp:rsid wsp:val=&quot;00E830A6&quot;/&gt;&lt;wsp:rsid wsp:val=&quot;00E84460&quot;/&gt;&lt;wsp:rsid wsp:val=&quot;00E8754A&quot;/&gt;&lt;wsp:rsid wsp:val=&quot;00EA734D&quot;/&gt;&lt;wsp:rsid wsp:val=&quot;00EA7EE4&quot;/&gt;&lt;wsp:rsid wsp:val=&quot;00EB2495&quot;/&gt;&lt;wsp:rsid wsp:val=&quot;00EB635D&quot;/&gt;&lt;wsp:rsid wsp:val=&quot;00EC66C0&quot;/&gt;&lt;wsp:rsid wsp:val=&quot;00ED2CDD&quot;/&gt;&lt;wsp:rsid wsp:val=&quot;00ED5300&quot;/&gt;&lt;wsp:rsid wsp:val=&quot;00ED77D7&quot;/&gt;&lt;wsp:rsid wsp:val=&quot;00EE504C&quot;/&gt;&lt;wsp:rsid wsp:val=&quot;00EF3668&quot;/&gt;&lt;wsp:rsid wsp:val=&quot;00EF5971&quot;/&gt;&lt;wsp:rsid wsp:val=&quot;00F11A51&quot;/&gt;&lt;wsp:rsid wsp:val=&quot;00F2045D&quot;/&gt;&lt;wsp:rsid wsp:val=&quot;00F3345F&quot;/&gt;&lt;wsp:rsid wsp:val=&quot;00F3372C&quot;/&gt;&lt;wsp:rsid wsp:val=&quot;00F35007&quot;/&gt;&lt;wsp:rsid wsp:val=&quot;00F37ED5&quot;/&gt;&lt;wsp:rsid wsp:val=&quot;00F40D1E&quot;/&gt;&lt;wsp:rsid wsp:val=&quot;00F50C3D&quot;/&gt;&lt;wsp:rsid wsp:val=&quot;00F53EF2&quot;/&gt;&lt;wsp:rsid wsp:val=&quot;00F54868&quot;/&gt;&lt;wsp:rsid wsp:val=&quot;00F57286&quot;/&gt;&lt;wsp:rsid wsp:val=&quot;00F71C33&quot;/&gt;&lt;wsp:rsid wsp:val=&quot;00F77B26&quot;/&gt;&lt;wsp:rsid wsp:val=&quot;00F94267&quot;/&gt;&lt;wsp:rsid wsp:val=&quot;00F94D9D&quot;/&gt;&lt;wsp:rsid wsp:val=&quot;00F955C2&quot;/&gt;&lt;wsp:rsid wsp:val=&quot;00FA1DA5&quot;/&gt;&lt;wsp:rsid wsp:val=&quot;00FA6D77&quot;/&gt;&lt;wsp:rsid wsp:val=&quot;00FB142E&quot;/&gt;&lt;wsp:rsid wsp:val=&quot;00FB1B35&quot;/&gt;&lt;wsp:rsid wsp:val=&quot;00FC5D2D&quot;/&gt;&lt;wsp:rsid wsp:val=&quot;00FD6B55&quot;/&gt;&lt;wsp:rsid wsp:val=&quot;00FE24A4&quot;/&gt;&lt;wsp:rsid wsp:val=&quot;00FF2DD6&quot;/&gt;&lt;/wsp:rsids&gt;&lt;/w:docPr&gt;&lt;w:body&gt;&lt;wx:sect&gt;&lt;w:p wsp:rsidR=&quot;00000000&quot; wsp:rsidRDefault=&quot;00CE556D&quot; wsp:rsidP=&quot;00CE556D&quot;&gt;&lt;m:oMathPara&gt;&lt;m:oMath&gt;&lt;m:r&gt;&lt;m:rPr&gt;&lt;m:sty m:val=&quot;p&quot;/&gt;&lt;/m:rPr&gt;&lt;w:rPr&gt;&lt;w:rFonts w:ascii=&quot;Cambria Math&quot; w:h-ansi=&quot;Cambria Math&quot;/&gt;&lt;wx:font wx:val=&quot;Cambria Math&quot;/&gt;&lt;w:color w:val=&quot;E36C0A&quot;/&gt;&lt;/w:rPr&gt;&lt;m:t&gt;X ‚àà&lt;/m:t&gt;&lt;/m:r&gt;&lt;m:d&gt;&lt;m:dPr&gt;&lt;m:begChr m:val=&quot;{&quot;/&gt;&lt;m:endChr m:val=&quot;}&quot;/&gt;&lt;m:ctrlPr&gt;&lt;w:rPr&gt;&lt;w:rFonts w:ascii=&quot;Cambria Math&quot; w:h-ansi=&quot;Cambria Math&quot;/&gt;&lt;wx:font wx:val=&quot;Cambria Math&quot;/&gt;&lt;w:color w:val=&quot;E36C0A&quot;/&gt;&lt;/w:rPr&gt;&lt;/m:ctrlPr&gt;&lt;/m:dPr&gt;&lt;m:e&gt;&lt;m:r&gt;&lt;m:rPr&gt;&lt;m:sty m:val=&quot;p&quot;/&gt;&lt;/m:rPr&gt;&lt;w:rPr&gt;&lt;w:rFonts w:ascii=&quot;Cambria Math&quot; w:h-ansi=&quot;Cambria Math&quot;/&gt;&lt;wx:font wx:val=&quot;Cambria Math&quot;/&gt;&lt;w:color w:val=&quot;E36C0A&quot;/&gt;&lt;/w:rPr&gt;&lt;m:t&gt;A, B, C&lt;/m:t&gt;&lt;/m:r&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1" o:title="" chromakey="white"/>
            </v:shape>
          </w:pict>
        </w:r>
        <w:r w:rsidR="00F259AF" w:rsidRPr="001305EF">
          <w:rPr>
            <w:color w:val="0000FF"/>
          </w:rPr>
          <w:delInstrText xml:space="preserve"> </w:delInstrText>
        </w:r>
        <w:r w:rsidR="00F259AF" w:rsidRPr="001305EF">
          <w:rPr>
            <w:color w:val="0000FF"/>
          </w:rPr>
          <w:fldChar w:fldCharType="separate"/>
        </w:r>
        <w:r w:rsidR="008C1E40" w:rsidRPr="001305EF">
          <w:rPr>
            <w:noProof/>
            <w:color w:val="0000FF"/>
            <w:position w:val="-6"/>
          </w:rPr>
          <w:pict w14:anchorId="217485A5">
            <v:shape id="_x0000_i1031" type="#_x0000_t75" alt="" style="width:63.25pt;height:15.2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Äò‚Äú„Äà„Ää„Äå„Äé„Äê„Äî„Äñ„ÄùÔπôÔπõÔπùÔºÑÔºàÔºéÔºªÔΩõÔø°Ôø•&quot;/&gt;&lt;w:noLineBreaksBefore w:lang=&quot;ZH-CN&quot; w:val=&quot;!%),.:;&amp;gt;?]}¬¢¬®¬∞¬∑ÀáÀâ‚Äï‚Äñ‚Äô‚Äù‚Ä¶‚Ä∞‚Ä≤‚Ä≥‚Ä∫‚ÑÉ‚à∂„ÄÅ„ÄÇ„ÄÉ„Äâ„Äã„Äç„Äè„Äë„Äï„Äó„ÄûÔ∏∂Ô∏∫Ô∏æÔπÄÔπÑÔπöÔπúÔπûÔºÅÔºÇÔºÖÔºáÔºâÔºåÔºéÔºöÔºõÔºüÔºΩÔΩÄÔΩúÔΩùÔΩûÔø†&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B6E10&quot;/&gt;&lt;wsp:rsid wsp:val=&quot;000024E7&quot;/&gt;&lt;wsp:rsid wsp:val=&quot;00003463&quot;/&gt;&lt;wsp:rsid wsp:val=&quot;00003B88&quot;/&gt;&lt;wsp:rsid wsp:val=&quot;00011350&quot;/&gt;&lt;wsp:rsid wsp:val=&quot;000202A0&quot;/&gt;&lt;wsp:rsid wsp:val=&quot;00023231&quot;/&gt;&lt;wsp:rsid wsp:val=&quot;00026FDA&quot;/&gt;&lt;wsp:rsid wsp:val=&quot;000304B1&quot;/&gt;&lt;wsp:rsid wsp:val=&quot;000344F5&quot;/&gt;&lt;wsp:rsid wsp:val=&quot;0003572E&quot;/&gt;&lt;wsp:rsid wsp:val=&quot;00052C23&quot;/&gt;&lt;wsp:rsid wsp:val=&quot;00054101&quot;/&gt;&lt;wsp:rsid wsp:val=&quot;00054D3F&quot;/&gt;&lt;wsp:rsid wsp:val=&quot;00057C47&quot;/&gt;&lt;wsp:rsid wsp:val=&quot;000655A1&quot;/&gt;&lt;wsp:rsid wsp:val=&quot;00067E87&quot;/&gt;&lt;wsp:rsid wsp:val=&quot;0007214E&quot;/&gt;&lt;wsp:rsid wsp:val=&quot;00072D32&quot;/&gt;&lt;wsp:rsid wsp:val=&quot;00072F2C&quot;/&gt;&lt;wsp:rsid wsp:val=&quot;0007386E&quot;/&gt;&lt;wsp:rsid wsp:val=&quot;0009142A&quot;/&gt;&lt;wsp:rsid wsp:val=&quot;00096A31&quot;/&gt;&lt;wsp:rsid wsp:val=&quot;000A0CA5&quot;/&gt;&lt;wsp:rsid wsp:val=&quot;000A107A&quot;/&gt;&lt;wsp:rsid wsp:val=&quot;000B32A3&quot;/&gt;&lt;wsp:rsid wsp:val=&quot;000C492C&quot;/&gt;&lt;wsp:rsid wsp:val=&quot;000C54BD&quot;/&gt;&lt;wsp:rsid wsp:val=&quot;000C6134&quot;/&gt;&lt;wsp:rsid wsp:val=&quot;000D4ED0&quot;/&gt;&lt;wsp:rsid wsp:val=&quot;000E1BC0&quot;/&gt;&lt;wsp:rsid wsp:val=&quot;000E7208&quot;/&gt;&lt;wsp:rsid wsp:val=&quot;000F0A47&quot;/&gt;&lt;wsp:rsid wsp:val=&quot;00102977&quot;/&gt;&lt;wsp:rsid wsp:val=&quot;0010343B&quot;/&gt;&lt;wsp:rsid wsp:val=&quot;001054FE&quot;/&gt;&lt;wsp:rsid wsp:val=&quot;001069F8&quot;/&gt;&lt;wsp:rsid wsp:val=&quot;001132A4&quot;/&gt;&lt;wsp:rsid wsp:val=&quot;001151C4&quot;/&gt;&lt;wsp:rsid wsp:val=&quot;0011607E&quot;/&gt;&lt;wsp:rsid wsp:val=&quot;00131EEE&quot;/&gt;&lt;wsp:rsid wsp:val=&quot;00133648&quot;/&gt;&lt;wsp:rsid wsp:val=&quot;00134F49&quot;/&gt;&lt;wsp:rsid wsp:val=&quot;00136D39&quot;/&gt;&lt;wsp:rsid wsp:val=&quot;00142787&quot;/&gt;&lt;wsp:rsid wsp:val=&quot;00144B59&quot;/&gt;&lt;wsp:rsid wsp:val=&quot;00145174&quot;/&gt;&lt;wsp:rsid wsp:val=&quot;0015048A&quot;/&gt;&lt;wsp:rsid wsp:val=&quot;001517B5&quot;/&gt;&lt;wsp:rsid wsp:val=&quot;0015294F&quot;/&gt;&lt;wsp:rsid wsp:val=&quot;00155018&quot;/&gt;&lt;wsp:rsid wsp:val=&quot;00157766&quot;/&gt;&lt;wsp:rsid wsp:val=&quot;00166F46&quot;/&gt;&lt;wsp:rsid wsp:val=&quot;00173FCB&quot;/&gt;&lt;wsp:rsid wsp:val=&quot;00174F1B&quot;/&gt;&lt;wsp:rsid wsp:val=&quot;001765A3&quot;/&gt;&lt;wsp:rsid wsp:val=&quot;00182378&quot;/&gt;&lt;wsp:rsid wsp:val=&quot;0019336C&quot;/&gt;&lt;wsp:rsid wsp:val=&quot;001939BC&quot;/&gt;&lt;wsp:rsid wsp:val=&quot;001959DF&quot;/&gt;&lt;wsp:rsid wsp:val=&quot;001B6B6E&quot;/&gt;&lt;wsp:rsid wsp:val=&quot;001B7D64&quot;/&gt;&lt;wsp:rsid wsp:val=&quot;001C2A48&quot;/&gt;&lt;wsp:rsid wsp:val=&quot;001C3D07&quot;/&gt;&lt;wsp:rsid wsp:val=&quot;001F2EF5&quot;/&gt;&lt;wsp:rsid wsp:val=&quot;001F549E&quot;/&gt;&lt;wsp:rsid wsp:val=&quot;002028DA&quot;/&gt;&lt;wsp:rsid wsp:val=&quot;0021165B&quot;/&gt;&lt;wsp:rsid wsp:val=&quot;00211AF4&quot;/&gt;&lt;wsp:rsid wsp:val=&quot;002123E3&quot;/&gt;&lt;wsp:rsid wsp:val=&quot;00220460&quot;/&gt;&lt;wsp:rsid wsp:val=&quot;002225E8&quot;/&gt;&lt;wsp:rsid wsp:val=&quot;0023156C&quot;/&gt;&lt;wsp:rsid wsp:val=&quot;002320C7&quot;/&gt;&lt;wsp:rsid wsp:val=&quot;002326E6&quot;/&gt;&lt;wsp:rsid wsp:val=&quot;00241745&quot;/&gt;&lt;wsp:rsid wsp:val=&quot;00244CD3&quot;/&gt;&lt;wsp:rsid wsp:val=&quot;00247ACF&quot;/&gt;&lt;wsp:rsid wsp:val=&quot;002742CB&quot;/&gt;&lt;wsp:rsid wsp:val=&quot;002742FB&quot;/&gt;&lt;wsp:rsid wsp:val=&quot;00291459&quot;/&gt;&lt;wsp:rsid wsp:val=&quot;00294C1E&quot;/&gt;&lt;wsp:rsid wsp:val=&quot;00297842&quot;/&gt;&lt;wsp:rsid wsp:val=&quot;002A7BDE&quot;/&gt;&lt;wsp:rsid wsp:val=&quot;002B2069&quot;/&gt;&lt;wsp:rsid wsp:val=&quot;002B2479&quot;/&gt;&lt;wsp:rsid wsp:val=&quot;002B2CD0&quot;/&gt;&lt;wsp:rsid wsp:val=&quot;002B5E80&quot;/&gt;&lt;wsp:rsid wsp:val=&quot;002C1E08&quot;/&gt;&lt;wsp:rsid wsp:val=&quot;002C60F6&quot;/&gt;&lt;wsp:rsid wsp:val=&quot;002C6D9C&quot;/&gt;&lt;wsp:rsid wsp:val=&quot;002D0743&quot;/&gt;&lt;wsp:rsid wsp:val=&quot;002D2C52&quot;/&gt;&lt;wsp:rsid wsp:val=&quot;002D47F5&quot;/&gt;&lt;wsp:rsid wsp:val=&quot;002E14DA&quot;/&gt;&lt;wsp:rsid wsp:val=&quot;002E510D&quot;/&gt;&lt;wsp:rsid wsp:val=&quot;002E71AE&quot;/&gt;&lt;wsp:rsid wsp:val=&quot;002F5263&quot;/&gt;&lt;wsp:rsid wsp:val=&quot;003011DC&quot;/&gt;&lt;wsp:rsid wsp:val=&quot;00302741&quot;/&gt;&lt;wsp:rsid wsp:val=&quot;00304F6F&quot;/&gt;&lt;wsp:rsid wsp:val=&quot;00307252&quot;/&gt;&lt;wsp:rsid wsp:val=&quot;00312B48&quot;/&gt;&lt;wsp:rsid wsp:val=&quot;00325FE6&quot;/&gt;&lt;wsp:rsid wsp:val=&quot;00327CE1&quot;/&gt;&lt;wsp:rsid wsp:val=&quot;0033010B&quot;/&gt;&lt;wsp:rsid wsp:val=&quot;003344DB&quot;/&gt;&lt;wsp:rsid wsp:val=&quot;003402FB&quot;/&gt;&lt;wsp:rsid wsp:val=&quot;00352129&quot;/&gt;&lt;wsp:rsid wsp:val=&quot;0035520C&quot;/&gt;&lt;wsp:rsid wsp:val=&quot;003612E3&quot;/&gt;&lt;wsp:rsid wsp:val=&quot;00361569&quot;/&gt;&lt;wsp:rsid wsp:val=&quot;00373755&quot;/&gt;&lt;wsp:rsid wsp:val=&quot;00374E7C&quot;/&gt;&lt;wsp:rsid wsp:val=&quot;003840A4&quot;/&gt;&lt;wsp:rsid wsp:val=&quot;003974F6&quot;/&gt;&lt;wsp:rsid wsp:val=&quot;003A4ECF&quot;/&gt;&lt;wsp:rsid wsp:val=&quot;003B0B19&quot;/&gt;&lt;wsp:rsid wsp:val=&quot;003B2E14&quot;/&gt;&lt;wsp:rsid wsp:val=&quot;003B314E&quot;/&gt;&lt;wsp:rsid wsp:val=&quot;003C33C8&quot;/&gt;&lt;wsp:rsid wsp:val=&quot;003C605D&quot;/&gt;&lt;wsp:rsid wsp:val=&quot;003D2E39&quot;/&gt;&lt;wsp:rsid wsp:val=&quot;003D6424&quot;/&gt;&lt;wsp:rsid wsp:val=&quot;003E56AD&quot;/&gt;&lt;wsp:rsid wsp:val=&quot;003F00BD&quot;/&gt;&lt;wsp:rsid wsp:val=&quot;003F28A4&quot;/&gt;&lt;wsp:rsid wsp:val=&quot;003F28A9&quot;/&gt;&lt;wsp:rsid wsp:val=&quot;003F2B12&quot;/&gt;&lt;wsp:rsid wsp:val=&quot;003F7C52&quot;/&gt;&lt;wsp:rsid wsp:val=&quot;004021BE&quot;/&gt;&lt;wsp:rsid wsp:val=&quot;00404102&quot;/&gt;&lt;wsp:rsid wsp:val=&quot;0040442B&quot;/&gt;&lt;wsp:rsid wsp:val=&quot;004076AD&quot;/&gt;&lt;wsp:rsid wsp:val=&quot;004161FB&quot;/&gt;&lt;wsp:rsid wsp:val=&quot;004261CF&quot;/&gt;&lt;wsp:rsid wsp:val=&quot;00431541&quot;/&gt;&lt;wsp:rsid wsp:val=&quot;0043182E&quot;/&gt;&lt;wsp:rsid wsp:val=&quot;0043766F&quot;/&gt;&lt;wsp:rsid wsp:val=&quot;0045043E&quot;/&gt;&lt;wsp:rsid wsp:val=&quot;00487A23&quot;/&gt;&lt;wsp:rsid wsp:val=&quot;00490A2C&quot;/&gt;&lt;wsp:rsid wsp:val=&quot;004958BF&quot;/&gt;&lt;wsp:rsid wsp:val=&quot;004A122C&quot;/&gt;&lt;wsp:rsid wsp:val=&quot;004A2B0D&quot;/&gt;&lt;wsp:rsid wsp:val=&quot;004A2EAD&quot;/&gt;&lt;wsp:rsid wsp:val=&quot;004A3B5C&quot;/&gt;&lt;wsp:rsid wsp:val=&quot;004B03A3&quot;/&gt;&lt;wsp:rsid wsp:val=&quot;004B6993&quot;/&gt;&lt;wsp:rsid wsp:val=&quot;004B6E10&quot;/&gt;&lt;wsp:rsid wsp:val=&quot;004C2EB3&quot;/&gt;&lt;wsp:rsid wsp:val=&quot;004D0C51&quot;/&gt;&lt;wsp:rsid wsp:val=&quot;004D23C5&quot;/&gt;&lt;wsp:rsid wsp:val=&quot;004D33B6&quot;/&gt;&lt;wsp:rsid wsp:val=&quot;004D33F5&quot;/&gt;&lt;wsp:rsid wsp:val=&quot;004D3DE9&quot;/&gt;&lt;wsp:rsid wsp:val=&quot;004D3E8A&quot;/&gt;&lt;wsp:rsid wsp:val=&quot;004E2335&quot;/&gt;&lt;wsp:rsid wsp:val=&quot;004E66D6&quot;/&gt;&lt;wsp:rsid wsp:val=&quot;004E78E6&quot;/&gt;&lt;wsp:rsid wsp:val=&quot;004F0B58&quot;/&gt;&lt;wsp:rsid wsp:val=&quot;005016F5&quot;/&gt;&lt;wsp:rsid wsp:val=&quot;005025BD&quot;/&gt;&lt;wsp:rsid wsp:val=&quot;0050416C&quot;/&gt;&lt;wsp:rsid wsp:val=&quot;00505AF9&quot;/&gt;&lt;wsp:rsid wsp:val=&quot;00523B76&quot;/&gt;&lt;wsp:rsid wsp:val=&quot;00534AC8&quot;/&gt;&lt;wsp:rsid wsp:val=&quot;00537002&quot;/&gt;&lt;wsp:rsid wsp:val=&quot;0054278A&quot;/&gt;&lt;wsp:rsid wsp:val=&quot;00551576&quot;/&gt;&lt;wsp:rsid wsp:val=&quot;00551C44&quot;/&gt;&lt;wsp:rsid wsp:val=&quot;00553B6D&quot;/&gt;&lt;wsp:rsid wsp:val=&quot;00560921&quot;/&gt;&lt;wsp:rsid wsp:val=&quot;00560D8D&quot;/&gt;&lt;wsp:rsid wsp:val=&quot;00574F2C&quot;/&gt;&lt;wsp:rsid wsp:val=&quot;00587A88&quot;/&gt;&lt;wsp:rsid wsp:val=&quot;00593446&quot;/&gt;&lt;wsp:rsid wsp:val=&quot;005952C1&quot;/&gt;&lt;wsp:rsid wsp:val=&quot;005A06F7&quot;/&gt;&lt;wsp:rsid wsp:val=&quot;005A2421&quot;/&gt;&lt;wsp:rsid wsp:val=&quot;005A2927&quot;/&gt;&lt;wsp:rsid wsp:val=&quot;005A4CDF&quot;/&gt;&lt;wsp:rsid wsp:val=&quot;005B2D6A&quot;/&gt;&lt;wsp:rsid wsp:val=&quot;005B51CC&quot;/&gt;&lt;wsp:rsid wsp:val=&quot;005C1C68&quot;/&gt;&lt;wsp:rsid wsp:val=&quot;005C2063&quot;/&gt;&lt;wsp:rsid wsp:val=&quot;005C439C&quot;/&gt;&lt;wsp:rsid wsp:val=&quot;005C73DB&quot;/&gt;&lt;wsp:rsid wsp:val=&quot;005E7FD0&quot;/&gt;&lt;wsp:rsid wsp:val=&quot;005F275F&quot;/&gt;&lt;wsp:rsid wsp:val=&quot;005F2893&quot;/&gt;&lt;wsp:rsid wsp:val=&quot;00601BBE&quot;/&gt;&lt;wsp:rsid wsp:val=&quot;00601FB0&quot;/&gt;&lt;wsp:rsid wsp:val=&quot;0060217C&quot;/&gt;&lt;wsp:rsid wsp:val=&quot;00602678&quot;/&gt;&lt;wsp:rsid wsp:val=&quot;0060310D&quot;/&gt;&lt;wsp:rsid wsp:val=&quot;00603245&quot;/&gt;&lt;wsp:rsid wsp:val=&quot;006078C6&quot;/&gt;&lt;wsp:rsid wsp:val=&quot;00612441&quot;/&gt;&lt;wsp:rsid wsp:val=&quot;006168C9&quot;/&gt;&lt;wsp:rsid wsp:val=&quot;00616AA8&quot;/&gt;&lt;wsp:rsid wsp:val=&quot;00617797&quot;/&gt;&lt;wsp:rsid wsp:val=&quot;006209D2&quot;/&gt;&lt;wsp:rsid wsp:val=&quot;00623F08&quot;/&gt;&lt;wsp:rsid wsp:val=&quot;00633F49&quot;/&gt;&lt;wsp:rsid wsp:val=&quot;00637AE0&quot;/&gt;&lt;wsp:rsid wsp:val=&quot;006401D4&quot;/&gt;&lt;wsp:rsid wsp:val=&quot;00640591&quot;/&gt;&lt;wsp:rsid wsp:val=&quot;006460AC&quot;/&gt;&lt;wsp:rsid wsp:val=&quot;00654497&quot;/&gt;&lt;wsp:rsid wsp:val=&quot;006738D2&quot;/&gt;&lt;wsp:rsid wsp:val=&quot;00675C70&quot;/&gt;&lt;wsp:rsid wsp:val=&quot;00681EB9&quot;/&gt;&lt;wsp:rsid wsp:val=&quot;006877AB&quot;/&gt;&lt;wsp:rsid wsp:val=&quot;0069430B&quot;/&gt;&lt;wsp:rsid wsp:val=&quot;00694B8F&quot;/&gt;&lt;wsp:rsid wsp:val=&quot;00695EB2&quot;/&gt;&lt;wsp:rsid wsp:val=&quot;006A21A7&quot;/&gt;&lt;wsp:rsid wsp:val=&quot;006A3C1F&quot;/&gt;&lt;wsp:rsid wsp:val=&quot;006A68F8&quot;/&gt;&lt;wsp:rsid wsp:val=&quot;006B0CDC&quot;/&gt;&lt;wsp:rsid wsp:val=&quot;006C4B32&quot;/&gt;&lt;wsp:rsid wsp:val=&quot;006D1E8A&quot;/&gt;&lt;wsp:rsid wsp:val=&quot;006D36A0&quot;/&gt;&lt;wsp:rsid wsp:val=&quot;006E23A3&quot;/&gt;&lt;wsp:rsid wsp:val=&quot;006E298D&quot;/&gt;&lt;wsp:rsid wsp:val=&quot;006E3027&quot;/&gt;&lt;wsp:rsid wsp:val=&quot;006E602B&quot;/&gt;&lt;wsp:rsid wsp:val=&quot;007014A6&quot;/&gt;&lt;wsp:rsid wsp:val=&quot;0070155E&quot;/&gt;&lt;wsp:rsid wsp:val=&quot;00701804&quot;/&gt;&lt;wsp:rsid wsp:val=&quot;00707C17&quot;/&gt;&lt;wsp:rsid wsp:val=&quot;00737E76&quot;/&gt;&lt;wsp:rsid wsp:val=&quot;007405F5&quot;/&gt;&lt;wsp:rsid wsp:val=&quot;00743C1F&quot;/&gt;&lt;wsp:rsid wsp:val=&quot;007474EE&quot;/&gt;&lt;wsp:rsid wsp:val=&quot;00753DC3&quot;/&gt;&lt;wsp:rsid wsp:val=&quot;00754194&quot;/&gt;&lt;wsp:rsid wsp:val=&quot;00763E4F&quot;/&gt;&lt;wsp:rsid wsp:val=&quot;007759A3&quot;/&gt;&lt;wsp:rsid wsp:val=&quot;00775AD5&quot;/&gt;&lt;wsp:rsid wsp:val=&quot;00776908&quot;/&gt;&lt;wsp:rsid wsp:val=&quot;00776C57&quot;/&gt;&lt;wsp:rsid wsp:val=&quot;00782554&quot;/&gt;&lt;wsp:rsid wsp:val=&quot;00790DD8&quot;/&gt;&lt;wsp:rsid wsp:val=&quot;007918D7&quot;/&gt;&lt;wsp:rsid wsp:val=&quot;007A039C&quot;/&gt;&lt;wsp:rsid wsp:val=&quot;007B0971&quot;/&gt;&lt;wsp:rsid wsp:val=&quot;007B1FE6&quot;/&gt;&lt;wsp:rsid wsp:val=&quot;007B61B2&quot;/&gt;&lt;wsp:rsid wsp:val=&quot;007C37F5&quot;/&gt;&lt;wsp:rsid wsp:val=&quot;007C7C1F&quot;/&gt;&lt;wsp:rsid wsp:val=&quot;007D5C35&quot;/&gt;&lt;wsp:rsid wsp:val=&quot;007E0E5F&quot;/&gt;&lt;wsp:rsid wsp:val=&quot;007E6444&quot;/&gt;&lt;wsp:rsid wsp:val=&quot;007F2310&quot;/&gt;&lt;wsp:rsid wsp:val=&quot;007F5358&quot;/&gt;&lt;wsp:rsid wsp:val=&quot;007F5A89&quot;/&gt;&lt;wsp:rsid wsp:val=&quot;00803385&quot;/&gt;&lt;wsp:rsid wsp:val=&quot;008145D0&quot;/&gt;&lt;wsp:rsid wsp:val=&quot;00815D45&quot;/&gt;&lt;wsp:rsid wsp:val=&quot;00822D33&quot;/&gt;&lt;wsp:rsid wsp:val=&quot;00823D41&quot;/&gt;&lt;wsp:rsid wsp:val=&quot;00826F78&quot;/&gt;&lt;wsp:rsid wsp:val=&quot;00830D52&quot;/&gt;&lt;wsp:rsid wsp:val=&quot;00832420&quot;/&gt;&lt;wsp:rsid wsp:val=&quot;00832CC4&quot;/&gt;&lt;wsp:rsid wsp:val=&quot;00854F8E&quot;/&gt;&lt;wsp:rsid wsp:val=&quot;008605BB&quot;/&gt;&lt;wsp:rsid wsp:val=&quot;00862303&quot;/&gt;&lt;wsp:rsid wsp:val=&quot;00873EFB&quot;/&gt;&lt;wsp:rsid wsp:val=&quot;00876172&quot;/&gt;&lt;wsp:rsid wsp:val=&quot;00883478&quot;/&gt;&lt;wsp:rsid wsp:val=&quot;00886A06&quot;/&gt;&lt;wsp:rsid wsp:val=&quot;008903A5&quot;/&gt;&lt;wsp:rsid wsp:val=&quot;00893AD3&quot;/&gt;&lt;wsp:rsid wsp:val=&quot;008959E5&quot;/&gt;&lt;wsp:rsid wsp:val=&quot;00897BBC&quot;/&gt;&lt;wsp:rsid wsp:val=&quot;008A017F&quot;/&gt;&lt;wsp:rsid wsp:val=&quot;008A4346&quot;/&gt;&lt;wsp:rsid wsp:val=&quot;008D12B6&quot;/&gt;&lt;wsp:rsid wsp:val=&quot;008D179B&quot;/&gt;&lt;wsp:rsid wsp:val=&quot;008D2F0A&quot;/&gt;&lt;wsp:rsid wsp:val=&quot;008E1E67&quot;/&gt;&lt;wsp:rsid wsp:val=&quot;008E38AF&quot;/&gt;&lt;wsp:rsid wsp:val=&quot;008E7382&quot;/&gt;&lt;wsp:rsid wsp:val=&quot;008F25D2&quot;/&gt;&lt;wsp:rsid wsp:val=&quot;008F2E59&quot;/&gt;&lt;wsp:rsid wsp:val=&quot;00900352&quot;/&gt;&lt;wsp:rsid wsp:val=&quot;00901C75&quot;/&gt;&lt;wsp:rsid wsp:val=&quot;00931E4F&quot;/&gt;&lt;wsp:rsid wsp:val=&quot;00932116&quot;/&gt;&lt;wsp:rsid wsp:val=&quot;00934754&quot;/&gt;&lt;wsp:rsid wsp:val=&quot;0094380F&quot;/&gt;&lt;wsp:rsid wsp:val=&quot;009478DE&quot;/&gt;&lt;wsp:rsid wsp:val=&quot;009528D6&quot;/&gt;&lt;wsp:rsid wsp:val=&quot;00955585&quot;/&gt;&lt;wsp:rsid wsp:val=&quot;00965864&quot;/&gt;&lt;wsp:rsid wsp:val=&quot;00970C5A&quot;/&gt;&lt;wsp:rsid wsp:val=&quot;00970D73&quot;/&gt;&lt;wsp:rsid wsp:val=&quot;00970E3A&quot;/&gt;&lt;wsp:rsid wsp:val=&quot;00976E74&quot;/&gt;&lt;wsp:rsid wsp:val=&quot;00977214&quot;/&gt;&lt;wsp:rsid wsp:val=&quot;00987CF3&quot;/&gt;&lt;wsp:rsid wsp:val=&quot;00991267&quot;/&gt;&lt;wsp:rsid wsp:val=&quot;00995DE9&quot;/&gt;&lt;wsp:rsid wsp:val=&quot;00996000&quot;/&gt;&lt;wsp:rsid wsp:val=&quot;009963E4&quot;/&gt;&lt;wsp:rsid wsp:val=&quot;00997059&quot;/&gt;&lt;wsp:rsid wsp:val=&quot;009A4005&quot;/&gt;&lt;wsp:rsid wsp:val=&quot;009A679B&quot;/&gt;&lt;wsp:rsid wsp:val=&quot;009B06A9&quot;/&gt;&lt;wsp:rsid wsp:val=&quot;009B1B79&quot;/&gt;&lt;wsp:rsid wsp:val=&quot;009C205C&quot;/&gt;&lt;wsp:rsid wsp:val=&quot;009C7C58&quot;/&gt;&lt;wsp:rsid wsp:val=&quot;009C7ED7&quot;/&gt;&lt;wsp:rsid wsp:val=&quot;009D025D&quot;/&gt;&lt;wsp:rsid wsp:val=&quot;009D353A&quot;/&gt;&lt;wsp:rsid wsp:val=&quot;009E697A&quot;/&gt;&lt;wsp:rsid wsp:val=&quot;009E7BFA&quot;/&gt;&lt;wsp:rsid wsp:val=&quot;009F168C&quot;/&gt;&lt;wsp:rsid wsp:val=&quot;009F3D5B&quot;/&gt;&lt;wsp:rsid wsp:val=&quot;009F6CD9&quot;/&gt;&lt;wsp:rsid wsp:val=&quot;009F6EB1&quot;/&gt;&lt;wsp:rsid wsp:val=&quot;00A0681A&quot;/&gt;&lt;wsp:rsid wsp:val=&quot;00A164F2&quot;/&gt;&lt;wsp:rsid wsp:val=&quot;00A16946&quot;/&gt;&lt;wsp:rsid wsp:val=&quot;00A24A51&quot;/&gt;&lt;wsp:rsid wsp:val=&quot;00A26029&quot;/&gt;&lt;wsp:rsid wsp:val=&quot;00A33A31&quot;/&gt;&lt;wsp:rsid wsp:val=&quot;00A419F1&quot;/&gt;&lt;wsp:rsid wsp:val=&quot;00A4389B&quot;/&gt;&lt;wsp:rsid wsp:val=&quot;00A43F90&quot;/&gt;&lt;wsp:rsid wsp:val=&quot;00A46429&quot;/&gt;&lt;wsp:rsid wsp:val=&quot;00A530F6&quot;/&gt;&lt;wsp:rsid wsp:val=&quot;00A60CE8&quot;/&gt;&lt;wsp:rsid wsp:val=&quot;00A6444E&quot;/&gt;&lt;wsp:rsid wsp:val=&quot;00A7060A&quot;/&gt;&lt;wsp:rsid wsp:val=&quot;00A71ED8&quot;/&gt;&lt;wsp:rsid wsp:val=&quot;00A74B93&quot;/&gt;&lt;wsp:rsid wsp:val=&quot;00A80C39&quot;/&gt;&lt;wsp:rsid wsp:val=&quot;00A825F9&quot;/&gt;&lt;wsp:rsid wsp:val=&quot;00A8431D&quot;/&gt;&lt;wsp:rsid wsp:val=&quot;00A95824&quot;/&gt;&lt;wsp:rsid wsp:val=&quot;00A975B0&quot;/&gt;&lt;wsp:rsid wsp:val=&quot;00AA4516&quot;/&gt;&lt;wsp:rsid wsp:val=&quot;00AA4DC6&quot;/&gt;&lt;wsp:rsid wsp:val=&quot;00AA5B0B&quot;/&gt;&lt;wsp:rsid wsp:val=&quot;00AA7BE8&quot;/&gt;&lt;wsp:rsid wsp:val=&quot;00AB5FFD&quot;/&gt;&lt;wsp:rsid wsp:val=&quot;00AB76DA&quot;/&gt;&lt;wsp:rsid wsp:val=&quot;00AB790E&quot;/&gt;&lt;wsp:rsid wsp:val=&quot;00AC1A12&quot;/&gt;&lt;wsp:rsid wsp:val=&quot;00AC5EEE&quot;/&gt;&lt;wsp:rsid wsp:val=&quot;00AC7447&quot;/&gt;&lt;wsp:rsid wsp:val=&quot;00AE7F7D&quot;/&gt;&lt;wsp:rsid wsp:val=&quot;00AF0604&quot;/&gt;&lt;wsp:rsid wsp:val=&quot;00AF5476&quot;/&gt;&lt;wsp:rsid wsp:val=&quot;00B01FE7&quot;/&gt;&lt;wsp:rsid wsp:val=&quot;00B05DD5&quot;/&gt;&lt;wsp:rsid wsp:val=&quot;00B1207D&quot;/&gt;&lt;wsp:rsid wsp:val=&quot;00B1431C&quot;/&gt;&lt;wsp:rsid wsp:val=&quot;00B23938&quot;/&gt;&lt;wsp:rsid wsp:val=&quot;00B367F0&quot;/&gt;&lt;wsp:rsid wsp:val=&quot;00B43A3C&quot;/&gt;&lt;wsp:rsid wsp:val=&quot;00B450BD&quot;/&gt;&lt;wsp:rsid wsp:val=&quot;00B53787&quot;/&gt;&lt;wsp:rsid wsp:val=&quot;00B56D2B&quot;/&gt;&lt;wsp:rsid wsp:val=&quot;00B62DAA&quot;/&gt;&lt;wsp:rsid wsp:val=&quot;00B63D74&quot;/&gt;&lt;wsp:rsid wsp:val=&quot;00B74C92&quot;/&gt;&lt;wsp:rsid wsp:val=&quot;00B75DE4&quot;/&gt;&lt;wsp:rsid wsp:val=&quot;00B773B7&quot;/&gt;&lt;wsp:rsid wsp:val=&quot;00B81DDA&quot;/&gt;&lt;wsp:rsid wsp:val=&quot;00B95399&quot;/&gt;&lt;wsp:rsid wsp:val=&quot;00B9605A&quot;/&gt;&lt;wsp:rsid wsp:val=&quot;00B976F0&quot;/&gt;&lt;wsp:rsid wsp:val=&quot;00BA333B&quot;/&gt;&lt;wsp:rsid wsp:val=&quot;00BA7930&quot;/&gt;&lt;wsp:rsid wsp:val=&quot;00BB0D2D&quot;/&gt;&lt;wsp:rsid wsp:val=&quot;00BB18B4&quot;/&gt;&lt;wsp:rsid wsp:val=&quot;00BB1F7C&quot;/&gt;&lt;wsp:rsid wsp:val=&quot;00BC3AFD&quot;/&gt;&lt;wsp:rsid wsp:val=&quot;00BD1986&quot;/&gt;&lt;wsp:rsid wsp:val=&quot;00BE4137&quot;/&gt;&lt;wsp:rsid wsp:val=&quot;00BE667D&quot;/&gt;&lt;wsp:rsid wsp:val=&quot;00BF1CB9&quot;/&gt;&lt;wsp:rsid wsp:val=&quot;00BF4A59&quot;/&gt;&lt;wsp:rsid wsp:val=&quot;00BF7D2E&quot;/&gt;&lt;wsp:rsid wsp:val=&quot;00C114F7&quot;/&gt;&lt;wsp:rsid wsp:val=&quot;00C12C10&quot;/&gt;&lt;wsp:rsid wsp:val=&quot;00C1506E&quot;/&gt;&lt;wsp:rsid wsp:val=&quot;00C17B07&quot;/&gt;&lt;wsp:rsid wsp:val=&quot;00C20A51&quot;/&gt;&lt;wsp:rsid wsp:val=&quot;00C3059C&quot;/&gt;&lt;wsp:rsid wsp:val=&quot;00C36572&quot;/&gt;&lt;wsp:rsid wsp:val=&quot;00C42351&quot;/&gt;&lt;wsp:rsid wsp:val=&quot;00C43A68&quot;/&gt;&lt;wsp:rsid wsp:val=&quot;00C70B1C&quot;/&gt;&lt;wsp:rsid wsp:val=&quot;00C72A5C&quot;/&gt;&lt;wsp:rsid wsp:val=&quot;00C7663B&quot;/&gt;&lt;wsp:rsid wsp:val=&quot;00C941CB&quot;/&gt;&lt;wsp:rsid wsp:val=&quot;00CA3693&quot;/&gt;&lt;wsp:rsid wsp:val=&quot;00CA7B9D&quot;/&gt;&lt;wsp:rsid wsp:val=&quot;00CB7B82&quot;/&gt;&lt;wsp:rsid wsp:val=&quot;00CC1508&quot;/&gt;&lt;wsp:rsid wsp:val=&quot;00CC3B0D&quot;/&gt;&lt;wsp:rsid wsp:val=&quot;00CC44DC&quot;/&gt;&lt;wsp:rsid wsp:val=&quot;00CC75E8&quot;/&gt;&lt;wsp:rsid wsp:val=&quot;00CD01D2&quot;/&gt;&lt;wsp:rsid wsp:val=&quot;00CD358D&quot;/&gt;&lt;wsp:rsid wsp:val=&quot;00CE33A3&quot;/&gt;&lt;wsp:rsid wsp:val=&quot;00CE4ED1&quot;/&gt;&lt;wsp:rsid wsp:val=&quot;00CE556D&quot;/&gt;&lt;wsp:rsid wsp:val=&quot;00CF78B9&quot;/&gt;&lt;wsp:rsid wsp:val=&quot;00D04E2E&quot;/&gt;&lt;wsp:rsid wsp:val=&quot;00D171B7&quot;/&gt;&lt;wsp:rsid wsp:val=&quot;00D33CDC&quot;/&gt;&lt;wsp:rsid wsp:val=&quot;00D37BDD&quot;/&gt;&lt;wsp:rsid wsp:val=&quot;00D46C59&quot;/&gt;&lt;wsp:rsid wsp:val=&quot;00D55EFF&quot;/&gt;&lt;wsp:rsid wsp:val=&quot;00D568D7&quot;/&gt;&lt;wsp:rsid wsp:val=&quot;00D6503F&quot;/&gt;&lt;wsp:rsid wsp:val=&quot;00D6574E&quot;/&gt;&lt;wsp:rsid wsp:val=&quot;00D66A96&quot;/&gt;&lt;wsp:rsid wsp:val=&quot;00D851FE&quot;/&gt;&lt;wsp:rsid wsp:val=&quot;00D96C19&quot;/&gt;&lt;wsp:rsid wsp:val=&quot;00DB0E84&quot;/&gt;&lt;wsp:rsid wsp:val=&quot;00DB1644&quot;/&gt;&lt;wsp:rsid wsp:val=&quot;00DB7D7B&quot;/&gt;&lt;wsp:rsid wsp:val=&quot;00DC22AF&quot;/&gt;&lt;wsp:rsid wsp:val=&quot;00DC581F&quot;/&gt;&lt;wsp:rsid wsp:val=&quot;00DD20A6&quot;/&gt;&lt;wsp:rsid wsp:val=&quot;00DD45D3&quot;/&gt;&lt;wsp:rsid wsp:val=&quot;00DE0D92&quot;/&gt;&lt;wsp:rsid wsp:val=&quot;00DE1F09&quot;/&gt;&lt;wsp:rsid wsp:val=&quot;00DE59C0&quot;/&gt;&lt;wsp:rsid wsp:val=&quot;00DF14F6&quot;/&gt;&lt;wsp:rsid wsp:val=&quot;00DF4599&quot;/&gt;&lt;wsp:rsid wsp:val=&quot;00DF6F23&quot;/&gt;&lt;wsp:rsid wsp:val=&quot;00E04F93&quot;/&gt;&lt;wsp:rsid wsp:val=&quot;00E051C7&quot;/&gt;&lt;wsp:rsid wsp:val=&quot;00E05371&quot;/&gt;&lt;wsp:rsid wsp:val=&quot;00E11DEA&quot;/&gt;&lt;wsp:rsid wsp:val=&quot;00E141C0&quot;/&gt;&lt;wsp:rsid wsp:val=&quot;00E17046&quot;/&gt;&lt;wsp:rsid wsp:val=&quot;00E177DC&quot;/&gt;&lt;wsp:rsid wsp:val=&quot;00E2313E&quot;/&gt;&lt;wsp:rsid wsp:val=&quot;00E2441F&quot;/&gt;&lt;wsp:rsid wsp:val=&quot;00E25522&quot;/&gt;&lt;wsp:rsid wsp:val=&quot;00E27A00&quot;/&gt;&lt;wsp:rsid wsp:val=&quot;00E364DD&quot;/&gt;&lt;wsp:rsid wsp:val=&quot;00E45167&quot;/&gt;&lt;wsp:rsid wsp:val=&quot;00E45AD1&quot;/&gt;&lt;wsp:rsid wsp:val=&quot;00E508F6&quot;/&gt;&lt;wsp:rsid wsp:val=&quot;00E53431&quot;/&gt;&lt;wsp:rsid wsp:val=&quot;00E565E4&quot;/&gt;&lt;wsp:rsid wsp:val=&quot;00E56F81&quot;/&gt;&lt;wsp:rsid wsp:val=&quot;00E66A7A&quot;/&gt;&lt;wsp:rsid wsp:val=&quot;00E741B8&quot;/&gt;&lt;wsp:rsid wsp:val=&quot;00E75277&quot;/&gt;&lt;wsp:rsid wsp:val=&quot;00E830A6&quot;/&gt;&lt;wsp:rsid wsp:val=&quot;00E84460&quot;/&gt;&lt;wsp:rsid wsp:val=&quot;00E8754A&quot;/&gt;&lt;wsp:rsid wsp:val=&quot;00EA734D&quot;/&gt;&lt;wsp:rsid wsp:val=&quot;00EA7EE4&quot;/&gt;&lt;wsp:rsid wsp:val=&quot;00EB2495&quot;/&gt;&lt;wsp:rsid wsp:val=&quot;00EB635D&quot;/&gt;&lt;wsp:rsid wsp:val=&quot;00EC66C0&quot;/&gt;&lt;wsp:rsid wsp:val=&quot;00ED2CDD&quot;/&gt;&lt;wsp:rsid wsp:val=&quot;00ED5300&quot;/&gt;&lt;wsp:rsid wsp:val=&quot;00ED77D7&quot;/&gt;&lt;wsp:rsid wsp:val=&quot;00EE504C&quot;/&gt;&lt;wsp:rsid wsp:val=&quot;00EF3668&quot;/&gt;&lt;wsp:rsid wsp:val=&quot;00EF5971&quot;/&gt;&lt;wsp:rsid wsp:val=&quot;00F11A51&quot;/&gt;&lt;wsp:rsid wsp:val=&quot;00F2045D&quot;/&gt;&lt;wsp:rsid wsp:val=&quot;00F3345F&quot;/&gt;&lt;wsp:rsid wsp:val=&quot;00F3372C&quot;/&gt;&lt;wsp:rsid wsp:val=&quot;00F35007&quot;/&gt;&lt;wsp:rsid wsp:val=&quot;00F37ED5&quot;/&gt;&lt;wsp:rsid wsp:val=&quot;00F40D1E&quot;/&gt;&lt;wsp:rsid wsp:val=&quot;00F50C3D&quot;/&gt;&lt;wsp:rsid wsp:val=&quot;00F53EF2&quot;/&gt;&lt;wsp:rsid wsp:val=&quot;00F54868&quot;/&gt;&lt;wsp:rsid wsp:val=&quot;00F57286&quot;/&gt;&lt;wsp:rsid wsp:val=&quot;00F71C33&quot;/&gt;&lt;wsp:rsid wsp:val=&quot;00F77B26&quot;/&gt;&lt;wsp:rsid wsp:val=&quot;00F94267&quot;/&gt;&lt;wsp:rsid wsp:val=&quot;00F94D9D&quot;/&gt;&lt;wsp:rsid wsp:val=&quot;00F955C2&quot;/&gt;&lt;wsp:rsid wsp:val=&quot;00FA1DA5&quot;/&gt;&lt;wsp:rsid wsp:val=&quot;00FA6D77&quot;/&gt;&lt;wsp:rsid wsp:val=&quot;00FB142E&quot;/&gt;&lt;wsp:rsid wsp:val=&quot;00FB1B35&quot;/&gt;&lt;wsp:rsid wsp:val=&quot;00FC5D2D&quot;/&gt;&lt;wsp:rsid wsp:val=&quot;00FD6B55&quot;/&gt;&lt;wsp:rsid wsp:val=&quot;00FE24A4&quot;/&gt;&lt;wsp:rsid wsp:val=&quot;00FF2DD6&quot;/&gt;&lt;/wsp:rsids&gt;&lt;/w:docPr&gt;&lt;w:body&gt;&lt;wx:sect&gt;&lt;w:p wsp:rsidR=&quot;00000000&quot; wsp:rsidRDefault=&quot;00CE556D&quot; wsp:rsidP=&quot;00CE556D&quot;&gt;&lt;m:oMathPara&gt;&lt;m:oMath&gt;&lt;m:r&gt;&lt;m:rPr&gt;&lt;m:sty m:val=&quot;p&quot;/&gt;&lt;/m:rPr&gt;&lt;w:rPr&gt;&lt;w:rFonts w:ascii=&quot;Cambria Math&quot; w:h-ansi=&quot;Cambria Math&quot;/&gt;&lt;wx:font wx:val=&quot;Cambria Math&quot;/&gt;&lt;w:color w:val=&quot;E36C0A&quot;/&gt;&lt;/w:rPr&gt;&lt;m:t&gt;X ‚àà&lt;/m:t&gt;&lt;/m:r&gt;&lt;m:d&gt;&lt;m:dPr&gt;&lt;m:begChr m:val=&quot;{&quot;/&gt;&lt;m:endChr m:val=&quot;}&quot;/&gt;&lt;m:ctrlPr&gt;&lt;w:rPr&gt;&lt;w:rFonts w:ascii=&quot;Cambria Math&quot; w:h-ansi=&quot;Cambria Math&quot;/&gt;&lt;wx:font wx:val=&quot;Cambria Math&quot;/&gt;&lt;w:color w:val=&quot;E36C0A&quot;/&gt;&lt;/w:rPr&gt;&lt;/m:ctrlPr&gt;&lt;/m:dPr&gt;&lt;m:e&gt;&lt;m:r&gt;&lt;m:rPr&gt;&lt;m:sty m:val=&quot;p&quot;/&gt;&lt;/m:rPr&gt;&lt;w:rPr&gt;&lt;w:rFonts w:ascii=&quot;Cambria Math&quot; w:h-ansi=&quot;Cambria Math&quot;/&gt;&lt;wx:font wx:val=&quot;Cambria Math&quot;/&gt;&lt;w:color w:val=&quot;E36C0A&quot;/&gt;&lt;/w:rPr&gt;&lt;m:t&gt;A, B, C&lt;/m:t&gt;&lt;/m:r&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1" o:title="" chromakey="white"/>
            </v:shape>
          </w:pict>
        </w:r>
        <w:r w:rsidR="00F259AF" w:rsidRPr="001305EF">
          <w:rPr>
            <w:color w:val="0000FF"/>
          </w:rPr>
          <w:fldChar w:fldCharType="end"/>
        </w:r>
        <w:r w:rsidR="00F259AF" w:rsidRPr="001305EF">
          <w:rPr>
            <w:rFonts w:hint="eastAsia"/>
            <w:color w:val="0000FF"/>
          </w:rPr>
          <w:delText>,</w:delText>
        </w:r>
        <w:r w:rsidR="00F259AF" w:rsidRPr="001305EF">
          <w:rPr>
            <w:color w:val="0000FF"/>
          </w:rPr>
          <w:delText xml:space="preserve"> and </w:delText>
        </w:r>
        <w:r w:rsidR="00F259AF" w:rsidRPr="001305EF">
          <w:rPr>
            <w:color w:val="0000FF"/>
          </w:rPr>
          <w:fldChar w:fldCharType="begin"/>
        </w:r>
        <w:r w:rsidR="00F259AF" w:rsidRPr="001305EF">
          <w:rPr>
            <w:color w:val="0000FF"/>
          </w:rPr>
          <w:delInstrText xml:space="preserve"> QUOTE </w:delInstrText>
        </w:r>
        <w:r w:rsidR="008C1E40" w:rsidRPr="001305EF">
          <w:rPr>
            <w:noProof/>
            <w:color w:val="0000FF"/>
            <w:position w:val="-6"/>
          </w:rPr>
          <w:pict w14:anchorId="0DE105E8">
            <v:shape id="_x0000_i1030" type="#_x0000_t75" alt="" style="width:73.65pt;height:15.2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Äò‚Äú„Äà„Ää„Äå„Äé„Äê„Äî„Äñ„ÄùÔπôÔπõÔπùÔºÑÔºàÔºéÔºªÔΩõÔø°Ôø•&quot;/&gt;&lt;w:noLineBreaksBefore w:lang=&quot;ZH-CN&quot; w:val=&quot;!%),.:;&amp;gt;?]}¬¢¬®¬∞¬∑ÀáÀâ‚Äï‚Äñ‚Äô‚Äù‚Ä¶‚Ä∞‚Ä≤‚Ä≥‚Ä∫‚ÑÉ‚à∂„ÄÅ„ÄÇ„ÄÉ„Äâ„Äã„Äç„Äè„Äë„Äï„Äó„ÄûÔ∏∂Ô∏∫Ô∏æÔπÄÔπÑÔπöÔπúÔπûÔºÅÔºÇÔºÖÔºáÔºâÔºåÔºéÔºöÔºõÔºüÔºΩÔΩÄÔΩúÔΩùÔΩûÔø†&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B6E10&quot;/&gt;&lt;wsp:rsid wsp:val=&quot;000024E7&quot;/&gt;&lt;wsp:rsid wsp:val=&quot;00003463&quot;/&gt;&lt;wsp:rsid wsp:val=&quot;00003B88&quot;/&gt;&lt;wsp:rsid wsp:val=&quot;00011350&quot;/&gt;&lt;wsp:rsid wsp:val=&quot;000202A0&quot;/&gt;&lt;wsp:rsid wsp:val=&quot;00023231&quot;/&gt;&lt;wsp:rsid wsp:val=&quot;00026FDA&quot;/&gt;&lt;wsp:rsid wsp:val=&quot;000304B1&quot;/&gt;&lt;wsp:rsid wsp:val=&quot;000344F5&quot;/&gt;&lt;wsp:rsid wsp:val=&quot;0003572E&quot;/&gt;&lt;wsp:rsid wsp:val=&quot;00052C23&quot;/&gt;&lt;wsp:rsid wsp:val=&quot;00054101&quot;/&gt;&lt;wsp:rsid wsp:val=&quot;00054D3F&quot;/&gt;&lt;wsp:rsid wsp:val=&quot;00057C47&quot;/&gt;&lt;wsp:rsid wsp:val=&quot;000655A1&quot;/&gt;&lt;wsp:rsid wsp:val=&quot;00067E87&quot;/&gt;&lt;wsp:rsid wsp:val=&quot;0007214E&quot;/&gt;&lt;wsp:rsid wsp:val=&quot;00072D32&quot;/&gt;&lt;wsp:rsid wsp:val=&quot;00072F2C&quot;/&gt;&lt;wsp:rsid wsp:val=&quot;0007386E&quot;/&gt;&lt;wsp:rsid wsp:val=&quot;0009142A&quot;/&gt;&lt;wsp:rsid wsp:val=&quot;00096A31&quot;/&gt;&lt;wsp:rsid wsp:val=&quot;000A0CA5&quot;/&gt;&lt;wsp:rsid wsp:val=&quot;000A107A&quot;/&gt;&lt;wsp:rsid wsp:val=&quot;000B32A3&quot;/&gt;&lt;wsp:rsid wsp:val=&quot;000C492C&quot;/&gt;&lt;wsp:rsid wsp:val=&quot;000C54BD&quot;/&gt;&lt;wsp:rsid wsp:val=&quot;000C6134&quot;/&gt;&lt;wsp:rsid wsp:val=&quot;000D4ED0&quot;/&gt;&lt;wsp:rsid wsp:val=&quot;000E1BC0&quot;/&gt;&lt;wsp:rsid wsp:val=&quot;000E7208&quot;/&gt;&lt;wsp:rsid wsp:val=&quot;000F0A47&quot;/&gt;&lt;wsp:rsid wsp:val=&quot;00102977&quot;/&gt;&lt;wsp:rsid wsp:val=&quot;0010343B&quot;/&gt;&lt;wsp:rsid wsp:val=&quot;001054FE&quot;/&gt;&lt;wsp:rsid wsp:val=&quot;001069F8&quot;/&gt;&lt;wsp:rsid wsp:val=&quot;001132A4&quot;/&gt;&lt;wsp:rsid wsp:val=&quot;001151C4&quot;/&gt;&lt;wsp:rsid wsp:val=&quot;0011607E&quot;/&gt;&lt;wsp:rsid wsp:val=&quot;00131EEE&quot;/&gt;&lt;wsp:rsid wsp:val=&quot;00133648&quot;/&gt;&lt;wsp:rsid wsp:val=&quot;00134F49&quot;/&gt;&lt;wsp:rsid wsp:val=&quot;00136D39&quot;/&gt;&lt;wsp:rsid wsp:val=&quot;00142787&quot;/&gt;&lt;wsp:rsid wsp:val=&quot;00144B59&quot;/&gt;&lt;wsp:rsid wsp:val=&quot;00145174&quot;/&gt;&lt;wsp:rsid wsp:val=&quot;0015048A&quot;/&gt;&lt;wsp:rsid wsp:val=&quot;001517B5&quot;/&gt;&lt;wsp:rsid wsp:val=&quot;0015294F&quot;/&gt;&lt;wsp:rsid wsp:val=&quot;00155018&quot;/&gt;&lt;wsp:rsid wsp:val=&quot;00157766&quot;/&gt;&lt;wsp:rsid wsp:val=&quot;00166F46&quot;/&gt;&lt;wsp:rsid wsp:val=&quot;00173FCB&quot;/&gt;&lt;wsp:rsid wsp:val=&quot;00174F1B&quot;/&gt;&lt;wsp:rsid wsp:val=&quot;001765A3&quot;/&gt;&lt;wsp:rsid wsp:val=&quot;00182378&quot;/&gt;&lt;wsp:rsid wsp:val=&quot;0019336C&quot;/&gt;&lt;wsp:rsid wsp:val=&quot;001939BC&quot;/&gt;&lt;wsp:rsid wsp:val=&quot;001959DF&quot;/&gt;&lt;wsp:rsid wsp:val=&quot;001B6B6E&quot;/&gt;&lt;wsp:rsid wsp:val=&quot;001B7D64&quot;/&gt;&lt;wsp:rsid wsp:val=&quot;001C2A48&quot;/&gt;&lt;wsp:rsid wsp:val=&quot;001C3D07&quot;/&gt;&lt;wsp:rsid wsp:val=&quot;001F2EF5&quot;/&gt;&lt;wsp:rsid wsp:val=&quot;001F549E&quot;/&gt;&lt;wsp:rsid wsp:val=&quot;002028DA&quot;/&gt;&lt;wsp:rsid wsp:val=&quot;0021165B&quot;/&gt;&lt;wsp:rsid wsp:val=&quot;00211AF4&quot;/&gt;&lt;wsp:rsid wsp:val=&quot;002123E3&quot;/&gt;&lt;wsp:rsid wsp:val=&quot;00220460&quot;/&gt;&lt;wsp:rsid wsp:val=&quot;002225E8&quot;/&gt;&lt;wsp:rsid wsp:val=&quot;0023156C&quot;/&gt;&lt;wsp:rsid wsp:val=&quot;002320C7&quot;/&gt;&lt;wsp:rsid wsp:val=&quot;002326E6&quot;/&gt;&lt;wsp:rsid wsp:val=&quot;00241745&quot;/&gt;&lt;wsp:rsid wsp:val=&quot;00244CD3&quot;/&gt;&lt;wsp:rsid wsp:val=&quot;00247ACF&quot;/&gt;&lt;wsp:rsid wsp:val=&quot;002742CB&quot;/&gt;&lt;wsp:rsid wsp:val=&quot;002742FB&quot;/&gt;&lt;wsp:rsid wsp:val=&quot;00291459&quot;/&gt;&lt;wsp:rsid wsp:val=&quot;00294C1E&quot;/&gt;&lt;wsp:rsid wsp:val=&quot;00297842&quot;/&gt;&lt;wsp:rsid wsp:val=&quot;002A7BDE&quot;/&gt;&lt;wsp:rsid wsp:val=&quot;002B2069&quot;/&gt;&lt;wsp:rsid wsp:val=&quot;002B2479&quot;/&gt;&lt;wsp:rsid wsp:val=&quot;002B2CD0&quot;/&gt;&lt;wsp:rsid wsp:val=&quot;002B5E80&quot;/&gt;&lt;wsp:rsid wsp:val=&quot;002C1E08&quot;/&gt;&lt;wsp:rsid wsp:val=&quot;002C60F6&quot;/&gt;&lt;wsp:rsid wsp:val=&quot;002C6D9C&quot;/&gt;&lt;wsp:rsid wsp:val=&quot;002D0743&quot;/&gt;&lt;wsp:rsid wsp:val=&quot;002D2C52&quot;/&gt;&lt;wsp:rsid wsp:val=&quot;002D47F5&quot;/&gt;&lt;wsp:rsid wsp:val=&quot;002E14DA&quot;/&gt;&lt;wsp:rsid wsp:val=&quot;002E510D&quot;/&gt;&lt;wsp:rsid wsp:val=&quot;002E71AE&quot;/&gt;&lt;wsp:rsid wsp:val=&quot;002F5263&quot;/&gt;&lt;wsp:rsid wsp:val=&quot;003011DC&quot;/&gt;&lt;wsp:rsid wsp:val=&quot;00302741&quot;/&gt;&lt;wsp:rsid wsp:val=&quot;00304F6F&quot;/&gt;&lt;wsp:rsid wsp:val=&quot;00307252&quot;/&gt;&lt;wsp:rsid wsp:val=&quot;00312B48&quot;/&gt;&lt;wsp:rsid wsp:val=&quot;00325FE6&quot;/&gt;&lt;wsp:rsid wsp:val=&quot;00327CE1&quot;/&gt;&lt;wsp:rsid wsp:val=&quot;0033010B&quot;/&gt;&lt;wsp:rsid wsp:val=&quot;003344DB&quot;/&gt;&lt;wsp:rsid wsp:val=&quot;003402FB&quot;/&gt;&lt;wsp:rsid wsp:val=&quot;00352129&quot;/&gt;&lt;wsp:rsid wsp:val=&quot;0035520C&quot;/&gt;&lt;wsp:rsid wsp:val=&quot;003612E3&quot;/&gt;&lt;wsp:rsid wsp:val=&quot;00361569&quot;/&gt;&lt;wsp:rsid wsp:val=&quot;00373755&quot;/&gt;&lt;wsp:rsid wsp:val=&quot;00374E7C&quot;/&gt;&lt;wsp:rsid wsp:val=&quot;003840A4&quot;/&gt;&lt;wsp:rsid wsp:val=&quot;003974F6&quot;/&gt;&lt;wsp:rsid wsp:val=&quot;003A4ECF&quot;/&gt;&lt;wsp:rsid wsp:val=&quot;003B0B19&quot;/&gt;&lt;wsp:rsid wsp:val=&quot;003B2E14&quot;/&gt;&lt;wsp:rsid wsp:val=&quot;003B314E&quot;/&gt;&lt;wsp:rsid wsp:val=&quot;003C33C8&quot;/&gt;&lt;wsp:rsid wsp:val=&quot;003C605D&quot;/&gt;&lt;wsp:rsid wsp:val=&quot;003D2E39&quot;/&gt;&lt;wsp:rsid wsp:val=&quot;003D6424&quot;/&gt;&lt;wsp:rsid wsp:val=&quot;003E56AD&quot;/&gt;&lt;wsp:rsid wsp:val=&quot;003F00BD&quot;/&gt;&lt;wsp:rsid wsp:val=&quot;003F28A4&quot;/&gt;&lt;wsp:rsid wsp:val=&quot;003F28A9&quot;/&gt;&lt;wsp:rsid wsp:val=&quot;003F2B12&quot;/&gt;&lt;wsp:rsid wsp:val=&quot;003F7C52&quot;/&gt;&lt;wsp:rsid wsp:val=&quot;004021BE&quot;/&gt;&lt;wsp:rsid wsp:val=&quot;00404102&quot;/&gt;&lt;wsp:rsid wsp:val=&quot;0040442B&quot;/&gt;&lt;wsp:rsid wsp:val=&quot;004076AD&quot;/&gt;&lt;wsp:rsid wsp:val=&quot;004161FB&quot;/&gt;&lt;wsp:rsid wsp:val=&quot;004261CF&quot;/&gt;&lt;wsp:rsid wsp:val=&quot;00431541&quot;/&gt;&lt;wsp:rsid wsp:val=&quot;0043182E&quot;/&gt;&lt;wsp:rsid wsp:val=&quot;0043766F&quot;/&gt;&lt;wsp:rsid wsp:val=&quot;0045043E&quot;/&gt;&lt;wsp:rsid wsp:val=&quot;00487A23&quot;/&gt;&lt;wsp:rsid wsp:val=&quot;00490A2C&quot;/&gt;&lt;wsp:rsid wsp:val=&quot;004958BF&quot;/&gt;&lt;wsp:rsid wsp:val=&quot;004A122C&quot;/&gt;&lt;wsp:rsid wsp:val=&quot;004A2B0D&quot;/&gt;&lt;wsp:rsid wsp:val=&quot;004A2EAD&quot;/&gt;&lt;wsp:rsid wsp:val=&quot;004A3B5C&quot;/&gt;&lt;wsp:rsid wsp:val=&quot;004B03A3&quot;/&gt;&lt;wsp:rsid wsp:val=&quot;004B6993&quot;/&gt;&lt;wsp:rsid wsp:val=&quot;004B6E10&quot;/&gt;&lt;wsp:rsid wsp:val=&quot;004C2EB3&quot;/&gt;&lt;wsp:rsid wsp:val=&quot;004D0C51&quot;/&gt;&lt;wsp:rsid wsp:val=&quot;004D23C5&quot;/&gt;&lt;wsp:rsid wsp:val=&quot;004D33B6&quot;/&gt;&lt;wsp:rsid wsp:val=&quot;004D33F5&quot;/&gt;&lt;wsp:rsid wsp:val=&quot;004D3DE9&quot;/&gt;&lt;wsp:rsid wsp:val=&quot;004D3E8A&quot;/&gt;&lt;wsp:rsid wsp:val=&quot;004E2335&quot;/&gt;&lt;wsp:rsid wsp:val=&quot;004E66D6&quot;/&gt;&lt;wsp:rsid wsp:val=&quot;004E78E6&quot;/&gt;&lt;wsp:rsid wsp:val=&quot;004F0B58&quot;/&gt;&lt;wsp:rsid wsp:val=&quot;005016F5&quot;/&gt;&lt;wsp:rsid wsp:val=&quot;005025BD&quot;/&gt;&lt;wsp:rsid wsp:val=&quot;0050416C&quot;/&gt;&lt;wsp:rsid wsp:val=&quot;00505AF9&quot;/&gt;&lt;wsp:rsid wsp:val=&quot;00523B76&quot;/&gt;&lt;wsp:rsid wsp:val=&quot;00534AC8&quot;/&gt;&lt;wsp:rsid wsp:val=&quot;00537002&quot;/&gt;&lt;wsp:rsid wsp:val=&quot;0054278A&quot;/&gt;&lt;wsp:rsid wsp:val=&quot;00551576&quot;/&gt;&lt;wsp:rsid wsp:val=&quot;00551C44&quot;/&gt;&lt;wsp:rsid wsp:val=&quot;00553B6D&quot;/&gt;&lt;wsp:rsid wsp:val=&quot;00560921&quot;/&gt;&lt;wsp:rsid wsp:val=&quot;00560D8D&quot;/&gt;&lt;wsp:rsid wsp:val=&quot;00574F2C&quot;/&gt;&lt;wsp:rsid wsp:val=&quot;00587A88&quot;/&gt;&lt;wsp:rsid wsp:val=&quot;00593446&quot;/&gt;&lt;wsp:rsid wsp:val=&quot;005952C1&quot;/&gt;&lt;wsp:rsid wsp:val=&quot;005963C2&quot;/&gt;&lt;wsp:rsid wsp:val=&quot;005A06F7&quot;/&gt;&lt;wsp:rsid wsp:val=&quot;005A2421&quot;/&gt;&lt;wsp:rsid wsp:val=&quot;005A2927&quot;/&gt;&lt;wsp:rsid wsp:val=&quot;005A4CDF&quot;/&gt;&lt;wsp:rsid wsp:val=&quot;005B2D6A&quot;/&gt;&lt;wsp:rsid wsp:val=&quot;005B51CC&quot;/&gt;&lt;wsp:rsid wsp:val=&quot;005C1C68&quot;/&gt;&lt;wsp:rsid wsp:val=&quot;005C2063&quot;/&gt;&lt;wsp:rsid wsp:val=&quot;005C439C&quot;/&gt;&lt;wsp:rsid wsp:val=&quot;005C73DB&quot;/&gt;&lt;wsp:rsid wsp:val=&quot;005E7FD0&quot;/&gt;&lt;wsp:rsid wsp:val=&quot;005F275F&quot;/&gt;&lt;wsp:rsid wsp:val=&quot;005F2893&quot;/&gt;&lt;wsp:rsid wsp:val=&quot;00601BBE&quot;/&gt;&lt;wsp:rsid wsp:val=&quot;00601FB0&quot;/&gt;&lt;wsp:rsid wsp:val=&quot;0060217C&quot;/&gt;&lt;wsp:rsid wsp:val=&quot;00602678&quot;/&gt;&lt;wsp:rsid wsp:val=&quot;0060310D&quot;/&gt;&lt;wsp:rsid wsp:val=&quot;00603245&quot;/&gt;&lt;wsp:rsid wsp:val=&quot;006078C6&quot;/&gt;&lt;wsp:rsid wsp:val=&quot;00612441&quot;/&gt;&lt;wsp:rsid wsp:val=&quot;006168C9&quot;/&gt;&lt;wsp:rsid wsp:val=&quot;00616AA8&quot;/&gt;&lt;wsp:rsid wsp:val=&quot;00617797&quot;/&gt;&lt;wsp:rsid wsp:val=&quot;006209D2&quot;/&gt;&lt;wsp:rsid wsp:val=&quot;00623F08&quot;/&gt;&lt;wsp:rsid wsp:val=&quot;00633F49&quot;/&gt;&lt;wsp:rsid wsp:val=&quot;00637AE0&quot;/&gt;&lt;wsp:rsid wsp:val=&quot;006401D4&quot;/&gt;&lt;wsp:rsid wsp:val=&quot;00640591&quot;/&gt;&lt;wsp:rsid wsp:val=&quot;006460AC&quot;/&gt;&lt;wsp:rsid wsp:val=&quot;00654497&quot;/&gt;&lt;wsp:rsid wsp:val=&quot;006738D2&quot;/&gt;&lt;wsp:rsid wsp:val=&quot;00675C70&quot;/&gt;&lt;wsp:rsid wsp:val=&quot;00681EB9&quot;/&gt;&lt;wsp:rsid wsp:val=&quot;006877AB&quot;/&gt;&lt;wsp:rsid wsp:val=&quot;0069430B&quot;/&gt;&lt;wsp:rsid wsp:val=&quot;00694B8F&quot;/&gt;&lt;wsp:rsid wsp:val=&quot;00695EB2&quot;/&gt;&lt;wsp:rsid wsp:val=&quot;006A21A7&quot;/&gt;&lt;wsp:rsid wsp:val=&quot;006A3C1F&quot;/&gt;&lt;wsp:rsid wsp:val=&quot;006A68F8&quot;/&gt;&lt;wsp:rsid wsp:val=&quot;006B0CDC&quot;/&gt;&lt;wsp:rsid wsp:val=&quot;006C4B32&quot;/&gt;&lt;wsp:rsid wsp:val=&quot;006D1E8A&quot;/&gt;&lt;wsp:rsid wsp:val=&quot;006D36A0&quot;/&gt;&lt;wsp:rsid wsp:val=&quot;006E23A3&quot;/&gt;&lt;wsp:rsid wsp:val=&quot;006E298D&quot;/&gt;&lt;wsp:rsid wsp:val=&quot;006E3027&quot;/&gt;&lt;wsp:rsid wsp:val=&quot;006E602B&quot;/&gt;&lt;wsp:rsid wsp:val=&quot;007014A6&quot;/&gt;&lt;wsp:rsid wsp:val=&quot;0070155E&quot;/&gt;&lt;wsp:rsid wsp:val=&quot;00701804&quot;/&gt;&lt;wsp:rsid wsp:val=&quot;00707C17&quot;/&gt;&lt;wsp:rsid wsp:val=&quot;00737E76&quot;/&gt;&lt;wsp:rsid wsp:val=&quot;007405F5&quot;/&gt;&lt;wsp:rsid wsp:val=&quot;00743C1F&quot;/&gt;&lt;wsp:rsid wsp:val=&quot;007474EE&quot;/&gt;&lt;wsp:rsid wsp:val=&quot;00753DC3&quot;/&gt;&lt;wsp:rsid wsp:val=&quot;00754194&quot;/&gt;&lt;wsp:rsid wsp:val=&quot;00763E4F&quot;/&gt;&lt;wsp:rsid wsp:val=&quot;007759A3&quot;/&gt;&lt;wsp:rsid wsp:val=&quot;00775AD5&quot;/&gt;&lt;wsp:rsid wsp:val=&quot;00776908&quot;/&gt;&lt;wsp:rsid wsp:val=&quot;00776C57&quot;/&gt;&lt;wsp:rsid wsp:val=&quot;00782554&quot;/&gt;&lt;wsp:rsid wsp:val=&quot;00790DD8&quot;/&gt;&lt;wsp:rsid wsp:val=&quot;007918D7&quot;/&gt;&lt;wsp:rsid wsp:val=&quot;007A039C&quot;/&gt;&lt;wsp:rsid wsp:val=&quot;007B0971&quot;/&gt;&lt;wsp:rsid wsp:val=&quot;007B1FE6&quot;/&gt;&lt;wsp:rsid wsp:val=&quot;007B61B2&quot;/&gt;&lt;wsp:rsid wsp:val=&quot;007C37F5&quot;/&gt;&lt;wsp:rsid wsp:val=&quot;007C7C1F&quot;/&gt;&lt;wsp:rsid wsp:val=&quot;007D5C35&quot;/&gt;&lt;wsp:rsid wsp:val=&quot;007E0E5F&quot;/&gt;&lt;wsp:rsid wsp:val=&quot;007E6444&quot;/&gt;&lt;wsp:rsid wsp:val=&quot;007F2310&quot;/&gt;&lt;wsp:rsid wsp:val=&quot;007F5358&quot;/&gt;&lt;wsp:rsid wsp:val=&quot;007F5A89&quot;/&gt;&lt;wsp:rsid wsp:val=&quot;00803385&quot;/&gt;&lt;wsp:rsid wsp:val=&quot;008145D0&quot;/&gt;&lt;wsp:rsid wsp:val=&quot;00815D45&quot;/&gt;&lt;wsp:rsid wsp:val=&quot;00822D33&quot;/&gt;&lt;wsp:rsid wsp:val=&quot;00823D41&quot;/&gt;&lt;wsp:rsid wsp:val=&quot;00826F78&quot;/&gt;&lt;wsp:rsid wsp:val=&quot;00830D52&quot;/&gt;&lt;wsp:rsid wsp:val=&quot;00832420&quot;/&gt;&lt;wsp:rsid wsp:val=&quot;00832CC4&quot;/&gt;&lt;wsp:rsid wsp:val=&quot;00854F8E&quot;/&gt;&lt;wsp:rsid wsp:val=&quot;008605BB&quot;/&gt;&lt;wsp:rsid wsp:val=&quot;00862303&quot;/&gt;&lt;wsp:rsid wsp:val=&quot;00873EFB&quot;/&gt;&lt;wsp:rsid wsp:val=&quot;00876172&quot;/&gt;&lt;wsp:rsid wsp:val=&quot;00883478&quot;/&gt;&lt;wsp:rsid wsp:val=&quot;00886A06&quot;/&gt;&lt;wsp:rsid wsp:val=&quot;008903A5&quot;/&gt;&lt;wsp:rsid wsp:val=&quot;00893AD3&quot;/&gt;&lt;wsp:rsid wsp:val=&quot;008959E5&quot;/&gt;&lt;wsp:rsid wsp:val=&quot;00897BBC&quot;/&gt;&lt;wsp:rsid wsp:val=&quot;008A017F&quot;/&gt;&lt;wsp:rsid wsp:val=&quot;008A4346&quot;/&gt;&lt;wsp:rsid wsp:val=&quot;008D12B6&quot;/&gt;&lt;wsp:rsid wsp:val=&quot;008D179B&quot;/&gt;&lt;wsp:rsid wsp:val=&quot;008D2F0A&quot;/&gt;&lt;wsp:rsid wsp:val=&quot;008E1E67&quot;/&gt;&lt;wsp:rsid wsp:val=&quot;008E38AF&quot;/&gt;&lt;wsp:rsid wsp:val=&quot;008E7382&quot;/&gt;&lt;wsp:rsid wsp:val=&quot;008F25D2&quot;/&gt;&lt;wsp:rsid wsp:val=&quot;008F2E59&quot;/&gt;&lt;wsp:rsid wsp:val=&quot;00900352&quot;/&gt;&lt;wsp:rsid wsp:val=&quot;00901C75&quot;/&gt;&lt;wsp:rsid wsp:val=&quot;00931E4F&quot;/&gt;&lt;wsp:rsid wsp:val=&quot;00932116&quot;/&gt;&lt;wsp:rsid wsp:val=&quot;00934754&quot;/&gt;&lt;wsp:rsid wsp:val=&quot;0094380F&quot;/&gt;&lt;wsp:rsid wsp:val=&quot;009478DE&quot;/&gt;&lt;wsp:rsid wsp:val=&quot;009528D6&quot;/&gt;&lt;wsp:rsid wsp:val=&quot;00955585&quot;/&gt;&lt;wsp:rsid wsp:val=&quot;00965864&quot;/&gt;&lt;wsp:rsid wsp:val=&quot;00970C5A&quot;/&gt;&lt;wsp:rsid wsp:val=&quot;00970D73&quot;/&gt;&lt;wsp:rsid wsp:val=&quot;00970E3A&quot;/&gt;&lt;wsp:rsid wsp:val=&quot;00976E74&quot;/&gt;&lt;wsp:rsid wsp:val=&quot;00977214&quot;/&gt;&lt;wsp:rsid wsp:val=&quot;00987CF3&quot;/&gt;&lt;wsp:rsid wsp:val=&quot;00991267&quot;/&gt;&lt;wsp:rsid wsp:val=&quot;00995DE9&quot;/&gt;&lt;wsp:rsid wsp:val=&quot;00996000&quot;/&gt;&lt;wsp:rsid wsp:val=&quot;009963E4&quot;/&gt;&lt;wsp:rsid wsp:val=&quot;00997059&quot;/&gt;&lt;wsp:rsid wsp:val=&quot;009A4005&quot;/&gt;&lt;wsp:rsid wsp:val=&quot;009A679B&quot;/&gt;&lt;wsp:rsid wsp:val=&quot;009B06A9&quot;/&gt;&lt;wsp:rsid wsp:val=&quot;009B1B79&quot;/&gt;&lt;wsp:rsid wsp:val=&quot;009C205C&quot;/&gt;&lt;wsp:rsid wsp:val=&quot;009C7C58&quot;/&gt;&lt;wsp:rsid wsp:val=&quot;009C7ED7&quot;/&gt;&lt;wsp:rsid wsp:val=&quot;009D025D&quot;/&gt;&lt;wsp:rsid wsp:val=&quot;009D353A&quot;/&gt;&lt;wsp:rsid wsp:val=&quot;009E697A&quot;/&gt;&lt;wsp:rsid wsp:val=&quot;009E7BFA&quot;/&gt;&lt;wsp:rsid wsp:val=&quot;009F168C&quot;/&gt;&lt;wsp:rsid wsp:val=&quot;009F3D5B&quot;/&gt;&lt;wsp:rsid wsp:val=&quot;009F6CD9&quot;/&gt;&lt;wsp:rsid wsp:val=&quot;009F6EB1&quot;/&gt;&lt;wsp:rsid wsp:val=&quot;00A0681A&quot;/&gt;&lt;wsp:rsid wsp:val=&quot;00A164F2&quot;/&gt;&lt;wsp:rsid wsp:val=&quot;00A16946&quot;/&gt;&lt;wsp:rsid wsp:val=&quot;00A24A51&quot;/&gt;&lt;wsp:rsid wsp:val=&quot;00A26029&quot;/&gt;&lt;wsp:rsid wsp:val=&quot;00A33A31&quot;/&gt;&lt;wsp:rsid wsp:val=&quot;00A419F1&quot;/&gt;&lt;wsp:rsid wsp:val=&quot;00A4389B&quot;/&gt;&lt;wsp:rsid wsp:val=&quot;00A43F90&quot;/&gt;&lt;wsp:rsid wsp:val=&quot;00A46429&quot;/&gt;&lt;wsp:rsid wsp:val=&quot;00A530F6&quot;/&gt;&lt;wsp:rsid wsp:val=&quot;00A60CE8&quot;/&gt;&lt;wsp:rsid wsp:val=&quot;00A6444E&quot;/&gt;&lt;wsp:rsid wsp:val=&quot;00A7060A&quot;/&gt;&lt;wsp:rsid wsp:val=&quot;00A71ED8&quot;/&gt;&lt;wsp:rsid wsp:val=&quot;00A74B93&quot;/&gt;&lt;wsp:rsid wsp:val=&quot;00A80C39&quot;/&gt;&lt;wsp:rsid wsp:val=&quot;00A825F9&quot;/&gt;&lt;wsp:rsid wsp:val=&quot;00A8431D&quot;/&gt;&lt;wsp:rsid wsp:val=&quot;00A95824&quot;/&gt;&lt;wsp:rsid wsp:val=&quot;00A975B0&quot;/&gt;&lt;wsp:rsid wsp:val=&quot;00AA4516&quot;/&gt;&lt;wsp:rsid wsp:val=&quot;00AA4DC6&quot;/&gt;&lt;wsp:rsid wsp:val=&quot;00AA5B0B&quot;/&gt;&lt;wsp:rsid wsp:val=&quot;00AA7BE8&quot;/&gt;&lt;wsp:rsid wsp:val=&quot;00AB5FFD&quot;/&gt;&lt;wsp:rsid wsp:val=&quot;00AB76DA&quot;/&gt;&lt;wsp:rsid wsp:val=&quot;00AB790E&quot;/&gt;&lt;wsp:rsid wsp:val=&quot;00AC1A12&quot;/&gt;&lt;wsp:rsid wsp:val=&quot;00AC5EEE&quot;/&gt;&lt;wsp:rsid wsp:val=&quot;00AC7447&quot;/&gt;&lt;wsp:rsid wsp:val=&quot;00AE7F7D&quot;/&gt;&lt;wsp:rsid wsp:val=&quot;00AF0604&quot;/&gt;&lt;wsp:rsid wsp:val=&quot;00AF5476&quot;/&gt;&lt;wsp:rsid wsp:val=&quot;00B01FE7&quot;/&gt;&lt;wsp:rsid wsp:val=&quot;00B05DD5&quot;/&gt;&lt;wsp:rsid wsp:val=&quot;00B1207D&quot;/&gt;&lt;wsp:rsid wsp:val=&quot;00B1431C&quot;/&gt;&lt;wsp:rsid wsp:val=&quot;00B23938&quot;/&gt;&lt;wsp:rsid wsp:val=&quot;00B367F0&quot;/&gt;&lt;wsp:rsid wsp:val=&quot;00B43A3C&quot;/&gt;&lt;wsp:rsid wsp:val=&quot;00B450BD&quot;/&gt;&lt;wsp:rsid wsp:val=&quot;00B53787&quot;/&gt;&lt;wsp:rsid wsp:val=&quot;00B56D2B&quot;/&gt;&lt;wsp:rsid wsp:val=&quot;00B62DAA&quot;/&gt;&lt;wsp:rsid wsp:val=&quot;00B63D74&quot;/&gt;&lt;wsp:rsid wsp:val=&quot;00B74C92&quot;/&gt;&lt;wsp:rsid wsp:val=&quot;00B75DE4&quot;/&gt;&lt;wsp:rsid wsp:val=&quot;00B773B7&quot;/&gt;&lt;wsp:rsid wsp:val=&quot;00B81DDA&quot;/&gt;&lt;wsp:rsid wsp:val=&quot;00B95399&quot;/&gt;&lt;wsp:rsid wsp:val=&quot;00B9605A&quot;/&gt;&lt;wsp:rsid wsp:val=&quot;00B976F0&quot;/&gt;&lt;wsp:rsid wsp:val=&quot;00BA333B&quot;/&gt;&lt;wsp:rsid wsp:val=&quot;00BA7930&quot;/&gt;&lt;wsp:rsid wsp:val=&quot;00BB0D2D&quot;/&gt;&lt;wsp:rsid wsp:val=&quot;00BB18B4&quot;/&gt;&lt;wsp:rsid wsp:val=&quot;00BB1F7C&quot;/&gt;&lt;wsp:rsid wsp:val=&quot;00BC3AFD&quot;/&gt;&lt;wsp:rsid wsp:val=&quot;00BD1986&quot;/&gt;&lt;wsp:rsid wsp:val=&quot;00BE4137&quot;/&gt;&lt;wsp:rsid wsp:val=&quot;00BE667D&quot;/&gt;&lt;wsp:rsid wsp:val=&quot;00BF1CB9&quot;/&gt;&lt;wsp:rsid wsp:val=&quot;00BF4A59&quot;/&gt;&lt;wsp:rsid wsp:val=&quot;00BF7D2E&quot;/&gt;&lt;wsp:rsid wsp:val=&quot;00C114F7&quot;/&gt;&lt;wsp:rsid wsp:val=&quot;00C12C10&quot;/&gt;&lt;wsp:rsid wsp:val=&quot;00C1506E&quot;/&gt;&lt;wsp:rsid wsp:val=&quot;00C17B07&quot;/&gt;&lt;wsp:rsid wsp:val=&quot;00C20A51&quot;/&gt;&lt;wsp:rsid wsp:val=&quot;00C3059C&quot;/&gt;&lt;wsp:rsid wsp:val=&quot;00C36572&quot;/&gt;&lt;wsp:rsid wsp:val=&quot;00C42351&quot;/&gt;&lt;wsp:rsid wsp:val=&quot;00C43A68&quot;/&gt;&lt;wsp:rsid wsp:val=&quot;00C70B1C&quot;/&gt;&lt;wsp:rsid wsp:val=&quot;00C72A5C&quot;/&gt;&lt;wsp:rsid wsp:val=&quot;00C7663B&quot;/&gt;&lt;wsp:rsid wsp:val=&quot;00C941CB&quot;/&gt;&lt;wsp:rsid wsp:val=&quot;00CA3693&quot;/&gt;&lt;wsp:rsid wsp:val=&quot;00CA7B9D&quot;/&gt;&lt;wsp:rsid wsp:val=&quot;00CB7B82&quot;/&gt;&lt;wsp:rsid wsp:val=&quot;00CC1508&quot;/&gt;&lt;wsp:rsid wsp:val=&quot;00CC3B0D&quot;/&gt;&lt;wsp:rsid wsp:val=&quot;00CC44DC&quot;/&gt;&lt;wsp:rsid wsp:val=&quot;00CC75E8&quot;/&gt;&lt;wsp:rsid wsp:val=&quot;00CD01D2&quot;/&gt;&lt;wsp:rsid wsp:val=&quot;00CD358D&quot;/&gt;&lt;wsp:rsid wsp:val=&quot;00CE33A3&quot;/&gt;&lt;wsp:rsid wsp:val=&quot;00CE4ED1&quot;/&gt;&lt;wsp:rsid wsp:val=&quot;00CF78B9&quot;/&gt;&lt;wsp:rsid wsp:val=&quot;00D04E2E&quot;/&gt;&lt;wsp:rsid wsp:val=&quot;00D171B7&quot;/&gt;&lt;wsp:rsid wsp:val=&quot;00D33CDC&quot;/&gt;&lt;wsp:rsid wsp:val=&quot;00D37BDD&quot;/&gt;&lt;wsp:rsid wsp:val=&quot;00D46C59&quot;/&gt;&lt;wsp:rsid wsp:val=&quot;00D55EFF&quot;/&gt;&lt;wsp:rsid wsp:val=&quot;00D568D7&quot;/&gt;&lt;wsp:rsid wsp:val=&quot;00D6503F&quot;/&gt;&lt;wsp:rsid wsp:val=&quot;00D6574E&quot;/&gt;&lt;wsp:rsid wsp:val=&quot;00D66A96&quot;/&gt;&lt;wsp:rsid wsp:val=&quot;00D851FE&quot;/&gt;&lt;wsp:rsid wsp:val=&quot;00D96C19&quot;/&gt;&lt;wsp:rsid wsp:val=&quot;00DB0E84&quot;/&gt;&lt;wsp:rsid wsp:val=&quot;00DB1644&quot;/&gt;&lt;wsp:rsid wsp:val=&quot;00DB7D7B&quot;/&gt;&lt;wsp:rsid wsp:val=&quot;00DC22AF&quot;/&gt;&lt;wsp:rsid wsp:val=&quot;00DC581F&quot;/&gt;&lt;wsp:rsid wsp:val=&quot;00DD20A6&quot;/&gt;&lt;wsp:rsid wsp:val=&quot;00DD45D3&quot;/&gt;&lt;wsp:rsid wsp:val=&quot;00DE0D92&quot;/&gt;&lt;wsp:rsid wsp:val=&quot;00DE1F09&quot;/&gt;&lt;wsp:rsid wsp:val=&quot;00DE59C0&quot;/&gt;&lt;wsp:rsid wsp:val=&quot;00DF14F6&quot;/&gt;&lt;wsp:rsid wsp:val=&quot;00DF4599&quot;/&gt;&lt;wsp:rsid wsp:val=&quot;00DF6F23&quot;/&gt;&lt;wsp:rsid wsp:val=&quot;00E04F93&quot;/&gt;&lt;wsp:rsid wsp:val=&quot;00E051C7&quot;/&gt;&lt;wsp:rsid wsp:val=&quot;00E05371&quot;/&gt;&lt;wsp:rsid wsp:val=&quot;00E11DEA&quot;/&gt;&lt;wsp:rsid wsp:val=&quot;00E141C0&quot;/&gt;&lt;wsp:rsid wsp:val=&quot;00E17046&quot;/&gt;&lt;wsp:rsid wsp:val=&quot;00E177DC&quot;/&gt;&lt;wsp:rsid wsp:val=&quot;00E2313E&quot;/&gt;&lt;wsp:rsid wsp:val=&quot;00E2441F&quot;/&gt;&lt;wsp:rsid wsp:val=&quot;00E25522&quot;/&gt;&lt;wsp:rsid wsp:val=&quot;00E27A00&quot;/&gt;&lt;wsp:rsid wsp:val=&quot;00E364DD&quot;/&gt;&lt;wsp:rsid wsp:val=&quot;00E45167&quot;/&gt;&lt;wsp:rsid wsp:val=&quot;00E45AD1&quot;/&gt;&lt;wsp:rsid wsp:val=&quot;00E508F6&quot;/&gt;&lt;wsp:rsid wsp:val=&quot;00E53431&quot;/&gt;&lt;wsp:rsid wsp:val=&quot;00E565E4&quot;/&gt;&lt;wsp:rsid wsp:val=&quot;00E56F81&quot;/&gt;&lt;wsp:rsid wsp:val=&quot;00E66A7A&quot;/&gt;&lt;wsp:rsid wsp:val=&quot;00E741B8&quot;/&gt;&lt;wsp:rsid wsp:val=&quot;00E75277&quot;/&gt;&lt;wsp:rsid wsp:val=&quot;00E830A6&quot;/&gt;&lt;wsp:rsid wsp:val=&quot;00E84460&quot;/&gt;&lt;wsp:rsid wsp:val=&quot;00E8754A&quot;/&gt;&lt;wsp:rsid wsp:val=&quot;00EA734D&quot;/&gt;&lt;wsp:rsid wsp:val=&quot;00EA7EE4&quot;/&gt;&lt;wsp:rsid wsp:val=&quot;00EB2495&quot;/&gt;&lt;wsp:rsid wsp:val=&quot;00EB635D&quot;/&gt;&lt;wsp:rsid wsp:val=&quot;00EC66C0&quot;/&gt;&lt;wsp:rsid wsp:val=&quot;00ED2CDD&quot;/&gt;&lt;wsp:rsid wsp:val=&quot;00ED5300&quot;/&gt;&lt;wsp:rsid wsp:val=&quot;00ED77D7&quot;/&gt;&lt;wsp:rsid wsp:val=&quot;00EE504C&quot;/&gt;&lt;wsp:rsid wsp:val=&quot;00EF3668&quot;/&gt;&lt;wsp:rsid wsp:val=&quot;00EF5971&quot;/&gt;&lt;wsp:rsid wsp:val=&quot;00F11A51&quot;/&gt;&lt;wsp:rsid wsp:val=&quot;00F2045D&quot;/&gt;&lt;wsp:rsid wsp:val=&quot;00F3345F&quot;/&gt;&lt;wsp:rsid wsp:val=&quot;00F3372C&quot;/&gt;&lt;wsp:rsid wsp:val=&quot;00F35007&quot;/&gt;&lt;wsp:rsid wsp:val=&quot;00F37ED5&quot;/&gt;&lt;wsp:rsid wsp:val=&quot;00F40D1E&quot;/&gt;&lt;wsp:rsid wsp:val=&quot;00F50C3D&quot;/&gt;&lt;wsp:rsid wsp:val=&quot;00F53EF2&quot;/&gt;&lt;wsp:rsid wsp:val=&quot;00F54868&quot;/&gt;&lt;wsp:rsid wsp:val=&quot;00F57286&quot;/&gt;&lt;wsp:rsid wsp:val=&quot;00F71C33&quot;/&gt;&lt;wsp:rsid wsp:val=&quot;00F77B26&quot;/&gt;&lt;wsp:rsid wsp:val=&quot;00F94267&quot;/&gt;&lt;wsp:rsid wsp:val=&quot;00F94D9D&quot;/&gt;&lt;wsp:rsid wsp:val=&quot;00F955C2&quot;/&gt;&lt;wsp:rsid wsp:val=&quot;00FA1DA5&quot;/&gt;&lt;wsp:rsid wsp:val=&quot;00FA6D77&quot;/&gt;&lt;wsp:rsid wsp:val=&quot;00FB142E&quot;/&gt;&lt;wsp:rsid wsp:val=&quot;00FB1B35&quot;/&gt;&lt;wsp:rsid wsp:val=&quot;00FC5D2D&quot;/&gt;&lt;wsp:rsid wsp:val=&quot;00FD6B55&quot;/&gt;&lt;wsp:rsid wsp:val=&quot;00FE24A4&quot;/&gt;&lt;wsp:rsid wsp:val=&quot;00FF2DD6&quot;/&gt;&lt;/wsp:rsids&gt;&lt;/w:docPr&gt;&lt;w:body&gt;&lt;wx:sect&gt;&lt;w:p wsp:rsidR=&quot;00000000&quot; wsp:rsidRDefault=&quot;005963C2&quot; wsp:rsidP=&quot;005963C2&quot;&gt;&lt;m:oMathPara&gt;&lt;m:oMath&gt;&lt;m:r&gt;&lt;m:rPr&gt;&lt;m:sty m:val=&quot;p&quot;/&gt;&lt;/m:rPr&gt;&lt;w:rPr&gt;&lt;w:rFonts w:ascii=&quot;Cambria Math&quot; w:h-ansi=&quot;Cambria Math&quot;/&gt;&lt;wx:font wx:val=&quot;Cambria Math&quot;/&gt;&lt;w:color w:val=&quot;E36C0A&quot;/&gt;&lt;/w:rPr&gt;&lt;m:t&gt;Y ‚àà{R|Y‚â†0}&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2" o:title="" chromakey="white"/>
            </v:shape>
          </w:pict>
        </w:r>
        <w:r w:rsidR="00F259AF" w:rsidRPr="001305EF">
          <w:rPr>
            <w:color w:val="0000FF"/>
          </w:rPr>
          <w:delInstrText xml:space="preserve"> </w:delInstrText>
        </w:r>
        <w:r w:rsidR="00F259AF" w:rsidRPr="001305EF">
          <w:rPr>
            <w:color w:val="0000FF"/>
          </w:rPr>
          <w:fldChar w:fldCharType="separate"/>
        </w:r>
        <w:r w:rsidR="008C1E40" w:rsidRPr="001305EF">
          <w:rPr>
            <w:noProof/>
            <w:color w:val="0000FF"/>
            <w:position w:val="-6"/>
          </w:rPr>
          <w:pict w14:anchorId="47A11576">
            <v:shape id="_x0000_i1029" type="#_x0000_t75" alt="" style="width:73.65pt;height:15.2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Äò‚Äú„Äà„Ää„Äå„Äé„Äê„Äî„Äñ„ÄùÔπôÔπõÔπùÔºÑÔºàÔºéÔºªÔΩõÔø°Ôø•&quot;/&gt;&lt;w:noLineBreaksBefore w:lang=&quot;ZH-CN&quot; w:val=&quot;!%),.:;&amp;gt;?]}¬¢¬®¬∞¬∑ÀáÀâ‚Äï‚Äñ‚Äô‚Äù‚Ä¶‚Ä∞‚Ä≤‚Ä≥‚Ä∫‚ÑÉ‚à∂„ÄÅ„ÄÇ„ÄÉ„Äâ„Äã„Äç„Äè„Äë„Äï„Äó„ÄûÔ∏∂Ô∏∫Ô∏æÔπÄÔπÑÔπöÔπúÔπûÔºÅÔºÇÔºÖÔºáÔºâÔºåÔºéÔºöÔºõÔºüÔºΩÔΩÄÔΩúÔΩùÔΩûÔø†&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B6E10&quot;/&gt;&lt;wsp:rsid wsp:val=&quot;000024E7&quot;/&gt;&lt;wsp:rsid wsp:val=&quot;00003463&quot;/&gt;&lt;wsp:rsid wsp:val=&quot;00003B88&quot;/&gt;&lt;wsp:rsid wsp:val=&quot;00011350&quot;/&gt;&lt;wsp:rsid wsp:val=&quot;000202A0&quot;/&gt;&lt;wsp:rsid wsp:val=&quot;00023231&quot;/&gt;&lt;wsp:rsid wsp:val=&quot;00026FDA&quot;/&gt;&lt;wsp:rsid wsp:val=&quot;000304B1&quot;/&gt;&lt;wsp:rsid wsp:val=&quot;000344F5&quot;/&gt;&lt;wsp:rsid wsp:val=&quot;0003572E&quot;/&gt;&lt;wsp:rsid wsp:val=&quot;00052C23&quot;/&gt;&lt;wsp:rsid wsp:val=&quot;00054101&quot;/&gt;&lt;wsp:rsid wsp:val=&quot;00054D3F&quot;/&gt;&lt;wsp:rsid wsp:val=&quot;00057C47&quot;/&gt;&lt;wsp:rsid wsp:val=&quot;000655A1&quot;/&gt;&lt;wsp:rsid wsp:val=&quot;00067E87&quot;/&gt;&lt;wsp:rsid wsp:val=&quot;0007214E&quot;/&gt;&lt;wsp:rsid wsp:val=&quot;00072D32&quot;/&gt;&lt;wsp:rsid wsp:val=&quot;00072F2C&quot;/&gt;&lt;wsp:rsid wsp:val=&quot;0007386E&quot;/&gt;&lt;wsp:rsid wsp:val=&quot;0009142A&quot;/&gt;&lt;wsp:rsid wsp:val=&quot;00096A31&quot;/&gt;&lt;wsp:rsid wsp:val=&quot;000A0CA5&quot;/&gt;&lt;wsp:rsid wsp:val=&quot;000A107A&quot;/&gt;&lt;wsp:rsid wsp:val=&quot;000B32A3&quot;/&gt;&lt;wsp:rsid wsp:val=&quot;000C492C&quot;/&gt;&lt;wsp:rsid wsp:val=&quot;000C54BD&quot;/&gt;&lt;wsp:rsid wsp:val=&quot;000C6134&quot;/&gt;&lt;wsp:rsid wsp:val=&quot;000D4ED0&quot;/&gt;&lt;wsp:rsid wsp:val=&quot;000E1BC0&quot;/&gt;&lt;wsp:rsid wsp:val=&quot;000E7208&quot;/&gt;&lt;wsp:rsid wsp:val=&quot;000F0A47&quot;/&gt;&lt;wsp:rsid wsp:val=&quot;00102977&quot;/&gt;&lt;wsp:rsid wsp:val=&quot;0010343B&quot;/&gt;&lt;wsp:rsid wsp:val=&quot;001054FE&quot;/&gt;&lt;wsp:rsid wsp:val=&quot;001069F8&quot;/&gt;&lt;wsp:rsid wsp:val=&quot;001132A4&quot;/&gt;&lt;wsp:rsid wsp:val=&quot;001151C4&quot;/&gt;&lt;wsp:rsid wsp:val=&quot;0011607E&quot;/&gt;&lt;wsp:rsid wsp:val=&quot;00131EEE&quot;/&gt;&lt;wsp:rsid wsp:val=&quot;00133648&quot;/&gt;&lt;wsp:rsid wsp:val=&quot;00134F49&quot;/&gt;&lt;wsp:rsid wsp:val=&quot;00136D39&quot;/&gt;&lt;wsp:rsid wsp:val=&quot;00142787&quot;/&gt;&lt;wsp:rsid wsp:val=&quot;00144B59&quot;/&gt;&lt;wsp:rsid wsp:val=&quot;00145174&quot;/&gt;&lt;wsp:rsid wsp:val=&quot;0015048A&quot;/&gt;&lt;wsp:rsid wsp:val=&quot;001517B5&quot;/&gt;&lt;wsp:rsid wsp:val=&quot;0015294F&quot;/&gt;&lt;wsp:rsid wsp:val=&quot;00155018&quot;/&gt;&lt;wsp:rsid wsp:val=&quot;00157766&quot;/&gt;&lt;wsp:rsid wsp:val=&quot;00166F46&quot;/&gt;&lt;wsp:rsid wsp:val=&quot;00173FCB&quot;/&gt;&lt;wsp:rsid wsp:val=&quot;00174F1B&quot;/&gt;&lt;wsp:rsid wsp:val=&quot;001765A3&quot;/&gt;&lt;wsp:rsid wsp:val=&quot;00182378&quot;/&gt;&lt;wsp:rsid wsp:val=&quot;0019336C&quot;/&gt;&lt;wsp:rsid wsp:val=&quot;001939BC&quot;/&gt;&lt;wsp:rsid wsp:val=&quot;001959DF&quot;/&gt;&lt;wsp:rsid wsp:val=&quot;001B6B6E&quot;/&gt;&lt;wsp:rsid wsp:val=&quot;001B7D64&quot;/&gt;&lt;wsp:rsid wsp:val=&quot;001C2A48&quot;/&gt;&lt;wsp:rsid wsp:val=&quot;001C3D07&quot;/&gt;&lt;wsp:rsid wsp:val=&quot;001F2EF5&quot;/&gt;&lt;wsp:rsid wsp:val=&quot;001F549E&quot;/&gt;&lt;wsp:rsid wsp:val=&quot;002028DA&quot;/&gt;&lt;wsp:rsid wsp:val=&quot;0021165B&quot;/&gt;&lt;wsp:rsid wsp:val=&quot;00211AF4&quot;/&gt;&lt;wsp:rsid wsp:val=&quot;002123E3&quot;/&gt;&lt;wsp:rsid wsp:val=&quot;00220460&quot;/&gt;&lt;wsp:rsid wsp:val=&quot;002225E8&quot;/&gt;&lt;wsp:rsid wsp:val=&quot;0023156C&quot;/&gt;&lt;wsp:rsid wsp:val=&quot;002320C7&quot;/&gt;&lt;wsp:rsid wsp:val=&quot;002326E6&quot;/&gt;&lt;wsp:rsid wsp:val=&quot;00241745&quot;/&gt;&lt;wsp:rsid wsp:val=&quot;00244CD3&quot;/&gt;&lt;wsp:rsid wsp:val=&quot;00247ACF&quot;/&gt;&lt;wsp:rsid wsp:val=&quot;002742CB&quot;/&gt;&lt;wsp:rsid wsp:val=&quot;002742FB&quot;/&gt;&lt;wsp:rsid wsp:val=&quot;00291459&quot;/&gt;&lt;wsp:rsid wsp:val=&quot;00294C1E&quot;/&gt;&lt;wsp:rsid wsp:val=&quot;00297842&quot;/&gt;&lt;wsp:rsid wsp:val=&quot;002A7BDE&quot;/&gt;&lt;wsp:rsid wsp:val=&quot;002B2069&quot;/&gt;&lt;wsp:rsid wsp:val=&quot;002B2479&quot;/&gt;&lt;wsp:rsid wsp:val=&quot;002B2CD0&quot;/&gt;&lt;wsp:rsid wsp:val=&quot;002B5E80&quot;/&gt;&lt;wsp:rsid wsp:val=&quot;002C1E08&quot;/&gt;&lt;wsp:rsid wsp:val=&quot;002C60F6&quot;/&gt;&lt;wsp:rsid wsp:val=&quot;002C6D9C&quot;/&gt;&lt;wsp:rsid wsp:val=&quot;002D0743&quot;/&gt;&lt;wsp:rsid wsp:val=&quot;002D2C52&quot;/&gt;&lt;wsp:rsid wsp:val=&quot;002D47F5&quot;/&gt;&lt;wsp:rsid wsp:val=&quot;002E14DA&quot;/&gt;&lt;wsp:rsid wsp:val=&quot;002E510D&quot;/&gt;&lt;wsp:rsid wsp:val=&quot;002E71AE&quot;/&gt;&lt;wsp:rsid wsp:val=&quot;002F5263&quot;/&gt;&lt;wsp:rsid wsp:val=&quot;003011DC&quot;/&gt;&lt;wsp:rsid wsp:val=&quot;00302741&quot;/&gt;&lt;wsp:rsid wsp:val=&quot;00304F6F&quot;/&gt;&lt;wsp:rsid wsp:val=&quot;00307252&quot;/&gt;&lt;wsp:rsid wsp:val=&quot;00312B48&quot;/&gt;&lt;wsp:rsid wsp:val=&quot;00325FE6&quot;/&gt;&lt;wsp:rsid wsp:val=&quot;00327CE1&quot;/&gt;&lt;wsp:rsid wsp:val=&quot;0033010B&quot;/&gt;&lt;wsp:rsid wsp:val=&quot;003344DB&quot;/&gt;&lt;wsp:rsid wsp:val=&quot;003402FB&quot;/&gt;&lt;wsp:rsid wsp:val=&quot;00352129&quot;/&gt;&lt;wsp:rsid wsp:val=&quot;0035520C&quot;/&gt;&lt;wsp:rsid wsp:val=&quot;003612E3&quot;/&gt;&lt;wsp:rsid wsp:val=&quot;00361569&quot;/&gt;&lt;wsp:rsid wsp:val=&quot;00373755&quot;/&gt;&lt;wsp:rsid wsp:val=&quot;00374E7C&quot;/&gt;&lt;wsp:rsid wsp:val=&quot;003840A4&quot;/&gt;&lt;wsp:rsid wsp:val=&quot;003974F6&quot;/&gt;&lt;wsp:rsid wsp:val=&quot;003A4ECF&quot;/&gt;&lt;wsp:rsid wsp:val=&quot;003B0B19&quot;/&gt;&lt;wsp:rsid wsp:val=&quot;003B2E14&quot;/&gt;&lt;wsp:rsid wsp:val=&quot;003B314E&quot;/&gt;&lt;wsp:rsid wsp:val=&quot;003C33C8&quot;/&gt;&lt;wsp:rsid wsp:val=&quot;003C605D&quot;/&gt;&lt;wsp:rsid wsp:val=&quot;003D2E39&quot;/&gt;&lt;wsp:rsid wsp:val=&quot;003D6424&quot;/&gt;&lt;wsp:rsid wsp:val=&quot;003E56AD&quot;/&gt;&lt;wsp:rsid wsp:val=&quot;003F00BD&quot;/&gt;&lt;wsp:rsid wsp:val=&quot;003F28A4&quot;/&gt;&lt;wsp:rsid wsp:val=&quot;003F28A9&quot;/&gt;&lt;wsp:rsid wsp:val=&quot;003F2B12&quot;/&gt;&lt;wsp:rsid wsp:val=&quot;003F7C52&quot;/&gt;&lt;wsp:rsid wsp:val=&quot;004021BE&quot;/&gt;&lt;wsp:rsid wsp:val=&quot;00404102&quot;/&gt;&lt;wsp:rsid wsp:val=&quot;0040442B&quot;/&gt;&lt;wsp:rsid wsp:val=&quot;004076AD&quot;/&gt;&lt;wsp:rsid wsp:val=&quot;004161FB&quot;/&gt;&lt;wsp:rsid wsp:val=&quot;004261CF&quot;/&gt;&lt;wsp:rsid wsp:val=&quot;00431541&quot;/&gt;&lt;wsp:rsid wsp:val=&quot;0043182E&quot;/&gt;&lt;wsp:rsid wsp:val=&quot;0043766F&quot;/&gt;&lt;wsp:rsid wsp:val=&quot;0045043E&quot;/&gt;&lt;wsp:rsid wsp:val=&quot;00487A23&quot;/&gt;&lt;wsp:rsid wsp:val=&quot;00490A2C&quot;/&gt;&lt;wsp:rsid wsp:val=&quot;004958BF&quot;/&gt;&lt;wsp:rsid wsp:val=&quot;004A122C&quot;/&gt;&lt;wsp:rsid wsp:val=&quot;004A2B0D&quot;/&gt;&lt;wsp:rsid wsp:val=&quot;004A2EAD&quot;/&gt;&lt;wsp:rsid wsp:val=&quot;004A3B5C&quot;/&gt;&lt;wsp:rsid wsp:val=&quot;004B03A3&quot;/&gt;&lt;wsp:rsid wsp:val=&quot;004B6993&quot;/&gt;&lt;wsp:rsid wsp:val=&quot;004B6E10&quot;/&gt;&lt;wsp:rsid wsp:val=&quot;004C2EB3&quot;/&gt;&lt;wsp:rsid wsp:val=&quot;004D0C51&quot;/&gt;&lt;wsp:rsid wsp:val=&quot;004D23C5&quot;/&gt;&lt;wsp:rsid wsp:val=&quot;004D33B6&quot;/&gt;&lt;wsp:rsid wsp:val=&quot;004D33F5&quot;/&gt;&lt;wsp:rsid wsp:val=&quot;004D3DE9&quot;/&gt;&lt;wsp:rsid wsp:val=&quot;004D3E8A&quot;/&gt;&lt;wsp:rsid wsp:val=&quot;004E2335&quot;/&gt;&lt;wsp:rsid wsp:val=&quot;004E66D6&quot;/&gt;&lt;wsp:rsid wsp:val=&quot;004E78E6&quot;/&gt;&lt;wsp:rsid wsp:val=&quot;004F0B58&quot;/&gt;&lt;wsp:rsid wsp:val=&quot;005016F5&quot;/&gt;&lt;wsp:rsid wsp:val=&quot;005025BD&quot;/&gt;&lt;wsp:rsid wsp:val=&quot;0050416C&quot;/&gt;&lt;wsp:rsid wsp:val=&quot;00505AF9&quot;/&gt;&lt;wsp:rsid wsp:val=&quot;00523B76&quot;/&gt;&lt;wsp:rsid wsp:val=&quot;00534AC8&quot;/&gt;&lt;wsp:rsid wsp:val=&quot;00537002&quot;/&gt;&lt;wsp:rsid wsp:val=&quot;0054278A&quot;/&gt;&lt;wsp:rsid wsp:val=&quot;00551576&quot;/&gt;&lt;wsp:rsid wsp:val=&quot;00551C44&quot;/&gt;&lt;wsp:rsid wsp:val=&quot;00553B6D&quot;/&gt;&lt;wsp:rsid wsp:val=&quot;00560921&quot;/&gt;&lt;wsp:rsid wsp:val=&quot;00560D8D&quot;/&gt;&lt;wsp:rsid wsp:val=&quot;00574F2C&quot;/&gt;&lt;wsp:rsid wsp:val=&quot;00587A88&quot;/&gt;&lt;wsp:rsid wsp:val=&quot;00593446&quot;/&gt;&lt;wsp:rsid wsp:val=&quot;005952C1&quot;/&gt;&lt;wsp:rsid wsp:val=&quot;005963C2&quot;/&gt;&lt;wsp:rsid wsp:val=&quot;005A06F7&quot;/&gt;&lt;wsp:rsid wsp:val=&quot;005A2421&quot;/&gt;&lt;wsp:rsid wsp:val=&quot;005A2927&quot;/&gt;&lt;wsp:rsid wsp:val=&quot;005A4CDF&quot;/&gt;&lt;wsp:rsid wsp:val=&quot;005B2D6A&quot;/&gt;&lt;wsp:rsid wsp:val=&quot;005B51CC&quot;/&gt;&lt;wsp:rsid wsp:val=&quot;005C1C68&quot;/&gt;&lt;wsp:rsid wsp:val=&quot;005C2063&quot;/&gt;&lt;wsp:rsid wsp:val=&quot;005C439C&quot;/&gt;&lt;wsp:rsid wsp:val=&quot;005C73DB&quot;/&gt;&lt;wsp:rsid wsp:val=&quot;005E7FD0&quot;/&gt;&lt;wsp:rsid wsp:val=&quot;005F275F&quot;/&gt;&lt;wsp:rsid wsp:val=&quot;005F2893&quot;/&gt;&lt;wsp:rsid wsp:val=&quot;00601BBE&quot;/&gt;&lt;wsp:rsid wsp:val=&quot;00601FB0&quot;/&gt;&lt;wsp:rsid wsp:val=&quot;0060217C&quot;/&gt;&lt;wsp:rsid wsp:val=&quot;00602678&quot;/&gt;&lt;wsp:rsid wsp:val=&quot;0060310D&quot;/&gt;&lt;wsp:rsid wsp:val=&quot;00603245&quot;/&gt;&lt;wsp:rsid wsp:val=&quot;006078C6&quot;/&gt;&lt;wsp:rsid wsp:val=&quot;00612441&quot;/&gt;&lt;wsp:rsid wsp:val=&quot;006168C9&quot;/&gt;&lt;wsp:rsid wsp:val=&quot;00616AA8&quot;/&gt;&lt;wsp:rsid wsp:val=&quot;00617797&quot;/&gt;&lt;wsp:rsid wsp:val=&quot;006209D2&quot;/&gt;&lt;wsp:rsid wsp:val=&quot;00623F08&quot;/&gt;&lt;wsp:rsid wsp:val=&quot;00633F49&quot;/&gt;&lt;wsp:rsid wsp:val=&quot;00637AE0&quot;/&gt;&lt;wsp:rsid wsp:val=&quot;006401D4&quot;/&gt;&lt;wsp:rsid wsp:val=&quot;00640591&quot;/&gt;&lt;wsp:rsid wsp:val=&quot;006460AC&quot;/&gt;&lt;wsp:rsid wsp:val=&quot;00654497&quot;/&gt;&lt;wsp:rsid wsp:val=&quot;006738D2&quot;/&gt;&lt;wsp:rsid wsp:val=&quot;00675C70&quot;/&gt;&lt;wsp:rsid wsp:val=&quot;00681EB9&quot;/&gt;&lt;wsp:rsid wsp:val=&quot;006877AB&quot;/&gt;&lt;wsp:rsid wsp:val=&quot;0069430B&quot;/&gt;&lt;wsp:rsid wsp:val=&quot;00694B8F&quot;/&gt;&lt;wsp:rsid wsp:val=&quot;00695EB2&quot;/&gt;&lt;wsp:rsid wsp:val=&quot;006A21A7&quot;/&gt;&lt;wsp:rsid wsp:val=&quot;006A3C1F&quot;/&gt;&lt;wsp:rsid wsp:val=&quot;006A68F8&quot;/&gt;&lt;wsp:rsid wsp:val=&quot;006B0CDC&quot;/&gt;&lt;wsp:rsid wsp:val=&quot;006C4B32&quot;/&gt;&lt;wsp:rsid wsp:val=&quot;006D1E8A&quot;/&gt;&lt;wsp:rsid wsp:val=&quot;006D36A0&quot;/&gt;&lt;wsp:rsid wsp:val=&quot;006E23A3&quot;/&gt;&lt;wsp:rsid wsp:val=&quot;006E298D&quot;/&gt;&lt;wsp:rsid wsp:val=&quot;006E3027&quot;/&gt;&lt;wsp:rsid wsp:val=&quot;006E602B&quot;/&gt;&lt;wsp:rsid wsp:val=&quot;007014A6&quot;/&gt;&lt;wsp:rsid wsp:val=&quot;0070155E&quot;/&gt;&lt;wsp:rsid wsp:val=&quot;00701804&quot;/&gt;&lt;wsp:rsid wsp:val=&quot;00707C17&quot;/&gt;&lt;wsp:rsid wsp:val=&quot;00737E76&quot;/&gt;&lt;wsp:rsid wsp:val=&quot;007405F5&quot;/&gt;&lt;wsp:rsid wsp:val=&quot;00743C1F&quot;/&gt;&lt;wsp:rsid wsp:val=&quot;007474EE&quot;/&gt;&lt;wsp:rsid wsp:val=&quot;00753DC3&quot;/&gt;&lt;wsp:rsid wsp:val=&quot;00754194&quot;/&gt;&lt;wsp:rsid wsp:val=&quot;00763E4F&quot;/&gt;&lt;wsp:rsid wsp:val=&quot;007759A3&quot;/&gt;&lt;wsp:rsid wsp:val=&quot;00775AD5&quot;/&gt;&lt;wsp:rsid wsp:val=&quot;00776908&quot;/&gt;&lt;wsp:rsid wsp:val=&quot;00776C57&quot;/&gt;&lt;wsp:rsid wsp:val=&quot;00782554&quot;/&gt;&lt;wsp:rsid wsp:val=&quot;00790DD8&quot;/&gt;&lt;wsp:rsid wsp:val=&quot;007918D7&quot;/&gt;&lt;wsp:rsid wsp:val=&quot;007A039C&quot;/&gt;&lt;wsp:rsid wsp:val=&quot;007B0971&quot;/&gt;&lt;wsp:rsid wsp:val=&quot;007B1FE6&quot;/&gt;&lt;wsp:rsid wsp:val=&quot;007B61B2&quot;/&gt;&lt;wsp:rsid wsp:val=&quot;007C37F5&quot;/&gt;&lt;wsp:rsid wsp:val=&quot;007C7C1F&quot;/&gt;&lt;wsp:rsid wsp:val=&quot;007D5C35&quot;/&gt;&lt;wsp:rsid wsp:val=&quot;007E0E5F&quot;/&gt;&lt;wsp:rsid wsp:val=&quot;007E6444&quot;/&gt;&lt;wsp:rsid wsp:val=&quot;007F2310&quot;/&gt;&lt;wsp:rsid wsp:val=&quot;007F5358&quot;/&gt;&lt;wsp:rsid wsp:val=&quot;007F5A89&quot;/&gt;&lt;wsp:rsid wsp:val=&quot;00803385&quot;/&gt;&lt;wsp:rsid wsp:val=&quot;008145D0&quot;/&gt;&lt;wsp:rsid wsp:val=&quot;00815D45&quot;/&gt;&lt;wsp:rsid wsp:val=&quot;00822D33&quot;/&gt;&lt;wsp:rsid wsp:val=&quot;00823D41&quot;/&gt;&lt;wsp:rsid wsp:val=&quot;00826F78&quot;/&gt;&lt;wsp:rsid wsp:val=&quot;00830D52&quot;/&gt;&lt;wsp:rsid wsp:val=&quot;00832420&quot;/&gt;&lt;wsp:rsid wsp:val=&quot;00832CC4&quot;/&gt;&lt;wsp:rsid wsp:val=&quot;00854F8E&quot;/&gt;&lt;wsp:rsid wsp:val=&quot;008605BB&quot;/&gt;&lt;wsp:rsid wsp:val=&quot;00862303&quot;/&gt;&lt;wsp:rsid wsp:val=&quot;00873EFB&quot;/&gt;&lt;wsp:rsid wsp:val=&quot;00876172&quot;/&gt;&lt;wsp:rsid wsp:val=&quot;00883478&quot;/&gt;&lt;wsp:rsid wsp:val=&quot;00886A06&quot;/&gt;&lt;wsp:rsid wsp:val=&quot;008903A5&quot;/&gt;&lt;wsp:rsid wsp:val=&quot;00893AD3&quot;/&gt;&lt;wsp:rsid wsp:val=&quot;008959E5&quot;/&gt;&lt;wsp:rsid wsp:val=&quot;00897BBC&quot;/&gt;&lt;wsp:rsid wsp:val=&quot;008A017F&quot;/&gt;&lt;wsp:rsid wsp:val=&quot;008A4346&quot;/&gt;&lt;wsp:rsid wsp:val=&quot;008D12B6&quot;/&gt;&lt;wsp:rsid wsp:val=&quot;008D179B&quot;/&gt;&lt;wsp:rsid wsp:val=&quot;008D2F0A&quot;/&gt;&lt;wsp:rsid wsp:val=&quot;008E1E67&quot;/&gt;&lt;wsp:rsid wsp:val=&quot;008E38AF&quot;/&gt;&lt;wsp:rsid wsp:val=&quot;008E7382&quot;/&gt;&lt;wsp:rsid wsp:val=&quot;008F25D2&quot;/&gt;&lt;wsp:rsid wsp:val=&quot;008F2E59&quot;/&gt;&lt;wsp:rsid wsp:val=&quot;00900352&quot;/&gt;&lt;wsp:rsid wsp:val=&quot;00901C75&quot;/&gt;&lt;wsp:rsid wsp:val=&quot;00931E4F&quot;/&gt;&lt;wsp:rsid wsp:val=&quot;00932116&quot;/&gt;&lt;wsp:rsid wsp:val=&quot;00934754&quot;/&gt;&lt;wsp:rsid wsp:val=&quot;0094380F&quot;/&gt;&lt;wsp:rsid wsp:val=&quot;009478DE&quot;/&gt;&lt;wsp:rsid wsp:val=&quot;009528D6&quot;/&gt;&lt;wsp:rsid wsp:val=&quot;00955585&quot;/&gt;&lt;wsp:rsid wsp:val=&quot;00965864&quot;/&gt;&lt;wsp:rsid wsp:val=&quot;00970C5A&quot;/&gt;&lt;wsp:rsid wsp:val=&quot;00970D73&quot;/&gt;&lt;wsp:rsid wsp:val=&quot;00970E3A&quot;/&gt;&lt;wsp:rsid wsp:val=&quot;00976E74&quot;/&gt;&lt;wsp:rsid wsp:val=&quot;00977214&quot;/&gt;&lt;wsp:rsid wsp:val=&quot;00987CF3&quot;/&gt;&lt;wsp:rsid wsp:val=&quot;00991267&quot;/&gt;&lt;wsp:rsid wsp:val=&quot;00995DE9&quot;/&gt;&lt;wsp:rsid wsp:val=&quot;00996000&quot;/&gt;&lt;wsp:rsid wsp:val=&quot;009963E4&quot;/&gt;&lt;wsp:rsid wsp:val=&quot;00997059&quot;/&gt;&lt;wsp:rsid wsp:val=&quot;009A4005&quot;/&gt;&lt;wsp:rsid wsp:val=&quot;009A679B&quot;/&gt;&lt;wsp:rsid wsp:val=&quot;009B06A9&quot;/&gt;&lt;wsp:rsid wsp:val=&quot;009B1B79&quot;/&gt;&lt;wsp:rsid wsp:val=&quot;009C205C&quot;/&gt;&lt;wsp:rsid wsp:val=&quot;009C7C58&quot;/&gt;&lt;wsp:rsid wsp:val=&quot;009C7ED7&quot;/&gt;&lt;wsp:rsid wsp:val=&quot;009D025D&quot;/&gt;&lt;wsp:rsid wsp:val=&quot;009D353A&quot;/&gt;&lt;wsp:rsid wsp:val=&quot;009E697A&quot;/&gt;&lt;wsp:rsid wsp:val=&quot;009E7BFA&quot;/&gt;&lt;wsp:rsid wsp:val=&quot;009F168C&quot;/&gt;&lt;wsp:rsid wsp:val=&quot;009F3D5B&quot;/&gt;&lt;wsp:rsid wsp:val=&quot;009F6CD9&quot;/&gt;&lt;wsp:rsid wsp:val=&quot;009F6EB1&quot;/&gt;&lt;wsp:rsid wsp:val=&quot;00A0681A&quot;/&gt;&lt;wsp:rsid wsp:val=&quot;00A164F2&quot;/&gt;&lt;wsp:rsid wsp:val=&quot;00A16946&quot;/&gt;&lt;wsp:rsid wsp:val=&quot;00A24A51&quot;/&gt;&lt;wsp:rsid wsp:val=&quot;00A26029&quot;/&gt;&lt;wsp:rsid wsp:val=&quot;00A33A31&quot;/&gt;&lt;wsp:rsid wsp:val=&quot;00A419F1&quot;/&gt;&lt;wsp:rsid wsp:val=&quot;00A4389B&quot;/&gt;&lt;wsp:rsid wsp:val=&quot;00A43F90&quot;/&gt;&lt;wsp:rsid wsp:val=&quot;00A46429&quot;/&gt;&lt;wsp:rsid wsp:val=&quot;00A530F6&quot;/&gt;&lt;wsp:rsid wsp:val=&quot;00A60CE8&quot;/&gt;&lt;wsp:rsid wsp:val=&quot;00A6444E&quot;/&gt;&lt;wsp:rsid wsp:val=&quot;00A7060A&quot;/&gt;&lt;wsp:rsid wsp:val=&quot;00A71ED8&quot;/&gt;&lt;wsp:rsid wsp:val=&quot;00A74B93&quot;/&gt;&lt;wsp:rsid wsp:val=&quot;00A80C39&quot;/&gt;&lt;wsp:rsid wsp:val=&quot;00A825F9&quot;/&gt;&lt;wsp:rsid wsp:val=&quot;00A8431D&quot;/&gt;&lt;wsp:rsid wsp:val=&quot;00A95824&quot;/&gt;&lt;wsp:rsid wsp:val=&quot;00A975B0&quot;/&gt;&lt;wsp:rsid wsp:val=&quot;00AA4516&quot;/&gt;&lt;wsp:rsid wsp:val=&quot;00AA4DC6&quot;/&gt;&lt;wsp:rsid wsp:val=&quot;00AA5B0B&quot;/&gt;&lt;wsp:rsid wsp:val=&quot;00AA7BE8&quot;/&gt;&lt;wsp:rsid wsp:val=&quot;00AB5FFD&quot;/&gt;&lt;wsp:rsid wsp:val=&quot;00AB76DA&quot;/&gt;&lt;wsp:rsid wsp:val=&quot;00AB790E&quot;/&gt;&lt;wsp:rsid wsp:val=&quot;00AC1A12&quot;/&gt;&lt;wsp:rsid wsp:val=&quot;00AC5EEE&quot;/&gt;&lt;wsp:rsid wsp:val=&quot;00AC7447&quot;/&gt;&lt;wsp:rsid wsp:val=&quot;00AE7F7D&quot;/&gt;&lt;wsp:rsid wsp:val=&quot;00AF0604&quot;/&gt;&lt;wsp:rsid wsp:val=&quot;00AF5476&quot;/&gt;&lt;wsp:rsid wsp:val=&quot;00B01FE7&quot;/&gt;&lt;wsp:rsid wsp:val=&quot;00B05DD5&quot;/&gt;&lt;wsp:rsid wsp:val=&quot;00B1207D&quot;/&gt;&lt;wsp:rsid wsp:val=&quot;00B1431C&quot;/&gt;&lt;wsp:rsid wsp:val=&quot;00B23938&quot;/&gt;&lt;wsp:rsid wsp:val=&quot;00B367F0&quot;/&gt;&lt;wsp:rsid wsp:val=&quot;00B43A3C&quot;/&gt;&lt;wsp:rsid wsp:val=&quot;00B450BD&quot;/&gt;&lt;wsp:rsid wsp:val=&quot;00B53787&quot;/&gt;&lt;wsp:rsid wsp:val=&quot;00B56D2B&quot;/&gt;&lt;wsp:rsid wsp:val=&quot;00B62DAA&quot;/&gt;&lt;wsp:rsid wsp:val=&quot;00B63D74&quot;/&gt;&lt;wsp:rsid wsp:val=&quot;00B74C92&quot;/&gt;&lt;wsp:rsid wsp:val=&quot;00B75DE4&quot;/&gt;&lt;wsp:rsid wsp:val=&quot;00B773B7&quot;/&gt;&lt;wsp:rsid wsp:val=&quot;00B81DDA&quot;/&gt;&lt;wsp:rsid wsp:val=&quot;00B95399&quot;/&gt;&lt;wsp:rsid wsp:val=&quot;00B9605A&quot;/&gt;&lt;wsp:rsid wsp:val=&quot;00B976F0&quot;/&gt;&lt;wsp:rsid wsp:val=&quot;00BA333B&quot;/&gt;&lt;wsp:rsid wsp:val=&quot;00BA7930&quot;/&gt;&lt;wsp:rsid wsp:val=&quot;00BB0D2D&quot;/&gt;&lt;wsp:rsid wsp:val=&quot;00BB18B4&quot;/&gt;&lt;wsp:rsid wsp:val=&quot;00BB1F7C&quot;/&gt;&lt;wsp:rsid wsp:val=&quot;00BC3AFD&quot;/&gt;&lt;wsp:rsid wsp:val=&quot;00BD1986&quot;/&gt;&lt;wsp:rsid wsp:val=&quot;00BE4137&quot;/&gt;&lt;wsp:rsid wsp:val=&quot;00BE667D&quot;/&gt;&lt;wsp:rsid wsp:val=&quot;00BF1CB9&quot;/&gt;&lt;wsp:rsid wsp:val=&quot;00BF4A59&quot;/&gt;&lt;wsp:rsid wsp:val=&quot;00BF7D2E&quot;/&gt;&lt;wsp:rsid wsp:val=&quot;00C114F7&quot;/&gt;&lt;wsp:rsid wsp:val=&quot;00C12C10&quot;/&gt;&lt;wsp:rsid wsp:val=&quot;00C1506E&quot;/&gt;&lt;wsp:rsid wsp:val=&quot;00C17B07&quot;/&gt;&lt;wsp:rsid wsp:val=&quot;00C20A51&quot;/&gt;&lt;wsp:rsid wsp:val=&quot;00C3059C&quot;/&gt;&lt;wsp:rsid wsp:val=&quot;00C36572&quot;/&gt;&lt;wsp:rsid wsp:val=&quot;00C42351&quot;/&gt;&lt;wsp:rsid wsp:val=&quot;00C43A68&quot;/&gt;&lt;wsp:rsid wsp:val=&quot;00C70B1C&quot;/&gt;&lt;wsp:rsid wsp:val=&quot;00C72A5C&quot;/&gt;&lt;wsp:rsid wsp:val=&quot;00C7663B&quot;/&gt;&lt;wsp:rsid wsp:val=&quot;00C941CB&quot;/&gt;&lt;wsp:rsid wsp:val=&quot;00CA3693&quot;/&gt;&lt;wsp:rsid wsp:val=&quot;00CA7B9D&quot;/&gt;&lt;wsp:rsid wsp:val=&quot;00CB7B82&quot;/&gt;&lt;wsp:rsid wsp:val=&quot;00CC1508&quot;/&gt;&lt;wsp:rsid wsp:val=&quot;00CC3B0D&quot;/&gt;&lt;wsp:rsid wsp:val=&quot;00CC44DC&quot;/&gt;&lt;wsp:rsid wsp:val=&quot;00CC75E8&quot;/&gt;&lt;wsp:rsid wsp:val=&quot;00CD01D2&quot;/&gt;&lt;wsp:rsid wsp:val=&quot;00CD358D&quot;/&gt;&lt;wsp:rsid wsp:val=&quot;00CE33A3&quot;/&gt;&lt;wsp:rsid wsp:val=&quot;00CE4ED1&quot;/&gt;&lt;wsp:rsid wsp:val=&quot;00CF78B9&quot;/&gt;&lt;wsp:rsid wsp:val=&quot;00D04E2E&quot;/&gt;&lt;wsp:rsid wsp:val=&quot;00D171B7&quot;/&gt;&lt;wsp:rsid wsp:val=&quot;00D33CDC&quot;/&gt;&lt;wsp:rsid wsp:val=&quot;00D37BDD&quot;/&gt;&lt;wsp:rsid wsp:val=&quot;00D46C59&quot;/&gt;&lt;wsp:rsid wsp:val=&quot;00D55EFF&quot;/&gt;&lt;wsp:rsid wsp:val=&quot;00D568D7&quot;/&gt;&lt;wsp:rsid wsp:val=&quot;00D6503F&quot;/&gt;&lt;wsp:rsid wsp:val=&quot;00D6574E&quot;/&gt;&lt;wsp:rsid wsp:val=&quot;00D66A96&quot;/&gt;&lt;wsp:rsid wsp:val=&quot;00D851FE&quot;/&gt;&lt;wsp:rsid wsp:val=&quot;00D96C19&quot;/&gt;&lt;wsp:rsid wsp:val=&quot;00DB0E84&quot;/&gt;&lt;wsp:rsid wsp:val=&quot;00DB1644&quot;/&gt;&lt;wsp:rsid wsp:val=&quot;00DB7D7B&quot;/&gt;&lt;wsp:rsid wsp:val=&quot;00DC22AF&quot;/&gt;&lt;wsp:rsid wsp:val=&quot;00DC581F&quot;/&gt;&lt;wsp:rsid wsp:val=&quot;00DD20A6&quot;/&gt;&lt;wsp:rsid wsp:val=&quot;00DD45D3&quot;/&gt;&lt;wsp:rsid wsp:val=&quot;00DE0D92&quot;/&gt;&lt;wsp:rsid wsp:val=&quot;00DE1F09&quot;/&gt;&lt;wsp:rsid wsp:val=&quot;00DE59C0&quot;/&gt;&lt;wsp:rsid wsp:val=&quot;00DF14F6&quot;/&gt;&lt;wsp:rsid wsp:val=&quot;00DF4599&quot;/&gt;&lt;wsp:rsid wsp:val=&quot;00DF6F23&quot;/&gt;&lt;wsp:rsid wsp:val=&quot;00E04F93&quot;/&gt;&lt;wsp:rsid wsp:val=&quot;00E051C7&quot;/&gt;&lt;wsp:rsid wsp:val=&quot;00E05371&quot;/&gt;&lt;wsp:rsid wsp:val=&quot;00E11DEA&quot;/&gt;&lt;wsp:rsid wsp:val=&quot;00E141C0&quot;/&gt;&lt;wsp:rsid wsp:val=&quot;00E17046&quot;/&gt;&lt;wsp:rsid wsp:val=&quot;00E177DC&quot;/&gt;&lt;wsp:rsid wsp:val=&quot;00E2313E&quot;/&gt;&lt;wsp:rsid wsp:val=&quot;00E2441F&quot;/&gt;&lt;wsp:rsid wsp:val=&quot;00E25522&quot;/&gt;&lt;wsp:rsid wsp:val=&quot;00E27A00&quot;/&gt;&lt;wsp:rsid wsp:val=&quot;00E364DD&quot;/&gt;&lt;wsp:rsid wsp:val=&quot;00E45167&quot;/&gt;&lt;wsp:rsid wsp:val=&quot;00E45AD1&quot;/&gt;&lt;wsp:rsid wsp:val=&quot;00E508F6&quot;/&gt;&lt;wsp:rsid wsp:val=&quot;00E53431&quot;/&gt;&lt;wsp:rsid wsp:val=&quot;00E565E4&quot;/&gt;&lt;wsp:rsid wsp:val=&quot;00E56F81&quot;/&gt;&lt;wsp:rsid wsp:val=&quot;00E66A7A&quot;/&gt;&lt;wsp:rsid wsp:val=&quot;00E741B8&quot;/&gt;&lt;wsp:rsid wsp:val=&quot;00E75277&quot;/&gt;&lt;wsp:rsid wsp:val=&quot;00E830A6&quot;/&gt;&lt;wsp:rsid wsp:val=&quot;00E84460&quot;/&gt;&lt;wsp:rsid wsp:val=&quot;00E8754A&quot;/&gt;&lt;wsp:rsid wsp:val=&quot;00EA734D&quot;/&gt;&lt;wsp:rsid wsp:val=&quot;00EA7EE4&quot;/&gt;&lt;wsp:rsid wsp:val=&quot;00EB2495&quot;/&gt;&lt;wsp:rsid wsp:val=&quot;00EB635D&quot;/&gt;&lt;wsp:rsid wsp:val=&quot;00EC66C0&quot;/&gt;&lt;wsp:rsid wsp:val=&quot;00ED2CDD&quot;/&gt;&lt;wsp:rsid wsp:val=&quot;00ED5300&quot;/&gt;&lt;wsp:rsid wsp:val=&quot;00ED77D7&quot;/&gt;&lt;wsp:rsid wsp:val=&quot;00EE504C&quot;/&gt;&lt;wsp:rsid wsp:val=&quot;00EF3668&quot;/&gt;&lt;wsp:rsid wsp:val=&quot;00EF5971&quot;/&gt;&lt;wsp:rsid wsp:val=&quot;00F11A51&quot;/&gt;&lt;wsp:rsid wsp:val=&quot;00F2045D&quot;/&gt;&lt;wsp:rsid wsp:val=&quot;00F3345F&quot;/&gt;&lt;wsp:rsid wsp:val=&quot;00F3372C&quot;/&gt;&lt;wsp:rsid wsp:val=&quot;00F35007&quot;/&gt;&lt;wsp:rsid wsp:val=&quot;00F37ED5&quot;/&gt;&lt;wsp:rsid wsp:val=&quot;00F40D1E&quot;/&gt;&lt;wsp:rsid wsp:val=&quot;00F50C3D&quot;/&gt;&lt;wsp:rsid wsp:val=&quot;00F53EF2&quot;/&gt;&lt;wsp:rsid wsp:val=&quot;00F54868&quot;/&gt;&lt;wsp:rsid wsp:val=&quot;00F57286&quot;/&gt;&lt;wsp:rsid wsp:val=&quot;00F71C33&quot;/&gt;&lt;wsp:rsid wsp:val=&quot;00F77B26&quot;/&gt;&lt;wsp:rsid wsp:val=&quot;00F94267&quot;/&gt;&lt;wsp:rsid wsp:val=&quot;00F94D9D&quot;/&gt;&lt;wsp:rsid wsp:val=&quot;00F955C2&quot;/&gt;&lt;wsp:rsid wsp:val=&quot;00FA1DA5&quot;/&gt;&lt;wsp:rsid wsp:val=&quot;00FA6D77&quot;/&gt;&lt;wsp:rsid wsp:val=&quot;00FB142E&quot;/&gt;&lt;wsp:rsid wsp:val=&quot;00FB1B35&quot;/&gt;&lt;wsp:rsid wsp:val=&quot;00FC5D2D&quot;/&gt;&lt;wsp:rsid wsp:val=&quot;00FD6B55&quot;/&gt;&lt;wsp:rsid wsp:val=&quot;00FE24A4&quot;/&gt;&lt;wsp:rsid wsp:val=&quot;00FF2DD6&quot;/&gt;&lt;/wsp:rsids&gt;&lt;/w:docPr&gt;&lt;w:body&gt;&lt;wx:sect&gt;&lt;w:p wsp:rsidR=&quot;00000000&quot; wsp:rsidRDefault=&quot;005963C2&quot; wsp:rsidP=&quot;005963C2&quot;&gt;&lt;m:oMathPara&gt;&lt;m:oMath&gt;&lt;m:r&gt;&lt;m:rPr&gt;&lt;m:sty m:val=&quot;p&quot;/&gt;&lt;/m:rPr&gt;&lt;w:rPr&gt;&lt;w:rFonts w:ascii=&quot;Cambria Math&quot; w:h-ansi=&quot;Cambria Math&quot;/&gt;&lt;wx:font wx:val=&quot;Cambria Math&quot;/&gt;&lt;w:color w:val=&quot;E36C0A&quot;/&gt;&lt;/w:rPr&gt;&lt;m:t&gt;Y ‚àà{R|Y‚â†0}&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2" o:title="" chromakey="white"/>
            </v:shape>
          </w:pict>
        </w:r>
        <w:r w:rsidR="00F259AF" w:rsidRPr="001305EF">
          <w:rPr>
            <w:color w:val="0000FF"/>
          </w:rPr>
          <w:fldChar w:fldCharType="end"/>
        </w:r>
        <w:r w:rsidR="00F259AF" w:rsidRPr="001305EF">
          <w:rPr>
            <w:color w:val="0000FF"/>
          </w:rPr>
          <w:delText>). The lower-left of</w:delText>
        </w:r>
      </w:del>
      <w:ins w:id="726" w:author="Dave Towey" w:date="2019-07-16T06:46:00Z">
        <w:r w:rsidRPr="001305EF">
          <w:rPr>
            <w:color w:val="0000FF"/>
          </w:rPr>
          <w:fldChar w:fldCharType="begin"/>
        </w:r>
        <w:r w:rsidRPr="001305EF">
          <w:rPr>
            <w:color w:val="0000FF"/>
          </w:rPr>
          <w:instrText xml:space="preserve"> QUOTE </w:instrText>
        </w:r>
        <w:r w:rsidR="008C1E40" w:rsidRPr="001305EF">
          <w:rPr>
            <w:noProof/>
            <w:color w:val="0000FF"/>
            <w:position w:val="-6"/>
          </w:rPr>
          <w:pict w14:anchorId="0AEA520A">
            <v:shape id="_x0000_i1028" type="#_x0000_t75" alt="" style="width:63.8pt;height:15.2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Äò‚Äú„Äà„Ää„Äå„Äé„Äê„Äî„Äñ„ÄùÔπôÔπõÔπùÔºÑÔºàÔºéÔºªÔΩõÔø°Ôø•&quot;/&gt;&lt;w:noLineBreaksBefore w:lang=&quot;ZH-CN&quot; w:val=&quot;!%),.:;&amp;gt;?]}¬¢¬®¬∞¬∑ÀáÀâ‚Äï‚Äñ‚Äô‚Äù‚Ä¶‚Ä∞‚Ä≤‚Ä≥‚Ä∫‚ÑÉ‚à∂„ÄÅ„ÄÇ„ÄÉ„Äâ„Äã„Äç„Äè„Äë„Äï„Äó„ÄûÔ∏∂Ô∏∫Ô∏æÔπÄÔπÑÔπöÔπúÔπûÔºÅÔºÇÔºÖÔºáÔºâÔºåÔºéÔºöÔºõÔºüÔºΩÔΩÄÔΩúÔΩùÔΩûÔø†&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B6E10&quot;/&gt;&lt;wsp:rsid wsp:val=&quot;000024E7&quot;/&gt;&lt;wsp:rsid wsp:val=&quot;00003463&quot;/&gt;&lt;wsp:rsid wsp:val=&quot;00003B88&quot;/&gt;&lt;wsp:rsid wsp:val=&quot;00011350&quot;/&gt;&lt;wsp:rsid wsp:val=&quot;000202A0&quot;/&gt;&lt;wsp:rsid wsp:val=&quot;00023231&quot;/&gt;&lt;wsp:rsid wsp:val=&quot;00026FDA&quot;/&gt;&lt;wsp:rsid wsp:val=&quot;000304B1&quot;/&gt;&lt;wsp:rsid wsp:val=&quot;000344F5&quot;/&gt;&lt;wsp:rsid wsp:val=&quot;0003572E&quot;/&gt;&lt;wsp:rsid wsp:val=&quot;00052C23&quot;/&gt;&lt;wsp:rsid wsp:val=&quot;00054101&quot;/&gt;&lt;wsp:rsid wsp:val=&quot;00054D3F&quot;/&gt;&lt;wsp:rsid wsp:val=&quot;00057C47&quot;/&gt;&lt;wsp:rsid wsp:val=&quot;000655A1&quot;/&gt;&lt;wsp:rsid wsp:val=&quot;00067E87&quot;/&gt;&lt;wsp:rsid wsp:val=&quot;0007214E&quot;/&gt;&lt;wsp:rsid wsp:val=&quot;00072D32&quot;/&gt;&lt;wsp:rsid wsp:val=&quot;00072F2C&quot;/&gt;&lt;wsp:rsid wsp:val=&quot;0007386E&quot;/&gt;&lt;wsp:rsid wsp:val=&quot;0009142A&quot;/&gt;&lt;wsp:rsid wsp:val=&quot;00096A31&quot;/&gt;&lt;wsp:rsid wsp:val=&quot;000A0CA5&quot;/&gt;&lt;wsp:rsid wsp:val=&quot;000A107A&quot;/&gt;&lt;wsp:rsid wsp:val=&quot;000B32A3&quot;/&gt;&lt;wsp:rsid wsp:val=&quot;000C492C&quot;/&gt;&lt;wsp:rsid wsp:val=&quot;000C54BD&quot;/&gt;&lt;wsp:rsid wsp:val=&quot;000C6134&quot;/&gt;&lt;wsp:rsid wsp:val=&quot;000D4ED0&quot;/&gt;&lt;wsp:rsid wsp:val=&quot;000E1BC0&quot;/&gt;&lt;wsp:rsid wsp:val=&quot;000E7208&quot;/&gt;&lt;wsp:rsid wsp:val=&quot;000F0A47&quot;/&gt;&lt;wsp:rsid wsp:val=&quot;00102977&quot;/&gt;&lt;wsp:rsid wsp:val=&quot;0010343B&quot;/&gt;&lt;wsp:rsid wsp:val=&quot;001054FE&quot;/&gt;&lt;wsp:rsid wsp:val=&quot;001069F8&quot;/&gt;&lt;wsp:rsid wsp:val=&quot;001132A4&quot;/&gt;&lt;wsp:rsid wsp:val=&quot;001151C4&quot;/&gt;&lt;wsp:rsid wsp:val=&quot;0011607E&quot;/&gt;&lt;wsp:rsid wsp:val=&quot;00131EEE&quot;/&gt;&lt;wsp:rsid wsp:val=&quot;00133648&quot;/&gt;&lt;wsp:rsid wsp:val=&quot;00134F49&quot;/&gt;&lt;wsp:rsid wsp:val=&quot;00136D39&quot;/&gt;&lt;wsp:rsid wsp:val=&quot;00142787&quot;/&gt;&lt;wsp:rsid wsp:val=&quot;00144B59&quot;/&gt;&lt;wsp:rsid wsp:val=&quot;00145174&quot;/&gt;&lt;wsp:rsid wsp:val=&quot;0015048A&quot;/&gt;&lt;wsp:rsid wsp:val=&quot;001517B5&quot;/&gt;&lt;wsp:rsid wsp:val=&quot;0015294F&quot;/&gt;&lt;wsp:rsid wsp:val=&quot;00155018&quot;/&gt;&lt;wsp:rsid wsp:val=&quot;00157766&quot;/&gt;&lt;wsp:rsid wsp:val=&quot;00166F46&quot;/&gt;&lt;wsp:rsid wsp:val=&quot;00173FCB&quot;/&gt;&lt;wsp:rsid wsp:val=&quot;00174F1B&quot;/&gt;&lt;wsp:rsid wsp:val=&quot;001765A3&quot;/&gt;&lt;wsp:rsid wsp:val=&quot;00182378&quot;/&gt;&lt;wsp:rsid wsp:val=&quot;0019336C&quot;/&gt;&lt;wsp:rsid wsp:val=&quot;001939BC&quot;/&gt;&lt;wsp:rsid wsp:val=&quot;001959DF&quot;/&gt;&lt;wsp:rsid wsp:val=&quot;001B6B6E&quot;/&gt;&lt;wsp:rsid wsp:val=&quot;001B7D64&quot;/&gt;&lt;wsp:rsid wsp:val=&quot;001C2A48&quot;/&gt;&lt;wsp:rsid wsp:val=&quot;001C3D07&quot;/&gt;&lt;wsp:rsid wsp:val=&quot;001F2EF5&quot;/&gt;&lt;wsp:rsid wsp:val=&quot;001F549E&quot;/&gt;&lt;wsp:rsid wsp:val=&quot;002028DA&quot;/&gt;&lt;wsp:rsid wsp:val=&quot;0021165B&quot;/&gt;&lt;wsp:rsid wsp:val=&quot;00211AF4&quot;/&gt;&lt;wsp:rsid wsp:val=&quot;002123E3&quot;/&gt;&lt;wsp:rsid wsp:val=&quot;00220460&quot;/&gt;&lt;wsp:rsid wsp:val=&quot;002225E8&quot;/&gt;&lt;wsp:rsid wsp:val=&quot;0023156C&quot;/&gt;&lt;wsp:rsid wsp:val=&quot;002320C7&quot;/&gt;&lt;wsp:rsid wsp:val=&quot;002326E6&quot;/&gt;&lt;wsp:rsid wsp:val=&quot;00241745&quot;/&gt;&lt;wsp:rsid wsp:val=&quot;00244CD3&quot;/&gt;&lt;wsp:rsid wsp:val=&quot;00247ACF&quot;/&gt;&lt;wsp:rsid wsp:val=&quot;002742CB&quot;/&gt;&lt;wsp:rsid wsp:val=&quot;002742FB&quot;/&gt;&lt;wsp:rsid wsp:val=&quot;00291459&quot;/&gt;&lt;wsp:rsid wsp:val=&quot;00294C1E&quot;/&gt;&lt;wsp:rsid wsp:val=&quot;00297842&quot;/&gt;&lt;wsp:rsid wsp:val=&quot;002A7BDE&quot;/&gt;&lt;wsp:rsid wsp:val=&quot;002B2069&quot;/&gt;&lt;wsp:rsid wsp:val=&quot;002B2479&quot;/&gt;&lt;wsp:rsid wsp:val=&quot;002B2CD0&quot;/&gt;&lt;wsp:rsid wsp:val=&quot;002B5E80&quot;/&gt;&lt;wsp:rsid wsp:val=&quot;002C1E08&quot;/&gt;&lt;wsp:rsid wsp:val=&quot;002C60F6&quot;/&gt;&lt;wsp:rsid wsp:val=&quot;002C6D9C&quot;/&gt;&lt;wsp:rsid wsp:val=&quot;002D0743&quot;/&gt;&lt;wsp:rsid wsp:val=&quot;002D2C52&quot;/&gt;&lt;wsp:rsid wsp:val=&quot;002D47F5&quot;/&gt;&lt;wsp:rsid wsp:val=&quot;002E14DA&quot;/&gt;&lt;wsp:rsid wsp:val=&quot;002E510D&quot;/&gt;&lt;wsp:rsid wsp:val=&quot;002E71AE&quot;/&gt;&lt;wsp:rsid wsp:val=&quot;002F5263&quot;/&gt;&lt;wsp:rsid wsp:val=&quot;003011DC&quot;/&gt;&lt;wsp:rsid wsp:val=&quot;00302741&quot;/&gt;&lt;wsp:rsid wsp:val=&quot;00304F6F&quot;/&gt;&lt;wsp:rsid wsp:val=&quot;00307252&quot;/&gt;&lt;wsp:rsid wsp:val=&quot;00312B48&quot;/&gt;&lt;wsp:rsid wsp:val=&quot;00325FE6&quot;/&gt;&lt;wsp:rsid wsp:val=&quot;00327CE1&quot;/&gt;&lt;wsp:rsid wsp:val=&quot;0033010B&quot;/&gt;&lt;wsp:rsid wsp:val=&quot;003344DB&quot;/&gt;&lt;wsp:rsid wsp:val=&quot;003402FB&quot;/&gt;&lt;wsp:rsid wsp:val=&quot;00352129&quot;/&gt;&lt;wsp:rsid wsp:val=&quot;0035520C&quot;/&gt;&lt;wsp:rsid wsp:val=&quot;003612E3&quot;/&gt;&lt;wsp:rsid wsp:val=&quot;00361569&quot;/&gt;&lt;wsp:rsid wsp:val=&quot;00373755&quot;/&gt;&lt;wsp:rsid wsp:val=&quot;00374E7C&quot;/&gt;&lt;wsp:rsid wsp:val=&quot;003840A4&quot;/&gt;&lt;wsp:rsid wsp:val=&quot;003974F6&quot;/&gt;&lt;wsp:rsid wsp:val=&quot;003A4ECF&quot;/&gt;&lt;wsp:rsid wsp:val=&quot;003B0B19&quot;/&gt;&lt;wsp:rsid wsp:val=&quot;003B2E14&quot;/&gt;&lt;wsp:rsid wsp:val=&quot;003B314E&quot;/&gt;&lt;wsp:rsid wsp:val=&quot;003C33C8&quot;/&gt;&lt;wsp:rsid wsp:val=&quot;003C605D&quot;/&gt;&lt;wsp:rsid wsp:val=&quot;003D2E39&quot;/&gt;&lt;wsp:rsid wsp:val=&quot;003D6424&quot;/&gt;&lt;wsp:rsid wsp:val=&quot;003E56AD&quot;/&gt;&lt;wsp:rsid wsp:val=&quot;003F00BD&quot;/&gt;&lt;wsp:rsid wsp:val=&quot;003F28A4&quot;/&gt;&lt;wsp:rsid wsp:val=&quot;003F28A9&quot;/&gt;&lt;wsp:rsid wsp:val=&quot;003F2B12&quot;/&gt;&lt;wsp:rsid wsp:val=&quot;003F7C52&quot;/&gt;&lt;wsp:rsid wsp:val=&quot;004021BE&quot;/&gt;&lt;wsp:rsid wsp:val=&quot;00404102&quot;/&gt;&lt;wsp:rsid wsp:val=&quot;0040442B&quot;/&gt;&lt;wsp:rsid wsp:val=&quot;004076AD&quot;/&gt;&lt;wsp:rsid wsp:val=&quot;004161FB&quot;/&gt;&lt;wsp:rsid wsp:val=&quot;004261CF&quot;/&gt;&lt;wsp:rsid wsp:val=&quot;00431541&quot;/&gt;&lt;wsp:rsid wsp:val=&quot;0043182E&quot;/&gt;&lt;wsp:rsid wsp:val=&quot;0043766F&quot;/&gt;&lt;wsp:rsid wsp:val=&quot;0045043E&quot;/&gt;&lt;wsp:rsid wsp:val=&quot;00487A23&quot;/&gt;&lt;wsp:rsid wsp:val=&quot;00490A2C&quot;/&gt;&lt;wsp:rsid wsp:val=&quot;004958BF&quot;/&gt;&lt;wsp:rsid wsp:val=&quot;004A122C&quot;/&gt;&lt;wsp:rsid wsp:val=&quot;004A2B0D&quot;/&gt;&lt;wsp:rsid wsp:val=&quot;004A2EAD&quot;/&gt;&lt;wsp:rsid wsp:val=&quot;004A3B5C&quot;/&gt;&lt;wsp:rsid wsp:val=&quot;004B03A3&quot;/&gt;&lt;wsp:rsid wsp:val=&quot;004B6993&quot;/&gt;&lt;wsp:rsid wsp:val=&quot;004B6E10&quot;/&gt;&lt;wsp:rsid wsp:val=&quot;004C2EB3&quot;/&gt;&lt;wsp:rsid wsp:val=&quot;004D0C51&quot;/&gt;&lt;wsp:rsid wsp:val=&quot;004D23C5&quot;/&gt;&lt;wsp:rsid wsp:val=&quot;004D33B6&quot;/&gt;&lt;wsp:rsid wsp:val=&quot;004D33F5&quot;/&gt;&lt;wsp:rsid wsp:val=&quot;004D3DE9&quot;/&gt;&lt;wsp:rsid wsp:val=&quot;004D3E8A&quot;/&gt;&lt;wsp:rsid wsp:val=&quot;004E2335&quot;/&gt;&lt;wsp:rsid wsp:val=&quot;004E66D6&quot;/&gt;&lt;wsp:rsid wsp:val=&quot;004E78E6&quot;/&gt;&lt;wsp:rsid wsp:val=&quot;004F0B58&quot;/&gt;&lt;wsp:rsid wsp:val=&quot;005016F5&quot;/&gt;&lt;wsp:rsid wsp:val=&quot;005025BD&quot;/&gt;&lt;wsp:rsid wsp:val=&quot;0050416C&quot;/&gt;&lt;wsp:rsid wsp:val=&quot;00505AF9&quot;/&gt;&lt;wsp:rsid wsp:val=&quot;00523B76&quot;/&gt;&lt;wsp:rsid wsp:val=&quot;00534AC8&quot;/&gt;&lt;wsp:rsid wsp:val=&quot;00537002&quot;/&gt;&lt;wsp:rsid wsp:val=&quot;0054278A&quot;/&gt;&lt;wsp:rsid wsp:val=&quot;00551576&quot;/&gt;&lt;wsp:rsid wsp:val=&quot;00551C44&quot;/&gt;&lt;wsp:rsid wsp:val=&quot;00553B6D&quot;/&gt;&lt;wsp:rsid wsp:val=&quot;00560921&quot;/&gt;&lt;wsp:rsid wsp:val=&quot;00560D8D&quot;/&gt;&lt;wsp:rsid wsp:val=&quot;00574F2C&quot;/&gt;&lt;wsp:rsid wsp:val=&quot;00587A88&quot;/&gt;&lt;wsp:rsid wsp:val=&quot;00593446&quot;/&gt;&lt;wsp:rsid wsp:val=&quot;005952C1&quot;/&gt;&lt;wsp:rsid wsp:val=&quot;005A06F7&quot;/&gt;&lt;wsp:rsid wsp:val=&quot;005A2421&quot;/&gt;&lt;wsp:rsid wsp:val=&quot;005A2927&quot;/&gt;&lt;wsp:rsid wsp:val=&quot;005A4CDF&quot;/&gt;&lt;wsp:rsid wsp:val=&quot;005B2D6A&quot;/&gt;&lt;wsp:rsid wsp:val=&quot;005B51CC&quot;/&gt;&lt;wsp:rsid wsp:val=&quot;005C1C68&quot;/&gt;&lt;wsp:rsid wsp:val=&quot;005C2063&quot;/&gt;&lt;wsp:rsid wsp:val=&quot;005C439C&quot;/&gt;&lt;wsp:rsid wsp:val=&quot;005C73DB&quot;/&gt;&lt;wsp:rsid wsp:val=&quot;005E7FD0&quot;/&gt;&lt;wsp:rsid wsp:val=&quot;005F275F&quot;/&gt;&lt;wsp:rsid wsp:val=&quot;005F2893&quot;/&gt;&lt;wsp:rsid wsp:val=&quot;00601BBE&quot;/&gt;&lt;wsp:rsid wsp:val=&quot;00601FB0&quot;/&gt;&lt;wsp:rsid wsp:val=&quot;0060217C&quot;/&gt;&lt;wsp:rsid wsp:val=&quot;00602678&quot;/&gt;&lt;wsp:rsid wsp:val=&quot;0060310D&quot;/&gt;&lt;wsp:rsid wsp:val=&quot;00603245&quot;/&gt;&lt;wsp:rsid wsp:val=&quot;006078C6&quot;/&gt;&lt;wsp:rsid wsp:val=&quot;00612441&quot;/&gt;&lt;wsp:rsid wsp:val=&quot;006168C9&quot;/&gt;&lt;wsp:rsid wsp:val=&quot;00616AA8&quot;/&gt;&lt;wsp:rsid wsp:val=&quot;00617797&quot;/&gt;&lt;wsp:rsid wsp:val=&quot;006209D2&quot;/&gt;&lt;wsp:rsid wsp:val=&quot;00623F08&quot;/&gt;&lt;wsp:rsid wsp:val=&quot;00633F49&quot;/&gt;&lt;wsp:rsid wsp:val=&quot;00637AE0&quot;/&gt;&lt;wsp:rsid wsp:val=&quot;006401D4&quot;/&gt;&lt;wsp:rsid wsp:val=&quot;00640591&quot;/&gt;&lt;wsp:rsid wsp:val=&quot;006460AC&quot;/&gt;&lt;wsp:rsid wsp:val=&quot;00654497&quot;/&gt;&lt;wsp:rsid wsp:val=&quot;006738D2&quot;/&gt;&lt;wsp:rsid wsp:val=&quot;00675C70&quot;/&gt;&lt;wsp:rsid wsp:val=&quot;00681EB9&quot;/&gt;&lt;wsp:rsid wsp:val=&quot;006877AB&quot;/&gt;&lt;wsp:rsid wsp:val=&quot;0069430B&quot;/&gt;&lt;wsp:rsid wsp:val=&quot;00694B8F&quot;/&gt;&lt;wsp:rsid wsp:val=&quot;00695EB2&quot;/&gt;&lt;wsp:rsid wsp:val=&quot;006A21A7&quot;/&gt;&lt;wsp:rsid wsp:val=&quot;006A3C1F&quot;/&gt;&lt;wsp:rsid wsp:val=&quot;006A68F8&quot;/&gt;&lt;wsp:rsid wsp:val=&quot;006B0CDC&quot;/&gt;&lt;wsp:rsid wsp:val=&quot;006C4B32&quot;/&gt;&lt;wsp:rsid wsp:val=&quot;006D1E8A&quot;/&gt;&lt;wsp:rsid wsp:val=&quot;006D36A0&quot;/&gt;&lt;wsp:rsid wsp:val=&quot;006E23A3&quot;/&gt;&lt;wsp:rsid wsp:val=&quot;006E298D&quot;/&gt;&lt;wsp:rsid wsp:val=&quot;006E3027&quot;/&gt;&lt;wsp:rsid wsp:val=&quot;006E602B&quot;/&gt;&lt;wsp:rsid wsp:val=&quot;007014A6&quot;/&gt;&lt;wsp:rsid wsp:val=&quot;0070155E&quot;/&gt;&lt;wsp:rsid wsp:val=&quot;00701804&quot;/&gt;&lt;wsp:rsid wsp:val=&quot;00707C17&quot;/&gt;&lt;wsp:rsid wsp:val=&quot;00737E76&quot;/&gt;&lt;wsp:rsid wsp:val=&quot;007405F5&quot;/&gt;&lt;wsp:rsid wsp:val=&quot;00743C1F&quot;/&gt;&lt;wsp:rsid wsp:val=&quot;007474EE&quot;/&gt;&lt;wsp:rsid wsp:val=&quot;00753DC3&quot;/&gt;&lt;wsp:rsid wsp:val=&quot;00754194&quot;/&gt;&lt;wsp:rsid wsp:val=&quot;00763E4F&quot;/&gt;&lt;wsp:rsid wsp:val=&quot;007759A3&quot;/&gt;&lt;wsp:rsid wsp:val=&quot;00775AD5&quot;/&gt;&lt;wsp:rsid wsp:val=&quot;00776908&quot;/&gt;&lt;wsp:rsid wsp:val=&quot;00776C57&quot;/&gt;&lt;wsp:rsid wsp:val=&quot;00782554&quot;/&gt;&lt;wsp:rsid wsp:val=&quot;00790DD8&quot;/&gt;&lt;wsp:rsid wsp:val=&quot;007918D7&quot;/&gt;&lt;wsp:rsid wsp:val=&quot;007A039C&quot;/&gt;&lt;wsp:rsid wsp:val=&quot;007B0971&quot;/&gt;&lt;wsp:rsid wsp:val=&quot;007B1FE6&quot;/&gt;&lt;wsp:rsid wsp:val=&quot;007B61B2&quot;/&gt;&lt;wsp:rsid wsp:val=&quot;007C37F5&quot;/&gt;&lt;wsp:rsid wsp:val=&quot;007C7C1F&quot;/&gt;&lt;wsp:rsid wsp:val=&quot;007D5C35&quot;/&gt;&lt;wsp:rsid wsp:val=&quot;007E0E5F&quot;/&gt;&lt;wsp:rsid wsp:val=&quot;007E6444&quot;/&gt;&lt;wsp:rsid wsp:val=&quot;007F2310&quot;/&gt;&lt;wsp:rsid wsp:val=&quot;007F5358&quot;/&gt;&lt;wsp:rsid wsp:val=&quot;007F5A89&quot;/&gt;&lt;wsp:rsid wsp:val=&quot;00803385&quot;/&gt;&lt;wsp:rsid wsp:val=&quot;008145D0&quot;/&gt;&lt;wsp:rsid wsp:val=&quot;00815D45&quot;/&gt;&lt;wsp:rsid wsp:val=&quot;00822D33&quot;/&gt;&lt;wsp:rsid wsp:val=&quot;00823D41&quot;/&gt;&lt;wsp:rsid wsp:val=&quot;00826F78&quot;/&gt;&lt;wsp:rsid wsp:val=&quot;00830D52&quot;/&gt;&lt;wsp:rsid wsp:val=&quot;00832420&quot;/&gt;&lt;wsp:rsid wsp:val=&quot;00832CC4&quot;/&gt;&lt;wsp:rsid wsp:val=&quot;00854F8E&quot;/&gt;&lt;wsp:rsid wsp:val=&quot;008605BB&quot;/&gt;&lt;wsp:rsid wsp:val=&quot;00862303&quot;/&gt;&lt;wsp:rsid wsp:val=&quot;00873EFB&quot;/&gt;&lt;wsp:rsid wsp:val=&quot;00876172&quot;/&gt;&lt;wsp:rsid wsp:val=&quot;00883478&quot;/&gt;&lt;wsp:rsid wsp:val=&quot;00886A06&quot;/&gt;&lt;wsp:rsid wsp:val=&quot;008903A5&quot;/&gt;&lt;wsp:rsid wsp:val=&quot;00893AD3&quot;/&gt;&lt;wsp:rsid wsp:val=&quot;008959E5&quot;/&gt;&lt;wsp:rsid wsp:val=&quot;00897BBC&quot;/&gt;&lt;wsp:rsid wsp:val=&quot;008A017F&quot;/&gt;&lt;wsp:rsid wsp:val=&quot;008A4346&quot;/&gt;&lt;wsp:rsid wsp:val=&quot;008D12B6&quot;/&gt;&lt;wsp:rsid wsp:val=&quot;008D179B&quot;/&gt;&lt;wsp:rsid wsp:val=&quot;008D2F0A&quot;/&gt;&lt;wsp:rsid wsp:val=&quot;008E1E67&quot;/&gt;&lt;wsp:rsid wsp:val=&quot;008E38AF&quot;/&gt;&lt;wsp:rsid wsp:val=&quot;008E7382&quot;/&gt;&lt;wsp:rsid wsp:val=&quot;008F25D2&quot;/&gt;&lt;wsp:rsid wsp:val=&quot;008F2E59&quot;/&gt;&lt;wsp:rsid wsp:val=&quot;00900352&quot;/&gt;&lt;wsp:rsid wsp:val=&quot;00901C75&quot;/&gt;&lt;wsp:rsid wsp:val=&quot;00931E4F&quot;/&gt;&lt;wsp:rsid wsp:val=&quot;00932116&quot;/&gt;&lt;wsp:rsid wsp:val=&quot;00934754&quot;/&gt;&lt;wsp:rsid wsp:val=&quot;0094380F&quot;/&gt;&lt;wsp:rsid wsp:val=&quot;009478DE&quot;/&gt;&lt;wsp:rsid wsp:val=&quot;009528D6&quot;/&gt;&lt;wsp:rsid wsp:val=&quot;00955585&quot;/&gt;&lt;wsp:rsid wsp:val=&quot;00965864&quot;/&gt;&lt;wsp:rsid wsp:val=&quot;00970C5A&quot;/&gt;&lt;wsp:rsid wsp:val=&quot;00970D73&quot;/&gt;&lt;wsp:rsid wsp:val=&quot;00970E3A&quot;/&gt;&lt;wsp:rsid wsp:val=&quot;00976E74&quot;/&gt;&lt;wsp:rsid wsp:val=&quot;00977214&quot;/&gt;&lt;wsp:rsid wsp:val=&quot;00987CF3&quot;/&gt;&lt;wsp:rsid wsp:val=&quot;00991267&quot;/&gt;&lt;wsp:rsid wsp:val=&quot;00995DE9&quot;/&gt;&lt;wsp:rsid wsp:val=&quot;00996000&quot;/&gt;&lt;wsp:rsid wsp:val=&quot;009963E4&quot;/&gt;&lt;wsp:rsid wsp:val=&quot;00997059&quot;/&gt;&lt;wsp:rsid wsp:val=&quot;009A4005&quot;/&gt;&lt;wsp:rsid wsp:val=&quot;009A679B&quot;/&gt;&lt;wsp:rsid wsp:val=&quot;009B06A9&quot;/&gt;&lt;wsp:rsid wsp:val=&quot;009B1B79&quot;/&gt;&lt;wsp:rsid wsp:val=&quot;009C205C&quot;/&gt;&lt;wsp:rsid wsp:val=&quot;009C7C58&quot;/&gt;&lt;wsp:rsid wsp:val=&quot;009C7ED7&quot;/&gt;&lt;wsp:rsid wsp:val=&quot;009D025D&quot;/&gt;&lt;wsp:rsid wsp:val=&quot;009D353A&quot;/&gt;&lt;wsp:rsid wsp:val=&quot;009E697A&quot;/&gt;&lt;wsp:rsid wsp:val=&quot;009E7BFA&quot;/&gt;&lt;wsp:rsid wsp:val=&quot;009F168C&quot;/&gt;&lt;wsp:rsid wsp:val=&quot;009F3D5B&quot;/&gt;&lt;wsp:rsid wsp:val=&quot;009F6CD9&quot;/&gt;&lt;wsp:rsid wsp:val=&quot;009F6EB1&quot;/&gt;&lt;wsp:rsid wsp:val=&quot;00A0681A&quot;/&gt;&lt;wsp:rsid wsp:val=&quot;00A164F2&quot;/&gt;&lt;wsp:rsid wsp:val=&quot;00A16946&quot;/&gt;&lt;wsp:rsid wsp:val=&quot;00A24A51&quot;/&gt;&lt;wsp:rsid wsp:val=&quot;00A26029&quot;/&gt;&lt;wsp:rsid wsp:val=&quot;00A33A31&quot;/&gt;&lt;wsp:rsid wsp:val=&quot;00A419F1&quot;/&gt;&lt;wsp:rsid wsp:val=&quot;00A4389B&quot;/&gt;&lt;wsp:rsid wsp:val=&quot;00A43F90&quot;/&gt;&lt;wsp:rsid wsp:val=&quot;00A46429&quot;/&gt;&lt;wsp:rsid wsp:val=&quot;00A530F6&quot;/&gt;&lt;wsp:rsid wsp:val=&quot;00A60CE8&quot;/&gt;&lt;wsp:rsid wsp:val=&quot;00A6444E&quot;/&gt;&lt;wsp:rsid wsp:val=&quot;00A7060A&quot;/&gt;&lt;wsp:rsid wsp:val=&quot;00A71ED8&quot;/&gt;&lt;wsp:rsid wsp:val=&quot;00A74B93&quot;/&gt;&lt;wsp:rsid wsp:val=&quot;00A80C39&quot;/&gt;&lt;wsp:rsid wsp:val=&quot;00A825F9&quot;/&gt;&lt;wsp:rsid wsp:val=&quot;00A8431D&quot;/&gt;&lt;wsp:rsid wsp:val=&quot;00A95824&quot;/&gt;&lt;wsp:rsid wsp:val=&quot;00A975B0&quot;/&gt;&lt;wsp:rsid wsp:val=&quot;00AA4516&quot;/&gt;&lt;wsp:rsid wsp:val=&quot;00AA4DC6&quot;/&gt;&lt;wsp:rsid wsp:val=&quot;00AA5B0B&quot;/&gt;&lt;wsp:rsid wsp:val=&quot;00AA7BE8&quot;/&gt;&lt;wsp:rsid wsp:val=&quot;00AB5FFD&quot;/&gt;&lt;wsp:rsid wsp:val=&quot;00AB76DA&quot;/&gt;&lt;wsp:rsid wsp:val=&quot;00AB790E&quot;/&gt;&lt;wsp:rsid wsp:val=&quot;00AC1A12&quot;/&gt;&lt;wsp:rsid wsp:val=&quot;00AC5EEE&quot;/&gt;&lt;wsp:rsid wsp:val=&quot;00AC7447&quot;/&gt;&lt;wsp:rsid wsp:val=&quot;00AE7F7D&quot;/&gt;&lt;wsp:rsid wsp:val=&quot;00AF0604&quot;/&gt;&lt;wsp:rsid wsp:val=&quot;00AF5476&quot;/&gt;&lt;wsp:rsid wsp:val=&quot;00B01FE7&quot;/&gt;&lt;wsp:rsid wsp:val=&quot;00B05DD5&quot;/&gt;&lt;wsp:rsid wsp:val=&quot;00B1207D&quot;/&gt;&lt;wsp:rsid wsp:val=&quot;00B1431C&quot;/&gt;&lt;wsp:rsid wsp:val=&quot;00B23938&quot;/&gt;&lt;wsp:rsid wsp:val=&quot;00B367F0&quot;/&gt;&lt;wsp:rsid wsp:val=&quot;00B43A3C&quot;/&gt;&lt;wsp:rsid wsp:val=&quot;00B450BD&quot;/&gt;&lt;wsp:rsid wsp:val=&quot;00B53787&quot;/&gt;&lt;wsp:rsid wsp:val=&quot;00B56D2B&quot;/&gt;&lt;wsp:rsid wsp:val=&quot;00B62DAA&quot;/&gt;&lt;wsp:rsid wsp:val=&quot;00B63D74&quot;/&gt;&lt;wsp:rsid wsp:val=&quot;00B74C92&quot;/&gt;&lt;wsp:rsid wsp:val=&quot;00B75DE4&quot;/&gt;&lt;wsp:rsid wsp:val=&quot;00B773B7&quot;/&gt;&lt;wsp:rsid wsp:val=&quot;00B81DDA&quot;/&gt;&lt;wsp:rsid wsp:val=&quot;00B95399&quot;/&gt;&lt;wsp:rsid wsp:val=&quot;00B9605A&quot;/&gt;&lt;wsp:rsid wsp:val=&quot;00B976F0&quot;/&gt;&lt;wsp:rsid wsp:val=&quot;00BA333B&quot;/&gt;&lt;wsp:rsid wsp:val=&quot;00BA7930&quot;/&gt;&lt;wsp:rsid wsp:val=&quot;00BB0D2D&quot;/&gt;&lt;wsp:rsid wsp:val=&quot;00BB18B4&quot;/&gt;&lt;wsp:rsid wsp:val=&quot;00BB1F7C&quot;/&gt;&lt;wsp:rsid wsp:val=&quot;00BC3AFD&quot;/&gt;&lt;wsp:rsid wsp:val=&quot;00BD1986&quot;/&gt;&lt;wsp:rsid wsp:val=&quot;00BE4137&quot;/&gt;&lt;wsp:rsid wsp:val=&quot;00BE667D&quot;/&gt;&lt;wsp:rsid wsp:val=&quot;00BF1CB9&quot;/&gt;&lt;wsp:rsid wsp:val=&quot;00BF4A59&quot;/&gt;&lt;wsp:rsid wsp:val=&quot;00BF7D2E&quot;/&gt;&lt;wsp:rsid wsp:val=&quot;00C114F7&quot;/&gt;&lt;wsp:rsid wsp:val=&quot;00C12C10&quot;/&gt;&lt;wsp:rsid wsp:val=&quot;00C1506E&quot;/&gt;&lt;wsp:rsid wsp:val=&quot;00C17B07&quot;/&gt;&lt;wsp:rsid wsp:val=&quot;00C20A51&quot;/&gt;&lt;wsp:rsid wsp:val=&quot;00C3059C&quot;/&gt;&lt;wsp:rsid wsp:val=&quot;00C36572&quot;/&gt;&lt;wsp:rsid wsp:val=&quot;00C42351&quot;/&gt;&lt;wsp:rsid wsp:val=&quot;00C43A68&quot;/&gt;&lt;wsp:rsid wsp:val=&quot;00C70B1C&quot;/&gt;&lt;wsp:rsid wsp:val=&quot;00C72A5C&quot;/&gt;&lt;wsp:rsid wsp:val=&quot;00C7663B&quot;/&gt;&lt;wsp:rsid wsp:val=&quot;00C941CB&quot;/&gt;&lt;wsp:rsid wsp:val=&quot;00CA3693&quot;/&gt;&lt;wsp:rsid wsp:val=&quot;00CA7B9D&quot;/&gt;&lt;wsp:rsid wsp:val=&quot;00CB7B82&quot;/&gt;&lt;wsp:rsid wsp:val=&quot;00CC1508&quot;/&gt;&lt;wsp:rsid wsp:val=&quot;00CC3B0D&quot;/&gt;&lt;wsp:rsid wsp:val=&quot;00CC44DC&quot;/&gt;&lt;wsp:rsid wsp:val=&quot;00CC75E8&quot;/&gt;&lt;wsp:rsid wsp:val=&quot;00CD01D2&quot;/&gt;&lt;wsp:rsid wsp:val=&quot;00CD358D&quot;/&gt;&lt;wsp:rsid wsp:val=&quot;00CE33A3&quot;/&gt;&lt;wsp:rsid wsp:val=&quot;00CE4ED1&quot;/&gt;&lt;wsp:rsid wsp:val=&quot;00CE556D&quot;/&gt;&lt;wsp:rsid wsp:val=&quot;00CF78B9&quot;/&gt;&lt;wsp:rsid wsp:val=&quot;00D04E2E&quot;/&gt;&lt;wsp:rsid wsp:val=&quot;00D171B7&quot;/&gt;&lt;wsp:rsid wsp:val=&quot;00D33CDC&quot;/&gt;&lt;wsp:rsid wsp:val=&quot;00D37BDD&quot;/&gt;&lt;wsp:rsid wsp:val=&quot;00D46C59&quot;/&gt;&lt;wsp:rsid wsp:val=&quot;00D55EFF&quot;/&gt;&lt;wsp:rsid wsp:val=&quot;00D568D7&quot;/&gt;&lt;wsp:rsid wsp:val=&quot;00D6503F&quot;/&gt;&lt;wsp:rsid wsp:val=&quot;00D6574E&quot;/&gt;&lt;wsp:rsid wsp:val=&quot;00D66A96&quot;/&gt;&lt;wsp:rsid wsp:val=&quot;00D851FE&quot;/&gt;&lt;wsp:rsid wsp:val=&quot;00D96C19&quot;/&gt;&lt;wsp:rsid wsp:val=&quot;00DB0E84&quot;/&gt;&lt;wsp:rsid wsp:val=&quot;00DB1644&quot;/&gt;&lt;wsp:rsid wsp:val=&quot;00DB7D7B&quot;/&gt;&lt;wsp:rsid wsp:val=&quot;00DC22AF&quot;/&gt;&lt;wsp:rsid wsp:val=&quot;00DC581F&quot;/&gt;&lt;wsp:rsid wsp:val=&quot;00DD20A6&quot;/&gt;&lt;wsp:rsid wsp:val=&quot;00DD45D3&quot;/&gt;&lt;wsp:rsid wsp:val=&quot;00DE0D92&quot;/&gt;&lt;wsp:rsid wsp:val=&quot;00DE1F09&quot;/&gt;&lt;wsp:rsid wsp:val=&quot;00DE59C0&quot;/&gt;&lt;wsp:rsid wsp:val=&quot;00DF14F6&quot;/&gt;&lt;wsp:rsid wsp:val=&quot;00DF4599&quot;/&gt;&lt;wsp:rsid wsp:val=&quot;00DF6F23&quot;/&gt;&lt;wsp:rsid wsp:val=&quot;00E04F93&quot;/&gt;&lt;wsp:rsid wsp:val=&quot;00E051C7&quot;/&gt;&lt;wsp:rsid wsp:val=&quot;00E05371&quot;/&gt;&lt;wsp:rsid wsp:val=&quot;00E11DEA&quot;/&gt;&lt;wsp:rsid wsp:val=&quot;00E141C0&quot;/&gt;&lt;wsp:rsid wsp:val=&quot;00E17046&quot;/&gt;&lt;wsp:rsid wsp:val=&quot;00E177DC&quot;/&gt;&lt;wsp:rsid wsp:val=&quot;00E2313E&quot;/&gt;&lt;wsp:rsid wsp:val=&quot;00E2441F&quot;/&gt;&lt;wsp:rsid wsp:val=&quot;00E25522&quot;/&gt;&lt;wsp:rsid wsp:val=&quot;00E27A00&quot;/&gt;&lt;wsp:rsid wsp:val=&quot;00E364DD&quot;/&gt;&lt;wsp:rsid wsp:val=&quot;00E45167&quot;/&gt;&lt;wsp:rsid wsp:val=&quot;00E45AD1&quot;/&gt;&lt;wsp:rsid wsp:val=&quot;00E508F6&quot;/&gt;&lt;wsp:rsid wsp:val=&quot;00E53431&quot;/&gt;&lt;wsp:rsid wsp:val=&quot;00E565E4&quot;/&gt;&lt;wsp:rsid wsp:val=&quot;00E56F81&quot;/&gt;&lt;wsp:rsid wsp:val=&quot;00E66A7A&quot;/&gt;&lt;wsp:rsid wsp:val=&quot;00E741B8&quot;/&gt;&lt;wsp:rsid wsp:val=&quot;00E75277&quot;/&gt;&lt;wsp:rsid wsp:val=&quot;00E830A6&quot;/&gt;&lt;wsp:rsid wsp:val=&quot;00E84460&quot;/&gt;&lt;wsp:rsid wsp:val=&quot;00E8754A&quot;/&gt;&lt;wsp:rsid wsp:val=&quot;00EA734D&quot;/&gt;&lt;wsp:rsid wsp:val=&quot;00EA7EE4&quot;/&gt;&lt;wsp:rsid wsp:val=&quot;00EB2495&quot;/&gt;&lt;wsp:rsid wsp:val=&quot;00EB635D&quot;/&gt;&lt;wsp:rsid wsp:val=&quot;00EC66C0&quot;/&gt;&lt;wsp:rsid wsp:val=&quot;00ED2CDD&quot;/&gt;&lt;wsp:rsid wsp:val=&quot;00ED5300&quot;/&gt;&lt;wsp:rsid wsp:val=&quot;00ED77D7&quot;/&gt;&lt;wsp:rsid wsp:val=&quot;00EE504C&quot;/&gt;&lt;wsp:rsid wsp:val=&quot;00EF3668&quot;/&gt;&lt;wsp:rsid wsp:val=&quot;00EF5971&quot;/&gt;&lt;wsp:rsid wsp:val=&quot;00F11A51&quot;/&gt;&lt;wsp:rsid wsp:val=&quot;00F2045D&quot;/&gt;&lt;wsp:rsid wsp:val=&quot;00F3345F&quot;/&gt;&lt;wsp:rsid wsp:val=&quot;00F3372C&quot;/&gt;&lt;wsp:rsid wsp:val=&quot;00F35007&quot;/&gt;&lt;wsp:rsid wsp:val=&quot;00F37ED5&quot;/&gt;&lt;wsp:rsid wsp:val=&quot;00F40D1E&quot;/&gt;&lt;wsp:rsid wsp:val=&quot;00F50C3D&quot;/&gt;&lt;wsp:rsid wsp:val=&quot;00F53EF2&quot;/&gt;&lt;wsp:rsid wsp:val=&quot;00F54868&quot;/&gt;&lt;wsp:rsid wsp:val=&quot;00F57286&quot;/&gt;&lt;wsp:rsid wsp:val=&quot;00F71C33&quot;/&gt;&lt;wsp:rsid wsp:val=&quot;00F77B26&quot;/&gt;&lt;wsp:rsid wsp:val=&quot;00F94267&quot;/&gt;&lt;wsp:rsid wsp:val=&quot;00F94D9D&quot;/&gt;&lt;wsp:rsid wsp:val=&quot;00F955C2&quot;/&gt;&lt;wsp:rsid wsp:val=&quot;00FA1DA5&quot;/&gt;&lt;wsp:rsid wsp:val=&quot;00FA6D77&quot;/&gt;&lt;wsp:rsid wsp:val=&quot;00FB142E&quot;/&gt;&lt;wsp:rsid wsp:val=&quot;00FB1B35&quot;/&gt;&lt;wsp:rsid wsp:val=&quot;00FC5D2D&quot;/&gt;&lt;wsp:rsid wsp:val=&quot;00FD6B55&quot;/&gt;&lt;wsp:rsid wsp:val=&quot;00FE24A4&quot;/&gt;&lt;wsp:rsid wsp:val=&quot;00FF2DD6&quot;/&gt;&lt;/wsp:rsids&gt;&lt;/w:docPr&gt;&lt;w:body&gt;&lt;wx:sect&gt;&lt;w:p wsp:rsidR=&quot;00000000&quot; wsp:rsidRDefault=&quot;00CE556D&quot; wsp:rsidP=&quot;00CE556D&quot;&gt;&lt;m:oMathPara&gt;&lt;m:oMath&gt;&lt;m:r&gt;&lt;m:rPr&gt;&lt;m:sty m:val=&quot;p&quot;/&gt;&lt;/m:rPr&gt;&lt;w:rPr&gt;&lt;w:rFonts w:ascii=&quot;Cambria Math&quot; w:h-ansi=&quot;Cambria Math&quot;/&gt;&lt;wx:font wx:val=&quot;Cambria Math&quot;/&gt;&lt;w:color w:val=&quot;E36C0A&quot;/&gt;&lt;/w:rPr&gt;&lt;m:t&gt;X ‚àà&lt;/m:t&gt;&lt;/m:r&gt;&lt;m:d&gt;&lt;m:dPr&gt;&lt;m:begChr m:val=&quot;{&quot;/&gt;&lt;m:endChr m:val=&quot;}&quot;/&gt;&lt;m:ctrlPr&gt;&lt;w:rPr&gt;&lt;w:rFonts w:ascii=&quot;Cambria Math&quot; w:h-ansi=&quot;Cambria Math&quot;/&gt;&lt;wx:font wx:val=&quot;Cambria Math&quot;/&gt;&lt;w:color w:val=&quot;E36C0A&quot;/&gt;&lt;/w:rPr&gt;&lt;/m:ctrlPr&gt;&lt;/m:dPr&gt;&lt;m:e&gt;&lt;m:r&gt;&lt;m:rPr&gt;&lt;m:sty m:val=&quot;p&quot;/&gt;&lt;/m:rPr&gt;&lt;w:rPr&gt;&lt;w:rFonts w:ascii=&quot;Cambria Math&quot; w:h-ansi=&quot;Cambria Math&quot;/&gt;&lt;wx:font wx:val=&quot;Cambria Math&quot;/&gt;&lt;w:color w:val=&quot;E36C0A&quot;/&gt;&lt;/w:rPr&gt;&lt;m:t&gt;A, B, C&lt;/m:t&gt;&lt;/m:r&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1" o:title="" chromakey="white"/>
            </v:shape>
          </w:pict>
        </w:r>
        <w:r w:rsidRPr="001305EF">
          <w:rPr>
            <w:color w:val="0000FF"/>
          </w:rPr>
          <w:instrText xml:space="preserve"> </w:instrText>
        </w:r>
        <w:r w:rsidRPr="001305EF">
          <w:rPr>
            <w:color w:val="0000FF"/>
          </w:rPr>
          <w:fldChar w:fldCharType="separate"/>
        </w:r>
        <w:r w:rsidR="008C1E40" w:rsidRPr="001305EF">
          <w:rPr>
            <w:noProof/>
            <w:color w:val="0000FF"/>
            <w:position w:val="-6"/>
          </w:rPr>
          <w:pict w14:anchorId="49CE6727">
            <v:shape id="_x0000_i1027" type="#_x0000_t75" alt="" style="width:63.8pt;height:15.2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Äò‚Äú„Äà„Ää„Äå„Äé„Äê„Äî„Äñ„ÄùÔπôÔπõÔπùÔºÑÔºàÔºéÔºªÔΩõÔø°Ôø•&quot;/&gt;&lt;w:noLineBreaksBefore w:lang=&quot;ZH-CN&quot; w:val=&quot;!%),.:;&amp;gt;?]}¬¢¬®¬∞¬∑ÀáÀâ‚Äï‚Äñ‚Äô‚Äù‚Ä¶‚Ä∞‚Ä≤‚Ä≥‚Ä∫‚ÑÉ‚à∂„ÄÅ„ÄÇ„ÄÉ„Äâ„Äã„Äç„Äè„Äë„Äï„Äó„ÄûÔ∏∂Ô∏∫Ô∏æÔπÄÔπÑÔπöÔπúÔπûÔºÅÔºÇÔºÖÔºáÔºâÔºåÔºéÔºöÔºõÔºüÔºΩÔΩÄÔΩúÔΩùÔΩûÔø†&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B6E10&quot;/&gt;&lt;wsp:rsid wsp:val=&quot;000024E7&quot;/&gt;&lt;wsp:rsid wsp:val=&quot;00003463&quot;/&gt;&lt;wsp:rsid wsp:val=&quot;00003B88&quot;/&gt;&lt;wsp:rsid wsp:val=&quot;00011350&quot;/&gt;&lt;wsp:rsid wsp:val=&quot;000202A0&quot;/&gt;&lt;wsp:rsid wsp:val=&quot;00023231&quot;/&gt;&lt;wsp:rsid wsp:val=&quot;00026FDA&quot;/&gt;&lt;wsp:rsid wsp:val=&quot;000304B1&quot;/&gt;&lt;wsp:rsid wsp:val=&quot;000344F5&quot;/&gt;&lt;wsp:rsid wsp:val=&quot;0003572E&quot;/&gt;&lt;wsp:rsid wsp:val=&quot;00052C23&quot;/&gt;&lt;wsp:rsid wsp:val=&quot;00054101&quot;/&gt;&lt;wsp:rsid wsp:val=&quot;00054D3F&quot;/&gt;&lt;wsp:rsid wsp:val=&quot;00057C47&quot;/&gt;&lt;wsp:rsid wsp:val=&quot;000655A1&quot;/&gt;&lt;wsp:rsid wsp:val=&quot;00067E87&quot;/&gt;&lt;wsp:rsid wsp:val=&quot;0007214E&quot;/&gt;&lt;wsp:rsid wsp:val=&quot;00072D32&quot;/&gt;&lt;wsp:rsid wsp:val=&quot;00072F2C&quot;/&gt;&lt;wsp:rsid wsp:val=&quot;0007386E&quot;/&gt;&lt;wsp:rsid wsp:val=&quot;0009142A&quot;/&gt;&lt;wsp:rsid wsp:val=&quot;00096A31&quot;/&gt;&lt;wsp:rsid wsp:val=&quot;000A0CA5&quot;/&gt;&lt;wsp:rsid wsp:val=&quot;000A107A&quot;/&gt;&lt;wsp:rsid wsp:val=&quot;000B32A3&quot;/&gt;&lt;wsp:rsid wsp:val=&quot;000C492C&quot;/&gt;&lt;wsp:rsid wsp:val=&quot;000C54BD&quot;/&gt;&lt;wsp:rsid wsp:val=&quot;000C6134&quot;/&gt;&lt;wsp:rsid wsp:val=&quot;000D4ED0&quot;/&gt;&lt;wsp:rsid wsp:val=&quot;000E1BC0&quot;/&gt;&lt;wsp:rsid wsp:val=&quot;000E7208&quot;/&gt;&lt;wsp:rsid wsp:val=&quot;000F0A47&quot;/&gt;&lt;wsp:rsid wsp:val=&quot;00102977&quot;/&gt;&lt;wsp:rsid wsp:val=&quot;0010343B&quot;/&gt;&lt;wsp:rsid wsp:val=&quot;001054FE&quot;/&gt;&lt;wsp:rsid wsp:val=&quot;001069F8&quot;/&gt;&lt;wsp:rsid wsp:val=&quot;001132A4&quot;/&gt;&lt;wsp:rsid wsp:val=&quot;001151C4&quot;/&gt;&lt;wsp:rsid wsp:val=&quot;0011607E&quot;/&gt;&lt;wsp:rsid wsp:val=&quot;00131EEE&quot;/&gt;&lt;wsp:rsid wsp:val=&quot;00133648&quot;/&gt;&lt;wsp:rsid wsp:val=&quot;00134F49&quot;/&gt;&lt;wsp:rsid wsp:val=&quot;00136D39&quot;/&gt;&lt;wsp:rsid wsp:val=&quot;00142787&quot;/&gt;&lt;wsp:rsid wsp:val=&quot;00144B59&quot;/&gt;&lt;wsp:rsid wsp:val=&quot;00145174&quot;/&gt;&lt;wsp:rsid wsp:val=&quot;0015048A&quot;/&gt;&lt;wsp:rsid wsp:val=&quot;001517B5&quot;/&gt;&lt;wsp:rsid wsp:val=&quot;0015294F&quot;/&gt;&lt;wsp:rsid wsp:val=&quot;00155018&quot;/&gt;&lt;wsp:rsid wsp:val=&quot;00157766&quot;/&gt;&lt;wsp:rsid wsp:val=&quot;00166F46&quot;/&gt;&lt;wsp:rsid wsp:val=&quot;00173FCB&quot;/&gt;&lt;wsp:rsid wsp:val=&quot;00174F1B&quot;/&gt;&lt;wsp:rsid wsp:val=&quot;001765A3&quot;/&gt;&lt;wsp:rsid wsp:val=&quot;00182378&quot;/&gt;&lt;wsp:rsid wsp:val=&quot;0019336C&quot;/&gt;&lt;wsp:rsid wsp:val=&quot;001939BC&quot;/&gt;&lt;wsp:rsid wsp:val=&quot;001959DF&quot;/&gt;&lt;wsp:rsid wsp:val=&quot;001B6B6E&quot;/&gt;&lt;wsp:rsid wsp:val=&quot;001B7D64&quot;/&gt;&lt;wsp:rsid wsp:val=&quot;001C2A48&quot;/&gt;&lt;wsp:rsid wsp:val=&quot;001C3D07&quot;/&gt;&lt;wsp:rsid wsp:val=&quot;001F2EF5&quot;/&gt;&lt;wsp:rsid wsp:val=&quot;001F549E&quot;/&gt;&lt;wsp:rsid wsp:val=&quot;002028DA&quot;/&gt;&lt;wsp:rsid wsp:val=&quot;0021165B&quot;/&gt;&lt;wsp:rsid wsp:val=&quot;00211AF4&quot;/&gt;&lt;wsp:rsid wsp:val=&quot;002123E3&quot;/&gt;&lt;wsp:rsid wsp:val=&quot;00220460&quot;/&gt;&lt;wsp:rsid wsp:val=&quot;002225E8&quot;/&gt;&lt;wsp:rsid wsp:val=&quot;0023156C&quot;/&gt;&lt;wsp:rsid wsp:val=&quot;002320C7&quot;/&gt;&lt;wsp:rsid wsp:val=&quot;002326E6&quot;/&gt;&lt;wsp:rsid wsp:val=&quot;00241745&quot;/&gt;&lt;wsp:rsid wsp:val=&quot;00244CD3&quot;/&gt;&lt;wsp:rsid wsp:val=&quot;00247ACF&quot;/&gt;&lt;wsp:rsid wsp:val=&quot;002742CB&quot;/&gt;&lt;wsp:rsid wsp:val=&quot;002742FB&quot;/&gt;&lt;wsp:rsid wsp:val=&quot;00291459&quot;/&gt;&lt;wsp:rsid wsp:val=&quot;00294C1E&quot;/&gt;&lt;wsp:rsid wsp:val=&quot;00297842&quot;/&gt;&lt;wsp:rsid wsp:val=&quot;002A7BDE&quot;/&gt;&lt;wsp:rsid wsp:val=&quot;002B2069&quot;/&gt;&lt;wsp:rsid wsp:val=&quot;002B2479&quot;/&gt;&lt;wsp:rsid wsp:val=&quot;002B2CD0&quot;/&gt;&lt;wsp:rsid wsp:val=&quot;002B5E80&quot;/&gt;&lt;wsp:rsid wsp:val=&quot;002C1E08&quot;/&gt;&lt;wsp:rsid wsp:val=&quot;002C60F6&quot;/&gt;&lt;wsp:rsid wsp:val=&quot;002C6D9C&quot;/&gt;&lt;wsp:rsid wsp:val=&quot;002D0743&quot;/&gt;&lt;wsp:rsid wsp:val=&quot;002D2C52&quot;/&gt;&lt;wsp:rsid wsp:val=&quot;002D47F5&quot;/&gt;&lt;wsp:rsid wsp:val=&quot;002E14DA&quot;/&gt;&lt;wsp:rsid wsp:val=&quot;002E510D&quot;/&gt;&lt;wsp:rsid wsp:val=&quot;002E71AE&quot;/&gt;&lt;wsp:rsid wsp:val=&quot;002F5263&quot;/&gt;&lt;wsp:rsid wsp:val=&quot;003011DC&quot;/&gt;&lt;wsp:rsid wsp:val=&quot;00302741&quot;/&gt;&lt;wsp:rsid wsp:val=&quot;00304F6F&quot;/&gt;&lt;wsp:rsid wsp:val=&quot;00307252&quot;/&gt;&lt;wsp:rsid wsp:val=&quot;00312B48&quot;/&gt;&lt;wsp:rsid wsp:val=&quot;00325FE6&quot;/&gt;&lt;wsp:rsid wsp:val=&quot;00327CE1&quot;/&gt;&lt;wsp:rsid wsp:val=&quot;0033010B&quot;/&gt;&lt;wsp:rsid wsp:val=&quot;003344DB&quot;/&gt;&lt;wsp:rsid wsp:val=&quot;003402FB&quot;/&gt;&lt;wsp:rsid wsp:val=&quot;00352129&quot;/&gt;&lt;wsp:rsid wsp:val=&quot;0035520C&quot;/&gt;&lt;wsp:rsid wsp:val=&quot;003612E3&quot;/&gt;&lt;wsp:rsid wsp:val=&quot;00361569&quot;/&gt;&lt;wsp:rsid wsp:val=&quot;00373755&quot;/&gt;&lt;wsp:rsid wsp:val=&quot;00374E7C&quot;/&gt;&lt;wsp:rsid wsp:val=&quot;003840A4&quot;/&gt;&lt;wsp:rsid wsp:val=&quot;003974F6&quot;/&gt;&lt;wsp:rsid wsp:val=&quot;003A4ECF&quot;/&gt;&lt;wsp:rsid wsp:val=&quot;003B0B19&quot;/&gt;&lt;wsp:rsid wsp:val=&quot;003B2E14&quot;/&gt;&lt;wsp:rsid wsp:val=&quot;003B314E&quot;/&gt;&lt;wsp:rsid wsp:val=&quot;003C33C8&quot;/&gt;&lt;wsp:rsid wsp:val=&quot;003C605D&quot;/&gt;&lt;wsp:rsid wsp:val=&quot;003D2E39&quot;/&gt;&lt;wsp:rsid wsp:val=&quot;003D6424&quot;/&gt;&lt;wsp:rsid wsp:val=&quot;003E56AD&quot;/&gt;&lt;wsp:rsid wsp:val=&quot;003F00BD&quot;/&gt;&lt;wsp:rsid wsp:val=&quot;003F28A4&quot;/&gt;&lt;wsp:rsid wsp:val=&quot;003F28A9&quot;/&gt;&lt;wsp:rsid wsp:val=&quot;003F2B12&quot;/&gt;&lt;wsp:rsid wsp:val=&quot;003F7C52&quot;/&gt;&lt;wsp:rsid wsp:val=&quot;004021BE&quot;/&gt;&lt;wsp:rsid wsp:val=&quot;00404102&quot;/&gt;&lt;wsp:rsid wsp:val=&quot;0040442B&quot;/&gt;&lt;wsp:rsid wsp:val=&quot;004076AD&quot;/&gt;&lt;wsp:rsid wsp:val=&quot;004161FB&quot;/&gt;&lt;wsp:rsid wsp:val=&quot;004261CF&quot;/&gt;&lt;wsp:rsid wsp:val=&quot;00431541&quot;/&gt;&lt;wsp:rsid wsp:val=&quot;0043182E&quot;/&gt;&lt;wsp:rsid wsp:val=&quot;0043766F&quot;/&gt;&lt;wsp:rsid wsp:val=&quot;0045043E&quot;/&gt;&lt;wsp:rsid wsp:val=&quot;00487A23&quot;/&gt;&lt;wsp:rsid wsp:val=&quot;00490A2C&quot;/&gt;&lt;wsp:rsid wsp:val=&quot;004958BF&quot;/&gt;&lt;wsp:rsid wsp:val=&quot;004A122C&quot;/&gt;&lt;wsp:rsid wsp:val=&quot;004A2B0D&quot;/&gt;&lt;wsp:rsid wsp:val=&quot;004A2EAD&quot;/&gt;&lt;wsp:rsid wsp:val=&quot;004A3B5C&quot;/&gt;&lt;wsp:rsid wsp:val=&quot;004B03A3&quot;/&gt;&lt;wsp:rsid wsp:val=&quot;004B6993&quot;/&gt;&lt;wsp:rsid wsp:val=&quot;004B6E10&quot;/&gt;&lt;wsp:rsid wsp:val=&quot;004C2EB3&quot;/&gt;&lt;wsp:rsid wsp:val=&quot;004D0C51&quot;/&gt;&lt;wsp:rsid wsp:val=&quot;004D23C5&quot;/&gt;&lt;wsp:rsid wsp:val=&quot;004D33B6&quot;/&gt;&lt;wsp:rsid wsp:val=&quot;004D33F5&quot;/&gt;&lt;wsp:rsid wsp:val=&quot;004D3DE9&quot;/&gt;&lt;wsp:rsid wsp:val=&quot;004D3E8A&quot;/&gt;&lt;wsp:rsid wsp:val=&quot;004E2335&quot;/&gt;&lt;wsp:rsid wsp:val=&quot;004E66D6&quot;/&gt;&lt;wsp:rsid wsp:val=&quot;004E78E6&quot;/&gt;&lt;wsp:rsid wsp:val=&quot;004F0B58&quot;/&gt;&lt;wsp:rsid wsp:val=&quot;005016F5&quot;/&gt;&lt;wsp:rsid wsp:val=&quot;005025BD&quot;/&gt;&lt;wsp:rsid wsp:val=&quot;0050416C&quot;/&gt;&lt;wsp:rsid wsp:val=&quot;00505AF9&quot;/&gt;&lt;wsp:rsid wsp:val=&quot;00523B76&quot;/&gt;&lt;wsp:rsid wsp:val=&quot;00534AC8&quot;/&gt;&lt;wsp:rsid wsp:val=&quot;00537002&quot;/&gt;&lt;wsp:rsid wsp:val=&quot;0054278A&quot;/&gt;&lt;wsp:rsid wsp:val=&quot;00551576&quot;/&gt;&lt;wsp:rsid wsp:val=&quot;00551C44&quot;/&gt;&lt;wsp:rsid wsp:val=&quot;00553B6D&quot;/&gt;&lt;wsp:rsid wsp:val=&quot;00560921&quot;/&gt;&lt;wsp:rsid wsp:val=&quot;00560D8D&quot;/&gt;&lt;wsp:rsid wsp:val=&quot;00574F2C&quot;/&gt;&lt;wsp:rsid wsp:val=&quot;00587A88&quot;/&gt;&lt;wsp:rsid wsp:val=&quot;00593446&quot;/&gt;&lt;wsp:rsid wsp:val=&quot;005952C1&quot;/&gt;&lt;wsp:rsid wsp:val=&quot;005A06F7&quot;/&gt;&lt;wsp:rsid wsp:val=&quot;005A2421&quot;/&gt;&lt;wsp:rsid wsp:val=&quot;005A2927&quot;/&gt;&lt;wsp:rsid wsp:val=&quot;005A4CDF&quot;/&gt;&lt;wsp:rsid wsp:val=&quot;005B2D6A&quot;/&gt;&lt;wsp:rsid wsp:val=&quot;005B51CC&quot;/&gt;&lt;wsp:rsid wsp:val=&quot;005C1C68&quot;/&gt;&lt;wsp:rsid wsp:val=&quot;005C2063&quot;/&gt;&lt;wsp:rsid wsp:val=&quot;005C439C&quot;/&gt;&lt;wsp:rsid wsp:val=&quot;005C73DB&quot;/&gt;&lt;wsp:rsid wsp:val=&quot;005E7FD0&quot;/&gt;&lt;wsp:rsid wsp:val=&quot;005F275F&quot;/&gt;&lt;wsp:rsid wsp:val=&quot;005F2893&quot;/&gt;&lt;wsp:rsid wsp:val=&quot;00601BBE&quot;/&gt;&lt;wsp:rsid wsp:val=&quot;00601FB0&quot;/&gt;&lt;wsp:rsid wsp:val=&quot;0060217C&quot;/&gt;&lt;wsp:rsid wsp:val=&quot;00602678&quot;/&gt;&lt;wsp:rsid wsp:val=&quot;0060310D&quot;/&gt;&lt;wsp:rsid wsp:val=&quot;00603245&quot;/&gt;&lt;wsp:rsid wsp:val=&quot;006078C6&quot;/&gt;&lt;wsp:rsid wsp:val=&quot;00612441&quot;/&gt;&lt;wsp:rsid wsp:val=&quot;006168C9&quot;/&gt;&lt;wsp:rsid wsp:val=&quot;00616AA8&quot;/&gt;&lt;wsp:rsid wsp:val=&quot;00617797&quot;/&gt;&lt;wsp:rsid wsp:val=&quot;006209D2&quot;/&gt;&lt;wsp:rsid wsp:val=&quot;00623F08&quot;/&gt;&lt;wsp:rsid wsp:val=&quot;00633F49&quot;/&gt;&lt;wsp:rsid wsp:val=&quot;00637AE0&quot;/&gt;&lt;wsp:rsid wsp:val=&quot;006401D4&quot;/&gt;&lt;wsp:rsid wsp:val=&quot;00640591&quot;/&gt;&lt;wsp:rsid wsp:val=&quot;006460AC&quot;/&gt;&lt;wsp:rsid wsp:val=&quot;00654497&quot;/&gt;&lt;wsp:rsid wsp:val=&quot;006738D2&quot;/&gt;&lt;wsp:rsid wsp:val=&quot;00675C70&quot;/&gt;&lt;wsp:rsid wsp:val=&quot;00681EB9&quot;/&gt;&lt;wsp:rsid wsp:val=&quot;006877AB&quot;/&gt;&lt;wsp:rsid wsp:val=&quot;0069430B&quot;/&gt;&lt;wsp:rsid wsp:val=&quot;00694B8F&quot;/&gt;&lt;wsp:rsid wsp:val=&quot;00695EB2&quot;/&gt;&lt;wsp:rsid wsp:val=&quot;006A21A7&quot;/&gt;&lt;wsp:rsid wsp:val=&quot;006A3C1F&quot;/&gt;&lt;wsp:rsid wsp:val=&quot;006A68F8&quot;/&gt;&lt;wsp:rsid wsp:val=&quot;006B0CDC&quot;/&gt;&lt;wsp:rsid wsp:val=&quot;006C4B32&quot;/&gt;&lt;wsp:rsid wsp:val=&quot;006D1E8A&quot;/&gt;&lt;wsp:rsid wsp:val=&quot;006D36A0&quot;/&gt;&lt;wsp:rsid wsp:val=&quot;006E23A3&quot;/&gt;&lt;wsp:rsid wsp:val=&quot;006E298D&quot;/&gt;&lt;wsp:rsid wsp:val=&quot;006E3027&quot;/&gt;&lt;wsp:rsid wsp:val=&quot;006E602B&quot;/&gt;&lt;wsp:rsid wsp:val=&quot;007014A6&quot;/&gt;&lt;wsp:rsid wsp:val=&quot;0070155E&quot;/&gt;&lt;wsp:rsid wsp:val=&quot;00701804&quot;/&gt;&lt;wsp:rsid wsp:val=&quot;00707C17&quot;/&gt;&lt;wsp:rsid wsp:val=&quot;00737E76&quot;/&gt;&lt;wsp:rsid wsp:val=&quot;007405F5&quot;/&gt;&lt;wsp:rsid wsp:val=&quot;00743C1F&quot;/&gt;&lt;wsp:rsid wsp:val=&quot;007474EE&quot;/&gt;&lt;wsp:rsid wsp:val=&quot;00753DC3&quot;/&gt;&lt;wsp:rsid wsp:val=&quot;00754194&quot;/&gt;&lt;wsp:rsid wsp:val=&quot;00763E4F&quot;/&gt;&lt;wsp:rsid wsp:val=&quot;007759A3&quot;/&gt;&lt;wsp:rsid wsp:val=&quot;00775AD5&quot;/&gt;&lt;wsp:rsid wsp:val=&quot;00776908&quot;/&gt;&lt;wsp:rsid wsp:val=&quot;00776C57&quot;/&gt;&lt;wsp:rsid wsp:val=&quot;00782554&quot;/&gt;&lt;wsp:rsid wsp:val=&quot;00790DD8&quot;/&gt;&lt;wsp:rsid wsp:val=&quot;007918D7&quot;/&gt;&lt;wsp:rsid wsp:val=&quot;007A039C&quot;/&gt;&lt;wsp:rsid wsp:val=&quot;007B0971&quot;/&gt;&lt;wsp:rsid wsp:val=&quot;007B1FE6&quot;/&gt;&lt;wsp:rsid wsp:val=&quot;007B61B2&quot;/&gt;&lt;wsp:rsid wsp:val=&quot;007C37F5&quot;/&gt;&lt;wsp:rsid wsp:val=&quot;007C7C1F&quot;/&gt;&lt;wsp:rsid wsp:val=&quot;007D5C35&quot;/&gt;&lt;wsp:rsid wsp:val=&quot;007E0E5F&quot;/&gt;&lt;wsp:rsid wsp:val=&quot;007E6444&quot;/&gt;&lt;wsp:rsid wsp:val=&quot;007F2310&quot;/&gt;&lt;wsp:rsid wsp:val=&quot;007F5358&quot;/&gt;&lt;wsp:rsid wsp:val=&quot;007F5A89&quot;/&gt;&lt;wsp:rsid wsp:val=&quot;00803385&quot;/&gt;&lt;wsp:rsid wsp:val=&quot;008145D0&quot;/&gt;&lt;wsp:rsid wsp:val=&quot;00815D45&quot;/&gt;&lt;wsp:rsid wsp:val=&quot;00822D33&quot;/&gt;&lt;wsp:rsid wsp:val=&quot;00823D41&quot;/&gt;&lt;wsp:rsid wsp:val=&quot;00826F78&quot;/&gt;&lt;wsp:rsid wsp:val=&quot;00830D52&quot;/&gt;&lt;wsp:rsid wsp:val=&quot;00832420&quot;/&gt;&lt;wsp:rsid wsp:val=&quot;00832CC4&quot;/&gt;&lt;wsp:rsid wsp:val=&quot;00854F8E&quot;/&gt;&lt;wsp:rsid wsp:val=&quot;008605BB&quot;/&gt;&lt;wsp:rsid wsp:val=&quot;00862303&quot;/&gt;&lt;wsp:rsid wsp:val=&quot;00873EFB&quot;/&gt;&lt;wsp:rsid wsp:val=&quot;00876172&quot;/&gt;&lt;wsp:rsid wsp:val=&quot;00883478&quot;/&gt;&lt;wsp:rsid wsp:val=&quot;00886A06&quot;/&gt;&lt;wsp:rsid wsp:val=&quot;008903A5&quot;/&gt;&lt;wsp:rsid wsp:val=&quot;00893AD3&quot;/&gt;&lt;wsp:rsid wsp:val=&quot;008959E5&quot;/&gt;&lt;wsp:rsid wsp:val=&quot;00897BBC&quot;/&gt;&lt;wsp:rsid wsp:val=&quot;008A017F&quot;/&gt;&lt;wsp:rsid wsp:val=&quot;008A4346&quot;/&gt;&lt;wsp:rsid wsp:val=&quot;008D12B6&quot;/&gt;&lt;wsp:rsid wsp:val=&quot;008D179B&quot;/&gt;&lt;wsp:rsid wsp:val=&quot;008D2F0A&quot;/&gt;&lt;wsp:rsid wsp:val=&quot;008E1E67&quot;/&gt;&lt;wsp:rsid wsp:val=&quot;008E38AF&quot;/&gt;&lt;wsp:rsid wsp:val=&quot;008E7382&quot;/&gt;&lt;wsp:rsid wsp:val=&quot;008F25D2&quot;/&gt;&lt;wsp:rsid wsp:val=&quot;008F2E59&quot;/&gt;&lt;wsp:rsid wsp:val=&quot;00900352&quot;/&gt;&lt;wsp:rsid wsp:val=&quot;00901C75&quot;/&gt;&lt;wsp:rsid wsp:val=&quot;00931E4F&quot;/&gt;&lt;wsp:rsid wsp:val=&quot;00932116&quot;/&gt;&lt;wsp:rsid wsp:val=&quot;00934754&quot;/&gt;&lt;wsp:rsid wsp:val=&quot;0094380F&quot;/&gt;&lt;wsp:rsid wsp:val=&quot;009478DE&quot;/&gt;&lt;wsp:rsid wsp:val=&quot;009528D6&quot;/&gt;&lt;wsp:rsid wsp:val=&quot;00955585&quot;/&gt;&lt;wsp:rsid wsp:val=&quot;00965864&quot;/&gt;&lt;wsp:rsid wsp:val=&quot;00970C5A&quot;/&gt;&lt;wsp:rsid wsp:val=&quot;00970D73&quot;/&gt;&lt;wsp:rsid wsp:val=&quot;00970E3A&quot;/&gt;&lt;wsp:rsid wsp:val=&quot;00976E74&quot;/&gt;&lt;wsp:rsid wsp:val=&quot;00977214&quot;/&gt;&lt;wsp:rsid wsp:val=&quot;00987CF3&quot;/&gt;&lt;wsp:rsid wsp:val=&quot;00991267&quot;/&gt;&lt;wsp:rsid wsp:val=&quot;00995DE9&quot;/&gt;&lt;wsp:rsid wsp:val=&quot;00996000&quot;/&gt;&lt;wsp:rsid wsp:val=&quot;009963E4&quot;/&gt;&lt;wsp:rsid wsp:val=&quot;00997059&quot;/&gt;&lt;wsp:rsid wsp:val=&quot;009A4005&quot;/&gt;&lt;wsp:rsid wsp:val=&quot;009A679B&quot;/&gt;&lt;wsp:rsid wsp:val=&quot;009B06A9&quot;/&gt;&lt;wsp:rsid wsp:val=&quot;009B1B79&quot;/&gt;&lt;wsp:rsid wsp:val=&quot;009C205C&quot;/&gt;&lt;wsp:rsid wsp:val=&quot;009C7C58&quot;/&gt;&lt;wsp:rsid wsp:val=&quot;009C7ED7&quot;/&gt;&lt;wsp:rsid wsp:val=&quot;009D025D&quot;/&gt;&lt;wsp:rsid wsp:val=&quot;009D353A&quot;/&gt;&lt;wsp:rsid wsp:val=&quot;009E697A&quot;/&gt;&lt;wsp:rsid wsp:val=&quot;009E7BFA&quot;/&gt;&lt;wsp:rsid wsp:val=&quot;009F168C&quot;/&gt;&lt;wsp:rsid wsp:val=&quot;009F3D5B&quot;/&gt;&lt;wsp:rsid wsp:val=&quot;009F6CD9&quot;/&gt;&lt;wsp:rsid wsp:val=&quot;009F6EB1&quot;/&gt;&lt;wsp:rsid wsp:val=&quot;00A0681A&quot;/&gt;&lt;wsp:rsid wsp:val=&quot;00A164F2&quot;/&gt;&lt;wsp:rsid wsp:val=&quot;00A16946&quot;/&gt;&lt;wsp:rsid wsp:val=&quot;00A24A51&quot;/&gt;&lt;wsp:rsid wsp:val=&quot;00A26029&quot;/&gt;&lt;wsp:rsid wsp:val=&quot;00A33A31&quot;/&gt;&lt;wsp:rsid wsp:val=&quot;00A419F1&quot;/&gt;&lt;wsp:rsid wsp:val=&quot;00A4389B&quot;/&gt;&lt;wsp:rsid wsp:val=&quot;00A43F90&quot;/&gt;&lt;wsp:rsid wsp:val=&quot;00A46429&quot;/&gt;&lt;wsp:rsid wsp:val=&quot;00A530F6&quot;/&gt;&lt;wsp:rsid wsp:val=&quot;00A60CE8&quot;/&gt;&lt;wsp:rsid wsp:val=&quot;00A6444E&quot;/&gt;&lt;wsp:rsid wsp:val=&quot;00A7060A&quot;/&gt;&lt;wsp:rsid wsp:val=&quot;00A71ED8&quot;/&gt;&lt;wsp:rsid wsp:val=&quot;00A74B93&quot;/&gt;&lt;wsp:rsid wsp:val=&quot;00A80C39&quot;/&gt;&lt;wsp:rsid wsp:val=&quot;00A825F9&quot;/&gt;&lt;wsp:rsid wsp:val=&quot;00A8431D&quot;/&gt;&lt;wsp:rsid wsp:val=&quot;00A95824&quot;/&gt;&lt;wsp:rsid wsp:val=&quot;00A975B0&quot;/&gt;&lt;wsp:rsid wsp:val=&quot;00AA4516&quot;/&gt;&lt;wsp:rsid wsp:val=&quot;00AA4DC6&quot;/&gt;&lt;wsp:rsid wsp:val=&quot;00AA5B0B&quot;/&gt;&lt;wsp:rsid wsp:val=&quot;00AA7BE8&quot;/&gt;&lt;wsp:rsid wsp:val=&quot;00AB5FFD&quot;/&gt;&lt;wsp:rsid wsp:val=&quot;00AB76DA&quot;/&gt;&lt;wsp:rsid wsp:val=&quot;00AB790E&quot;/&gt;&lt;wsp:rsid wsp:val=&quot;00AC1A12&quot;/&gt;&lt;wsp:rsid wsp:val=&quot;00AC5EEE&quot;/&gt;&lt;wsp:rsid wsp:val=&quot;00AC7447&quot;/&gt;&lt;wsp:rsid wsp:val=&quot;00AE7F7D&quot;/&gt;&lt;wsp:rsid wsp:val=&quot;00AF0604&quot;/&gt;&lt;wsp:rsid wsp:val=&quot;00AF5476&quot;/&gt;&lt;wsp:rsid wsp:val=&quot;00B01FE7&quot;/&gt;&lt;wsp:rsid wsp:val=&quot;00B05DD5&quot;/&gt;&lt;wsp:rsid wsp:val=&quot;00B1207D&quot;/&gt;&lt;wsp:rsid wsp:val=&quot;00B1431C&quot;/&gt;&lt;wsp:rsid wsp:val=&quot;00B23938&quot;/&gt;&lt;wsp:rsid wsp:val=&quot;00B367F0&quot;/&gt;&lt;wsp:rsid wsp:val=&quot;00B43A3C&quot;/&gt;&lt;wsp:rsid wsp:val=&quot;00B450BD&quot;/&gt;&lt;wsp:rsid wsp:val=&quot;00B53787&quot;/&gt;&lt;wsp:rsid wsp:val=&quot;00B56D2B&quot;/&gt;&lt;wsp:rsid wsp:val=&quot;00B62DAA&quot;/&gt;&lt;wsp:rsid wsp:val=&quot;00B63D74&quot;/&gt;&lt;wsp:rsid wsp:val=&quot;00B74C92&quot;/&gt;&lt;wsp:rsid wsp:val=&quot;00B75DE4&quot;/&gt;&lt;wsp:rsid wsp:val=&quot;00B773B7&quot;/&gt;&lt;wsp:rsid wsp:val=&quot;00B81DDA&quot;/&gt;&lt;wsp:rsid wsp:val=&quot;00B95399&quot;/&gt;&lt;wsp:rsid wsp:val=&quot;00B9605A&quot;/&gt;&lt;wsp:rsid wsp:val=&quot;00B976F0&quot;/&gt;&lt;wsp:rsid wsp:val=&quot;00BA333B&quot;/&gt;&lt;wsp:rsid wsp:val=&quot;00BA7930&quot;/&gt;&lt;wsp:rsid wsp:val=&quot;00BB0D2D&quot;/&gt;&lt;wsp:rsid wsp:val=&quot;00BB18B4&quot;/&gt;&lt;wsp:rsid wsp:val=&quot;00BB1F7C&quot;/&gt;&lt;wsp:rsid wsp:val=&quot;00BC3AFD&quot;/&gt;&lt;wsp:rsid wsp:val=&quot;00BD1986&quot;/&gt;&lt;wsp:rsid wsp:val=&quot;00BE4137&quot;/&gt;&lt;wsp:rsid wsp:val=&quot;00BE667D&quot;/&gt;&lt;wsp:rsid wsp:val=&quot;00BF1CB9&quot;/&gt;&lt;wsp:rsid wsp:val=&quot;00BF4A59&quot;/&gt;&lt;wsp:rsid wsp:val=&quot;00BF7D2E&quot;/&gt;&lt;wsp:rsid wsp:val=&quot;00C114F7&quot;/&gt;&lt;wsp:rsid wsp:val=&quot;00C12C10&quot;/&gt;&lt;wsp:rsid wsp:val=&quot;00C1506E&quot;/&gt;&lt;wsp:rsid wsp:val=&quot;00C17B07&quot;/&gt;&lt;wsp:rsid wsp:val=&quot;00C20A51&quot;/&gt;&lt;wsp:rsid wsp:val=&quot;00C3059C&quot;/&gt;&lt;wsp:rsid wsp:val=&quot;00C36572&quot;/&gt;&lt;wsp:rsid wsp:val=&quot;00C42351&quot;/&gt;&lt;wsp:rsid wsp:val=&quot;00C43A68&quot;/&gt;&lt;wsp:rsid wsp:val=&quot;00C70B1C&quot;/&gt;&lt;wsp:rsid wsp:val=&quot;00C72A5C&quot;/&gt;&lt;wsp:rsid wsp:val=&quot;00C7663B&quot;/&gt;&lt;wsp:rsid wsp:val=&quot;00C941CB&quot;/&gt;&lt;wsp:rsid wsp:val=&quot;00CA3693&quot;/&gt;&lt;wsp:rsid wsp:val=&quot;00CA7B9D&quot;/&gt;&lt;wsp:rsid wsp:val=&quot;00CB7B82&quot;/&gt;&lt;wsp:rsid wsp:val=&quot;00CC1508&quot;/&gt;&lt;wsp:rsid wsp:val=&quot;00CC3B0D&quot;/&gt;&lt;wsp:rsid wsp:val=&quot;00CC44DC&quot;/&gt;&lt;wsp:rsid wsp:val=&quot;00CC75E8&quot;/&gt;&lt;wsp:rsid wsp:val=&quot;00CD01D2&quot;/&gt;&lt;wsp:rsid wsp:val=&quot;00CD358D&quot;/&gt;&lt;wsp:rsid wsp:val=&quot;00CE33A3&quot;/&gt;&lt;wsp:rsid wsp:val=&quot;00CE4ED1&quot;/&gt;&lt;wsp:rsid wsp:val=&quot;00CE556D&quot;/&gt;&lt;wsp:rsid wsp:val=&quot;00CF78B9&quot;/&gt;&lt;wsp:rsid wsp:val=&quot;00D04E2E&quot;/&gt;&lt;wsp:rsid wsp:val=&quot;00D171B7&quot;/&gt;&lt;wsp:rsid wsp:val=&quot;00D33CDC&quot;/&gt;&lt;wsp:rsid wsp:val=&quot;00D37BDD&quot;/&gt;&lt;wsp:rsid wsp:val=&quot;00D46C59&quot;/&gt;&lt;wsp:rsid wsp:val=&quot;00D55EFF&quot;/&gt;&lt;wsp:rsid wsp:val=&quot;00D568D7&quot;/&gt;&lt;wsp:rsid wsp:val=&quot;00D6503F&quot;/&gt;&lt;wsp:rsid wsp:val=&quot;00D6574E&quot;/&gt;&lt;wsp:rsid wsp:val=&quot;00D66A96&quot;/&gt;&lt;wsp:rsid wsp:val=&quot;00D851FE&quot;/&gt;&lt;wsp:rsid wsp:val=&quot;00D96C19&quot;/&gt;&lt;wsp:rsid wsp:val=&quot;00DB0E84&quot;/&gt;&lt;wsp:rsid wsp:val=&quot;00DB1644&quot;/&gt;&lt;wsp:rsid wsp:val=&quot;00DB7D7B&quot;/&gt;&lt;wsp:rsid wsp:val=&quot;00DC22AF&quot;/&gt;&lt;wsp:rsid wsp:val=&quot;00DC581F&quot;/&gt;&lt;wsp:rsid wsp:val=&quot;00DD20A6&quot;/&gt;&lt;wsp:rsid wsp:val=&quot;00DD45D3&quot;/&gt;&lt;wsp:rsid wsp:val=&quot;00DE0D92&quot;/&gt;&lt;wsp:rsid wsp:val=&quot;00DE1F09&quot;/&gt;&lt;wsp:rsid wsp:val=&quot;00DE59C0&quot;/&gt;&lt;wsp:rsid wsp:val=&quot;00DF14F6&quot;/&gt;&lt;wsp:rsid wsp:val=&quot;00DF4599&quot;/&gt;&lt;wsp:rsid wsp:val=&quot;00DF6F23&quot;/&gt;&lt;wsp:rsid wsp:val=&quot;00E04F93&quot;/&gt;&lt;wsp:rsid wsp:val=&quot;00E051C7&quot;/&gt;&lt;wsp:rsid wsp:val=&quot;00E05371&quot;/&gt;&lt;wsp:rsid wsp:val=&quot;00E11DEA&quot;/&gt;&lt;wsp:rsid wsp:val=&quot;00E141C0&quot;/&gt;&lt;wsp:rsid wsp:val=&quot;00E17046&quot;/&gt;&lt;wsp:rsid wsp:val=&quot;00E177DC&quot;/&gt;&lt;wsp:rsid wsp:val=&quot;00E2313E&quot;/&gt;&lt;wsp:rsid wsp:val=&quot;00E2441F&quot;/&gt;&lt;wsp:rsid wsp:val=&quot;00E25522&quot;/&gt;&lt;wsp:rsid wsp:val=&quot;00E27A00&quot;/&gt;&lt;wsp:rsid wsp:val=&quot;00E364DD&quot;/&gt;&lt;wsp:rsid wsp:val=&quot;00E45167&quot;/&gt;&lt;wsp:rsid wsp:val=&quot;00E45AD1&quot;/&gt;&lt;wsp:rsid wsp:val=&quot;00E508F6&quot;/&gt;&lt;wsp:rsid wsp:val=&quot;00E53431&quot;/&gt;&lt;wsp:rsid wsp:val=&quot;00E565E4&quot;/&gt;&lt;wsp:rsid wsp:val=&quot;00E56F81&quot;/&gt;&lt;wsp:rsid wsp:val=&quot;00E66A7A&quot;/&gt;&lt;wsp:rsid wsp:val=&quot;00E741B8&quot;/&gt;&lt;wsp:rsid wsp:val=&quot;00E75277&quot;/&gt;&lt;wsp:rsid wsp:val=&quot;00E830A6&quot;/&gt;&lt;wsp:rsid wsp:val=&quot;00E84460&quot;/&gt;&lt;wsp:rsid wsp:val=&quot;00E8754A&quot;/&gt;&lt;wsp:rsid wsp:val=&quot;00EA734D&quot;/&gt;&lt;wsp:rsid wsp:val=&quot;00EA7EE4&quot;/&gt;&lt;wsp:rsid wsp:val=&quot;00EB2495&quot;/&gt;&lt;wsp:rsid wsp:val=&quot;00EB635D&quot;/&gt;&lt;wsp:rsid wsp:val=&quot;00EC66C0&quot;/&gt;&lt;wsp:rsid wsp:val=&quot;00ED2CDD&quot;/&gt;&lt;wsp:rsid wsp:val=&quot;00ED5300&quot;/&gt;&lt;wsp:rsid wsp:val=&quot;00ED77D7&quot;/&gt;&lt;wsp:rsid wsp:val=&quot;00EE504C&quot;/&gt;&lt;wsp:rsid wsp:val=&quot;00EF3668&quot;/&gt;&lt;wsp:rsid wsp:val=&quot;00EF5971&quot;/&gt;&lt;wsp:rsid wsp:val=&quot;00F11A51&quot;/&gt;&lt;wsp:rsid wsp:val=&quot;00F2045D&quot;/&gt;&lt;wsp:rsid wsp:val=&quot;00F3345F&quot;/&gt;&lt;wsp:rsid wsp:val=&quot;00F3372C&quot;/&gt;&lt;wsp:rsid wsp:val=&quot;00F35007&quot;/&gt;&lt;wsp:rsid wsp:val=&quot;00F37ED5&quot;/&gt;&lt;wsp:rsid wsp:val=&quot;00F40D1E&quot;/&gt;&lt;wsp:rsid wsp:val=&quot;00F50C3D&quot;/&gt;&lt;wsp:rsid wsp:val=&quot;00F53EF2&quot;/&gt;&lt;wsp:rsid wsp:val=&quot;00F54868&quot;/&gt;&lt;wsp:rsid wsp:val=&quot;00F57286&quot;/&gt;&lt;wsp:rsid wsp:val=&quot;00F71C33&quot;/&gt;&lt;wsp:rsid wsp:val=&quot;00F77B26&quot;/&gt;&lt;wsp:rsid wsp:val=&quot;00F94267&quot;/&gt;&lt;wsp:rsid wsp:val=&quot;00F94D9D&quot;/&gt;&lt;wsp:rsid wsp:val=&quot;00F955C2&quot;/&gt;&lt;wsp:rsid wsp:val=&quot;00FA1DA5&quot;/&gt;&lt;wsp:rsid wsp:val=&quot;00FA6D77&quot;/&gt;&lt;wsp:rsid wsp:val=&quot;00FB142E&quot;/&gt;&lt;wsp:rsid wsp:val=&quot;00FB1B35&quot;/&gt;&lt;wsp:rsid wsp:val=&quot;00FC5D2D&quot;/&gt;&lt;wsp:rsid wsp:val=&quot;00FD6B55&quot;/&gt;&lt;wsp:rsid wsp:val=&quot;00FE24A4&quot;/&gt;&lt;wsp:rsid wsp:val=&quot;00FF2DD6&quot;/&gt;&lt;/wsp:rsids&gt;&lt;/w:docPr&gt;&lt;w:body&gt;&lt;wx:sect&gt;&lt;w:p wsp:rsidR=&quot;00000000&quot; wsp:rsidRDefault=&quot;00CE556D&quot; wsp:rsidP=&quot;00CE556D&quot;&gt;&lt;m:oMathPara&gt;&lt;m:oMath&gt;&lt;m:r&gt;&lt;m:rPr&gt;&lt;m:sty m:val=&quot;p&quot;/&gt;&lt;/m:rPr&gt;&lt;w:rPr&gt;&lt;w:rFonts w:ascii=&quot;Cambria Math&quot; w:h-ansi=&quot;Cambria Math&quot;/&gt;&lt;wx:font wx:val=&quot;Cambria Math&quot;/&gt;&lt;w:color w:val=&quot;E36C0A&quot;/&gt;&lt;/w:rPr&gt;&lt;m:t&gt;X ‚àà&lt;/m:t&gt;&lt;/m:r&gt;&lt;m:d&gt;&lt;m:dPr&gt;&lt;m:begChr m:val=&quot;{&quot;/&gt;&lt;m:endChr m:val=&quot;}&quot;/&gt;&lt;m:ctrlPr&gt;&lt;w:rPr&gt;&lt;w:rFonts w:ascii=&quot;Cambria Math&quot; w:h-ansi=&quot;Cambria Math&quot;/&gt;&lt;wx:font wx:val=&quot;Cambria Math&quot;/&gt;&lt;w:color w:val=&quot;E36C0A&quot;/&gt;&lt;/w:rPr&gt;&lt;/m:ctrlPr&gt;&lt;/m:dPr&gt;&lt;m:e&gt;&lt;m:r&gt;&lt;m:rPr&gt;&lt;m:sty m:val=&quot;p&quot;/&gt;&lt;/m:rPr&gt;&lt;w:rPr&gt;&lt;w:rFonts w:ascii=&quot;Cambria Math&quot; w:h-ansi=&quot;Cambria Math&quot;/&gt;&lt;wx:font wx:val=&quot;Cambria Math&quot;/&gt;&lt;w:color w:val=&quot;E36C0A&quot;/&gt;&lt;/w:rPr&gt;&lt;m:t&gt;A, B, C&lt;/m:t&gt;&lt;/m:r&gt;&lt;/m:e&gt;&lt;/m:d&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1" o:title="" chromakey="white"/>
            </v:shape>
          </w:pict>
        </w:r>
        <w:r w:rsidRPr="001305EF">
          <w:rPr>
            <w:color w:val="0000FF"/>
          </w:rPr>
          <w:fldChar w:fldCharType="end"/>
        </w:r>
        <w:r w:rsidRPr="001305EF">
          <w:rPr>
            <w:rFonts w:hint="eastAsia"/>
            <w:color w:val="0000FF"/>
          </w:rPr>
          <w:t>,</w:t>
        </w:r>
        <w:r w:rsidRPr="001305EF">
          <w:rPr>
            <w:color w:val="0000FF"/>
          </w:rPr>
          <w:t xml:space="preserve"> and </w:t>
        </w:r>
        <w:r w:rsidRPr="001305EF">
          <w:rPr>
            <w:color w:val="0000FF"/>
          </w:rPr>
          <w:fldChar w:fldCharType="begin"/>
        </w:r>
        <w:r w:rsidRPr="001305EF">
          <w:rPr>
            <w:color w:val="0000FF"/>
          </w:rPr>
          <w:instrText xml:space="preserve"> QUOTE </w:instrText>
        </w:r>
        <w:r w:rsidR="008C1E40" w:rsidRPr="001305EF">
          <w:rPr>
            <w:noProof/>
            <w:color w:val="0000FF"/>
            <w:position w:val="-6"/>
          </w:rPr>
          <w:pict w14:anchorId="66DED611">
            <v:shape id="_x0000_i1026" type="#_x0000_t75" alt="" style="width:73.65pt;height:15.2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Äò‚Äú„Äà„Ää„Äå„Äé„Äê„Äî„Äñ„ÄùÔπôÔπõÔπùÔºÑÔºàÔºéÔºªÔΩõÔø°Ôø•&quot;/&gt;&lt;w:noLineBreaksBefore w:lang=&quot;ZH-CN&quot; w:val=&quot;!%),.:;&amp;gt;?]}¬¢¬®¬∞¬∑ÀáÀâ‚Äï‚Äñ‚Äô‚Äù‚Ä¶‚Ä∞‚Ä≤‚Ä≥‚Ä∫‚ÑÉ‚à∂„ÄÅ„ÄÇ„ÄÉ„Äâ„Äã„Äç„Äè„Äë„Äï„Äó„ÄûÔ∏∂Ô∏∫Ô∏æÔπÄÔπÑÔπöÔπúÔπûÔºÅÔºÇÔºÖÔºáÔºâÔºåÔºéÔºöÔºõÔºüÔºΩÔΩÄÔΩúÔΩùÔΩûÔø†&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B6E10&quot;/&gt;&lt;wsp:rsid wsp:val=&quot;000024E7&quot;/&gt;&lt;wsp:rsid wsp:val=&quot;00003463&quot;/&gt;&lt;wsp:rsid wsp:val=&quot;00003B88&quot;/&gt;&lt;wsp:rsid wsp:val=&quot;00011350&quot;/&gt;&lt;wsp:rsid wsp:val=&quot;000202A0&quot;/&gt;&lt;wsp:rsid wsp:val=&quot;00023231&quot;/&gt;&lt;wsp:rsid wsp:val=&quot;00026FDA&quot;/&gt;&lt;wsp:rsid wsp:val=&quot;000304B1&quot;/&gt;&lt;wsp:rsid wsp:val=&quot;000344F5&quot;/&gt;&lt;wsp:rsid wsp:val=&quot;0003572E&quot;/&gt;&lt;wsp:rsid wsp:val=&quot;00052C23&quot;/&gt;&lt;wsp:rsid wsp:val=&quot;00054101&quot;/&gt;&lt;wsp:rsid wsp:val=&quot;00054D3F&quot;/&gt;&lt;wsp:rsid wsp:val=&quot;00057C47&quot;/&gt;&lt;wsp:rsid wsp:val=&quot;000655A1&quot;/&gt;&lt;wsp:rsid wsp:val=&quot;00067E87&quot;/&gt;&lt;wsp:rsid wsp:val=&quot;0007214E&quot;/&gt;&lt;wsp:rsid wsp:val=&quot;00072D32&quot;/&gt;&lt;wsp:rsid wsp:val=&quot;00072F2C&quot;/&gt;&lt;wsp:rsid wsp:val=&quot;0007386E&quot;/&gt;&lt;wsp:rsid wsp:val=&quot;0009142A&quot;/&gt;&lt;wsp:rsid wsp:val=&quot;00096A31&quot;/&gt;&lt;wsp:rsid wsp:val=&quot;000A0CA5&quot;/&gt;&lt;wsp:rsid wsp:val=&quot;000A107A&quot;/&gt;&lt;wsp:rsid wsp:val=&quot;000B32A3&quot;/&gt;&lt;wsp:rsid wsp:val=&quot;000C492C&quot;/&gt;&lt;wsp:rsid wsp:val=&quot;000C54BD&quot;/&gt;&lt;wsp:rsid wsp:val=&quot;000C6134&quot;/&gt;&lt;wsp:rsid wsp:val=&quot;000D4ED0&quot;/&gt;&lt;wsp:rsid wsp:val=&quot;000E1BC0&quot;/&gt;&lt;wsp:rsid wsp:val=&quot;000E7208&quot;/&gt;&lt;wsp:rsid wsp:val=&quot;000F0A47&quot;/&gt;&lt;wsp:rsid wsp:val=&quot;00102977&quot;/&gt;&lt;wsp:rsid wsp:val=&quot;0010343B&quot;/&gt;&lt;wsp:rsid wsp:val=&quot;001054FE&quot;/&gt;&lt;wsp:rsid wsp:val=&quot;001069F8&quot;/&gt;&lt;wsp:rsid wsp:val=&quot;001132A4&quot;/&gt;&lt;wsp:rsid wsp:val=&quot;001151C4&quot;/&gt;&lt;wsp:rsid wsp:val=&quot;0011607E&quot;/&gt;&lt;wsp:rsid wsp:val=&quot;00131EEE&quot;/&gt;&lt;wsp:rsid wsp:val=&quot;00133648&quot;/&gt;&lt;wsp:rsid wsp:val=&quot;00134F49&quot;/&gt;&lt;wsp:rsid wsp:val=&quot;00136D39&quot;/&gt;&lt;wsp:rsid wsp:val=&quot;00142787&quot;/&gt;&lt;wsp:rsid wsp:val=&quot;00144B59&quot;/&gt;&lt;wsp:rsid wsp:val=&quot;00145174&quot;/&gt;&lt;wsp:rsid wsp:val=&quot;0015048A&quot;/&gt;&lt;wsp:rsid wsp:val=&quot;001517B5&quot;/&gt;&lt;wsp:rsid wsp:val=&quot;0015294F&quot;/&gt;&lt;wsp:rsid wsp:val=&quot;00155018&quot;/&gt;&lt;wsp:rsid wsp:val=&quot;00157766&quot;/&gt;&lt;wsp:rsid wsp:val=&quot;00166F46&quot;/&gt;&lt;wsp:rsid wsp:val=&quot;00173FCB&quot;/&gt;&lt;wsp:rsid wsp:val=&quot;00174F1B&quot;/&gt;&lt;wsp:rsid wsp:val=&quot;001765A3&quot;/&gt;&lt;wsp:rsid wsp:val=&quot;00182378&quot;/&gt;&lt;wsp:rsid wsp:val=&quot;0019336C&quot;/&gt;&lt;wsp:rsid wsp:val=&quot;001939BC&quot;/&gt;&lt;wsp:rsid wsp:val=&quot;001959DF&quot;/&gt;&lt;wsp:rsid wsp:val=&quot;001B6B6E&quot;/&gt;&lt;wsp:rsid wsp:val=&quot;001B7D64&quot;/&gt;&lt;wsp:rsid wsp:val=&quot;001C2A48&quot;/&gt;&lt;wsp:rsid wsp:val=&quot;001C3D07&quot;/&gt;&lt;wsp:rsid wsp:val=&quot;001F2EF5&quot;/&gt;&lt;wsp:rsid wsp:val=&quot;001F549E&quot;/&gt;&lt;wsp:rsid wsp:val=&quot;002028DA&quot;/&gt;&lt;wsp:rsid wsp:val=&quot;0021165B&quot;/&gt;&lt;wsp:rsid wsp:val=&quot;00211AF4&quot;/&gt;&lt;wsp:rsid wsp:val=&quot;002123E3&quot;/&gt;&lt;wsp:rsid wsp:val=&quot;00220460&quot;/&gt;&lt;wsp:rsid wsp:val=&quot;002225E8&quot;/&gt;&lt;wsp:rsid wsp:val=&quot;0023156C&quot;/&gt;&lt;wsp:rsid wsp:val=&quot;002320C7&quot;/&gt;&lt;wsp:rsid wsp:val=&quot;002326E6&quot;/&gt;&lt;wsp:rsid wsp:val=&quot;00241745&quot;/&gt;&lt;wsp:rsid wsp:val=&quot;00244CD3&quot;/&gt;&lt;wsp:rsid wsp:val=&quot;00247ACF&quot;/&gt;&lt;wsp:rsid wsp:val=&quot;002742CB&quot;/&gt;&lt;wsp:rsid wsp:val=&quot;002742FB&quot;/&gt;&lt;wsp:rsid wsp:val=&quot;00291459&quot;/&gt;&lt;wsp:rsid wsp:val=&quot;00294C1E&quot;/&gt;&lt;wsp:rsid wsp:val=&quot;00297842&quot;/&gt;&lt;wsp:rsid wsp:val=&quot;002A7BDE&quot;/&gt;&lt;wsp:rsid wsp:val=&quot;002B2069&quot;/&gt;&lt;wsp:rsid wsp:val=&quot;002B2479&quot;/&gt;&lt;wsp:rsid wsp:val=&quot;002B2CD0&quot;/&gt;&lt;wsp:rsid wsp:val=&quot;002B5E80&quot;/&gt;&lt;wsp:rsid wsp:val=&quot;002C1E08&quot;/&gt;&lt;wsp:rsid wsp:val=&quot;002C60F6&quot;/&gt;&lt;wsp:rsid wsp:val=&quot;002C6D9C&quot;/&gt;&lt;wsp:rsid wsp:val=&quot;002D0743&quot;/&gt;&lt;wsp:rsid wsp:val=&quot;002D2C52&quot;/&gt;&lt;wsp:rsid wsp:val=&quot;002D47F5&quot;/&gt;&lt;wsp:rsid wsp:val=&quot;002E14DA&quot;/&gt;&lt;wsp:rsid wsp:val=&quot;002E510D&quot;/&gt;&lt;wsp:rsid wsp:val=&quot;002E71AE&quot;/&gt;&lt;wsp:rsid wsp:val=&quot;002F5263&quot;/&gt;&lt;wsp:rsid wsp:val=&quot;003011DC&quot;/&gt;&lt;wsp:rsid wsp:val=&quot;00302741&quot;/&gt;&lt;wsp:rsid wsp:val=&quot;00304F6F&quot;/&gt;&lt;wsp:rsid wsp:val=&quot;00307252&quot;/&gt;&lt;wsp:rsid wsp:val=&quot;00312B48&quot;/&gt;&lt;wsp:rsid wsp:val=&quot;00325FE6&quot;/&gt;&lt;wsp:rsid wsp:val=&quot;00327CE1&quot;/&gt;&lt;wsp:rsid wsp:val=&quot;0033010B&quot;/&gt;&lt;wsp:rsid wsp:val=&quot;003344DB&quot;/&gt;&lt;wsp:rsid wsp:val=&quot;003402FB&quot;/&gt;&lt;wsp:rsid wsp:val=&quot;00352129&quot;/&gt;&lt;wsp:rsid wsp:val=&quot;0035520C&quot;/&gt;&lt;wsp:rsid wsp:val=&quot;003612E3&quot;/&gt;&lt;wsp:rsid wsp:val=&quot;00361569&quot;/&gt;&lt;wsp:rsid wsp:val=&quot;00373755&quot;/&gt;&lt;wsp:rsid wsp:val=&quot;00374E7C&quot;/&gt;&lt;wsp:rsid wsp:val=&quot;003840A4&quot;/&gt;&lt;wsp:rsid wsp:val=&quot;003974F6&quot;/&gt;&lt;wsp:rsid wsp:val=&quot;003A4ECF&quot;/&gt;&lt;wsp:rsid wsp:val=&quot;003B0B19&quot;/&gt;&lt;wsp:rsid wsp:val=&quot;003B2E14&quot;/&gt;&lt;wsp:rsid wsp:val=&quot;003B314E&quot;/&gt;&lt;wsp:rsid wsp:val=&quot;003C33C8&quot;/&gt;&lt;wsp:rsid wsp:val=&quot;003C605D&quot;/&gt;&lt;wsp:rsid wsp:val=&quot;003D2E39&quot;/&gt;&lt;wsp:rsid wsp:val=&quot;003D6424&quot;/&gt;&lt;wsp:rsid wsp:val=&quot;003E56AD&quot;/&gt;&lt;wsp:rsid wsp:val=&quot;003F00BD&quot;/&gt;&lt;wsp:rsid wsp:val=&quot;003F28A4&quot;/&gt;&lt;wsp:rsid wsp:val=&quot;003F28A9&quot;/&gt;&lt;wsp:rsid wsp:val=&quot;003F2B12&quot;/&gt;&lt;wsp:rsid wsp:val=&quot;003F7C52&quot;/&gt;&lt;wsp:rsid wsp:val=&quot;004021BE&quot;/&gt;&lt;wsp:rsid wsp:val=&quot;00404102&quot;/&gt;&lt;wsp:rsid wsp:val=&quot;0040442B&quot;/&gt;&lt;wsp:rsid wsp:val=&quot;004076AD&quot;/&gt;&lt;wsp:rsid wsp:val=&quot;004161FB&quot;/&gt;&lt;wsp:rsid wsp:val=&quot;004261CF&quot;/&gt;&lt;wsp:rsid wsp:val=&quot;00431541&quot;/&gt;&lt;wsp:rsid wsp:val=&quot;0043182E&quot;/&gt;&lt;wsp:rsid wsp:val=&quot;0043766F&quot;/&gt;&lt;wsp:rsid wsp:val=&quot;0045043E&quot;/&gt;&lt;wsp:rsid wsp:val=&quot;00487A23&quot;/&gt;&lt;wsp:rsid wsp:val=&quot;00490A2C&quot;/&gt;&lt;wsp:rsid wsp:val=&quot;004958BF&quot;/&gt;&lt;wsp:rsid wsp:val=&quot;004A122C&quot;/&gt;&lt;wsp:rsid wsp:val=&quot;004A2B0D&quot;/&gt;&lt;wsp:rsid wsp:val=&quot;004A2EAD&quot;/&gt;&lt;wsp:rsid wsp:val=&quot;004A3B5C&quot;/&gt;&lt;wsp:rsid wsp:val=&quot;004B03A3&quot;/&gt;&lt;wsp:rsid wsp:val=&quot;004B6993&quot;/&gt;&lt;wsp:rsid wsp:val=&quot;004B6E10&quot;/&gt;&lt;wsp:rsid wsp:val=&quot;004C2EB3&quot;/&gt;&lt;wsp:rsid wsp:val=&quot;004D0C51&quot;/&gt;&lt;wsp:rsid wsp:val=&quot;004D23C5&quot;/&gt;&lt;wsp:rsid wsp:val=&quot;004D33B6&quot;/&gt;&lt;wsp:rsid wsp:val=&quot;004D33F5&quot;/&gt;&lt;wsp:rsid wsp:val=&quot;004D3DE9&quot;/&gt;&lt;wsp:rsid wsp:val=&quot;004D3E8A&quot;/&gt;&lt;wsp:rsid wsp:val=&quot;004E2335&quot;/&gt;&lt;wsp:rsid wsp:val=&quot;004E66D6&quot;/&gt;&lt;wsp:rsid wsp:val=&quot;004E78E6&quot;/&gt;&lt;wsp:rsid wsp:val=&quot;004F0B58&quot;/&gt;&lt;wsp:rsid wsp:val=&quot;005016F5&quot;/&gt;&lt;wsp:rsid wsp:val=&quot;005025BD&quot;/&gt;&lt;wsp:rsid wsp:val=&quot;0050416C&quot;/&gt;&lt;wsp:rsid wsp:val=&quot;00505AF9&quot;/&gt;&lt;wsp:rsid wsp:val=&quot;00523B76&quot;/&gt;&lt;wsp:rsid wsp:val=&quot;00534AC8&quot;/&gt;&lt;wsp:rsid wsp:val=&quot;00537002&quot;/&gt;&lt;wsp:rsid wsp:val=&quot;0054278A&quot;/&gt;&lt;wsp:rsid wsp:val=&quot;00551576&quot;/&gt;&lt;wsp:rsid wsp:val=&quot;00551C44&quot;/&gt;&lt;wsp:rsid wsp:val=&quot;00553B6D&quot;/&gt;&lt;wsp:rsid wsp:val=&quot;00560921&quot;/&gt;&lt;wsp:rsid wsp:val=&quot;00560D8D&quot;/&gt;&lt;wsp:rsid wsp:val=&quot;00574F2C&quot;/&gt;&lt;wsp:rsid wsp:val=&quot;00587A88&quot;/&gt;&lt;wsp:rsid wsp:val=&quot;00593446&quot;/&gt;&lt;wsp:rsid wsp:val=&quot;005952C1&quot;/&gt;&lt;wsp:rsid wsp:val=&quot;005963C2&quot;/&gt;&lt;wsp:rsid wsp:val=&quot;005A06F7&quot;/&gt;&lt;wsp:rsid wsp:val=&quot;005A2421&quot;/&gt;&lt;wsp:rsid wsp:val=&quot;005A2927&quot;/&gt;&lt;wsp:rsid wsp:val=&quot;005A4CDF&quot;/&gt;&lt;wsp:rsid wsp:val=&quot;005B2D6A&quot;/&gt;&lt;wsp:rsid wsp:val=&quot;005B51CC&quot;/&gt;&lt;wsp:rsid wsp:val=&quot;005C1C68&quot;/&gt;&lt;wsp:rsid wsp:val=&quot;005C2063&quot;/&gt;&lt;wsp:rsid wsp:val=&quot;005C439C&quot;/&gt;&lt;wsp:rsid wsp:val=&quot;005C73DB&quot;/&gt;&lt;wsp:rsid wsp:val=&quot;005E7FD0&quot;/&gt;&lt;wsp:rsid wsp:val=&quot;005F275F&quot;/&gt;&lt;wsp:rsid wsp:val=&quot;005F2893&quot;/&gt;&lt;wsp:rsid wsp:val=&quot;00601BBE&quot;/&gt;&lt;wsp:rsid wsp:val=&quot;00601FB0&quot;/&gt;&lt;wsp:rsid wsp:val=&quot;0060217C&quot;/&gt;&lt;wsp:rsid wsp:val=&quot;00602678&quot;/&gt;&lt;wsp:rsid wsp:val=&quot;0060310D&quot;/&gt;&lt;wsp:rsid wsp:val=&quot;00603245&quot;/&gt;&lt;wsp:rsid wsp:val=&quot;006078C6&quot;/&gt;&lt;wsp:rsid wsp:val=&quot;00612441&quot;/&gt;&lt;wsp:rsid wsp:val=&quot;006168C9&quot;/&gt;&lt;wsp:rsid wsp:val=&quot;00616AA8&quot;/&gt;&lt;wsp:rsid wsp:val=&quot;00617797&quot;/&gt;&lt;wsp:rsid wsp:val=&quot;006209D2&quot;/&gt;&lt;wsp:rsid wsp:val=&quot;00623F08&quot;/&gt;&lt;wsp:rsid wsp:val=&quot;00633F49&quot;/&gt;&lt;wsp:rsid wsp:val=&quot;00637AE0&quot;/&gt;&lt;wsp:rsid wsp:val=&quot;006401D4&quot;/&gt;&lt;wsp:rsid wsp:val=&quot;00640591&quot;/&gt;&lt;wsp:rsid wsp:val=&quot;006460AC&quot;/&gt;&lt;wsp:rsid wsp:val=&quot;00654497&quot;/&gt;&lt;wsp:rsid wsp:val=&quot;006738D2&quot;/&gt;&lt;wsp:rsid wsp:val=&quot;00675C70&quot;/&gt;&lt;wsp:rsid wsp:val=&quot;00681EB9&quot;/&gt;&lt;wsp:rsid wsp:val=&quot;006877AB&quot;/&gt;&lt;wsp:rsid wsp:val=&quot;0069430B&quot;/&gt;&lt;wsp:rsid wsp:val=&quot;00694B8F&quot;/&gt;&lt;wsp:rsid wsp:val=&quot;00695EB2&quot;/&gt;&lt;wsp:rsid wsp:val=&quot;006A21A7&quot;/&gt;&lt;wsp:rsid wsp:val=&quot;006A3C1F&quot;/&gt;&lt;wsp:rsid wsp:val=&quot;006A68F8&quot;/&gt;&lt;wsp:rsid wsp:val=&quot;006B0CDC&quot;/&gt;&lt;wsp:rsid wsp:val=&quot;006C4B32&quot;/&gt;&lt;wsp:rsid wsp:val=&quot;006D1E8A&quot;/&gt;&lt;wsp:rsid wsp:val=&quot;006D36A0&quot;/&gt;&lt;wsp:rsid wsp:val=&quot;006E23A3&quot;/&gt;&lt;wsp:rsid wsp:val=&quot;006E298D&quot;/&gt;&lt;wsp:rsid wsp:val=&quot;006E3027&quot;/&gt;&lt;wsp:rsid wsp:val=&quot;006E602B&quot;/&gt;&lt;wsp:rsid wsp:val=&quot;007014A6&quot;/&gt;&lt;wsp:rsid wsp:val=&quot;0070155E&quot;/&gt;&lt;wsp:rsid wsp:val=&quot;00701804&quot;/&gt;&lt;wsp:rsid wsp:val=&quot;00707C17&quot;/&gt;&lt;wsp:rsid wsp:val=&quot;00737E76&quot;/&gt;&lt;wsp:rsid wsp:val=&quot;007405F5&quot;/&gt;&lt;wsp:rsid wsp:val=&quot;00743C1F&quot;/&gt;&lt;wsp:rsid wsp:val=&quot;007474EE&quot;/&gt;&lt;wsp:rsid wsp:val=&quot;00753DC3&quot;/&gt;&lt;wsp:rsid wsp:val=&quot;00754194&quot;/&gt;&lt;wsp:rsid wsp:val=&quot;00763E4F&quot;/&gt;&lt;wsp:rsid wsp:val=&quot;007759A3&quot;/&gt;&lt;wsp:rsid wsp:val=&quot;00775AD5&quot;/&gt;&lt;wsp:rsid wsp:val=&quot;00776908&quot;/&gt;&lt;wsp:rsid wsp:val=&quot;00776C57&quot;/&gt;&lt;wsp:rsid wsp:val=&quot;00782554&quot;/&gt;&lt;wsp:rsid wsp:val=&quot;00790DD8&quot;/&gt;&lt;wsp:rsid wsp:val=&quot;007918D7&quot;/&gt;&lt;wsp:rsid wsp:val=&quot;007A039C&quot;/&gt;&lt;wsp:rsid wsp:val=&quot;007B0971&quot;/&gt;&lt;wsp:rsid wsp:val=&quot;007B1FE6&quot;/&gt;&lt;wsp:rsid wsp:val=&quot;007B61B2&quot;/&gt;&lt;wsp:rsid wsp:val=&quot;007C37F5&quot;/&gt;&lt;wsp:rsid wsp:val=&quot;007C7C1F&quot;/&gt;&lt;wsp:rsid wsp:val=&quot;007D5C35&quot;/&gt;&lt;wsp:rsid wsp:val=&quot;007E0E5F&quot;/&gt;&lt;wsp:rsid wsp:val=&quot;007E6444&quot;/&gt;&lt;wsp:rsid wsp:val=&quot;007F2310&quot;/&gt;&lt;wsp:rsid wsp:val=&quot;007F5358&quot;/&gt;&lt;wsp:rsid wsp:val=&quot;007F5A89&quot;/&gt;&lt;wsp:rsid wsp:val=&quot;00803385&quot;/&gt;&lt;wsp:rsid wsp:val=&quot;008145D0&quot;/&gt;&lt;wsp:rsid wsp:val=&quot;00815D45&quot;/&gt;&lt;wsp:rsid wsp:val=&quot;00822D33&quot;/&gt;&lt;wsp:rsid wsp:val=&quot;00823D41&quot;/&gt;&lt;wsp:rsid wsp:val=&quot;00826F78&quot;/&gt;&lt;wsp:rsid wsp:val=&quot;00830D52&quot;/&gt;&lt;wsp:rsid wsp:val=&quot;00832420&quot;/&gt;&lt;wsp:rsid wsp:val=&quot;00832CC4&quot;/&gt;&lt;wsp:rsid wsp:val=&quot;00854F8E&quot;/&gt;&lt;wsp:rsid wsp:val=&quot;008605BB&quot;/&gt;&lt;wsp:rsid wsp:val=&quot;00862303&quot;/&gt;&lt;wsp:rsid wsp:val=&quot;00873EFB&quot;/&gt;&lt;wsp:rsid wsp:val=&quot;00876172&quot;/&gt;&lt;wsp:rsid wsp:val=&quot;00883478&quot;/&gt;&lt;wsp:rsid wsp:val=&quot;00886A06&quot;/&gt;&lt;wsp:rsid wsp:val=&quot;008903A5&quot;/&gt;&lt;wsp:rsid wsp:val=&quot;00893AD3&quot;/&gt;&lt;wsp:rsid wsp:val=&quot;008959E5&quot;/&gt;&lt;wsp:rsid wsp:val=&quot;00897BBC&quot;/&gt;&lt;wsp:rsid wsp:val=&quot;008A017F&quot;/&gt;&lt;wsp:rsid wsp:val=&quot;008A4346&quot;/&gt;&lt;wsp:rsid wsp:val=&quot;008D12B6&quot;/&gt;&lt;wsp:rsid wsp:val=&quot;008D179B&quot;/&gt;&lt;wsp:rsid wsp:val=&quot;008D2F0A&quot;/&gt;&lt;wsp:rsid wsp:val=&quot;008E1E67&quot;/&gt;&lt;wsp:rsid wsp:val=&quot;008E38AF&quot;/&gt;&lt;wsp:rsid wsp:val=&quot;008E7382&quot;/&gt;&lt;wsp:rsid wsp:val=&quot;008F25D2&quot;/&gt;&lt;wsp:rsid wsp:val=&quot;008F2E59&quot;/&gt;&lt;wsp:rsid wsp:val=&quot;00900352&quot;/&gt;&lt;wsp:rsid wsp:val=&quot;00901C75&quot;/&gt;&lt;wsp:rsid wsp:val=&quot;00931E4F&quot;/&gt;&lt;wsp:rsid wsp:val=&quot;00932116&quot;/&gt;&lt;wsp:rsid wsp:val=&quot;00934754&quot;/&gt;&lt;wsp:rsid wsp:val=&quot;0094380F&quot;/&gt;&lt;wsp:rsid wsp:val=&quot;009478DE&quot;/&gt;&lt;wsp:rsid wsp:val=&quot;009528D6&quot;/&gt;&lt;wsp:rsid wsp:val=&quot;00955585&quot;/&gt;&lt;wsp:rsid wsp:val=&quot;00965864&quot;/&gt;&lt;wsp:rsid wsp:val=&quot;00970C5A&quot;/&gt;&lt;wsp:rsid wsp:val=&quot;00970D73&quot;/&gt;&lt;wsp:rsid wsp:val=&quot;00970E3A&quot;/&gt;&lt;wsp:rsid wsp:val=&quot;00976E74&quot;/&gt;&lt;wsp:rsid wsp:val=&quot;00977214&quot;/&gt;&lt;wsp:rsid wsp:val=&quot;00987CF3&quot;/&gt;&lt;wsp:rsid wsp:val=&quot;00991267&quot;/&gt;&lt;wsp:rsid wsp:val=&quot;00995DE9&quot;/&gt;&lt;wsp:rsid wsp:val=&quot;00996000&quot;/&gt;&lt;wsp:rsid wsp:val=&quot;009963E4&quot;/&gt;&lt;wsp:rsid wsp:val=&quot;00997059&quot;/&gt;&lt;wsp:rsid wsp:val=&quot;009A4005&quot;/&gt;&lt;wsp:rsid wsp:val=&quot;009A679B&quot;/&gt;&lt;wsp:rsid wsp:val=&quot;009B06A9&quot;/&gt;&lt;wsp:rsid wsp:val=&quot;009B1B79&quot;/&gt;&lt;wsp:rsid wsp:val=&quot;009C205C&quot;/&gt;&lt;wsp:rsid wsp:val=&quot;009C7C58&quot;/&gt;&lt;wsp:rsid wsp:val=&quot;009C7ED7&quot;/&gt;&lt;wsp:rsid wsp:val=&quot;009D025D&quot;/&gt;&lt;wsp:rsid wsp:val=&quot;009D353A&quot;/&gt;&lt;wsp:rsid wsp:val=&quot;009E697A&quot;/&gt;&lt;wsp:rsid wsp:val=&quot;009E7BFA&quot;/&gt;&lt;wsp:rsid wsp:val=&quot;009F168C&quot;/&gt;&lt;wsp:rsid wsp:val=&quot;009F3D5B&quot;/&gt;&lt;wsp:rsid wsp:val=&quot;009F6CD9&quot;/&gt;&lt;wsp:rsid wsp:val=&quot;009F6EB1&quot;/&gt;&lt;wsp:rsid wsp:val=&quot;00A0681A&quot;/&gt;&lt;wsp:rsid wsp:val=&quot;00A164F2&quot;/&gt;&lt;wsp:rsid wsp:val=&quot;00A16946&quot;/&gt;&lt;wsp:rsid wsp:val=&quot;00A24A51&quot;/&gt;&lt;wsp:rsid wsp:val=&quot;00A26029&quot;/&gt;&lt;wsp:rsid wsp:val=&quot;00A33A31&quot;/&gt;&lt;wsp:rsid wsp:val=&quot;00A419F1&quot;/&gt;&lt;wsp:rsid wsp:val=&quot;00A4389B&quot;/&gt;&lt;wsp:rsid wsp:val=&quot;00A43F90&quot;/&gt;&lt;wsp:rsid wsp:val=&quot;00A46429&quot;/&gt;&lt;wsp:rsid wsp:val=&quot;00A530F6&quot;/&gt;&lt;wsp:rsid wsp:val=&quot;00A60CE8&quot;/&gt;&lt;wsp:rsid wsp:val=&quot;00A6444E&quot;/&gt;&lt;wsp:rsid wsp:val=&quot;00A7060A&quot;/&gt;&lt;wsp:rsid wsp:val=&quot;00A71ED8&quot;/&gt;&lt;wsp:rsid wsp:val=&quot;00A74B93&quot;/&gt;&lt;wsp:rsid wsp:val=&quot;00A80C39&quot;/&gt;&lt;wsp:rsid wsp:val=&quot;00A825F9&quot;/&gt;&lt;wsp:rsid wsp:val=&quot;00A8431D&quot;/&gt;&lt;wsp:rsid wsp:val=&quot;00A95824&quot;/&gt;&lt;wsp:rsid wsp:val=&quot;00A975B0&quot;/&gt;&lt;wsp:rsid wsp:val=&quot;00AA4516&quot;/&gt;&lt;wsp:rsid wsp:val=&quot;00AA4DC6&quot;/&gt;&lt;wsp:rsid wsp:val=&quot;00AA5B0B&quot;/&gt;&lt;wsp:rsid wsp:val=&quot;00AA7BE8&quot;/&gt;&lt;wsp:rsid wsp:val=&quot;00AB5FFD&quot;/&gt;&lt;wsp:rsid wsp:val=&quot;00AB76DA&quot;/&gt;&lt;wsp:rsid wsp:val=&quot;00AB790E&quot;/&gt;&lt;wsp:rsid wsp:val=&quot;00AC1A12&quot;/&gt;&lt;wsp:rsid wsp:val=&quot;00AC5EEE&quot;/&gt;&lt;wsp:rsid wsp:val=&quot;00AC7447&quot;/&gt;&lt;wsp:rsid wsp:val=&quot;00AE7F7D&quot;/&gt;&lt;wsp:rsid wsp:val=&quot;00AF0604&quot;/&gt;&lt;wsp:rsid wsp:val=&quot;00AF5476&quot;/&gt;&lt;wsp:rsid wsp:val=&quot;00B01FE7&quot;/&gt;&lt;wsp:rsid wsp:val=&quot;00B05DD5&quot;/&gt;&lt;wsp:rsid wsp:val=&quot;00B1207D&quot;/&gt;&lt;wsp:rsid wsp:val=&quot;00B1431C&quot;/&gt;&lt;wsp:rsid wsp:val=&quot;00B23938&quot;/&gt;&lt;wsp:rsid wsp:val=&quot;00B367F0&quot;/&gt;&lt;wsp:rsid wsp:val=&quot;00B43A3C&quot;/&gt;&lt;wsp:rsid wsp:val=&quot;00B450BD&quot;/&gt;&lt;wsp:rsid wsp:val=&quot;00B53787&quot;/&gt;&lt;wsp:rsid wsp:val=&quot;00B56D2B&quot;/&gt;&lt;wsp:rsid wsp:val=&quot;00B62DAA&quot;/&gt;&lt;wsp:rsid wsp:val=&quot;00B63D74&quot;/&gt;&lt;wsp:rsid wsp:val=&quot;00B74C92&quot;/&gt;&lt;wsp:rsid wsp:val=&quot;00B75DE4&quot;/&gt;&lt;wsp:rsid wsp:val=&quot;00B773B7&quot;/&gt;&lt;wsp:rsid wsp:val=&quot;00B81DDA&quot;/&gt;&lt;wsp:rsid wsp:val=&quot;00B95399&quot;/&gt;&lt;wsp:rsid wsp:val=&quot;00B9605A&quot;/&gt;&lt;wsp:rsid wsp:val=&quot;00B976F0&quot;/&gt;&lt;wsp:rsid wsp:val=&quot;00BA333B&quot;/&gt;&lt;wsp:rsid wsp:val=&quot;00BA7930&quot;/&gt;&lt;wsp:rsid wsp:val=&quot;00BB0D2D&quot;/&gt;&lt;wsp:rsid wsp:val=&quot;00BB18B4&quot;/&gt;&lt;wsp:rsid wsp:val=&quot;00BB1F7C&quot;/&gt;&lt;wsp:rsid wsp:val=&quot;00BC3AFD&quot;/&gt;&lt;wsp:rsid wsp:val=&quot;00BD1986&quot;/&gt;&lt;wsp:rsid wsp:val=&quot;00BE4137&quot;/&gt;&lt;wsp:rsid wsp:val=&quot;00BE667D&quot;/&gt;&lt;wsp:rsid wsp:val=&quot;00BF1CB9&quot;/&gt;&lt;wsp:rsid wsp:val=&quot;00BF4A59&quot;/&gt;&lt;wsp:rsid wsp:val=&quot;00BF7D2E&quot;/&gt;&lt;wsp:rsid wsp:val=&quot;00C114F7&quot;/&gt;&lt;wsp:rsid wsp:val=&quot;00C12C10&quot;/&gt;&lt;wsp:rsid wsp:val=&quot;00C1506E&quot;/&gt;&lt;wsp:rsid wsp:val=&quot;00C17B07&quot;/&gt;&lt;wsp:rsid wsp:val=&quot;00C20A51&quot;/&gt;&lt;wsp:rsid wsp:val=&quot;00C3059C&quot;/&gt;&lt;wsp:rsid wsp:val=&quot;00C36572&quot;/&gt;&lt;wsp:rsid wsp:val=&quot;00C42351&quot;/&gt;&lt;wsp:rsid wsp:val=&quot;00C43A68&quot;/&gt;&lt;wsp:rsid wsp:val=&quot;00C70B1C&quot;/&gt;&lt;wsp:rsid wsp:val=&quot;00C72A5C&quot;/&gt;&lt;wsp:rsid wsp:val=&quot;00C7663B&quot;/&gt;&lt;wsp:rsid wsp:val=&quot;00C941CB&quot;/&gt;&lt;wsp:rsid wsp:val=&quot;00CA3693&quot;/&gt;&lt;wsp:rsid wsp:val=&quot;00CA7B9D&quot;/&gt;&lt;wsp:rsid wsp:val=&quot;00CB7B82&quot;/&gt;&lt;wsp:rsid wsp:val=&quot;00CC1508&quot;/&gt;&lt;wsp:rsid wsp:val=&quot;00CC3B0D&quot;/&gt;&lt;wsp:rsid wsp:val=&quot;00CC44DC&quot;/&gt;&lt;wsp:rsid wsp:val=&quot;00CC75E8&quot;/&gt;&lt;wsp:rsid wsp:val=&quot;00CD01D2&quot;/&gt;&lt;wsp:rsid wsp:val=&quot;00CD358D&quot;/&gt;&lt;wsp:rsid wsp:val=&quot;00CE33A3&quot;/&gt;&lt;wsp:rsid wsp:val=&quot;00CE4ED1&quot;/&gt;&lt;wsp:rsid wsp:val=&quot;00CF78B9&quot;/&gt;&lt;wsp:rsid wsp:val=&quot;00D04E2E&quot;/&gt;&lt;wsp:rsid wsp:val=&quot;00D171B7&quot;/&gt;&lt;wsp:rsid wsp:val=&quot;00D33CDC&quot;/&gt;&lt;wsp:rsid wsp:val=&quot;00D37BDD&quot;/&gt;&lt;wsp:rsid wsp:val=&quot;00D46C59&quot;/&gt;&lt;wsp:rsid wsp:val=&quot;00D55EFF&quot;/&gt;&lt;wsp:rsid wsp:val=&quot;00D568D7&quot;/&gt;&lt;wsp:rsid wsp:val=&quot;00D6503F&quot;/&gt;&lt;wsp:rsid wsp:val=&quot;00D6574E&quot;/&gt;&lt;wsp:rsid wsp:val=&quot;00D66A96&quot;/&gt;&lt;wsp:rsid wsp:val=&quot;00D851FE&quot;/&gt;&lt;wsp:rsid wsp:val=&quot;00D96C19&quot;/&gt;&lt;wsp:rsid wsp:val=&quot;00DB0E84&quot;/&gt;&lt;wsp:rsid wsp:val=&quot;00DB1644&quot;/&gt;&lt;wsp:rsid wsp:val=&quot;00DB7D7B&quot;/&gt;&lt;wsp:rsid wsp:val=&quot;00DC22AF&quot;/&gt;&lt;wsp:rsid wsp:val=&quot;00DC581F&quot;/&gt;&lt;wsp:rsid wsp:val=&quot;00DD20A6&quot;/&gt;&lt;wsp:rsid wsp:val=&quot;00DD45D3&quot;/&gt;&lt;wsp:rsid wsp:val=&quot;00DE0D92&quot;/&gt;&lt;wsp:rsid wsp:val=&quot;00DE1F09&quot;/&gt;&lt;wsp:rsid wsp:val=&quot;00DE59C0&quot;/&gt;&lt;wsp:rsid wsp:val=&quot;00DF14F6&quot;/&gt;&lt;wsp:rsid wsp:val=&quot;00DF4599&quot;/&gt;&lt;wsp:rsid wsp:val=&quot;00DF6F23&quot;/&gt;&lt;wsp:rsid wsp:val=&quot;00E04F93&quot;/&gt;&lt;wsp:rsid wsp:val=&quot;00E051C7&quot;/&gt;&lt;wsp:rsid wsp:val=&quot;00E05371&quot;/&gt;&lt;wsp:rsid wsp:val=&quot;00E11DEA&quot;/&gt;&lt;wsp:rsid wsp:val=&quot;00E141C0&quot;/&gt;&lt;wsp:rsid wsp:val=&quot;00E17046&quot;/&gt;&lt;wsp:rsid wsp:val=&quot;00E177DC&quot;/&gt;&lt;wsp:rsid wsp:val=&quot;00E2313E&quot;/&gt;&lt;wsp:rsid wsp:val=&quot;00E2441F&quot;/&gt;&lt;wsp:rsid wsp:val=&quot;00E25522&quot;/&gt;&lt;wsp:rsid wsp:val=&quot;00E27A00&quot;/&gt;&lt;wsp:rsid wsp:val=&quot;00E364DD&quot;/&gt;&lt;wsp:rsid wsp:val=&quot;00E45167&quot;/&gt;&lt;wsp:rsid wsp:val=&quot;00E45AD1&quot;/&gt;&lt;wsp:rsid wsp:val=&quot;00E508F6&quot;/&gt;&lt;wsp:rsid wsp:val=&quot;00E53431&quot;/&gt;&lt;wsp:rsid wsp:val=&quot;00E565E4&quot;/&gt;&lt;wsp:rsid wsp:val=&quot;00E56F81&quot;/&gt;&lt;wsp:rsid wsp:val=&quot;00E66A7A&quot;/&gt;&lt;wsp:rsid wsp:val=&quot;00E741B8&quot;/&gt;&lt;wsp:rsid wsp:val=&quot;00E75277&quot;/&gt;&lt;wsp:rsid wsp:val=&quot;00E830A6&quot;/&gt;&lt;wsp:rsid wsp:val=&quot;00E84460&quot;/&gt;&lt;wsp:rsid wsp:val=&quot;00E8754A&quot;/&gt;&lt;wsp:rsid wsp:val=&quot;00EA734D&quot;/&gt;&lt;wsp:rsid wsp:val=&quot;00EA7EE4&quot;/&gt;&lt;wsp:rsid wsp:val=&quot;00EB2495&quot;/&gt;&lt;wsp:rsid wsp:val=&quot;00EB635D&quot;/&gt;&lt;wsp:rsid wsp:val=&quot;00EC66C0&quot;/&gt;&lt;wsp:rsid wsp:val=&quot;00ED2CDD&quot;/&gt;&lt;wsp:rsid wsp:val=&quot;00ED5300&quot;/&gt;&lt;wsp:rsid wsp:val=&quot;00ED77D7&quot;/&gt;&lt;wsp:rsid wsp:val=&quot;00EE504C&quot;/&gt;&lt;wsp:rsid wsp:val=&quot;00EF3668&quot;/&gt;&lt;wsp:rsid wsp:val=&quot;00EF5971&quot;/&gt;&lt;wsp:rsid wsp:val=&quot;00F11A51&quot;/&gt;&lt;wsp:rsid wsp:val=&quot;00F2045D&quot;/&gt;&lt;wsp:rsid wsp:val=&quot;00F3345F&quot;/&gt;&lt;wsp:rsid wsp:val=&quot;00F3372C&quot;/&gt;&lt;wsp:rsid wsp:val=&quot;00F35007&quot;/&gt;&lt;wsp:rsid wsp:val=&quot;00F37ED5&quot;/&gt;&lt;wsp:rsid wsp:val=&quot;00F40D1E&quot;/&gt;&lt;wsp:rsid wsp:val=&quot;00F50C3D&quot;/&gt;&lt;wsp:rsid wsp:val=&quot;00F53EF2&quot;/&gt;&lt;wsp:rsid wsp:val=&quot;00F54868&quot;/&gt;&lt;wsp:rsid wsp:val=&quot;00F57286&quot;/&gt;&lt;wsp:rsid wsp:val=&quot;00F71C33&quot;/&gt;&lt;wsp:rsid wsp:val=&quot;00F77B26&quot;/&gt;&lt;wsp:rsid wsp:val=&quot;00F94267&quot;/&gt;&lt;wsp:rsid wsp:val=&quot;00F94D9D&quot;/&gt;&lt;wsp:rsid wsp:val=&quot;00F955C2&quot;/&gt;&lt;wsp:rsid wsp:val=&quot;00FA1DA5&quot;/&gt;&lt;wsp:rsid wsp:val=&quot;00FA6D77&quot;/&gt;&lt;wsp:rsid wsp:val=&quot;00FB142E&quot;/&gt;&lt;wsp:rsid wsp:val=&quot;00FB1B35&quot;/&gt;&lt;wsp:rsid wsp:val=&quot;00FC5D2D&quot;/&gt;&lt;wsp:rsid wsp:val=&quot;00FD6B55&quot;/&gt;&lt;wsp:rsid wsp:val=&quot;00FE24A4&quot;/&gt;&lt;wsp:rsid wsp:val=&quot;00FF2DD6&quot;/&gt;&lt;/wsp:rsids&gt;&lt;/w:docPr&gt;&lt;w:body&gt;&lt;wx:sect&gt;&lt;w:p wsp:rsidR=&quot;00000000&quot; wsp:rsidRDefault=&quot;005963C2&quot; wsp:rsidP=&quot;005963C2&quot;&gt;&lt;m:oMathPara&gt;&lt;m:oMath&gt;&lt;m:r&gt;&lt;m:rPr&gt;&lt;m:sty m:val=&quot;p&quot;/&gt;&lt;/m:rPr&gt;&lt;w:rPr&gt;&lt;w:rFonts w:ascii=&quot;Cambria Math&quot; w:h-ansi=&quot;Cambria Math&quot;/&gt;&lt;wx:font wx:val=&quot;Cambria Math&quot;/&gt;&lt;w:color w:val=&quot;E36C0A&quot;/&gt;&lt;/w:rPr&gt;&lt;m:t&gt;Y ‚àà{R|Y‚â†0}&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2" o:title="" chromakey="white"/>
            </v:shape>
          </w:pict>
        </w:r>
        <w:r w:rsidRPr="001305EF">
          <w:rPr>
            <w:color w:val="0000FF"/>
          </w:rPr>
          <w:instrText xml:space="preserve"> </w:instrText>
        </w:r>
        <w:r w:rsidRPr="001305EF">
          <w:rPr>
            <w:color w:val="0000FF"/>
          </w:rPr>
          <w:fldChar w:fldCharType="separate"/>
        </w:r>
        <w:r w:rsidR="008C1E40" w:rsidRPr="001305EF">
          <w:rPr>
            <w:noProof/>
            <w:color w:val="0000FF"/>
            <w:position w:val="-6"/>
          </w:rPr>
          <w:pict w14:anchorId="2F2757D0">
            <v:shape id="_x0000_i1025" type="#_x0000_t75" alt="" style="width:73.65pt;height:15.25pt;mso-width-percent:0;mso-height-percent:0;mso-width-percent:0;mso-height-percent:0" equationxml="&lt;?xml version=&quot;1.0&quot; encoding=&quot;UTF-8&quot; standalone=&quot;yes&quot;?&gt;&#13;&#10;&lt;?mso-application progid=&quot;Word.Document&quot;?&gt;&#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bordersDontSurroundHeader/&gt;&lt;w:bordersDontSurroundFooter/&gt;&lt;w:defaultTabStop w:val=&quot;420&quot;/&gt;&lt;w:drawingGridVerticalSpacing w:val=&quot;156&quot;/&gt;&lt;w:displayHorizontalDrawingGridEvery w:val=&quot;0&quot;/&gt;&lt;w:displayVerticalDrawingGridEvery w:val=&quot;2&quot;/&gt;&lt;w:punctuationKerning/&gt;&lt;w:characterSpacingControl w:val=&quot;CompressPunctuation&quot;/&gt;&lt;w:noLineBreaksAfter w:lang=&quot;ZH-CN&quot; w:val=&quot;$([{¬£¬•¬∑‚Äò‚Äú„Äà„Ää„Äå„Äé„Äê„Äî„Äñ„ÄùÔπôÔπõÔπùÔºÑÔºàÔºéÔºªÔΩõÔø°Ôø•&quot;/&gt;&lt;w:noLineBreaksBefore w:lang=&quot;ZH-CN&quot; w:val=&quot;!%),.:;&amp;gt;?]}¬¢¬®¬∞¬∑ÀáÀâ‚Äï‚Äñ‚Äô‚Äù‚Ä¶‚Ä∞‚Ä≤‚Ä≥‚Ä∫‚ÑÉ‚à∂„ÄÅ„ÄÇ„ÄÉ„Äâ„Äã„Äç„Äè„Äë„Äï„Äó„ÄûÔ∏∂Ô∏∫Ô∏æÔπÄÔπÑÔπöÔπúÔπûÔºÅÔºÇÔºÖÔºáÔºâÔºåÔºéÔºöÔºõÔºüÔºΩÔΩÄÔΩúÔΩùÔΩûÔø†&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4B6E10&quot;/&gt;&lt;wsp:rsid wsp:val=&quot;000024E7&quot;/&gt;&lt;wsp:rsid wsp:val=&quot;00003463&quot;/&gt;&lt;wsp:rsid wsp:val=&quot;00003B88&quot;/&gt;&lt;wsp:rsid wsp:val=&quot;00011350&quot;/&gt;&lt;wsp:rsid wsp:val=&quot;000202A0&quot;/&gt;&lt;wsp:rsid wsp:val=&quot;00023231&quot;/&gt;&lt;wsp:rsid wsp:val=&quot;00026FDA&quot;/&gt;&lt;wsp:rsid wsp:val=&quot;000304B1&quot;/&gt;&lt;wsp:rsid wsp:val=&quot;000344F5&quot;/&gt;&lt;wsp:rsid wsp:val=&quot;0003572E&quot;/&gt;&lt;wsp:rsid wsp:val=&quot;00052C23&quot;/&gt;&lt;wsp:rsid wsp:val=&quot;00054101&quot;/&gt;&lt;wsp:rsid wsp:val=&quot;00054D3F&quot;/&gt;&lt;wsp:rsid wsp:val=&quot;00057C47&quot;/&gt;&lt;wsp:rsid wsp:val=&quot;000655A1&quot;/&gt;&lt;wsp:rsid wsp:val=&quot;00067E87&quot;/&gt;&lt;wsp:rsid wsp:val=&quot;0007214E&quot;/&gt;&lt;wsp:rsid wsp:val=&quot;00072D32&quot;/&gt;&lt;wsp:rsid wsp:val=&quot;00072F2C&quot;/&gt;&lt;wsp:rsid wsp:val=&quot;0007386E&quot;/&gt;&lt;wsp:rsid wsp:val=&quot;0009142A&quot;/&gt;&lt;wsp:rsid wsp:val=&quot;00096A31&quot;/&gt;&lt;wsp:rsid wsp:val=&quot;000A0CA5&quot;/&gt;&lt;wsp:rsid wsp:val=&quot;000A107A&quot;/&gt;&lt;wsp:rsid wsp:val=&quot;000B32A3&quot;/&gt;&lt;wsp:rsid wsp:val=&quot;000C492C&quot;/&gt;&lt;wsp:rsid wsp:val=&quot;000C54BD&quot;/&gt;&lt;wsp:rsid wsp:val=&quot;000C6134&quot;/&gt;&lt;wsp:rsid wsp:val=&quot;000D4ED0&quot;/&gt;&lt;wsp:rsid wsp:val=&quot;000E1BC0&quot;/&gt;&lt;wsp:rsid wsp:val=&quot;000E7208&quot;/&gt;&lt;wsp:rsid wsp:val=&quot;000F0A47&quot;/&gt;&lt;wsp:rsid wsp:val=&quot;00102977&quot;/&gt;&lt;wsp:rsid wsp:val=&quot;0010343B&quot;/&gt;&lt;wsp:rsid wsp:val=&quot;001054FE&quot;/&gt;&lt;wsp:rsid wsp:val=&quot;001069F8&quot;/&gt;&lt;wsp:rsid wsp:val=&quot;001132A4&quot;/&gt;&lt;wsp:rsid wsp:val=&quot;001151C4&quot;/&gt;&lt;wsp:rsid wsp:val=&quot;0011607E&quot;/&gt;&lt;wsp:rsid wsp:val=&quot;00131EEE&quot;/&gt;&lt;wsp:rsid wsp:val=&quot;00133648&quot;/&gt;&lt;wsp:rsid wsp:val=&quot;00134F49&quot;/&gt;&lt;wsp:rsid wsp:val=&quot;00136D39&quot;/&gt;&lt;wsp:rsid wsp:val=&quot;00142787&quot;/&gt;&lt;wsp:rsid wsp:val=&quot;00144B59&quot;/&gt;&lt;wsp:rsid wsp:val=&quot;00145174&quot;/&gt;&lt;wsp:rsid wsp:val=&quot;0015048A&quot;/&gt;&lt;wsp:rsid wsp:val=&quot;001517B5&quot;/&gt;&lt;wsp:rsid wsp:val=&quot;0015294F&quot;/&gt;&lt;wsp:rsid wsp:val=&quot;00155018&quot;/&gt;&lt;wsp:rsid wsp:val=&quot;00157766&quot;/&gt;&lt;wsp:rsid wsp:val=&quot;00166F46&quot;/&gt;&lt;wsp:rsid wsp:val=&quot;00173FCB&quot;/&gt;&lt;wsp:rsid wsp:val=&quot;00174F1B&quot;/&gt;&lt;wsp:rsid wsp:val=&quot;001765A3&quot;/&gt;&lt;wsp:rsid wsp:val=&quot;00182378&quot;/&gt;&lt;wsp:rsid wsp:val=&quot;0019336C&quot;/&gt;&lt;wsp:rsid wsp:val=&quot;001939BC&quot;/&gt;&lt;wsp:rsid wsp:val=&quot;001959DF&quot;/&gt;&lt;wsp:rsid wsp:val=&quot;001B6B6E&quot;/&gt;&lt;wsp:rsid wsp:val=&quot;001B7D64&quot;/&gt;&lt;wsp:rsid wsp:val=&quot;001C2A48&quot;/&gt;&lt;wsp:rsid wsp:val=&quot;001C3D07&quot;/&gt;&lt;wsp:rsid wsp:val=&quot;001F2EF5&quot;/&gt;&lt;wsp:rsid wsp:val=&quot;001F549E&quot;/&gt;&lt;wsp:rsid wsp:val=&quot;002028DA&quot;/&gt;&lt;wsp:rsid wsp:val=&quot;0021165B&quot;/&gt;&lt;wsp:rsid wsp:val=&quot;00211AF4&quot;/&gt;&lt;wsp:rsid wsp:val=&quot;002123E3&quot;/&gt;&lt;wsp:rsid wsp:val=&quot;00220460&quot;/&gt;&lt;wsp:rsid wsp:val=&quot;002225E8&quot;/&gt;&lt;wsp:rsid wsp:val=&quot;0023156C&quot;/&gt;&lt;wsp:rsid wsp:val=&quot;002320C7&quot;/&gt;&lt;wsp:rsid wsp:val=&quot;002326E6&quot;/&gt;&lt;wsp:rsid wsp:val=&quot;00241745&quot;/&gt;&lt;wsp:rsid wsp:val=&quot;00244CD3&quot;/&gt;&lt;wsp:rsid wsp:val=&quot;00247ACF&quot;/&gt;&lt;wsp:rsid wsp:val=&quot;002742CB&quot;/&gt;&lt;wsp:rsid wsp:val=&quot;002742FB&quot;/&gt;&lt;wsp:rsid wsp:val=&quot;00291459&quot;/&gt;&lt;wsp:rsid wsp:val=&quot;00294C1E&quot;/&gt;&lt;wsp:rsid wsp:val=&quot;00297842&quot;/&gt;&lt;wsp:rsid wsp:val=&quot;002A7BDE&quot;/&gt;&lt;wsp:rsid wsp:val=&quot;002B2069&quot;/&gt;&lt;wsp:rsid wsp:val=&quot;002B2479&quot;/&gt;&lt;wsp:rsid wsp:val=&quot;002B2CD0&quot;/&gt;&lt;wsp:rsid wsp:val=&quot;002B5E80&quot;/&gt;&lt;wsp:rsid wsp:val=&quot;002C1E08&quot;/&gt;&lt;wsp:rsid wsp:val=&quot;002C60F6&quot;/&gt;&lt;wsp:rsid wsp:val=&quot;002C6D9C&quot;/&gt;&lt;wsp:rsid wsp:val=&quot;002D0743&quot;/&gt;&lt;wsp:rsid wsp:val=&quot;002D2C52&quot;/&gt;&lt;wsp:rsid wsp:val=&quot;002D47F5&quot;/&gt;&lt;wsp:rsid wsp:val=&quot;002E14DA&quot;/&gt;&lt;wsp:rsid wsp:val=&quot;002E510D&quot;/&gt;&lt;wsp:rsid wsp:val=&quot;002E71AE&quot;/&gt;&lt;wsp:rsid wsp:val=&quot;002F5263&quot;/&gt;&lt;wsp:rsid wsp:val=&quot;003011DC&quot;/&gt;&lt;wsp:rsid wsp:val=&quot;00302741&quot;/&gt;&lt;wsp:rsid wsp:val=&quot;00304F6F&quot;/&gt;&lt;wsp:rsid wsp:val=&quot;00307252&quot;/&gt;&lt;wsp:rsid wsp:val=&quot;00312B48&quot;/&gt;&lt;wsp:rsid wsp:val=&quot;00325FE6&quot;/&gt;&lt;wsp:rsid wsp:val=&quot;00327CE1&quot;/&gt;&lt;wsp:rsid wsp:val=&quot;0033010B&quot;/&gt;&lt;wsp:rsid wsp:val=&quot;003344DB&quot;/&gt;&lt;wsp:rsid wsp:val=&quot;003402FB&quot;/&gt;&lt;wsp:rsid wsp:val=&quot;00352129&quot;/&gt;&lt;wsp:rsid wsp:val=&quot;0035520C&quot;/&gt;&lt;wsp:rsid wsp:val=&quot;003612E3&quot;/&gt;&lt;wsp:rsid wsp:val=&quot;00361569&quot;/&gt;&lt;wsp:rsid wsp:val=&quot;00373755&quot;/&gt;&lt;wsp:rsid wsp:val=&quot;00374E7C&quot;/&gt;&lt;wsp:rsid wsp:val=&quot;003840A4&quot;/&gt;&lt;wsp:rsid wsp:val=&quot;003974F6&quot;/&gt;&lt;wsp:rsid wsp:val=&quot;003A4ECF&quot;/&gt;&lt;wsp:rsid wsp:val=&quot;003B0B19&quot;/&gt;&lt;wsp:rsid wsp:val=&quot;003B2E14&quot;/&gt;&lt;wsp:rsid wsp:val=&quot;003B314E&quot;/&gt;&lt;wsp:rsid wsp:val=&quot;003C33C8&quot;/&gt;&lt;wsp:rsid wsp:val=&quot;003C605D&quot;/&gt;&lt;wsp:rsid wsp:val=&quot;003D2E39&quot;/&gt;&lt;wsp:rsid wsp:val=&quot;003D6424&quot;/&gt;&lt;wsp:rsid wsp:val=&quot;003E56AD&quot;/&gt;&lt;wsp:rsid wsp:val=&quot;003F00BD&quot;/&gt;&lt;wsp:rsid wsp:val=&quot;003F28A4&quot;/&gt;&lt;wsp:rsid wsp:val=&quot;003F28A9&quot;/&gt;&lt;wsp:rsid wsp:val=&quot;003F2B12&quot;/&gt;&lt;wsp:rsid wsp:val=&quot;003F7C52&quot;/&gt;&lt;wsp:rsid wsp:val=&quot;004021BE&quot;/&gt;&lt;wsp:rsid wsp:val=&quot;00404102&quot;/&gt;&lt;wsp:rsid wsp:val=&quot;0040442B&quot;/&gt;&lt;wsp:rsid wsp:val=&quot;004076AD&quot;/&gt;&lt;wsp:rsid wsp:val=&quot;004161FB&quot;/&gt;&lt;wsp:rsid wsp:val=&quot;004261CF&quot;/&gt;&lt;wsp:rsid wsp:val=&quot;00431541&quot;/&gt;&lt;wsp:rsid wsp:val=&quot;0043182E&quot;/&gt;&lt;wsp:rsid wsp:val=&quot;0043766F&quot;/&gt;&lt;wsp:rsid wsp:val=&quot;0045043E&quot;/&gt;&lt;wsp:rsid wsp:val=&quot;00487A23&quot;/&gt;&lt;wsp:rsid wsp:val=&quot;00490A2C&quot;/&gt;&lt;wsp:rsid wsp:val=&quot;004958BF&quot;/&gt;&lt;wsp:rsid wsp:val=&quot;004A122C&quot;/&gt;&lt;wsp:rsid wsp:val=&quot;004A2B0D&quot;/&gt;&lt;wsp:rsid wsp:val=&quot;004A2EAD&quot;/&gt;&lt;wsp:rsid wsp:val=&quot;004A3B5C&quot;/&gt;&lt;wsp:rsid wsp:val=&quot;004B03A3&quot;/&gt;&lt;wsp:rsid wsp:val=&quot;004B6993&quot;/&gt;&lt;wsp:rsid wsp:val=&quot;004B6E10&quot;/&gt;&lt;wsp:rsid wsp:val=&quot;004C2EB3&quot;/&gt;&lt;wsp:rsid wsp:val=&quot;004D0C51&quot;/&gt;&lt;wsp:rsid wsp:val=&quot;004D23C5&quot;/&gt;&lt;wsp:rsid wsp:val=&quot;004D33B6&quot;/&gt;&lt;wsp:rsid wsp:val=&quot;004D33F5&quot;/&gt;&lt;wsp:rsid wsp:val=&quot;004D3DE9&quot;/&gt;&lt;wsp:rsid wsp:val=&quot;004D3E8A&quot;/&gt;&lt;wsp:rsid wsp:val=&quot;004E2335&quot;/&gt;&lt;wsp:rsid wsp:val=&quot;004E66D6&quot;/&gt;&lt;wsp:rsid wsp:val=&quot;004E78E6&quot;/&gt;&lt;wsp:rsid wsp:val=&quot;004F0B58&quot;/&gt;&lt;wsp:rsid wsp:val=&quot;005016F5&quot;/&gt;&lt;wsp:rsid wsp:val=&quot;005025BD&quot;/&gt;&lt;wsp:rsid wsp:val=&quot;0050416C&quot;/&gt;&lt;wsp:rsid wsp:val=&quot;00505AF9&quot;/&gt;&lt;wsp:rsid wsp:val=&quot;00523B76&quot;/&gt;&lt;wsp:rsid wsp:val=&quot;00534AC8&quot;/&gt;&lt;wsp:rsid wsp:val=&quot;00537002&quot;/&gt;&lt;wsp:rsid wsp:val=&quot;0054278A&quot;/&gt;&lt;wsp:rsid wsp:val=&quot;00551576&quot;/&gt;&lt;wsp:rsid wsp:val=&quot;00551C44&quot;/&gt;&lt;wsp:rsid wsp:val=&quot;00553B6D&quot;/&gt;&lt;wsp:rsid wsp:val=&quot;00560921&quot;/&gt;&lt;wsp:rsid wsp:val=&quot;00560D8D&quot;/&gt;&lt;wsp:rsid wsp:val=&quot;00574F2C&quot;/&gt;&lt;wsp:rsid wsp:val=&quot;00587A88&quot;/&gt;&lt;wsp:rsid wsp:val=&quot;00593446&quot;/&gt;&lt;wsp:rsid wsp:val=&quot;005952C1&quot;/&gt;&lt;wsp:rsid wsp:val=&quot;005963C2&quot;/&gt;&lt;wsp:rsid wsp:val=&quot;005A06F7&quot;/&gt;&lt;wsp:rsid wsp:val=&quot;005A2421&quot;/&gt;&lt;wsp:rsid wsp:val=&quot;005A2927&quot;/&gt;&lt;wsp:rsid wsp:val=&quot;005A4CDF&quot;/&gt;&lt;wsp:rsid wsp:val=&quot;005B2D6A&quot;/&gt;&lt;wsp:rsid wsp:val=&quot;005B51CC&quot;/&gt;&lt;wsp:rsid wsp:val=&quot;005C1C68&quot;/&gt;&lt;wsp:rsid wsp:val=&quot;005C2063&quot;/&gt;&lt;wsp:rsid wsp:val=&quot;005C439C&quot;/&gt;&lt;wsp:rsid wsp:val=&quot;005C73DB&quot;/&gt;&lt;wsp:rsid wsp:val=&quot;005E7FD0&quot;/&gt;&lt;wsp:rsid wsp:val=&quot;005F275F&quot;/&gt;&lt;wsp:rsid wsp:val=&quot;005F2893&quot;/&gt;&lt;wsp:rsid wsp:val=&quot;00601BBE&quot;/&gt;&lt;wsp:rsid wsp:val=&quot;00601FB0&quot;/&gt;&lt;wsp:rsid wsp:val=&quot;0060217C&quot;/&gt;&lt;wsp:rsid wsp:val=&quot;00602678&quot;/&gt;&lt;wsp:rsid wsp:val=&quot;0060310D&quot;/&gt;&lt;wsp:rsid wsp:val=&quot;00603245&quot;/&gt;&lt;wsp:rsid wsp:val=&quot;006078C6&quot;/&gt;&lt;wsp:rsid wsp:val=&quot;00612441&quot;/&gt;&lt;wsp:rsid wsp:val=&quot;006168C9&quot;/&gt;&lt;wsp:rsid wsp:val=&quot;00616AA8&quot;/&gt;&lt;wsp:rsid wsp:val=&quot;00617797&quot;/&gt;&lt;wsp:rsid wsp:val=&quot;006209D2&quot;/&gt;&lt;wsp:rsid wsp:val=&quot;00623F08&quot;/&gt;&lt;wsp:rsid wsp:val=&quot;00633F49&quot;/&gt;&lt;wsp:rsid wsp:val=&quot;00637AE0&quot;/&gt;&lt;wsp:rsid wsp:val=&quot;006401D4&quot;/&gt;&lt;wsp:rsid wsp:val=&quot;00640591&quot;/&gt;&lt;wsp:rsid wsp:val=&quot;006460AC&quot;/&gt;&lt;wsp:rsid wsp:val=&quot;00654497&quot;/&gt;&lt;wsp:rsid wsp:val=&quot;006738D2&quot;/&gt;&lt;wsp:rsid wsp:val=&quot;00675C70&quot;/&gt;&lt;wsp:rsid wsp:val=&quot;00681EB9&quot;/&gt;&lt;wsp:rsid wsp:val=&quot;006877AB&quot;/&gt;&lt;wsp:rsid wsp:val=&quot;0069430B&quot;/&gt;&lt;wsp:rsid wsp:val=&quot;00694B8F&quot;/&gt;&lt;wsp:rsid wsp:val=&quot;00695EB2&quot;/&gt;&lt;wsp:rsid wsp:val=&quot;006A21A7&quot;/&gt;&lt;wsp:rsid wsp:val=&quot;006A3C1F&quot;/&gt;&lt;wsp:rsid wsp:val=&quot;006A68F8&quot;/&gt;&lt;wsp:rsid wsp:val=&quot;006B0CDC&quot;/&gt;&lt;wsp:rsid wsp:val=&quot;006C4B32&quot;/&gt;&lt;wsp:rsid wsp:val=&quot;006D1E8A&quot;/&gt;&lt;wsp:rsid wsp:val=&quot;006D36A0&quot;/&gt;&lt;wsp:rsid wsp:val=&quot;006E23A3&quot;/&gt;&lt;wsp:rsid wsp:val=&quot;006E298D&quot;/&gt;&lt;wsp:rsid wsp:val=&quot;006E3027&quot;/&gt;&lt;wsp:rsid wsp:val=&quot;006E602B&quot;/&gt;&lt;wsp:rsid wsp:val=&quot;007014A6&quot;/&gt;&lt;wsp:rsid wsp:val=&quot;0070155E&quot;/&gt;&lt;wsp:rsid wsp:val=&quot;00701804&quot;/&gt;&lt;wsp:rsid wsp:val=&quot;00707C17&quot;/&gt;&lt;wsp:rsid wsp:val=&quot;00737E76&quot;/&gt;&lt;wsp:rsid wsp:val=&quot;007405F5&quot;/&gt;&lt;wsp:rsid wsp:val=&quot;00743C1F&quot;/&gt;&lt;wsp:rsid wsp:val=&quot;007474EE&quot;/&gt;&lt;wsp:rsid wsp:val=&quot;00753DC3&quot;/&gt;&lt;wsp:rsid wsp:val=&quot;00754194&quot;/&gt;&lt;wsp:rsid wsp:val=&quot;00763E4F&quot;/&gt;&lt;wsp:rsid wsp:val=&quot;007759A3&quot;/&gt;&lt;wsp:rsid wsp:val=&quot;00775AD5&quot;/&gt;&lt;wsp:rsid wsp:val=&quot;00776908&quot;/&gt;&lt;wsp:rsid wsp:val=&quot;00776C57&quot;/&gt;&lt;wsp:rsid wsp:val=&quot;00782554&quot;/&gt;&lt;wsp:rsid wsp:val=&quot;00790DD8&quot;/&gt;&lt;wsp:rsid wsp:val=&quot;007918D7&quot;/&gt;&lt;wsp:rsid wsp:val=&quot;007A039C&quot;/&gt;&lt;wsp:rsid wsp:val=&quot;007B0971&quot;/&gt;&lt;wsp:rsid wsp:val=&quot;007B1FE6&quot;/&gt;&lt;wsp:rsid wsp:val=&quot;007B61B2&quot;/&gt;&lt;wsp:rsid wsp:val=&quot;007C37F5&quot;/&gt;&lt;wsp:rsid wsp:val=&quot;007C7C1F&quot;/&gt;&lt;wsp:rsid wsp:val=&quot;007D5C35&quot;/&gt;&lt;wsp:rsid wsp:val=&quot;007E0E5F&quot;/&gt;&lt;wsp:rsid wsp:val=&quot;007E6444&quot;/&gt;&lt;wsp:rsid wsp:val=&quot;007F2310&quot;/&gt;&lt;wsp:rsid wsp:val=&quot;007F5358&quot;/&gt;&lt;wsp:rsid wsp:val=&quot;007F5A89&quot;/&gt;&lt;wsp:rsid wsp:val=&quot;00803385&quot;/&gt;&lt;wsp:rsid wsp:val=&quot;008145D0&quot;/&gt;&lt;wsp:rsid wsp:val=&quot;00815D45&quot;/&gt;&lt;wsp:rsid wsp:val=&quot;00822D33&quot;/&gt;&lt;wsp:rsid wsp:val=&quot;00823D41&quot;/&gt;&lt;wsp:rsid wsp:val=&quot;00826F78&quot;/&gt;&lt;wsp:rsid wsp:val=&quot;00830D52&quot;/&gt;&lt;wsp:rsid wsp:val=&quot;00832420&quot;/&gt;&lt;wsp:rsid wsp:val=&quot;00832CC4&quot;/&gt;&lt;wsp:rsid wsp:val=&quot;00854F8E&quot;/&gt;&lt;wsp:rsid wsp:val=&quot;008605BB&quot;/&gt;&lt;wsp:rsid wsp:val=&quot;00862303&quot;/&gt;&lt;wsp:rsid wsp:val=&quot;00873EFB&quot;/&gt;&lt;wsp:rsid wsp:val=&quot;00876172&quot;/&gt;&lt;wsp:rsid wsp:val=&quot;00883478&quot;/&gt;&lt;wsp:rsid wsp:val=&quot;00886A06&quot;/&gt;&lt;wsp:rsid wsp:val=&quot;008903A5&quot;/&gt;&lt;wsp:rsid wsp:val=&quot;00893AD3&quot;/&gt;&lt;wsp:rsid wsp:val=&quot;008959E5&quot;/&gt;&lt;wsp:rsid wsp:val=&quot;00897BBC&quot;/&gt;&lt;wsp:rsid wsp:val=&quot;008A017F&quot;/&gt;&lt;wsp:rsid wsp:val=&quot;008A4346&quot;/&gt;&lt;wsp:rsid wsp:val=&quot;008D12B6&quot;/&gt;&lt;wsp:rsid wsp:val=&quot;008D179B&quot;/&gt;&lt;wsp:rsid wsp:val=&quot;008D2F0A&quot;/&gt;&lt;wsp:rsid wsp:val=&quot;008E1E67&quot;/&gt;&lt;wsp:rsid wsp:val=&quot;008E38AF&quot;/&gt;&lt;wsp:rsid wsp:val=&quot;008E7382&quot;/&gt;&lt;wsp:rsid wsp:val=&quot;008F25D2&quot;/&gt;&lt;wsp:rsid wsp:val=&quot;008F2E59&quot;/&gt;&lt;wsp:rsid wsp:val=&quot;00900352&quot;/&gt;&lt;wsp:rsid wsp:val=&quot;00901C75&quot;/&gt;&lt;wsp:rsid wsp:val=&quot;00931E4F&quot;/&gt;&lt;wsp:rsid wsp:val=&quot;00932116&quot;/&gt;&lt;wsp:rsid wsp:val=&quot;00934754&quot;/&gt;&lt;wsp:rsid wsp:val=&quot;0094380F&quot;/&gt;&lt;wsp:rsid wsp:val=&quot;009478DE&quot;/&gt;&lt;wsp:rsid wsp:val=&quot;009528D6&quot;/&gt;&lt;wsp:rsid wsp:val=&quot;00955585&quot;/&gt;&lt;wsp:rsid wsp:val=&quot;00965864&quot;/&gt;&lt;wsp:rsid wsp:val=&quot;00970C5A&quot;/&gt;&lt;wsp:rsid wsp:val=&quot;00970D73&quot;/&gt;&lt;wsp:rsid wsp:val=&quot;00970E3A&quot;/&gt;&lt;wsp:rsid wsp:val=&quot;00976E74&quot;/&gt;&lt;wsp:rsid wsp:val=&quot;00977214&quot;/&gt;&lt;wsp:rsid wsp:val=&quot;00987CF3&quot;/&gt;&lt;wsp:rsid wsp:val=&quot;00991267&quot;/&gt;&lt;wsp:rsid wsp:val=&quot;00995DE9&quot;/&gt;&lt;wsp:rsid wsp:val=&quot;00996000&quot;/&gt;&lt;wsp:rsid wsp:val=&quot;009963E4&quot;/&gt;&lt;wsp:rsid wsp:val=&quot;00997059&quot;/&gt;&lt;wsp:rsid wsp:val=&quot;009A4005&quot;/&gt;&lt;wsp:rsid wsp:val=&quot;009A679B&quot;/&gt;&lt;wsp:rsid wsp:val=&quot;009B06A9&quot;/&gt;&lt;wsp:rsid wsp:val=&quot;009B1B79&quot;/&gt;&lt;wsp:rsid wsp:val=&quot;009C205C&quot;/&gt;&lt;wsp:rsid wsp:val=&quot;009C7C58&quot;/&gt;&lt;wsp:rsid wsp:val=&quot;009C7ED7&quot;/&gt;&lt;wsp:rsid wsp:val=&quot;009D025D&quot;/&gt;&lt;wsp:rsid wsp:val=&quot;009D353A&quot;/&gt;&lt;wsp:rsid wsp:val=&quot;009E697A&quot;/&gt;&lt;wsp:rsid wsp:val=&quot;009E7BFA&quot;/&gt;&lt;wsp:rsid wsp:val=&quot;009F168C&quot;/&gt;&lt;wsp:rsid wsp:val=&quot;009F3D5B&quot;/&gt;&lt;wsp:rsid wsp:val=&quot;009F6CD9&quot;/&gt;&lt;wsp:rsid wsp:val=&quot;009F6EB1&quot;/&gt;&lt;wsp:rsid wsp:val=&quot;00A0681A&quot;/&gt;&lt;wsp:rsid wsp:val=&quot;00A164F2&quot;/&gt;&lt;wsp:rsid wsp:val=&quot;00A16946&quot;/&gt;&lt;wsp:rsid wsp:val=&quot;00A24A51&quot;/&gt;&lt;wsp:rsid wsp:val=&quot;00A26029&quot;/&gt;&lt;wsp:rsid wsp:val=&quot;00A33A31&quot;/&gt;&lt;wsp:rsid wsp:val=&quot;00A419F1&quot;/&gt;&lt;wsp:rsid wsp:val=&quot;00A4389B&quot;/&gt;&lt;wsp:rsid wsp:val=&quot;00A43F90&quot;/&gt;&lt;wsp:rsid wsp:val=&quot;00A46429&quot;/&gt;&lt;wsp:rsid wsp:val=&quot;00A530F6&quot;/&gt;&lt;wsp:rsid wsp:val=&quot;00A60CE8&quot;/&gt;&lt;wsp:rsid wsp:val=&quot;00A6444E&quot;/&gt;&lt;wsp:rsid wsp:val=&quot;00A7060A&quot;/&gt;&lt;wsp:rsid wsp:val=&quot;00A71ED8&quot;/&gt;&lt;wsp:rsid wsp:val=&quot;00A74B93&quot;/&gt;&lt;wsp:rsid wsp:val=&quot;00A80C39&quot;/&gt;&lt;wsp:rsid wsp:val=&quot;00A825F9&quot;/&gt;&lt;wsp:rsid wsp:val=&quot;00A8431D&quot;/&gt;&lt;wsp:rsid wsp:val=&quot;00A95824&quot;/&gt;&lt;wsp:rsid wsp:val=&quot;00A975B0&quot;/&gt;&lt;wsp:rsid wsp:val=&quot;00AA4516&quot;/&gt;&lt;wsp:rsid wsp:val=&quot;00AA4DC6&quot;/&gt;&lt;wsp:rsid wsp:val=&quot;00AA5B0B&quot;/&gt;&lt;wsp:rsid wsp:val=&quot;00AA7BE8&quot;/&gt;&lt;wsp:rsid wsp:val=&quot;00AB5FFD&quot;/&gt;&lt;wsp:rsid wsp:val=&quot;00AB76DA&quot;/&gt;&lt;wsp:rsid wsp:val=&quot;00AB790E&quot;/&gt;&lt;wsp:rsid wsp:val=&quot;00AC1A12&quot;/&gt;&lt;wsp:rsid wsp:val=&quot;00AC5EEE&quot;/&gt;&lt;wsp:rsid wsp:val=&quot;00AC7447&quot;/&gt;&lt;wsp:rsid wsp:val=&quot;00AE7F7D&quot;/&gt;&lt;wsp:rsid wsp:val=&quot;00AF0604&quot;/&gt;&lt;wsp:rsid wsp:val=&quot;00AF5476&quot;/&gt;&lt;wsp:rsid wsp:val=&quot;00B01FE7&quot;/&gt;&lt;wsp:rsid wsp:val=&quot;00B05DD5&quot;/&gt;&lt;wsp:rsid wsp:val=&quot;00B1207D&quot;/&gt;&lt;wsp:rsid wsp:val=&quot;00B1431C&quot;/&gt;&lt;wsp:rsid wsp:val=&quot;00B23938&quot;/&gt;&lt;wsp:rsid wsp:val=&quot;00B367F0&quot;/&gt;&lt;wsp:rsid wsp:val=&quot;00B43A3C&quot;/&gt;&lt;wsp:rsid wsp:val=&quot;00B450BD&quot;/&gt;&lt;wsp:rsid wsp:val=&quot;00B53787&quot;/&gt;&lt;wsp:rsid wsp:val=&quot;00B56D2B&quot;/&gt;&lt;wsp:rsid wsp:val=&quot;00B62DAA&quot;/&gt;&lt;wsp:rsid wsp:val=&quot;00B63D74&quot;/&gt;&lt;wsp:rsid wsp:val=&quot;00B74C92&quot;/&gt;&lt;wsp:rsid wsp:val=&quot;00B75DE4&quot;/&gt;&lt;wsp:rsid wsp:val=&quot;00B773B7&quot;/&gt;&lt;wsp:rsid wsp:val=&quot;00B81DDA&quot;/&gt;&lt;wsp:rsid wsp:val=&quot;00B95399&quot;/&gt;&lt;wsp:rsid wsp:val=&quot;00B9605A&quot;/&gt;&lt;wsp:rsid wsp:val=&quot;00B976F0&quot;/&gt;&lt;wsp:rsid wsp:val=&quot;00BA333B&quot;/&gt;&lt;wsp:rsid wsp:val=&quot;00BA7930&quot;/&gt;&lt;wsp:rsid wsp:val=&quot;00BB0D2D&quot;/&gt;&lt;wsp:rsid wsp:val=&quot;00BB18B4&quot;/&gt;&lt;wsp:rsid wsp:val=&quot;00BB1F7C&quot;/&gt;&lt;wsp:rsid wsp:val=&quot;00BC3AFD&quot;/&gt;&lt;wsp:rsid wsp:val=&quot;00BD1986&quot;/&gt;&lt;wsp:rsid wsp:val=&quot;00BE4137&quot;/&gt;&lt;wsp:rsid wsp:val=&quot;00BE667D&quot;/&gt;&lt;wsp:rsid wsp:val=&quot;00BF1CB9&quot;/&gt;&lt;wsp:rsid wsp:val=&quot;00BF4A59&quot;/&gt;&lt;wsp:rsid wsp:val=&quot;00BF7D2E&quot;/&gt;&lt;wsp:rsid wsp:val=&quot;00C114F7&quot;/&gt;&lt;wsp:rsid wsp:val=&quot;00C12C10&quot;/&gt;&lt;wsp:rsid wsp:val=&quot;00C1506E&quot;/&gt;&lt;wsp:rsid wsp:val=&quot;00C17B07&quot;/&gt;&lt;wsp:rsid wsp:val=&quot;00C20A51&quot;/&gt;&lt;wsp:rsid wsp:val=&quot;00C3059C&quot;/&gt;&lt;wsp:rsid wsp:val=&quot;00C36572&quot;/&gt;&lt;wsp:rsid wsp:val=&quot;00C42351&quot;/&gt;&lt;wsp:rsid wsp:val=&quot;00C43A68&quot;/&gt;&lt;wsp:rsid wsp:val=&quot;00C70B1C&quot;/&gt;&lt;wsp:rsid wsp:val=&quot;00C72A5C&quot;/&gt;&lt;wsp:rsid wsp:val=&quot;00C7663B&quot;/&gt;&lt;wsp:rsid wsp:val=&quot;00C941CB&quot;/&gt;&lt;wsp:rsid wsp:val=&quot;00CA3693&quot;/&gt;&lt;wsp:rsid wsp:val=&quot;00CA7B9D&quot;/&gt;&lt;wsp:rsid wsp:val=&quot;00CB7B82&quot;/&gt;&lt;wsp:rsid wsp:val=&quot;00CC1508&quot;/&gt;&lt;wsp:rsid wsp:val=&quot;00CC3B0D&quot;/&gt;&lt;wsp:rsid wsp:val=&quot;00CC44DC&quot;/&gt;&lt;wsp:rsid wsp:val=&quot;00CC75E8&quot;/&gt;&lt;wsp:rsid wsp:val=&quot;00CD01D2&quot;/&gt;&lt;wsp:rsid wsp:val=&quot;00CD358D&quot;/&gt;&lt;wsp:rsid wsp:val=&quot;00CE33A3&quot;/&gt;&lt;wsp:rsid wsp:val=&quot;00CE4ED1&quot;/&gt;&lt;wsp:rsid wsp:val=&quot;00CF78B9&quot;/&gt;&lt;wsp:rsid wsp:val=&quot;00D04E2E&quot;/&gt;&lt;wsp:rsid wsp:val=&quot;00D171B7&quot;/&gt;&lt;wsp:rsid wsp:val=&quot;00D33CDC&quot;/&gt;&lt;wsp:rsid wsp:val=&quot;00D37BDD&quot;/&gt;&lt;wsp:rsid wsp:val=&quot;00D46C59&quot;/&gt;&lt;wsp:rsid wsp:val=&quot;00D55EFF&quot;/&gt;&lt;wsp:rsid wsp:val=&quot;00D568D7&quot;/&gt;&lt;wsp:rsid wsp:val=&quot;00D6503F&quot;/&gt;&lt;wsp:rsid wsp:val=&quot;00D6574E&quot;/&gt;&lt;wsp:rsid wsp:val=&quot;00D66A96&quot;/&gt;&lt;wsp:rsid wsp:val=&quot;00D851FE&quot;/&gt;&lt;wsp:rsid wsp:val=&quot;00D96C19&quot;/&gt;&lt;wsp:rsid wsp:val=&quot;00DB0E84&quot;/&gt;&lt;wsp:rsid wsp:val=&quot;00DB1644&quot;/&gt;&lt;wsp:rsid wsp:val=&quot;00DB7D7B&quot;/&gt;&lt;wsp:rsid wsp:val=&quot;00DC22AF&quot;/&gt;&lt;wsp:rsid wsp:val=&quot;00DC581F&quot;/&gt;&lt;wsp:rsid wsp:val=&quot;00DD20A6&quot;/&gt;&lt;wsp:rsid wsp:val=&quot;00DD45D3&quot;/&gt;&lt;wsp:rsid wsp:val=&quot;00DE0D92&quot;/&gt;&lt;wsp:rsid wsp:val=&quot;00DE1F09&quot;/&gt;&lt;wsp:rsid wsp:val=&quot;00DE59C0&quot;/&gt;&lt;wsp:rsid wsp:val=&quot;00DF14F6&quot;/&gt;&lt;wsp:rsid wsp:val=&quot;00DF4599&quot;/&gt;&lt;wsp:rsid wsp:val=&quot;00DF6F23&quot;/&gt;&lt;wsp:rsid wsp:val=&quot;00E04F93&quot;/&gt;&lt;wsp:rsid wsp:val=&quot;00E051C7&quot;/&gt;&lt;wsp:rsid wsp:val=&quot;00E05371&quot;/&gt;&lt;wsp:rsid wsp:val=&quot;00E11DEA&quot;/&gt;&lt;wsp:rsid wsp:val=&quot;00E141C0&quot;/&gt;&lt;wsp:rsid wsp:val=&quot;00E17046&quot;/&gt;&lt;wsp:rsid wsp:val=&quot;00E177DC&quot;/&gt;&lt;wsp:rsid wsp:val=&quot;00E2313E&quot;/&gt;&lt;wsp:rsid wsp:val=&quot;00E2441F&quot;/&gt;&lt;wsp:rsid wsp:val=&quot;00E25522&quot;/&gt;&lt;wsp:rsid wsp:val=&quot;00E27A00&quot;/&gt;&lt;wsp:rsid wsp:val=&quot;00E364DD&quot;/&gt;&lt;wsp:rsid wsp:val=&quot;00E45167&quot;/&gt;&lt;wsp:rsid wsp:val=&quot;00E45AD1&quot;/&gt;&lt;wsp:rsid wsp:val=&quot;00E508F6&quot;/&gt;&lt;wsp:rsid wsp:val=&quot;00E53431&quot;/&gt;&lt;wsp:rsid wsp:val=&quot;00E565E4&quot;/&gt;&lt;wsp:rsid wsp:val=&quot;00E56F81&quot;/&gt;&lt;wsp:rsid wsp:val=&quot;00E66A7A&quot;/&gt;&lt;wsp:rsid wsp:val=&quot;00E741B8&quot;/&gt;&lt;wsp:rsid wsp:val=&quot;00E75277&quot;/&gt;&lt;wsp:rsid wsp:val=&quot;00E830A6&quot;/&gt;&lt;wsp:rsid wsp:val=&quot;00E84460&quot;/&gt;&lt;wsp:rsid wsp:val=&quot;00E8754A&quot;/&gt;&lt;wsp:rsid wsp:val=&quot;00EA734D&quot;/&gt;&lt;wsp:rsid wsp:val=&quot;00EA7EE4&quot;/&gt;&lt;wsp:rsid wsp:val=&quot;00EB2495&quot;/&gt;&lt;wsp:rsid wsp:val=&quot;00EB635D&quot;/&gt;&lt;wsp:rsid wsp:val=&quot;00EC66C0&quot;/&gt;&lt;wsp:rsid wsp:val=&quot;00ED2CDD&quot;/&gt;&lt;wsp:rsid wsp:val=&quot;00ED5300&quot;/&gt;&lt;wsp:rsid wsp:val=&quot;00ED77D7&quot;/&gt;&lt;wsp:rsid wsp:val=&quot;00EE504C&quot;/&gt;&lt;wsp:rsid wsp:val=&quot;00EF3668&quot;/&gt;&lt;wsp:rsid wsp:val=&quot;00EF5971&quot;/&gt;&lt;wsp:rsid wsp:val=&quot;00F11A51&quot;/&gt;&lt;wsp:rsid wsp:val=&quot;00F2045D&quot;/&gt;&lt;wsp:rsid wsp:val=&quot;00F3345F&quot;/&gt;&lt;wsp:rsid wsp:val=&quot;00F3372C&quot;/&gt;&lt;wsp:rsid wsp:val=&quot;00F35007&quot;/&gt;&lt;wsp:rsid wsp:val=&quot;00F37ED5&quot;/&gt;&lt;wsp:rsid wsp:val=&quot;00F40D1E&quot;/&gt;&lt;wsp:rsid wsp:val=&quot;00F50C3D&quot;/&gt;&lt;wsp:rsid wsp:val=&quot;00F53EF2&quot;/&gt;&lt;wsp:rsid wsp:val=&quot;00F54868&quot;/&gt;&lt;wsp:rsid wsp:val=&quot;00F57286&quot;/&gt;&lt;wsp:rsid wsp:val=&quot;00F71C33&quot;/&gt;&lt;wsp:rsid wsp:val=&quot;00F77B26&quot;/&gt;&lt;wsp:rsid wsp:val=&quot;00F94267&quot;/&gt;&lt;wsp:rsid wsp:val=&quot;00F94D9D&quot;/&gt;&lt;wsp:rsid wsp:val=&quot;00F955C2&quot;/&gt;&lt;wsp:rsid wsp:val=&quot;00FA1DA5&quot;/&gt;&lt;wsp:rsid wsp:val=&quot;00FA6D77&quot;/&gt;&lt;wsp:rsid wsp:val=&quot;00FB142E&quot;/&gt;&lt;wsp:rsid wsp:val=&quot;00FB1B35&quot;/&gt;&lt;wsp:rsid wsp:val=&quot;00FC5D2D&quot;/&gt;&lt;wsp:rsid wsp:val=&quot;00FD6B55&quot;/&gt;&lt;wsp:rsid wsp:val=&quot;00FE24A4&quot;/&gt;&lt;wsp:rsid wsp:val=&quot;00FF2DD6&quot;/&gt;&lt;/wsp:rsids&gt;&lt;/w:docPr&gt;&lt;w:body&gt;&lt;wx:sect&gt;&lt;w:p wsp:rsidR=&quot;00000000&quot; wsp:rsidRDefault=&quot;005963C2&quot; wsp:rsidP=&quot;005963C2&quot;&gt;&lt;m:oMathPara&gt;&lt;m:oMath&gt;&lt;m:r&gt;&lt;m:rPr&gt;&lt;m:sty m:val=&quot;p&quot;/&gt;&lt;/m:rPr&gt;&lt;w:rPr&gt;&lt;w:rFonts w:ascii=&quot;Cambria Math&quot; w:h-ansi=&quot;Cambria Math&quot;/&gt;&lt;wx:font wx:val=&quot;Cambria Math&quot;/&gt;&lt;w:color w:val=&quot;E36C0A&quot;/&gt;&lt;/w:rPr&gt;&lt;m:t&gt;Y ‚àà{R|Y‚â†0}&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22" o:title="" chromakey="white"/>
            </v:shape>
          </w:pict>
        </w:r>
        <w:r w:rsidRPr="001305EF">
          <w:rPr>
            <w:color w:val="0000FF"/>
          </w:rPr>
          <w:fldChar w:fldCharType="end"/>
        </w:r>
        <w:r w:rsidRPr="001305EF">
          <w:rPr>
            <w:color w:val="0000FF"/>
          </w:rPr>
          <w:t>).</w:t>
        </w:r>
      </w:ins>
      <w:r w:rsidRPr="001305EF">
        <w:rPr>
          <w:color w:val="0000FF"/>
        </w:rPr>
        <w:t xml:space="preserve"> </w:t>
      </w:r>
      <w:r w:rsidRPr="003205A4">
        <w:rPr>
          <w:color w:val="0000FF"/>
        </w:rPr>
        <w:t xml:space="preserve">Table 8 </w:t>
      </w:r>
      <w:del w:id="727" w:author="Dave Towey" w:date="2019-07-16T06:46:00Z">
        <w:r w:rsidR="00F259AF" w:rsidRPr="001305EF">
          <w:rPr>
            <w:color w:val="0000FF"/>
          </w:rPr>
          <w:delText>shows</w:delText>
        </w:r>
      </w:del>
      <w:ins w:id="728" w:author="Dave Towey" w:date="2019-07-16T06:46:00Z">
        <w:r w:rsidRPr="003205A4">
          <w:rPr>
            <w:color w:val="0000FF"/>
          </w:rPr>
          <w:t>lists</w:t>
        </w:r>
      </w:ins>
      <w:r w:rsidRPr="003205A4">
        <w:rPr>
          <w:color w:val="0000FF"/>
        </w:rPr>
        <w:t xml:space="preserve"> all possible actions</w:t>
      </w:r>
      <w:del w:id="729" w:author="Dave Towey" w:date="2019-07-16T06:46:00Z">
        <w:r w:rsidR="00F259AF" w:rsidRPr="001305EF">
          <w:rPr>
            <w:color w:val="0000FF"/>
          </w:rPr>
          <w:delText xml:space="preserve"> that is all</w:delText>
        </w:r>
      </w:del>
      <w:ins w:id="730" w:author="Dave Towey" w:date="2019-07-16T06:46:00Z">
        <w:r w:rsidRPr="003205A4">
          <w:rPr>
            <w:color w:val="0000FF"/>
          </w:rPr>
          <w:t>: the three</w:t>
        </w:r>
      </w:ins>
      <w:r w:rsidRPr="003205A4">
        <w:rPr>
          <w:color w:val="0000FF"/>
        </w:rPr>
        <w:t xml:space="preserve"> formulas for calculating the </w:t>
      </w:r>
      <w:ins w:id="731" w:author="Dave Towey" w:date="2019-07-16T06:46:00Z">
        <w:r w:rsidRPr="003205A4">
          <w:rPr>
            <w:color w:val="0000FF"/>
          </w:rPr>
          <w:t xml:space="preserve">phone </w:t>
        </w:r>
      </w:ins>
      <w:r w:rsidRPr="003205A4">
        <w:rPr>
          <w:color w:val="0000FF"/>
        </w:rPr>
        <w:t>bill</w:t>
      </w:r>
      <w:del w:id="732" w:author="Dave Towey" w:date="2019-07-16T06:46:00Z">
        <w:r w:rsidR="00F259AF" w:rsidRPr="001305EF">
          <w:rPr>
            <w:color w:val="0000FF"/>
          </w:rPr>
          <w:delText>. The formulas are presented</w:delText>
        </w:r>
      </w:del>
      <w:ins w:id="733" w:author="Dave Towey" w:date="2019-07-16T06:46:00Z">
        <w:r w:rsidRPr="003205A4">
          <w:rPr>
            <w:color w:val="0000FF"/>
          </w:rPr>
          <w:t>, as defined</w:t>
        </w:r>
      </w:ins>
      <w:r w:rsidRPr="003205A4">
        <w:rPr>
          <w:color w:val="0000FF"/>
        </w:rPr>
        <w:t xml:space="preserve"> in Table 11.</w:t>
      </w:r>
      <w:r>
        <w:rPr>
          <w:color w:val="0000FF"/>
        </w:rPr>
        <w:t xml:space="preserve"> </w:t>
      </w:r>
      <w:r w:rsidRPr="001305EF">
        <w:rPr>
          <w:color w:val="0000FF"/>
        </w:rPr>
        <w:t xml:space="preserve">The main difference </w:t>
      </w:r>
      <w:del w:id="734" w:author="Dave Towey" w:date="2019-07-16T06:46:00Z">
        <w:r w:rsidR="00F259AF" w:rsidRPr="001305EF">
          <w:rPr>
            <w:color w:val="0000FF"/>
          </w:rPr>
          <w:delText>of between</w:delText>
        </w:r>
      </w:del>
      <w:ins w:id="735" w:author="Dave Towey" w:date="2019-07-16T06:46:00Z">
        <w:r>
          <w:rPr>
            <w:color w:val="0000FF"/>
          </w:rPr>
          <w:t>among the</w:t>
        </w:r>
      </w:ins>
      <w:r w:rsidRPr="001305EF">
        <w:rPr>
          <w:color w:val="0000FF"/>
        </w:rPr>
        <w:t xml:space="preserve"> formulas </w:t>
      </w:r>
      <w:del w:id="736" w:author="Dave Towey" w:date="2019-07-16T06:46:00Z">
        <w:r w:rsidR="00F259AF" w:rsidRPr="001305EF">
          <w:rPr>
            <w:color w:val="0000FF"/>
          </w:rPr>
          <w:delText>is</w:delText>
        </w:r>
      </w:del>
      <w:ins w:id="737" w:author="Dave Towey" w:date="2019-07-16T06:46:00Z">
        <w:r>
          <w:rPr>
            <w:color w:val="0000FF"/>
          </w:rPr>
          <w:t>relates to</w:t>
        </w:r>
      </w:ins>
      <w:r w:rsidRPr="001305EF">
        <w:rPr>
          <w:color w:val="0000FF"/>
        </w:rPr>
        <w:t xml:space="preserve"> the fee </w:t>
      </w:r>
      <w:del w:id="738" w:author="Dave Towey" w:date="2019-07-16T06:46:00Z">
        <w:r w:rsidR="00F259AF" w:rsidRPr="001305EF">
          <w:rPr>
            <w:color w:val="0000FF"/>
          </w:rPr>
          <w:delText>of</w:delText>
        </w:r>
      </w:del>
      <w:ins w:id="739" w:author="Dave Towey" w:date="2019-07-16T06:46:00Z">
        <w:r>
          <w:rPr>
            <w:color w:val="0000FF"/>
          </w:rPr>
          <w:t>for</w:t>
        </w:r>
      </w:ins>
      <w:r w:rsidRPr="001305EF">
        <w:rPr>
          <w:color w:val="0000FF"/>
        </w:rPr>
        <w:t xml:space="preserve"> a one-minute call.</w:t>
      </w:r>
    </w:p>
    <w:p w14:paraId="5BF5828E" w14:textId="77777777" w:rsidR="003205A4" w:rsidRDefault="003205A4" w:rsidP="007640FE">
      <w:pPr>
        <w:ind w:firstLine="420"/>
        <w:jc w:val="both"/>
        <w:rPr>
          <w:ins w:id="740" w:author="Dave Towey" w:date="2019-07-16T06:46:00Z"/>
          <w:color w:val="0000FF"/>
        </w:rPr>
      </w:pPr>
    </w:p>
    <w:p w14:paraId="749E75B9" w14:textId="573D9E67" w:rsidR="000D7D72" w:rsidRDefault="000D7D72" w:rsidP="000D7D72">
      <w:pPr>
        <w:ind w:firstLineChars="200" w:firstLine="480"/>
        <w:jc w:val="both"/>
        <w:rPr>
          <w:color w:val="0000FF"/>
        </w:rPr>
      </w:pPr>
      <w:r>
        <w:rPr>
          <w:color w:val="0000FF"/>
        </w:rPr>
        <w:t>Table 9</w:t>
      </w:r>
      <w:r w:rsidRPr="009A3D19">
        <w:rPr>
          <w:color w:val="0000FF"/>
        </w:rPr>
        <w:t xml:space="preserve">: In order to calculate the parking fee, </w:t>
      </w:r>
      <w:r w:rsidRPr="003205A4">
        <w:rPr>
          <w:color w:val="0000FF"/>
        </w:rPr>
        <w:t xml:space="preserve">we identified </w:t>
      </w:r>
      <w:del w:id="741" w:author="Dave Towey" w:date="2019-07-16T06:46:00Z">
        <w:r w:rsidR="00F259AF" w:rsidRPr="009A3D19">
          <w:rPr>
            <w:color w:val="0000FF"/>
          </w:rPr>
          <w:delText>the related</w:delText>
        </w:r>
      </w:del>
      <w:ins w:id="742" w:author="Dave Towey" w:date="2019-07-16T06:46:00Z">
        <w:r w:rsidRPr="003205A4">
          <w:rPr>
            <w:color w:val="0000FF"/>
          </w:rPr>
          <w:t>those</w:t>
        </w:r>
      </w:ins>
      <w:r w:rsidRPr="003205A4">
        <w:rPr>
          <w:color w:val="0000FF"/>
        </w:rPr>
        <w:t xml:space="preserve"> conditions that </w:t>
      </w:r>
      <w:del w:id="743" w:author="Dave Towey" w:date="2019-07-16T06:46:00Z">
        <w:r w:rsidR="00F259AF" w:rsidRPr="009A3D19">
          <w:rPr>
            <w:color w:val="0000FF"/>
          </w:rPr>
          <w:delText xml:space="preserve">affect the result of calculating the parking </w:delText>
        </w:r>
      </w:del>
      <w:ins w:id="744" w:author="Dave Towey" w:date="2019-07-16T06:46:00Z">
        <w:r w:rsidRPr="003205A4">
          <w:rPr>
            <w:color w:val="0000FF"/>
          </w:rPr>
          <w:t xml:space="preserve">impact the </w:t>
        </w:r>
      </w:ins>
      <w:r>
        <w:rPr>
          <w:color w:val="0000FF"/>
        </w:rPr>
        <w:t>fee</w:t>
      </w:r>
      <w:r w:rsidRPr="003205A4">
        <w:rPr>
          <w:color w:val="0000FF"/>
        </w:rPr>
        <w:t xml:space="preserve">, </w:t>
      </w:r>
      <w:del w:id="745" w:author="Dave Towey" w:date="2019-07-16T06:46:00Z">
        <w:r w:rsidR="00F259AF" w:rsidRPr="009A3D19">
          <w:rPr>
            <w:color w:val="0000FF"/>
          </w:rPr>
          <w:delText>along with</w:delText>
        </w:r>
      </w:del>
      <w:ins w:id="746" w:author="Dave Towey" w:date="2019-07-16T06:46:00Z">
        <w:r w:rsidRPr="003205A4">
          <w:rPr>
            <w:color w:val="0000FF"/>
          </w:rPr>
          <w:t>and</w:t>
        </w:r>
      </w:ins>
      <w:r w:rsidRPr="003205A4">
        <w:rPr>
          <w:color w:val="0000FF"/>
        </w:rPr>
        <w:t xml:space="preserve"> the options for each condition (</w:t>
      </w:r>
      <w:ins w:id="747" w:author="Dave Towey" w:date="2019-07-16T06:46:00Z">
        <w:r w:rsidRPr="003205A4">
          <w:rPr>
            <w:color w:val="0000FF"/>
          </w:rPr>
          <w:t xml:space="preserve">Table 10 summarizes </w:t>
        </w:r>
      </w:ins>
      <w:r w:rsidRPr="003205A4">
        <w:rPr>
          <w:color w:val="0000FF"/>
        </w:rPr>
        <w:t>the details</w:t>
      </w:r>
      <w:del w:id="748" w:author="Dave Towey" w:date="2019-07-16T06:46:00Z">
        <w:r w:rsidR="00F259AF" w:rsidRPr="009A3D19">
          <w:rPr>
            <w:color w:val="0000FF"/>
          </w:rPr>
          <w:delText xml:space="preserve"> are presented in Table </w:delText>
        </w:r>
        <w:r w:rsidR="007640FE">
          <w:rPr>
            <w:color w:val="0000FF"/>
          </w:rPr>
          <w:delText>10</w:delText>
        </w:r>
        <w:r w:rsidR="00F259AF" w:rsidRPr="009A3D19">
          <w:rPr>
            <w:color w:val="0000FF"/>
          </w:rPr>
          <w:delText xml:space="preserve"> in which we use</w:delText>
        </w:r>
      </w:del>
      <w:ins w:id="749" w:author="Dave Towey" w:date="2019-07-16T06:46:00Z">
        <w:r w:rsidRPr="003205A4">
          <w:rPr>
            <w:color w:val="0000FF"/>
          </w:rPr>
          <w:t>, using</w:t>
        </w:r>
      </w:ins>
      <w:r w:rsidRPr="003205A4">
        <w:rPr>
          <w:color w:val="0000FF"/>
        </w:rPr>
        <w:t xml:space="preserve"> some </w:t>
      </w:r>
      <w:del w:id="750" w:author="Dave Towey" w:date="2019-07-16T06:46:00Z">
        <w:r w:rsidR="00F259AF" w:rsidRPr="009A3D19">
          <w:rPr>
            <w:color w:val="0000FF"/>
          </w:rPr>
          <w:delText xml:space="preserve">simple characters to make </w:delText>
        </w:r>
      </w:del>
      <w:ins w:id="751" w:author="Dave Towey" w:date="2019-07-16T06:46:00Z">
        <w:r w:rsidRPr="003205A4">
          <w:rPr>
            <w:color w:val="0000FF"/>
          </w:rPr>
          <w:t xml:space="preserve">simplified symbols for ease of </w:t>
        </w:r>
      </w:ins>
      <w:r w:rsidRPr="003205A4">
        <w:rPr>
          <w:color w:val="0000FF"/>
        </w:rPr>
        <w:t>presentation</w:t>
      </w:r>
      <w:del w:id="752" w:author="Dave Towey" w:date="2019-07-16T06:46:00Z">
        <w:r w:rsidR="00F259AF" w:rsidRPr="009A3D19">
          <w:rPr>
            <w:color w:val="0000FF"/>
          </w:rPr>
          <w:delText xml:space="preserve"> easier). The lower-left of</w:delText>
        </w:r>
      </w:del>
      <w:ins w:id="753" w:author="Dave Towey" w:date="2019-07-16T06:46:00Z">
        <w:r>
          <w:rPr>
            <w:color w:val="0000FF"/>
          </w:rPr>
          <w:t>)</w:t>
        </w:r>
        <w:r w:rsidR="00E83EF0">
          <w:rPr>
            <w:color w:val="0000FF"/>
          </w:rPr>
          <w:t>.</w:t>
        </w:r>
      </w:ins>
      <w:r w:rsidRPr="009A3D19">
        <w:rPr>
          <w:color w:val="0000FF"/>
        </w:rPr>
        <w:t xml:space="preserve"> </w:t>
      </w:r>
      <w:r w:rsidR="00E83EF0" w:rsidRPr="003205A4">
        <w:rPr>
          <w:color w:val="0000FF"/>
        </w:rPr>
        <w:t xml:space="preserve">Table </w:t>
      </w:r>
      <w:del w:id="754" w:author="Dave Towey" w:date="2019-07-16T06:46:00Z">
        <w:r w:rsidR="007640FE">
          <w:rPr>
            <w:color w:val="0000FF"/>
          </w:rPr>
          <w:delText xml:space="preserve">10 </w:delText>
        </w:r>
        <w:r w:rsidR="00F259AF" w:rsidRPr="009A3D19">
          <w:rPr>
            <w:color w:val="0000FF"/>
          </w:rPr>
          <w:delText>shows</w:delText>
        </w:r>
      </w:del>
      <w:ins w:id="755" w:author="Dave Towey" w:date="2019-07-16T06:46:00Z">
        <w:r w:rsidR="00E83EF0">
          <w:rPr>
            <w:color w:val="0000FF"/>
          </w:rPr>
          <w:t>9</w:t>
        </w:r>
        <w:r w:rsidR="00E83EF0" w:rsidRPr="003205A4">
          <w:rPr>
            <w:color w:val="0000FF"/>
          </w:rPr>
          <w:t xml:space="preserve"> lists</w:t>
        </w:r>
      </w:ins>
      <w:r w:rsidR="00E83EF0" w:rsidRPr="003205A4">
        <w:rPr>
          <w:color w:val="0000FF"/>
        </w:rPr>
        <w:t xml:space="preserve"> all possible actions</w:t>
      </w:r>
      <w:del w:id="756" w:author="Dave Towey" w:date="2019-07-16T06:46:00Z">
        <w:r w:rsidR="00F259AF" w:rsidRPr="009A3D19">
          <w:rPr>
            <w:color w:val="0000FF"/>
          </w:rPr>
          <w:delText xml:space="preserve"> that is all</w:delText>
        </w:r>
      </w:del>
      <w:ins w:id="757" w:author="Dave Towey" w:date="2019-07-16T06:46:00Z">
        <w:r w:rsidR="00E83EF0" w:rsidRPr="003205A4">
          <w:rPr>
            <w:color w:val="0000FF"/>
          </w:rPr>
          <w:t>: the three</w:t>
        </w:r>
      </w:ins>
      <w:r w:rsidR="00E83EF0" w:rsidRPr="003205A4">
        <w:rPr>
          <w:color w:val="0000FF"/>
        </w:rPr>
        <w:t xml:space="preserve"> formulas for calculating the </w:t>
      </w:r>
      <w:del w:id="758" w:author="Dave Towey" w:date="2019-07-16T06:46:00Z">
        <w:r w:rsidR="00F259AF" w:rsidRPr="009A3D19">
          <w:rPr>
            <w:color w:val="0000FF"/>
          </w:rPr>
          <w:delText>bill. The formulas are presented</w:delText>
        </w:r>
      </w:del>
      <w:ins w:id="759" w:author="Dave Towey" w:date="2019-07-16T06:46:00Z">
        <w:r w:rsidR="00E83EF0">
          <w:rPr>
            <w:color w:val="0000FF"/>
          </w:rPr>
          <w:t>parking fee</w:t>
        </w:r>
        <w:r w:rsidR="00E83EF0" w:rsidRPr="003205A4">
          <w:rPr>
            <w:color w:val="0000FF"/>
          </w:rPr>
          <w:t>, as defined</w:t>
        </w:r>
      </w:ins>
      <w:r w:rsidR="00E83EF0" w:rsidRPr="003205A4">
        <w:rPr>
          <w:color w:val="0000FF"/>
        </w:rPr>
        <w:t xml:space="preserve"> in Table 11</w:t>
      </w:r>
      <w:ins w:id="760" w:author="Dave Towey" w:date="2019-07-16T06:46:00Z">
        <w:r w:rsidR="00E83EF0">
          <w:rPr>
            <w:color w:val="0000FF"/>
          </w:rPr>
          <w:t>,</w:t>
        </w:r>
      </w:ins>
      <w:r w:rsidR="00E83EF0">
        <w:rPr>
          <w:color w:val="0000FF"/>
        </w:rPr>
        <w:t xml:space="preserve"> </w:t>
      </w:r>
      <w:r w:rsidR="00E83EF0" w:rsidRPr="009A3D19">
        <w:rPr>
          <w:color w:val="0000FF"/>
        </w:rPr>
        <w:t xml:space="preserve">where the </w:t>
      </w:r>
      <w:r w:rsidR="00E83EF0" w:rsidRPr="009A3D19">
        <w:rPr>
          <w:i/>
          <w:color w:val="0000FF"/>
        </w:rPr>
        <w:t>baseFee</w:t>
      </w:r>
      <w:r w:rsidR="00E83EF0" w:rsidRPr="009A3D19">
        <w:rPr>
          <w:color w:val="0000FF"/>
        </w:rPr>
        <w:t xml:space="preserve"> is calculated based on the type of vehicle, </w:t>
      </w:r>
      <w:ins w:id="761" w:author="Dave Towey" w:date="2019-07-16T06:46:00Z">
        <w:r w:rsidR="00E83EF0">
          <w:rPr>
            <w:color w:val="0000FF"/>
          </w:rPr>
          <w:t xml:space="preserve">the </w:t>
        </w:r>
      </w:ins>
      <w:r w:rsidR="00E83EF0" w:rsidRPr="009A3D19">
        <w:rPr>
          <w:color w:val="0000FF"/>
        </w:rPr>
        <w:t xml:space="preserve">day of week, and the total time </w:t>
      </w:r>
      <w:del w:id="762" w:author="Dave Towey" w:date="2019-07-16T06:46:00Z">
        <w:r w:rsidR="00F259AF" w:rsidRPr="009A3D19">
          <w:rPr>
            <w:color w:val="0000FF"/>
          </w:rPr>
          <w:delText>of parking</w:delText>
        </w:r>
      </w:del>
      <w:ins w:id="763" w:author="Dave Towey" w:date="2019-07-16T06:46:00Z">
        <w:r w:rsidR="00E83EF0">
          <w:rPr>
            <w:color w:val="0000FF"/>
          </w:rPr>
          <w:t>the</w:t>
        </w:r>
      </w:ins>
      <w:r w:rsidR="00E83EF0">
        <w:rPr>
          <w:color w:val="0000FF"/>
        </w:rPr>
        <w:t xml:space="preserve"> car</w:t>
      </w:r>
      <w:del w:id="764" w:author="Dave Towey" w:date="2019-07-16T06:46:00Z">
        <w:r w:rsidR="00F259AF" w:rsidRPr="009A3D19">
          <w:rPr>
            <w:color w:val="0000FF"/>
          </w:rPr>
          <w:delText>.</w:delText>
        </w:r>
      </w:del>
      <w:ins w:id="765" w:author="Dave Towey" w:date="2019-07-16T06:46:00Z">
        <w:r w:rsidR="00E83EF0">
          <w:rPr>
            <w:color w:val="0000FF"/>
          </w:rPr>
          <w:t xml:space="preserve"> is parked for</w:t>
        </w:r>
        <w:r w:rsidR="00E83EF0" w:rsidRPr="003205A4">
          <w:rPr>
            <w:color w:val="0000FF"/>
          </w:rPr>
          <w:t>.</w:t>
        </w:r>
      </w:ins>
      <w:r w:rsidR="00E83EF0">
        <w:rPr>
          <w:color w:val="0000FF"/>
        </w:rPr>
        <w:t xml:space="preserve"> </w:t>
      </w:r>
      <w:r w:rsidR="00E83EF0" w:rsidRPr="001305EF">
        <w:rPr>
          <w:color w:val="0000FF"/>
        </w:rPr>
        <w:t xml:space="preserve">The main difference </w:t>
      </w:r>
      <w:del w:id="766" w:author="Dave Towey" w:date="2019-07-16T06:46:00Z">
        <w:r w:rsidR="00F259AF" w:rsidRPr="009A3D19">
          <w:rPr>
            <w:color w:val="0000FF"/>
          </w:rPr>
          <w:delText>of between</w:delText>
        </w:r>
      </w:del>
      <w:ins w:id="767" w:author="Dave Towey" w:date="2019-07-16T06:46:00Z">
        <w:r w:rsidR="00E83EF0">
          <w:rPr>
            <w:color w:val="0000FF"/>
          </w:rPr>
          <w:t>among the</w:t>
        </w:r>
      </w:ins>
      <w:r w:rsidR="00E83EF0">
        <w:rPr>
          <w:color w:val="0000FF"/>
        </w:rPr>
        <w:t xml:space="preserve"> formulas </w:t>
      </w:r>
      <w:del w:id="768" w:author="Dave Towey" w:date="2019-07-16T06:46:00Z">
        <w:r w:rsidR="00F259AF" w:rsidRPr="009A3D19">
          <w:rPr>
            <w:color w:val="0000FF"/>
          </w:rPr>
          <w:delText>is</w:delText>
        </w:r>
      </w:del>
      <w:ins w:id="769" w:author="Dave Towey" w:date="2019-07-16T06:46:00Z">
        <w:r w:rsidR="00E83EF0">
          <w:rPr>
            <w:color w:val="0000FF"/>
          </w:rPr>
          <w:t>relates to</w:t>
        </w:r>
      </w:ins>
      <w:r w:rsidR="00E83EF0">
        <w:rPr>
          <w:color w:val="0000FF"/>
        </w:rPr>
        <w:t xml:space="preserve"> the value of </w:t>
      </w:r>
      <w:ins w:id="770" w:author="Dave Towey" w:date="2019-07-16T06:46:00Z">
        <w:r w:rsidR="00E83EF0">
          <w:rPr>
            <w:color w:val="0000FF"/>
          </w:rPr>
          <w:t xml:space="preserve">the </w:t>
        </w:r>
      </w:ins>
      <w:r w:rsidR="00E83EF0">
        <w:rPr>
          <w:color w:val="0000FF"/>
        </w:rPr>
        <w:t>discount.</w:t>
      </w:r>
    </w:p>
    <w:p w14:paraId="7E1728DF" w14:textId="77777777" w:rsidR="00C53A3C" w:rsidRPr="007640FE" w:rsidRDefault="00C53A3C" w:rsidP="007640FE">
      <w:pPr>
        <w:ind w:firstLineChars="200" w:firstLine="480"/>
        <w:jc w:val="both"/>
        <w:rPr>
          <w:rFonts w:hint="eastAsia"/>
          <w:color w:val="0000FF"/>
        </w:rPr>
      </w:pPr>
    </w:p>
    <w:p w14:paraId="5987FE27" w14:textId="77777777" w:rsidR="006460AC" w:rsidRPr="003F28A9" w:rsidRDefault="00592CC8" w:rsidP="003F28A9">
      <w:pPr>
        <w:jc w:val="both"/>
        <w:rPr>
          <w:b/>
          <w:i/>
        </w:rPr>
      </w:pPr>
      <w:r>
        <w:rPr>
          <w:b/>
          <w:i/>
          <w:u w:val="single"/>
        </w:rPr>
        <w:t>R2C</w:t>
      </w:r>
      <w:r>
        <w:rPr>
          <w:rFonts w:hint="eastAsia"/>
          <w:b/>
          <w:i/>
          <w:u w:val="single"/>
        </w:rPr>
        <w:t>7</w:t>
      </w:r>
      <w:r w:rsidRPr="006A21A7">
        <w:rPr>
          <w:b/>
          <w:i/>
          <w:u w:val="single"/>
        </w:rPr>
        <w:t>:</w:t>
      </w:r>
      <w:r w:rsidR="006460AC" w:rsidRPr="003F28A9">
        <w:rPr>
          <w:b/>
          <w:i/>
        </w:rPr>
        <w:t xml:space="preserve">- </w:t>
      </w:r>
      <w:r w:rsidR="006460AC">
        <w:rPr>
          <w:b/>
          <w:i/>
        </w:rPr>
        <w:t xml:space="preserve">(3) </w:t>
      </w:r>
      <w:r w:rsidR="006460AC" w:rsidRPr="003F28A9">
        <w:rPr>
          <w:b/>
          <w:i/>
        </w:rPr>
        <w:t>The applications are well described, but there is no reference to where they are taken (open source repository, private repository, …).</w:t>
      </w:r>
    </w:p>
    <w:p w14:paraId="512E03D8" w14:textId="0759BBB8" w:rsidR="006460AC" w:rsidRPr="005B51CC" w:rsidRDefault="00A01F2F" w:rsidP="001C3D07">
      <w:pPr>
        <w:spacing w:beforeLines="100" w:before="312"/>
        <w:jc w:val="both"/>
        <w:rPr>
          <w:color w:val="0000FF"/>
          <w:u w:val="single"/>
        </w:rPr>
      </w:pPr>
      <w:r w:rsidRPr="00AA7BE8">
        <w:rPr>
          <w:u w:val="single"/>
        </w:rPr>
        <w:t>Response</w:t>
      </w:r>
      <w:r w:rsidRPr="00AA7BE8">
        <w:t>:</w:t>
      </w:r>
      <w:r>
        <w:rPr>
          <w:rFonts w:hint="eastAsia"/>
        </w:rPr>
        <w:t xml:space="preserve"> </w:t>
      </w:r>
      <w:del w:id="771" w:author="Dave Towey" w:date="2019-07-16T06:46:00Z">
        <w:r w:rsidR="006460AC">
          <w:rPr>
            <w:color w:val="0000FF"/>
          </w:rPr>
          <w:delText>Sorry</w:delText>
        </w:r>
      </w:del>
      <w:ins w:id="772" w:author="Dave Towey" w:date="2019-07-16T06:46:00Z">
        <w:r w:rsidR="00367604">
          <w:rPr>
            <w:color w:val="0000FF"/>
          </w:rPr>
          <w:t>We apologize</w:t>
        </w:r>
      </w:ins>
      <w:r w:rsidR="006460AC">
        <w:rPr>
          <w:color w:val="0000FF"/>
        </w:rPr>
        <w:t xml:space="preserve"> </w:t>
      </w:r>
      <w:r>
        <w:rPr>
          <w:color w:val="0000FF"/>
        </w:rPr>
        <w:t>for this omi</w:t>
      </w:r>
      <w:r w:rsidR="008844CA">
        <w:rPr>
          <w:rFonts w:hint="eastAsia"/>
          <w:color w:val="0000FF"/>
        </w:rPr>
        <w:t xml:space="preserve">ssion. The </w:t>
      </w:r>
      <w:r w:rsidR="006460AC">
        <w:rPr>
          <w:color w:val="0000FF"/>
        </w:rPr>
        <w:t xml:space="preserve">subject </w:t>
      </w:r>
      <w:del w:id="773" w:author="Dave Towey" w:date="2019-07-16T06:46:00Z">
        <w:r w:rsidR="006460AC">
          <w:rPr>
            <w:color w:val="0000FF"/>
          </w:rPr>
          <w:delText>Web</w:delText>
        </w:r>
      </w:del>
      <w:ins w:id="774" w:author="Dave Towey" w:date="2019-07-16T06:46:00Z">
        <w:r w:rsidR="00AC50C6">
          <w:rPr>
            <w:color w:val="0000FF"/>
          </w:rPr>
          <w:t>web</w:t>
        </w:r>
      </w:ins>
      <w:r w:rsidR="006460AC">
        <w:rPr>
          <w:color w:val="0000FF"/>
        </w:rPr>
        <w:t xml:space="preserve"> services were developed in our laboratory</w:t>
      </w:r>
      <w:ins w:id="775" w:author="Dave Towey" w:date="2019-07-16T06:46:00Z">
        <w:r w:rsidR="00367604">
          <w:rPr>
            <w:color w:val="0000FF"/>
          </w:rPr>
          <w:t>,</w:t>
        </w:r>
      </w:ins>
      <w:r w:rsidR="006460AC">
        <w:rPr>
          <w:color w:val="0000FF"/>
        </w:rPr>
        <w:t xml:space="preserve"> </w:t>
      </w:r>
      <w:r w:rsidR="006460AC" w:rsidRPr="005B51CC">
        <w:rPr>
          <w:color w:val="0000FF"/>
        </w:rPr>
        <w:t>based on the real-life specification</w:t>
      </w:r>
      <w:r w:rsidR="006460AC">
        <w:rPr>
          <w:color w:val="0000FF"/>
        </w:rPr>
        <w:t>s</w:t>
      </w:r>
      <w:r w:rsidR="006460AC" w:rsidRPr="005B51CC">
        <w:rPr>
          <w:color w:val="0000FF"/>
        </w:rPr>
        <w:t>.</w:t>
      </w:r>
    </w:p>
    <w:p w14:paraId="6D5661F6" w14:textId="4323703B" w:rsidR="006460AC" w:rsidRPr="009A3D19" w:rsidRDefault="00674DFA" w:rsidP="001C3D07">
      <w:pPr>
        <w:spacing w:beforeLines="100" w:before="312"/>
        <w:jc w:val="both"/>
        <w:rPr>
          <w:color w:val="0000FF"/>
        </w:rPr>
      </w:pPr>
      <w:r>
        <w:rPr>
          <w:u w:val="single"/>
        </w:rPr>
        <w:t>Action</w:t>
      </w:r>
      <w:r>
        <w:rPr>
          <w:rFonts w:hint="eastAsia"/>
          <w:u w:val="single"/>
        </w:rPr>
        <w:t>:</w:t>
      </w:r>
      <w:r w:rsidR="006460AC" w:rsidRPr="009A3D19">
        <w:rPr>
          <w:color w:val="0000FF"/>
          <w:rPrChange w:id="776" w:author="Dave Towey" w:date="2019-07-16T06:46:00Z">
            <w:rPr>
              <w:u w:val="single"/>
            </w:rPr>
          </w:rPrChange>
        </w:rPr>
        <w:t xml:space="preserve"> </w:t>
      </w:r>
      <w:del w:id="777" w:author="Dave Towey" w:date="2019-07-16T06:46:00Z">
        <w:r w:rsidR="006460AC" w:rsidRPr="009A3D19">
          <w:rPr>
            <w:color w:val="0000FF"/>
          </w:rPr>
          <w:delText xml:space="preserve"> </w:delText>
        </w:r>
      </w:del>
      <w:r w:rsidR="006460AC" w:rsidRPr="009A3D19">
        <w:rPr>
          <w:color w:val="0000FF"/>
        </w:rPr>
        <w:t xml:space="preserve">In the revised </w:t>
      </w:r>
      <w:del w:id="778" w:author="Dave Towey" w:date="2019-07-16T06:46:00Z">
        <w:r w:rsidR="006460AC" w:rsidRPr="009A3D19">
          <w:rPr>
            <w:color w:val="0000FF"/>
          </w:rPr>
          <w:delText>version</w:delText>
        </w:r>
      </w:del>
      <w:ins w:id="779" w:author="Dave Towey" w:date="2019-07-16T06:46:00Z">
        <w:r w:rsidR="00367604">
          <w:rPr>
            <w:color w:val="0000FF"/>
          </w:rPr>
          <w:t>manuscript</w:t>
        </w:r>
      </w:ins>
      <w:r w:rsidR="006460AC" w:rsidRPr="009A3D19">
        <w:rPr>
          <w:color w:val="0000FF"/>
        </w:rPr>
        <w:t>, we have clearly explain</w:t>
      </w:r>
      <w:r w:rsidR="00A01F2F">
        <w:rPr>
          <w:rFonts w:hint="eastAsia"/>
          <w:color w:val="0000FF"/>
        </w:rPr>
        <w:t>ed</w:t>
      </w:r>
      <w:r w:rsidR="006460AC" w:rsidRPr="009A3D19">
        <w:rPr>
          <w:color w:val="0000FF"/>
        </w:rPr>
        <w:t xml:space="preserve"> where </w:t>
      </w:r>
      <w:ins w:id="780" w:author="Dave Towey" w:date="2019-07-16T06:46:00Z">
        <w:r w:rsidR="00367604">
          <w:rPr>
            <w:color w:val="0000FF"/>
          </w:rPr>
          <w:t xml:space="preserve">the </w:t>
        </w:r>
      </w:ins>
      <w:r w:rsidR="00A01F2F">
        <w:rPr>
          <w:rFonts w:hint="eastAsia"/>
          <w:color w:val="0000FF"/>
        </w:rPr>
        <w:t xml:space="preserve">subject applications are from </w:t>
      </w:r>
      <w:del w:id="781" w:author="Dave Towey" w:date="2019-07-16T06:46:00Z">
        <w:r w:rsidR="00A01F2F">
          <w:rPr>
            <w:rFonts w:hint="eastAsia"/>
            <w:color w:val="0000FF"/>
          </w:rPr>
          <w:delText xml:space="preserve">in </w:delText>
        </w:r>
        <w:r w:rsidR="00CD01D2" w:rsidRPr="009A3D19">
          <w:rPr>
            <w:color w:val="0000FF"/>
          </w:rPr>
          <w:delText xml:space="preserve">the </w:delText>
        </w:r>
        <w:r w:rsidR="00A01F2F">
          <w:rPr>
            <w:color w:val="0000FF"/>
          </w:rPr>
          <w:delText>beginning</w:delText>
        </w:r>
        <w:r w:rsidR="00A01F2F">
          <w:rPr>
            <w:rFonts w:hint="eastAsia"/>
            <w:color w:val="0000FF"/>
          </w:rPr>
          <w:delText xml:space="preserve"> </w:delText>
        </w:r>
        <w:r w:rsidR="00CD01D2" w:rsidRPr="009A3D19">
          <w:rPr>
            <w:color w:val="0000FF"/>
          </w:rPr>
          <w:delText xml:space="preserve">of </w:delText>
        </w:r>
      </w:del>
      <w:ins w:id="782" w:author="Dave Towey" w:date="2019-07-16T06:46:00Z">
        <w:r w:rsidR="00367604">
          <w:rPr>
            <w:color w:val="0000FF"/>
          </w:rPr>
          <w:t>(</w:t>
        </w:r>
      </w:ins>
      <w:r w:rsidR="006460AC" w:rsidRPr="009A3D19">
        <w:rPr>
          <w:color w:val="0000FF"/>
        </w:rPr>
        <w:t>Section 4.2</w:t>
      </w:r>
      <w:del w:id="783" w:author="Dave Towey" w:date="2019-07-16T06:46:00Z">
        <w:r w:rsidR="006460AC" w:rsidRPr="009A3D19">
          <w:rPr>
            <w:color w:val="0000FF"/>
          </w:rPr>
          <w:delText>.</w:delText>
        </w:r>
      </w:del>
      <w:ins w:id="784" w:author="Dave Towey" w:date="2019-07-16T06:46:00Z">
        <w:r w:rsidR="00367604">
          <w:rPr>
            <w:color w:val="0000FF"/>
          </w:rPr>
          <w:t>)</w:t>
        </w:r>
        <w:r w:rsidR="006460AC" w:rsidRPr="009A3D19">
          <w:rPr>
            <w:color w:val="0000FF"/>
          </w:rPr>
          <w:t>.</w:t>
        </w:r>
      </w:ins>
    </w:p>
    <w:p w14:paraId="25F91B2C" w14:textId="77777777" w:rsidR="006460AC" w:rsidRPr="009A3D19" w:rsidRDefault="006460AC" w:rsidP="005C2063">
      <w:pPr>
        <w:spacing w:beforeLines="100" w:before="312"/>
        <w:jc w:val="both"/>
        <w:rPr>
          <w:color w:val="FF0000"/>
        </w:rPr>
      </w:pPr>
      <w:r w:rsidRPr="009A3D19">
        <w:rPr>
          <w:color w:val="FF0000"/>
        </w:rPr>
        <w:t>Intended details are as follows:</w:t>
      </w:r>
    </w:p>
    <w:p w14:paraId="609423C0" w14:textId="02887D65" w:rsidR="00D92CEA" w:rsidRDefault="00D92CEA" w:rsidP="00C53A3C">
      <w:pPr>
        <w:spacing w:beforeLines="50" w:before="156"/>
        <w:jc w:val="both"/>
        <w:rPr>
          <w:color w:val="0000FF"/>
        </w:rPr>
      </w:pPr>
      <w:r w:rsidRPr="00D92CEA">
        <w:rPr>
          <w:color w:val="0000FF"/>
        </w:rPr>
        <w:t>We selected three real-life web services as the subject</w:t>
      </w:r>
      <w:r>
        <w:rPr>
          <w:rFonts w:hint="eastAsia"/>
          <w:color w:val="0000FF"/>
        </w:rPr>
        <w:t xml:space="preserve"> </w:t>
      </w:r>
      <w:r w:rsidRPr="00D92CEA">
        <w:rPr>
          <w:color w:val="0000FF"/>
        </w:rPr>
        <w:t>programs</w:t>
      </w:r>
      <w:r>
        <w:rPr>
          <w:rFonts w:hint="eastAsia"/>
          <w:color w:val="0000FF"/>
        </w:rPr>
        <w:t xml:space="preserve"> </w:t>
      </w:r>
      <w:r w:rsidRPr="00D92CEA">
        <w:rPr>
          <w:color w:val="0000FF"/>
        </w:rPr>
        <w:t>for</w:t>
      </w:r>
      <w:r>
        <w:rPr>
          <w:rFonts w:hint="eastAsia"/>
          <w:color w:val="0000FF"/>
        </w:rPr>
        <w:t xml:space="preserve"> </w:t>
      </w:r>
      <w:r w:rsidRPr="00D92CEA">
        <w:rPr>
          <w:color w:val="0000FF"/>
        </w:rPr>
        <w:t>our</w:t>
      </w:r>
      <w:r>
        <w:rPr>
          <w:rFonts w:hint="eastAsia"/>
          <w:color w:val="0000FF"/>
        </w:rPr>
        <w:t xml:space="preserve"> </w:t>
      </w:r>
      <w:r w:rsidRPr="00D92CEA">
        <w:rPr>
          <w:color w:val="0000FF"/>
        </w:rPr>
        <w:t>study</w:t>
      </w:r>
      <w:ins w:id="785" w:author="Dave Towey" w:date="2019-07-16T06:46:00Z">
        <w:r w:rsidR="00775385">
          <w:rPr>
            <w:color w:val="0000FF"/>
          </w:rPr>
          <w:t xml:space="preserve">, and implemented them ourselves, </w:t>
        </w:r>
        <w:r w:rsidR="00775385" w:rsidRPr="00D92CEA">
          <w:rPr>
            <w:color w:val="0000FF"/>
          </w:rPr>
          <w:t>based</w:t>
        </w:r>
        <w:r w:rsidR="00775385">
          <w:rPr>
            <w:rFonts w:hint="eastAsia"/>
            <w:color w:val="0000FF"/>
          </w:rPr>
          <w:t xml:space="preserve"> </w:t>
        </w:r>
        <w:r w:rsidR="00775385" w:rsidRPr="00D92CEA">
          <w:rPr>
            <w:color w:val="0000FF"/>
          </w:rPr>
          <w:t>on the</w:t>
        </w:r>
        <w:r w:rsidR="00775385">
          <w:rPr>
            <w:color w:val="0000FF"/>
          </w:rPr>
          <w:t xml:space="preserve">ir </w:t>
        </w:r>
        <w:commentRangeStart w:id="786"/>
        <w:r w:rsidR="00775385">
          <w:rPr>
            <w:color w:val="0000FF"/>
          </w:rPr>
          <w:t>official</w:t>
        </w:r>
        <w:r w:rsidR="00775385" w:rsidRPr="00D92CEA">
          <w:rPr>
            <w:color w:val="0000FF"/>
          </w:rPr>
          <w:t xml:space="preserve"> </w:t>
        </w:r>
        <w:commentRangeEnd w:id="786"/>
        <w:r w:rsidR="00775385">
          <w:rPr>
            <w:rStyle w:val="CommentReference"/>
            <w:szCs w:val="20"/>
          </w:rPr>
          <w:commentReference w:id="786"/>
        </w:r>
        <w:r w:rsidR="00775385" w:rsidRPr="00D92CEA">
          <w:rPr>
            <w:color w:val="0000FF"/>
          </w:rPr>
          <w:t>specifications</w:t>
        </w:r>
      </w:ins>
      <w:r w:rsidRPr="00D92CEA">
        <w:rPr>
          <w:color w:val="0000FF"/>
        </w:rPr>
        <w:t>:</w:t>
      </w:r>
      <w:r>
        <w:rPr>
          <w:rFonts w:hint="eastAsia"/>
          <w:color w:val="0000FF"/>
        </w:rPr>
        <w:t xml:space="preserve"> </w:t>
      </w:r>
      <w:r w:rsidRPr="00D92CEA">
        <w:rPr>
          <w:color w:val="0000FF"/>
        </w:rPr>
        <w:t>Aviation Consignment</w:t>
      </w:r>
      <w:r>
        <w:rPr>
          <w:rFonts w:hint="eastAsia"/>
          <w:color w:val="0000FF"/>
        </w:rPr>
        <w:t xml:space="preserve"> </w:t>
      </w:r>
      <w:r w:rsidRPr="00D92CEA">
        <w:rPr>
          <w:color w:val="0000FF"/>
        </w:rPr>
        <w:t>Management Service (ACMS</w:t>
      </w:r>
      <w:del w:id="787" w:author="Dave Towey" w:date="2019-07-16T06:46:00Z">
        <w:r w:rsidRPr="00D92CEA">
          <w:rPr>
            <w:color w:val="0000FF"/>
          </w:rPr>
          <w:delText>),</w:delText>
        </w:r>
      </w:del>
      <w:ins w:id="788" w:author="Dave Towey" w:date="2019-07-16T06:46:00Z">
        <w:r w:rsidRPr="00D92CEA">
          <w:rPr>
            <w:color w:val="0000FF"/>
          </w:rPr>
          <w:t>)</w:t>
        </w:r>
        <w:r w:rsidR="00775385">
          <w:rPr>
            <w:color w:val="0000FF"/>
          </w:rPr>
          <w:t>;</w:t>
        </w:r>
      </w:ins>
      <w:r>
        <w:rPr>
          <w:rFonts w:hint="eastAsia"/>
          <w:color w:val="0000FF"/>
        </w:rPr>
        <w:t xml:space="preserve"> </w:t>
      </w:r>
      <w:r w:rsidRPr="00D92CEA">
        <w:rPr>
          <w:color w:val="0000FF"/>
        </w:rPr>
        <w:t>China Unicom</w:t>
      </w:r>
      <w:r>
        <w:rPr>
          <w:rFonts w:hint="eastAsia"/>
          <w:color w:val="0000FF"/>
        </w:rPr>
        <w:t xml:space="preserve"> </w:t>
      </w:r>
      <w:del w:id="789" w:author="Dave Towey" w:date="2019-07-16T06:46:00Z">
        <w:r w:rsidRPr="00D92CEA">
          <w:rPr>
            <w:color w:val="0000FF"/>
          </w:rPr>
          <w:delText>billing service</w:delText>
        </w:r>
      </w:del>
      <w:ins w:id="790" w:author="Dave Towey" w:date="2019-07-16T06:46:00Z">
        <w:r w:rsidR="00775385">
          <w:rPr>
            <w:color w:val="0000FF"/>
          </w:rPr>
          <w:t>B</w:t>
        </w:r>
        <w:r w:rsidRPr="00D92CEA">
          <w:rPr>
            <w:color w:val="0000FF"/>
          </w:rPr>
          <w:t xml:space="preserve">illing </w:t>
        </w:r>
        <w:r w:rsidR="00775385">
          <w:rPr>
            <w:color w:val="0000FF"/>
          </w:rPr>
          <w:t>S</w:t>
        </w:r>
        <w:r w:rsidRPr="00D92CEA">
          <w:rPr>
            <w:color w:val="0000FF"/>
          </w:rPr>
          <w:t>ervice</w:t>
        </w:r>
      </w:ins>
      <w:r w:rsidRPr="00D92CEA">
        <w:rPr>
          <w:color w:val="0000FF"/>
        </w:rPr>
        <w:t xml:space="preserve"> (CUBS</w:t>
      </w:r>
      <w:del w:id="791" w:author="Dave Towey" w:date="2019-07-16T06:46:00Z">
        <w:r w:rsidRPr="00D92CEA">
          <w:rPr>
            <w:color w:val="0000FF"/>
          </w:rPr>
          <w:delText>),</w:delText>
        </w:r>
      </w:del>
      <w:ins w:id="792" w:author="Dave Towey" w:date="2019-07-16T06:46:00Z">
        <w:r w:rsidRPr="00D92CEA">
          <w:rPr>
            <w:color w:val="0000FF"/>
          </w:rPr>
          <w:t>)</w:t>
        </w:r>
        <w:r w:rsidR="00775385">
          <w:rPr>
            <w:color w:val="0000FF"/>
          </w:rPr>
          <w:t>;</w:t>
        </w:r>
      </w:ins>
      <w:r>
        <w:rPr>
          <w:rFonts w:hint="eastAsia"/>
          <w:color w:val="0000FF"/>
        </w:rPr>
        <w:t xml:space="preserve"> </w:t>
      </w:r>
      <w:r w:rsidRPr="00D92CEA">
        <w:rPr>
          <w:color w:val="0000FF"/>
        </w:rPr>
        <w:t>and</w:t>
      </w:r>
      <w:r>
        <w:rPr>
          <w:rFonts w:hint="eastAsia"/>
          <w:color w:val="0000FF"/>
        </w:rPr>
        <w:t xml:space="preserve"> </w:t>
      </w:r>
      <w:r w:rsidRPr="00D92CEA">
        <w:rPr>
          <w:color w:val="0000FF"/>
        </w:rPr>
        <w:t xml:space="preserve">Parking </w:t>
      </w:r>
      <w:del w:id="793" w:author="Dave Towey" w:date="2019-07-16T06:46:00Z">
        <w:r w:rsidRPr="00D92CEA">
          <w:rPr>
            <w:color w:val="0000FF"/>
          </w:rPr>
          <w:delText>billing</w:delText>
        </w:r>
        <w:r>
          <w:rPr>
            <w:rFonts w:hint="eastAsia"/>
            <w:color w:val="0000FF"/>
          </w:rPr>
          <w:delText xml:space="preserve"> </w:delText>
        </w:r>
        <w:r w:rsidRPr="00D92CEA">
          <w:rPr>
            <w:color w:val="0000FF"/>
          </w:rPr>
          <w:delText>service</w:delText>
        </w:r>
      </w:del>
      <w:ins w:id="794" w:author="Dave Towey" w:date="2019-07-16T06:46:00Z">
        <w:r w:rsidR="00775385">
          <w:rPr>
            <w:color w:val="0000FF"/>
          </w:rPr>
          <w:t>B</w:t>
        </w:r>
        <w:r w:rsidRPr="00D92CEA">
          <w:rPr>
            <w:color w:val="0000FF"/>
          </w:rPr>
          <w:t>illing</w:t>
        </w:r>
        <w:r>
          <w:rPr>
            <w:rFonts w:hint="eastAsia"/>
            <w:color w:val="0000FF"/>
          </w:rPr>
          <w:t xml:space="preserve"> </w:t>
        </w:r>
        <w:r w:rsidR="00775385">
          <w:rPr>
            <w:color w:val="0000FF"/>
          </w:rPr>
          <w:t>S</w:t>
        </w:r>
        <w:r w:rsidRPr="00D92CEA">
          <w:rPr>
            <w:color w:val="0000FF"/>
          </w:rPr>
          <w:t>ervice</w:t>
        </w:r>
      </w:ins>
      <w:r w:rsidRPr="00D92CEA">
        <w:rPr>
          <w:color w:val="0000FF"/>
        </w:rPr>
        <w:t xml:space="preserve"> (PBS</w:t>
      </w:r>
      <w:del w:id="795" w:author="Dave Towey" w:date="2019-07-16T06:46:00Z">
        <w:r w:rsidRPr="00D92CEA">
          <w:rPr>
            <w:color w:val="0000FF"/>
          </w:rPr>
          <w:delText>), which were developed by oursel</w:delText>
        </w:r>
        <w:r>
          <w:rPr>
            <w:color w:val="0000FF"/>
          </w:rPr>
          <w:delText>ves</w:delText>
        </w:r>
        <w:r w:rsidRPr="00D92CEA">
          <w:rPr>
            <w:color w:val="0000FF"/>
          </w:rPr>
          <w:delText xml:space="preserve"> based</w:delText>
        </w:r>
        <w:r>
          <w:rPr>
            <w:rFonts w:hint="eastAsia"/>
            <w:color w:val="0000FF"/>
          </w:rPr>
          <w:delText xml:space="preserve"> </w:delText>
        </w:r>
        <w:r w:rsidRPr="00D92CEA">
          <w:rPr>
            <w:color w:val="0000FF"/>
          </w:rPr>
          <w:delText>on the real-life specifications.</w:delText>
        </w:r>
      </w:del>
      <w:ins w:id="796" w:author="Dave Towey" w:date="2019-07-16T06:46:00Z">
        <w:r w:rsidRPr="00D92CEA">
          <w:rPr>
            <w:color w:val="0000FF"/>
          </w:rPr>
          <w:t>)</w:t>
        </w:r>
        <w:r w:rsidR="00775385">
          <w:rPr>
            <w:color w:val="0000FF"/>
          </w:rPr>
          <w:t>.</w:t>
        </w:r>
      </w:ins>
    </w:p>
    <w:p w14:paraId="2E2C6281" w14:textId="77777777" w:rsidR="006460AC" w:rsidRDefault="006460AC" w:rsidP="00D92CEA">
      <w:pPr>
        <w:spacing w:beforeLines="100" w:before="312"/>
        <w:jc w:val="both"/>
        <w:rPr>
          <w:b/>
          <w:i/>
        </w:rPr>
      </w:pPr>
      <w:r w:rsidRPr="00AA7BE8">
        <w:rPr>
          <w:b/>
          <w:i/>
          <w:u w:val="single"/>
        </w:rPr>
        <w:t>R</w:t>
      </w:r>
      <w:r>
        <w:rPr>
          <w:b/>
          <w:i/>
          <w:u w:val="single"/>
        </w:rPr>
        <w:t>2</w:t>
      </w:r>
      <w:r w:rsidRPr="00AA7BE8">
        <w:rPr>
          <w:b/>
          <w:i/>
          <w:u w:val="single"/>
        </w:rPr>
        <w:t>C</w:t>
      </w:r>
      <w:r w:rsidR="00674DFA">
        <w:rPr>
          <w:rFonts w:hint="eastAsia"/>
          <w:b/>
          <w:i/>
          <w:u w:val="single"/>
        </w:rPr>
        <w:t>8</w:t>
      </w:r>
      <w:r w:rsidRPr="00AA7BE8">
        <w:rPr>
          <w:b/>
          <w:i/>
          <w:u w:val="single"/>
        </w:rPr>
        <w:t>:</w:t>
      </w:r>
      <w:r w:rsidRPr="00AA7BE8">
        <w:rPr>
          <w:b/>
          <w:i/>
        </w:rPr>
        <w:t xml:space="preserve"> </w:t>
      </w:r>
      <w:r w:rsidRPr="00753DC3">
        <w:rPr>
          <w:b/>
          <w:i/>
        </w:rPr>
        <w:t xml:space="preserve">In the first Research Question, DRT is evaluated by comparing the effectiveness (in terms of F-, F2- and T-measure) with that of RT and RPT, also if DRT is described in references as an improvement of RT and PT. An additional comparison with a more competitive technique is more </w:t>
      </w:r>
      <w:bookmarkStart w:id="797" w:name="OLE_LINK3"/>
      <w:bookmarkStart w:id="798" w:name="OLE_LINK7"/>
      <w:r w:rsidRPr="00753DC3">
        <w:rPr>
          <w:b/>
          <w:i/>
        </w:rPr>
        <w:t>significant</w:t>
      </w:r>
      <w:bookmarkEnd w:id="797"/>
      <w:bookmarkEnd w:id="798"/>
      <w:r w:rsidRPr="00753DC3">
        <w:rPr>
          <w:b/>
          <w:i/>
        </w:rPr>
        <w:t xml:space="preserve"> to appreciate effectiveness of DRT. Some techniques that improve RT and PT are reported by authors in Section 6.2.</w:t>
      </w:r>
    </w:p>
    <w:p w14:paraId="77CBBBF6" w14:textId="5FA65622" w:rsidR="006460AC" w:rsidRDefault="006460AC" w:rsidP="001C3D07">
      <w:pPr>
        <w:spacing w:beforeLines="100" w:before="312"/>
        <w:jc w:val="both"/>
        <w:rPr>
          <w:u w:val="single"/>
        </w:rPr>
      </w:pPr>
      <w:r w:rsidRPr="00AA7BE8">
        <w:rPr>
          <w:u w:val="single"/>
        </w:rPr>
        <w:t>Response</w:t>
      </w:r>
      <w:r w:rsidRPr="00AA7BE8">
        <w:t>:</w:t>
      </w:r>
      <w:r>
        <w:t xml:space="preserve"> </w:t>
      </w:r>
      <w:del w:id="799" w:author="Dave Towey" w:date="2019-07-16T06:46:00Z">
        <w:r w:rsidRPr="005B51CC">
          <w:rPr>
            <w:color w:val="0000FF"/>
          </w:rPr>
          <w:delText>Thanks</w:delText>
        </w:r>
      </w:del>
      <w:ins w:id="800" w:author="Dave Towey" w:date="2019-07-16T06:46:00Z">
        <w:r w:rsidR="006A3DFD">
          <w:rPr>
            <w:color w:val="0000FF"/>
          </w:rPr>
          <w:t>Thank you</w:t>
        </w:r>
      </w:ins>
      <w:r w:rsidRPr="005B51CC">
        <w:rPr>
          <w:color w:val="0000FF"/>
        </w:rPr>
        <w:t xml:space="preserve"> for the suggestion. As </w:t>
      </w:r>
      <w:r w:rsidR="00BE6E1D">
        <w:rPr>
          <w:rFonts w:hint="eastAsia"/>
          <w:color w:val="0000FF"/>
        </w:rPr>
        <w:t xml:space="preserve">described </w:t>
      </w:r>
      <w:r w:rsidRPr="005B51CC">
        <w:rPr>
          <w:color w:val="0000FF"/>
        </w:rPr>
        <w:t xml:space="preserve">in Section 6.2, </w:t>
      </w:r>
      <w:r w:rsidR="00BE6E1D">
        <w:rPr>
          <w:rFonts w:hint="eastAsia"/>
          <w:color w:val="0000FF"/>
        </w:rPr>
        <w:t xml:space="preserve">there are </w:t>
      </w:r>
      <w:r w:rsidRPr="005B51CC">
        <w:rPr>
          <w:color w:val="0000FF"/>
        </w:rPr>
        <w:t xml:space="preserve">two </w:t>
      </w:r>
      <w:del w:id="801" w:author="Dave Towey" w:date="2019-07-16T06:46:00Z">
        <w:r w:rsidRPr="005B51CC">
          <w:rPr>
            <w:color w:val="0000FF"/>
          </w:rPr>
          <w:delText>kind</w:delText>
        </w:r>
        <w:r w:rsidR="00BE6E1D">
          <w:rPr>
            <w:rFonts w:hint="eastAsia"/>
            <w:color w:val="0000FF"/>
          </w:rPr>
          <w:delText>s</w:delText>
        </w:r>
        <w:r w:rsidRPr="005B51CC">
          <w:rPr>
            <w:color w:val="0000FF"/>
          </w:rPr>
          <w:delText xml:space="preserve"> of </w:delText>
        </w:r>
      </w:del>
      <w:r w:rsidR="00BE6E1D">
        <w:rPr>
          <w:rFonts w:hint="eastAsia"/>
          <w:color w:val="0000FF"/>
        </w:rPr>
        <w:t xml:space="preserve">related </w:t>
      </w:r>
      <w:r w:rsidRPr="005B51CC">
        <w:rPr>
          <w:color w:val="0000FF"/>
        </w:rPr>
        <w:t>techniques</w:t>
      </w:r>
      <w:del w:id="802" w:author="Dave Towey" w:date="2019-07-16T06:46:00Z">
        <w:r w:rsidR="00476F79">
          <w:rPr>
            <w:rFonts w:hint="eastAsia"/>
            <w:color w:val="0000FF"/>
          </w:rPr>
          <w:delText>, namely</w:delText>
        </w:r>
      </w:del>
      <w:ins w:id="803" w:author="Dave Towey" w:date="2019-07-16T06:46:00Z">
        <w:r w:rsidR="001F23B8">
          <w:rPr>
            <w:color w:val="0000FF"/>
          </w:rPr>
          <w:t>:</w:t>
        </w:r>
      </w:ins>
      <w:r w:rsidR="00476F79">
        <w:rPr>
          <w:rFonts w:hint="eastAsia"/>
          <w:color w:val="0000FF"/>
        </w:rPr>
        <w:t xml:space="preserve"> </w:t>
      </w:r>
      <w:r w:rsidRPr="005B51CC">
        <w:rPr>
          <w:color w:val="0000FF"/>
        </w:rPr>
        <w:t>adaptive random testing (ART) and adaptive testing (AT). ART</w:t>
      </w:r>
      <w:r w:rsidR="00476F79">
        <w:rPr>
          <w:rFonts w:hint="eastAsia"/>
          <w:color w:val="0000FF"/>
        </w:rPr>
        <w:t xml:space="preserve"> </w:t>
      </w:r>
      <w:del w:id="804" w:author="Dave Towey" w:date="2019-07-16T06:46:00Z">
        <w:r w:rsidR="00476F79">
          <w:rPr>
            <w:color w:val="0000FF"/>
          </w:rPr>
          <w:delText>improve</w:delText>
        </w:r>
        <w:r w:rsidR="00476F79">
          <w:rPr>
            <w:rFonts w:hint="eastAsia"/>
            <w:color w:val="0000FF"/>
          </w:rPr>
          <w:delText>s</w:delText>
        </w:r>
      </w:del>
      <w:ins w:id="805" w:author="Dave Towey" w:date="2019-07-16T06:46:00Z">
        <w:r w:rsidR="001F23B8">
          <w:rPr>
            <w:color w:val="0000FF"/>
          </w:rPr>
          <w:t xml:space="preserve">attempts to </w:t>
        </w:r>
        <w:r w:rsidR="00476F79">
          <w:rPr>
            <w:color w:val="0000FF"/>
          </w:rPr>
          <w:t>improve</w:t>
        </w:r>
      </w:ins>
      <w:r w:rsidR="00476F79">
        <w:rPr>
          <w:color w:val="0000FF"/>
        </w:rPr>
        <w:t xml:space="preserve"> the fault</w:t>
      </w:r>
      <w:r w:rsidR="00476F79">
        <w:rPr>
          <w:rFonts w:hint="eastAsia"/>
          <w:color w:val="0000FF"/>
        </w:rPr>
        <w:t xml:space="preserve"> </w:t>
      </w:r>
      <w:r w:rsidRPr="005B51CC">
        <w:rPr>
          <w:color w:val="0000FF"/>
        </w:rPr>
        <w:t>detect</w:t>
      </w:r>
      <w:r w:rsidR="00476F79">
        <w:rPr>
          <w:rFonts w:hint="eastAsia"/>
          <w:color w:val="0000FF"/>
        </w:rPr>
        <w:t xml:space="preserve">ion </w:t>
      </w:r>
      <w:del w:id="806" w:author="Dave Towey" w:date="2019-07-16T06:46:00Z">
        <w:r w:rsidRPr="005B51CC">
          <w:rPr>
            <w:color w:val="0000FF"/>
          </w:rPr>
          <w:delText>efficiency</w:delText>
        </w:r>
      </w:del>
      <w:ins w:id="807" w:author="Dave Towey" w:date="2019-07-16T06:46:00Z">
        <w:r w:rsidR="001F23B8">
          <w:rPr>
            <w:color w:val="0000FF"/>
          </w:rPr>
          <w:t>ability</w:t>
        </w:r>
      </w:ins>
      <w:r w:rsidRPr="005B51CC">
        <w:rPr>
          <w:color w:val="0000FF"/>
        </w:rPr>
        <w:t xml:space="preserve"> of RT</w:t>
      </w:r>
      <w:r w:rsidR="00476F79">
        <w:rPr>
          <w:rFonts w:hint="eastAsia"/>
          <w:color w:val="0000FF"/>
        </w:rPr>
        <w:t xml:space="preserve"> </w:t>
      </w:r>
      <w:del w:id="808" w:author="Dave Towey" w:date="2019-07-16T06:46:00Z">
        <w:r w:rsidR="00476F79">
          <w:rPr>
            <w:rFonts w:hint="eastAsia"/>
            <w:color w:val="0000FF"/>
          </w:rPr>
          <w:delText>through</w:delText>
        </w:r>
      </w:del>
      <w:ins w:id="809" w:author="Dave Towey" w:date="2019-07-16T06:46:00Z">
        <w:r w:rsidR="001F23B8">
          <w:rPr>
            <w:color w:val="0000FF"/>
          </w:rPr>
          <w:t>by</w:t>
        </w:r>
      </w:ins>
      <w:r w:rsidR="00476F79">
        <w:rPr>
          <w:rFonts w:hint="eastAsia"/>
          <w:color w:val="0000FF"/>
        </w:rPr>
        <w:t xml:space="preserve"> evenly </w:t>
      </w:r>
      <w:del w:id="810" w:author="Dave Towey" w:date="2019-07-16T06:46:00Z">
        <w:r w:rsidR="00476F79">
          <w:rPr>
            <w:rFonts w:hint="eastAsia"/>
            <w:color w:val="0000FF"/>
          </w:rPr>
          <w:delText xml:space="preserve">spread </w:delText>
        </w:r>
      </w:del>
      <w:ins w:id="811" w:author="Dave Towey" w:date="2019-07-16T06:46:00Z">
        <w:r w:rsidR="00476F79">
          <w:rPr>
            <w:rFonts w:hint="eastAsia"/>
            <w:color w:val="0000FF"/>
          </w:rPr>
          <w:t>spread</w:t>
        </w:r>
        <w:r w:rsidR="001F23B8">
          <w:rPr>
            <w:color w:val="0000FF"/>
          </w:rPr>
          <w:t>ing the</w:t>
        </w:r>
        <w:r w:rsidR="00476F79">
          <w:rPr>
            <w:rFonts w:hint="eastAsia"/>
            <w:color w:val="0000FF"/>
          </w:rPr>
          <w:t xml:space="preserve"> </w:t>
        </w:r>
      </w:ins>
      <w:r w:rsidR="00476F79">
        <w:rPr>
          <w:rFonts w:hint="eastAsia"/>
          <w:color w:val="0000FF"/>
        </w:rPr>
        <w:t xml:space="preserve">test </w:t>
      </w:r>
      <w:del w:id="812" w:author="Dave Towey" w:date="2019-07-16T06:46:00Z">
        <w:r w:rsidR="00476F79">
          <w:rPr>
            <w:rFonts w:hint="eastAsia"/>
            <w:color w:val="0000FF"/>
          </w:rPr>
          <w:delText>suites in</w:delText>
        </w:r>
      </w:del>
      <w:ins w:id="813" w:author="Dave Towey" w:date="2019-07-16T06:46:00Z">
        <w:r w:rsidR="001F23B8">
          <w:rPr>
            <w:color w:val="0000FF"/>
          </w:rPr>
          <w:t>cases throughout</w:t>
        </w:r>
      </w:ins>
      <w:r w:rsidR="00476F79">
        <w:rPr>
          <w:rFonts w:hint="eastAsia"/>
          <w:color w:val="0000FF"/>
        </w:rPr>
        <w:t xml:space="preserve"> the input domain</w:t>
      </w:r>
      <w:r w:rsidRPr="005B51CC">
        <w:rPr>
          <w:color w:val="0000FF"/>
        </w:rPr>
        <w:t xml:space="preserve">. AT </w:t>
      </w:r>
      <w:del w:id="814" w:author="Dave Towey" w:date="2019-07-16T06:46:00Z">
        <w:r w:rsidR="00476F79">
          <w:rPr>
            <w:rFonts w:hint="eastAsia"/>
            <w:color w:val="0000FF"/>
          </w:rPr>
          <w:delText xml:space="preserve">improves the fault detection </w:delText>
        </w:r>
        <w:r w:rsidR="00476F79">
          <w:rPr>
            <w:color w:val="0000FF"/>
          </w:rPr>
          <w:delText>efficiency</w:delText>
        </w:r>
        <w:r w:rsidR="00476F79">
          <w:rPr>
            <w:rFonts w:hint="eastAsia"/>
            <w:color w:val="0000FF"/>
          </w:rPr>
          <w:delText xml:space="preserve"> </w:delText>
        </w:r>
        <w:r w:rsidR="00476F79">
          <w:rPr>
            <w:color w:val="0000FF"/>
          </w:rPr>
          <w:delText>of RT</w:delText>
        </w:r>
        <w:r w:rsidR="00476F79">
          <w:rPr>
            <w:rFonts w:hint="eastAsia"/>
            <w:color w:val="0000FF"/>
          </w:rPr>
          <w:delText xml:space="preserve"> through</w:delText>
        </w:r>
      </w:del>
      <w:ins w:id="815" w:author="Dave Towey" w:date="2019-07-16T06:46:00Z">
        <w:r w:rsidR="0044790D">
          <w:rPr>
            <w:color w:val="0000FF"/>
          </w:rPr>
          <w:t>attempts to do so</w:t>
        </w:r>
        <w:r w:rsidR="00476F79">
          <w:rPr>
            <w:rFonts w:hint="eastAsia"/>
            <w:color w:val="0000FF"/>
          </w:rPr>
          <w:t xml:space="preserve"> </w:t>
        </w:r>
        <w:r w:rsidR="001F23B8">
          <w:rPr>
            <w:color w:val="0000FF"/>
          </w:rPr>
          <w:t>by</w:t>
        </w:r>
      </w:ins>
      <w:r w:rsidR="00476F79">
        <w:rPr>
          <w:rFonts w:hint="eastAsia"/>
          <w:color w:val="0000FF"/>
        </w:rPr>
        <w:t xml:space="preserve"> introducing feedback </w:t>
      </w:r>
      <w:del w:id="816" w:author="Dave Towey" w:date="2019-07-16T06:46:00Z">
        <w:r w:rsidR="00476F79">
          <w:rPr>
            <w:rFonts w:hint="eastAsia"/>
            <w:color w:val="0000FF"/>
          </w:rPr>
          <w:delText>to</w:delText>
        </w:r>
      </w:del>
      <w:ins w:id="817" w:author="Dave Towey" w:date="2019-07-16T06:46:00Z">
        <w:r w:rsidR="001F23B8">
          <w:rPr>
            <w:color w:val="0000FF"/>
          </w:rPr>
          <w:t>in</w:t>
        </w:r>
        <w:r w:rsidR="00476F79">
          <w:rPr>
            <w:rFonts w:hint="eastAsia"/>
            <w:color w:val="0000FF"/>
          </w:rPr>
          <w:t>to</w:t>
        </w:r>
      </w:ins>
      <w:r w:rsidR="00476F79">
        <w:rPr>
          <w:rFonts w:hint="eastAsia"/>
          <w:color w:val="0000FF"/>
        </w:rPr>
        <w:t xml:space="preserve"> the </w:t>
      </w:r>
      <w:ins w:id="818" w:author="Dave Towey" w:date="2019-07-16T06:46:00Z">
        <w:r w:rsidR="001F23B8">
          <w:rPr>
            <w:color w:val="0000FF"/>
          </w:rPr>
          <w:t xml:space="preserve">RT </w:t>
        </w:r>
      </w:ins>
      <w:r w:rsidR="00476F79">
        <w:rPr>
          <w:rFonts w:hint="eastAsia"/>
          <w:color w:val="0000FF"/>
        </w:rPr>
        <w:t>process</w:t>
      </w:r>
      <w:del w:id="819" w:author="Dave Towey" w:date="2019-07-16T06:46:00Z">
        <w:r w:rsidR="00476F79">
          <w:rPr>
            <w:rFonts w:hint="eastAsia"/>
            <w:color w:val="0000FF"/>
          </w:rPr>
          <w:delText xml:space="preserve"> of RT. </w:delText>
        </w:r>
        <w:r w:rsidR="00804F2B">
          <w:rPr>
            <w:rFonts w:hint="eastAsia"/>
            <w:color w:val="0000FF"/>
          </w:rPr>
          <w:delText>W</w:delText>
        </w:r>
        <w:r w:rsidRPr="005B51CC">
          <w:rPr>
            <w:color w:val="0000FF"/>
          </w:rPr>
          <w:delText xml:space="preserve">e </w:delText>
        </w:r>
        <w:r w:rsidR="00BE6E1D">
          <w:rPr>
            <w:rFonts w:hint="eastAsia"/>
            <w:color w:val="0000FF"/>
          </w:rPr>
          <w:delText>decide</w:delText>
        </w:r>
      </w:del>
      <w:ins w:id="820" w:author="Dave Towey" w:date="2019-07-16T06:46:00Z">
        <w:r w:rsidR="00476F79">
          <w:rPr>
            <w:rFonts w:hint="eastAsia"/>
            <w:color w:val="0000FF"/>
          </w:rPr>
          <w:t xml:space="preserve">. </w:t>
        </w:r>
        <w:r w:rsidR="0003610F">
          <w:rPr>
            <w:color w:val="0000FF"/>
          </w:rPr>
          <w:t xml:space="preserve">Based on the suggestion, and </w:t>
        </w:r>
        <w:r w:rsidR="0003610F">
          <w:rPr>
            <w:rFonts w:hint="eastAsia"/>
            <w:color w:val="0000FF"/>
          </w:rPr>
          <w:t>due to their similar rationale</w:t>
        </w:r>
        <w:r w:rsidR="0003610F">
          <w:rPr>
            <w:color w:val="0000FF"/>
          </w:rPr>
          <w:t>s, we have</w:t>
        </w:r>
        <w:r w:rsidRPr="005B51CC">
          <w:rPr>
            <w:color w:val="0000FF"/>
          </w:rPr>
          <w:t xml:space="preserve"> </w:t>
        </w:r>
        <w:r w:rsidR="00BE6E1D">
          <w:rPr>
            <w:rFonts w:hint="eastAsia"/>
            <w:color w:val="0000FF"/>
          </w:rPr>
          <w:t>decide</w:t>
        </w:r>
        <w:r w:rsidR="0003610F">
          <w:rPr>
            <w:color w:val="0000FF"/>
          </w:rPr>
          <w:t>d</w:t>
        </w:r>
      </w:ins>
      <w:r w:rsidR="00BE6E1D">
        <w:rPr>
          <w:rFonts w:hint="eastAsia"/>
          <w:color w:val="0000FF"/>
        </w:rPr>
        <w:t xml:space="preserve"> to include</w:t>
      </w:r>
      <w:r w:rsidRPr="005B51CC">
        <w:rPr>
          <w:color w:val="0000FF"/>
        </w:rPr>
        <w:t xml:space="preserve"> AT as </w:t>
      </w:r>
      <w:r w:rsidR="00BE6E1D">
        <w:rPr>
          <w:rFonts w:hint="eastAsia"/>
          <w:color w:val="0000FF"/>
        </w:rPr>
        <w:t xml:space="preserve">an </w:t>
      </w:r>
      <w:r w:rsidR="00BE6E1D">
        <w:rPr>
          <w:color w:val="0000FF"/>
        </w:rPr>
        <w:t>additional</w:t>
      </w:r>
      <w:r w:rsidR="00BE6E1D">
        <w:rPr>
          <w:rFonts w:hint="eastAsia"/>
          <w:color w:val="0000FF"/>
        </w:rPr>
        <w:t xml:space="preserve"> </w:t>
      </w:r>
      <w:r w:rsidR="00BE6E1D">
        <w:rPr>
          <w:color w:val="0000FF"/>
        </w:rPr>
        <w:t>b</w:t>
      </w:r>
      <w:r w:rsidR="00BE6E1D">
        <w:rPr>
          <w:rFonts w:hint="eastAsia"/>
          <w:color w:val="0000FF"/>
        </w:rPr>
        <w:t xml:space="preserve">enchmark </w:t>
      </w:r>
      <w:r w:rsidR="00BE6E1D">
        <w:rPr>
          <w:color w:val="0000FF"/>
        </w:rPr>
        <w:t>technique</w:t>
      </w:r>
      <w:del w:id="821" w:author="Dave Towey" w:date="2019-07-16T06:46:00Z">
        <w:r w:rsidR="00476F79">
          <w:rPr>
            <w:rFonts w:hint="eastAsia"/>
            <w:color w:val="0000FF"/>
          </w:rPr>
          <w:delText xml:space="preserve"> due to their similar </w:delText>
        </w:r>
        <w:r w:rsidR="00804F2B">
          <w:rPr>
            <w:rFonts w:hint="eastAsia"/>
            <w:color w:val="0000FF"/>
          </w:rPr>
          <w:delText>rationale</w:delText>
        </w:r>
        <w:r w:rsidR="00BE6E1D">
          <w:rPr>
            <w:rFonts w:hint="eastAsia"/>
            <w:color w:val="0000FF"/>
          </w:rPr>
          <w:delText>.</w:delText>
        </w:r>
      </w:del>
      <w:ins w:id="822" w:author="Dave Towey" w:date="2019-07-16T06:46:00Z">
        <w:r w:rsidR="00BE6E1D">
          <w:rPr>
            <w:rFonts w:hint="eastAsia"/>
            <w:color w:val="0000FF"/>
          </w:rPr>
          <w:t>.</w:t>
        </w:r>
      </w:ins>
      <w:r w:rsidRPr="005B51CC">
        <w:rPr>
          <w:color w:val="0000FF"/>
        </w:rPr>
        <w:t xml:space="preserve"> </w:t>
      </w:r>
      <w:r w:rsidRPr="000C54BD">
        <w:rPr>
          <w:color w:val="4472C4"/>
        </w:rPr>
        <w:t xml:space="preserve"> </w:t>
      </w:r>
    </w:p>
    <w:p w14:paraId="5DF6C90C" w14:textId="4EBC61BB" w:rsidR="006460AC" w:rsidRDefault="006460AC" w:rsidP="001C3D07">
      <w:pPr>
        <w:spacing w:beforeLines="100" w:before="312"/>
        <w:jc w:val="both"/>
        <w:rPr>
          <w:color w:val="0000FF"/>
        </w:rPr>
      </w:pPr>
      <w:r>
        <w:rPr>
          <w:u w:val="single"/>
        </w:rPr>
        <w:t>Action</w:t>
      </w:r>
      <w:r>
        <w:t xml:space="preserve">: </w:t>
      </w:r>
      <w:r w:rsidRPr="005B51CC">
        <w:rPr>
          <w:color w:val="0000FF"/>
        </w:rPr>
        <w:t xml:space="preserve">In the revised </w:t>
      </w:r>
      <w:del w:id="823" w:author="Dave Towey" w:date="2019-07-16T06:46:00Z">
        <w:r w:rsidRPr="005B51CC">
          <w:rPr>
            <w:color w:val="0000FF"/>
          </w:rPr>
          <w:delText>version</w:delText>
        </w:r>
      </w:del>
      <w:ins w:id="824" w:author="Dave Towey" w:date="2019-07-16T06:46:00Z">
        <w:r w:rsidR="00B0530D">
          <w:rPr>
            <w:color w:val="0000FF"/>
          </w:rPr>
          <w:t xml:space="preserve">manuscript </w:t>
        </w:r>
      </w:ins>
      <w:r w:rsidRPr="005B51CC">
        <w:rPr>
          <w:color w:val="0000FF"/>
        </w:rPr>
        <w:t xml:space="preserve">, we have added AT as </w:t>
      </w:r>
      <w:r w:rsidR="00F02B36">
        <w:rPr>
          <w:rFonts w:hint="eastAsia"/>
          <w:color w:val="0000FF"/>
        </w:rPr>
        <w:t xml:space="preserve">an </w:t>
      </w:r>
      <w:r w:rsidR="00F02B36">
        <w:rPr>
          <w:color w:val="0000FF"/>
        </w:rPr>
        <w:t>additional</w:t>
      </w:r>
      <w:r w:rsidR="00F02B36">
        <w:rPr>
          <w:rFonts w:hint="eastAsia"/>
          <w:color w:val="0000FF"/>
        </w:rPr>
        <w:t xml:space="preserve"> benchmark technique </w:t>
      </w:r>
      <w:del w:id="825" w:author="Dave Towey" w:date="2019-07-16T06:46:00Z">
        <w:r w:rsidR="00F02B36">
          <w:rPr>
            <w:rFonts w:hint="eastAsia"/>
            <w:color w:val="0000FF"/>
          </w:rPr>
          <w:delText xml:space="preserve">in </w:delText>
        </w:r>
      </w:del>
      <w:ins w:id="826" w:author="Dave Towey" w:date="2019-07-16T06:46:00Z">
        <w:r w:rsidR="0003610F">
          <w:rPr>
            <w:color w:val="0000FF"/>
          </w:rPr>
          <w:t>(</w:t>
        </w:r>
      </w:ins>
      <w:r w:rsidR="00F02B36">
        <w:rPr>
          <w:rFonts w:hint="eastAsia"/>
          <w:color w:val="0000FF"/>
        </w:rPr>
        <w:t>Section 4.3.1 and Section 5</w:t>
      </w:r>
      <w:del w:id="827" w:author="Dave Towey" w:date="2019-07-16T06:46:00Z">
        <w:r w:rsidR="00F02B36">
          <w:rPr>
            <w:rFonts w:hint="eastAsia"/>
            <w:color w:val="0000FF"/>
          </w:rPr>
          <w:delText>.</w:delText>
        </w:r>
      </w:del>
      <w:ins w:id="828" w:author="Dave Towey" w:date="2019-07-16T06:46:00Z">
        <w:r w:rsidR="0003610F">
          <w:rPr>
            <w:color w:val="0000FF"/>
          </w:rPr>
          <w:t>)</w:t>
        </w:r>
        <w:r w:rsidR="00F02B36">
          <w:rPr>
            <w:rFonts w:hint="eastAsia"/>
            <w:color w:val="0000FF"/>
          </w:rPr>
          <w:t>.</w:t>
        </w:r>
      </w:ins>
    </w:p>
    <w:p w14:paraId="5F8BB4CA" w14:textId="77777777" w:rsidR="006460AC" w:rsidRDefault="00F02B36" w:rsidP="00F02B36">
      <w:pPr>
        <w:spacing w:beforeLines="100" w:before="312"/>
        <w:jc w:val="both"/>
        <w:rPr>
          <w:rFonts w:hint="eastAsia"/>
          <w:color w:val="FF0000"/>
        </w:rPr>
      </w:pPr>
      <w:commentRangeStart w:id="829"/>
      <w:r>
        <w:rPr>
          <w:rFonts w:hint="eastAsia"/>
          <w:color w:val="FF0000"/>
        </w:rPr>
        <w:t>For discussion</w:t>
      </w:r>
      <w:r w:rsidR="00476F79" w:rsidRPr="00476F79">
        <w:rPr>
          <w:rFonts w:hint="eastAsia"/>
          <w:color w:val="FF0000"/>
        </w:rPr>
        <w:t>:</w:t>
      </w:r>
      <w:r>
        <w:rPr>
          <w:rFonts w:hint="eastAsia"/>
          <w:color w:val="FF0000"/>
        </w:rPr>
        <w:t xml:space="preserve"> Although we have completed </w:t>
      </w:r>
      <w:r>
        <w:rPr>
          <w:color w:val="FF0000"/>
        </w:rPr>
        <w:t>additional</w:t>
      </w:r>
      <w:r>
        <w:rPr>
          <w:rFonts w:hint="eastAsia"/>
          <w:color w:val="FF0000"/>
        </w:rPr>
        <w:t xml:space="preserve"> experiments with AT. I am still not sure whether this is should add or not. </w:t>
      </w:r>
      <w:r>
        <w:rPr>
          <w:color w:val="FF0000"/>
        </w:rPr>
        <w:t>P</w:t>
      </w:r>
      <w:r>
        <w:rPr>
          <w:rFonts w:hint="eastAsia"/>
          <w:color w:val="FF0000"/>
        </w:rPr>
        <w:t xml:space="preserve">lease </w:t>
      </w:r>
      <w:r>
        <w:rPr>
          <w:color w:val="FF0000"/>
        </w:rPr>
        <w:t>suggest</w:t>
      </w:r>
      <w:r>
        <w:rPr>
          <w:rFonts w:hint="eastAsia"/>
          <w:color w:val="FF0000"/>
        </w:rPr>
        <w:t>.</w:t>
      </w:r>
      <w:commentRangeEnd w:id="829"/>
      <w:r w:rsidR="0003610F">
        <w:rPr>
          <w:rStyle w:val="CommentReference"/>
          <w:szCs w:val="20"/>
        </w:rPr>
        <w:commentReference w:id="829"/>
      </w:r>
    </w:p>
    <w:p w14:paraId="0DA384A6" w14:textId="77777777" w:rsidR="006460AC" w:rsidRDefault="006460AC" w:rsidP="001C3D07">
      <w:pPr>
        <w:spacing w:beforeLines="100" w:before="312"/>
        <w:jc w:val="both"/>
        <w:rPr>
          <w:b/>
          <w:i/>
        </w:rPr>
      </w:pPr>
      <w:r w:rsidRPr="00AA7BE8">
        <w:rPr>
          <w:b/>
          <w:i/>
          <w:u w:val="single"/>
        </w:rPr>
        <w:t>R</w:t>
      </w:r>
      <w:r>
        <w:rPr>
          <w:b/>
          <w:i/>
          <w:u w:val="single"/>
        </w:rPr>
        <w:t>2</w:t>
      </w:r>
      <w:r w:rsidRPr="00AA7BE8">
        <w:rPr>
          <w:b/>
          <w:i/>
          <w:u w:val="single"/>
        </w:rPr>
        <w:t>C</w:t>
      </w:r>
      <w:r w:rsidR="00674DFA">
        <w:rPr>
          <w:rFonts w:hint="eastAsia"/>
          <w:b/>
          <w:i/>
          <w:u w:val="single"/>
        </w:rPr>
        <w:t>9</w:t>
      </w:r>
      <w:r w:rsidRPr="00AA7BE8">
        <w:rPr>
          <w:b/>
          <w:i/>
          <w:u w:val="single"/>
        </w:rPr>
        <w:t>:</w:t>
      </w:r>
      <w:r w:rsidRPr="00AA7BE8">
        <w:rPr>
          <w:b/>
          <w:i/>
        </w:rPr>
        <w:t xml:space="preserve"> </w:t>
      </w:r>
      <w:r w:rsidRPr="0045043E">
        <w:rPr>
          <w:b/>
          <w:i/>
        </w:rPr>
        <w:t xml:space="preserve">In the second Research Question (Section 5.2), the definition of failure rate is not clear: it is defined as the ratio between k and ki, where k is the number of test cases until revealing a fault and ki is the total number of test cases in si, that could be infinite. For instance, if a parameter can take all real values between 1 and 10, the number of inputs is </w:t>
      </w:r>
      <w:bookmarkStart w:id="830" w:name="OLE_LINK21"/>
      <w:bookmarkStart w:id="831" w:name="OLE_LINK26"/>
      <w:r w:rsidRPr="0045043E">
        <w:rPr>
          <w:b/>
          <w:i/>
        </w:rPr>
        <w:t xml:space="preserve">countable </w:t>
      </w:r>
      <w:bookmarkStart w:id="832" w:name="OLE_LINK8"/>
      <w:bookmarkStart w:id="833" w:name="OLE_LINK9"/>
      <w:r w:rsidRPr="0045043E">
        <w:rPr>
          <w:b/>
          <w:i/>
        </w:rPr>
        <w:t>infinite</w:t>
      </w:r>
      <w:bookmarkEnd w:id="830"/>
      <w:bookmarkEnd w:id="831"/>
      <w:bookmarkEnd w:id="832"/>
      <w:bookmarkEnd w:id="833"/>
      <w:r w:rsidRPr="0045043E">
        <w:rPr>
          <w:b/>
          <w:i/>
        </w:rPr>
        <w:t>.</w:t>
      </w:r>
      <w:r>
        <w:rPr>
          <w:b/>
          <w:i/>
        </w:rPr>
        <w:t xml:space="preserve"> </w:t>
      </w:r>
      <w:r w:rsidRPr="0045043E">
        <w:rPr>
          <w:b/>
          <w:i/>
        </w:rPr>
        <w:t>This formulation of failure rate is more proper of test case “selection” algorithm.</w:t>
      </w:r>
      <w:r>
        <w:rPr>
          <w:b/>
          <w:i/>
        </w:rPr>
        <w:t xml:space="preserve"> </w:t>
      </w:r>
      <w:r w:rsidRPr="0045043E">
        <w:rPr>
          <w:b/>
          <w:i/>
        </w:rPr>
        <w:t>In this case, a solution is to consider ki as the total number of test cases performed to reveal an error and k equal to 1. Failure rate should be defined as #number of failure/#number of executed tests.</w:t>
      </w:r>
    </w:p>
    <w:p w14:paraId="552490EC" w14:textId="1A913C48" w:rsidR="0059720E" w:rsidRDefault="006460AC" w:rsidP="001C3D07">
      <w:pPr>
        <w:spacing w:beforeLines="100" w:before="312"/>
        <w:jc w:val="both"/>
        <w:rPr>
          <w:rFonts w:hint="eastAsia"/>
          <w:color w:val="0000FF"/>
        </w:rPr>
      </w:pPr>
      <w:r w:rsidRPr="00AA7BE8">
        <w:rPr>
          <w:u w:val="single"/>
        </w:rPr>
        <w:t>Response</w:t>
      </w:r>
      <w:r>
        <w:t xml:space="preserve">: </w:t>
      </w:r>
      <w:del w:id="834" w:author="Dave Towey" w:date="2019-07-16T06:46:00Z">
        <w:r w:rsidR="00860608">
          <w:rPr>
            <w:rFonts w:hint="eastAsia"/>
            <w:color w:val="0000FF"/>
          </w:rPr>
          <w:delText>Sorry</w:delText>
        </w:r>
      </w:del>
      <w:ins w:id="835" w:author="Dave Towey" w:date="2019-07-16T06:46:00Z">
        <w:r w:rsidR="00BE1B0D">
          <w:rPr>
            <w:color w:val="0000FF"/>
          </w:rPr>
          <w:t>We apologize</w:t>
        </w:r>
      </w:ins>
      <w:r w:rsidR="00860608">
        <w:rPr>
          <w:rFonts w:hint="eastAsia"/>
          <w:color w:val="0000FF"/>
        </w:rPr>
        <w:t xml:space="preserve"> for the confusing description</w:t>
      </w:r>
      <w:del w:id="836" w:author="Dave Towey" w:date="2019-07-16T06:46:00Z">
        <w:r w:rsidR="00860608">
          <w:rPr>
            <w:rFonts w:hint="eastAsia"/>
            <w:color w:val="0000FF"/>
          </w:rPr>
          <w:delText xml:space="preserve">. </w:delText>
        </w:r>
        <w:r w:rsidR="0059720E" w:rsidRPr="0059720E">
          <w:rPr>
            <w:rFonts w:hint="eastAsia"/>
            <w:color w:val="0000FF"/>
          </w:rPr>
          <w:delText xml:space="preserve">We </w:delText>
        </w:r>
      </w:del>
      <w:ins w:id="837" w:author="Dave Towey" w:date="2019-07-16T06:46:00Z">
        <w:r w:rsidR="00BE1B0D">
          <w:rPr>
            <w:color w:val="0000FF"/>
          </w:rPr>
          <w:t xml:space="preserve"> in the original submission</w:t>
        </w:r>
        <w:r w:rsidR="00860608">
          <w:rPr>
            <w:rFonts w:hint="eastAsia"/>
            <w:color w:val="0000FF"/>
          </w:rPr>
          <w:t xml:space="preserve">. </w:t>
        </w:r>
        <w:r w:rsidR="00BE1B0D">
          <w:rPr>
            <w:color w:val="0000FF"/>
          </w:rPr>
          <w:t>Thank you for the comment: w</w:t>
        </w:r>
        <w:r w:rsidR="0059720E" w:rsidRPr="0059720E">
          <w:rPr>
            <w:rFonts w:hint="eastAsia"/>
            <w:color w:val="0000FF"/>
          </w:rPr>
          <w:t xml:space="preserve">e </w:t>
        </w:r>
      </w:ins>
      <w:r w:rsidR="0059720E" w:rsidRPr="0059720E">
        <w:rPr>
          <w:rFonts w:hint="eastAsia"/>
          <w:color w:val="0000FF"/>
        </w:rPr>
        <w:t>agree that</w:t>
      </w:r>
      <w:r w:rsidR="00BE1B0D">
        <w:rPr>
          <w:color w:val="0000FF"/>
        </w:rPr>
        <w:t xml:space="preserve"> </w:t>
      </w:r>
      <w:ins w:id="838" w:author="Dave Towey" w:date="2019-07-16T06:46:00Z">
        <w:r w:rsidR="00BE1B0D">
          <w:rPr>
            <w:color w:val="0000FF"/>
          </w:rPr>
          <w:t>the</w:t>
        </w:r>
        <w:r w:rsidR="0059720E" w:rsidRPr="0059720E">
          <w:rPr>
            <w:rFonts w:hint="eastAsia"/>
            <w:color w:val="0000FF"/>
          </w:rPr>
          <w:t xml:space="preserve"> </w:t>
        </w:r>
      </w:ins>
      <w:r w:rsidR="0059720E" w:rsidRPr="0059720E">
        <w:rPr>
          <w:rFonts w:hint="eastAsia"/>
          <w:color w:val="0000FF"/>
        </w:rPr>
        <w:t>f</w:t>
      </w:r>
      <w:r w:rsidR="0059720E" w:rsidRPr="0059720E">
        <w:rPr>
          <w:color w:val="0000FF"/>
        </w:rPr>
        <w:t>ailure rate should be defined as #number of failure/#number of executed tests</w:t>
      </w:r>
      <w:r w:rsidR="0059720E" w:rsidRPr="0059720E">
        <w:rPr>
          <w:rFonts w:hint="eastAsia"/>
          <w:color w:val="0000FF"/>
        </w:rPr>
        <w:t>.</w:t>
      </w:r>
      <w:r w:rsidR="0059720E">
        <w:rPr>
          <w:rFonts w:hint="eastAsia"/>
          <w:color w:val="0000FF"/>
        </w:rPr>
        <w:t xml:space="preserve"> </w:t>
      </w:r>
      <w:del w:id="839" w:author="Dave Towey" w:date="2019-07-16T06:46:00Z">
        <w:r w:rsidR="0059720E">
          <w:rPr>
            <w:rFonts w:hint="eastAsia"/>
            <w:color w:val="0000FF"/>
          </w:rPr>
          <w:delText>However</w:delText>
        </w:r>
      </w:del>
      <w:ins w:id="840" w:author="Dave Towey" w:date="2019-07-16T06:46:00Z">
        <w:r w:rsidR="00BE1B0D">
          <w:rPr>
            <w:color w:val="0000FF"/>
          </w:rPr>
          <w:t xml:space="preserve">Unfortunately, </w:t>
        </w:r>
        <w:r w:rsidR="00BE1B0D">
          <w:rPr>
            <w:rFonts w:hint="eastAsia"/>
            <w:color w:val="0000FF"/>
          </w:rPr>
          <w:t xml:space="preserve">because </w:t>
        </w:r>
        <w:r w:rsidR="00BE1B0D">
          <w:rPr>
            <w:color w:val="0000FF"/>
          </w:rPr>
          <w:t xml:space="preserve">the studied web services all have </w:t>
        </w:r>
        <w:r w:rsidR="00BE1B0D" w:rsidRPr="00900352">
          <w:rPr>
            <w:color w:val="0000FF"/>
          </w:rPr>
          <w:t>infinite</w:t>
        </w:r>
        <w:r w:rsidR="00BE1B0D">
          <w:rPr>
            <w:color w:val="0000FF"/>
          </w:rPr>
          <w:t xml:space="preserve"> input domains</w:t>
        </w:r>
      </w:ins>
      <w:r w:rsidR="00BE1B0D">
        <w:rPr>
          <w:color w:val="0000FF"/>
        </w:rPr>
        <w:t xml:space="preserve">, </w:t>
      </w:r>
      <w:r w:rsidR="0059720E">
        <w:rPr>
          <w:rFonts w:hint="eastAsia"/>
          <w:color w:val="0000FF"/>
        </w:rPr>
        <w:t xml:space="preserve">it is </w:t>
      </w:r>
      <w:del w:id="841" w:author="Dave Towey" w:date="2019-07-16T06:46:00Z">
        <w:r w:rsidR="0059720E">
          <w:rPr>
            <w:rFonts w:hint="eastAsia"/>
            <w:color w:val="0000FF"/>
          </w:rPr>
          <w:delText>impossible</w:delText>
        </w:r>
      </w:del>
      <w:ins w:id="842" w:author="Dave Towey" w:date="2019-07-16T06:46:00Z">
        <w:r w:rsidR="00BE1B0D">
          <w:rPr>
            <w:color w:val="0000FF"/>
          </w:rPr>
          <w:t xml:space="preserve">not </w:t>
        </w:r>
        <w:r w:rsidR="0059720E">
          <w:rPr>
            <w:rFonts w:hint="eastAsia"/>
            <w:color w:val="0000FF"/>
          </w:rPr>
          <w:t>possible</w:t>
        </w:r>
      </w:ins>
      <w:r w:rsidR="0059720E">
        <w:rPr>
          <w:rFonts w:hint="eastAsia"/>
          <w:color w:val="0000FF"/>
        </w:rPr>
        <w:t xml:space="preserve"> to follow this definition in our experiments</w:t>
      </w:r>
      <w:del w:id="843" w:author="Dave Towey" w:date="2019-07-16T06:46:00Z">
        <w:r w:rsidR="0059720E">
          <w:rPr>
            <w:rFonts w:hint="eastAsia"/>
            <w:color w:val="0000FF"/>
          </w:rPr>
          <w:delText>, because all</w:delText>
        </w:r>
        <w:r w:rsidR="0059720E">
          <w:rPr>
            <w:color w:val="0000FF"/>
          </w:rPr>
          <w:delText xml:space="preserve"> studied web services have </w:delText>
        </w:r>
        <w:r w:rsidR="0059720E" w:rsidRPr="00900352">
          <w:rPr>
            <w:color w:val="0000FF"/>
          </w:rPr>
          <w:delText>countable infinite</w:delText>
        </w:r>
        <w:r w:rsidR="0059720E">
          <w:rPr>
            <w:color w:val="0000FF"/>
          </w:rPr>
          <w:delText xml:space="preserve"> </w:delText>
        </w:r>
        <w:r w:rsidR="0059720E">
          <w:rPr>
            <w:rFonts w:hint="eastAsia"/>
            <w:color w:val="0000FF"/>
          </w:rPr>
          <w:delText>test cases.</w:delText>
        </w:r>
      </w:del>
      <w:ins w:id="844" w:author="Dave Towey" w:date="2019-07-16T06:46:00Z">
        <w:r w:rsidR="0059720E">
          <w:rPr>
            <w:rFonts w:hint="eastAsia"/>
            <w:color w:val="0000FF"/>
          </w:rPr>
          <w:t>.</w:t>
        </w:r>
      </w:ins>
      <w:r w:rsidR="0059720E">
        <w:rPr>
          <w:rFonts w:hint="eastAsia"/>
          <w:color w:val="0000FF"/>
        </w:rPr>
        <w:t xml:space="preserve"> In order </w:t>
      </w:r>
      <w:r w:rsidR="0059720E" w:rsidRPr="00900352">
        <w:rPr>
          <w:color w:val="0000FF"/>
        </w:rPr>
        <w:t xml:space="preserve">to </w:t>
      </w:r>
      <w:del w:id="845" w:author="Dave Towey" w:date="2019-07-16T06:46:00Z">
        <w:r w:rsidR="0059720E" w:rsidRPr="00900352">
          <w:rPr>
            <w:color w:val="0000FF"/>
          </w:rPr>
          <w:delText xml:space="preserve">get </w:delText>
        </w:r>
      </w:del>
      <w:r w:rsidR="0059720E" w:rsidRPr="00900352">
        <w:rPr>
          <w:color w:val="0000FF"/>
        </w:rPr>
        <w:t xml:space="preserve">approximate </w:t>
      </w:r>
      <w:ins w:id="846" w:author="Dave Towey" w:date="2019-07-16T06:46:00Z">
        <w:r w:rsidR="00BE1B0D">
          <w:rPr>
            <w:color w:val="0000FF"/>
          </w:rPr>
          <w:t xml:space="preserve">the </w:t>
        </w:r>
      </w:ins>
      <w:r w:rsidR="0059720E" w:rsidRPr="00900352">
        <w:rPr>
          <w:color w:val="0000FF"/>
        </w:rPr>
        <w:t xml:space="preserve">failure </w:t>
      </w:r>
      <w:del w:id="847" w:author="Dave Towey" w:date="2019-07-16T06:46:00Z">
        <w:r w:rsidR="0059720E" w:rsidRPr="00900352">
          <w:rPr>
            <w:color w:val="0000FF"/>
          </w:rPr>
          <w:delText>rate</w:delText>
        </w:r>
        <w:r w:rsidR="0059720E">
          <w:rPr>
            <w:color w:val="0000FF"/>
          </w:rPr>
          <w:delText>s</w:delText>
        </w:r>
      </w:del>
      <w:ins w:id="848" w:author="Dave Towey" w:date="2019-07-16T06:46:00Z">
        <w:r w:rsidR="0059720E" w:rsidRPr="00900352">
          <w:rPr>
            <w:color w:val="0000FF"/>
          </w:rPr>
          <w:t>rate</w:t>
        </w:r>
      </w:ins>
      <w:r w:rsidR="0059720E">
        <w:rPr>
          <w:rFonts w:hint="eastAsia"/>
          <w:color w:val="0000FF"/>
        </w:rPr>
        <w:t xml:space="preserve"> of each </w:t>
      </w:r>
      <w:r w:rsidR="0059720E" w:rsidRPr="00900352">
        <w:rPr>
          <w:color w:val="0000FF"/>
        </w:rPr>
        <w:t>partition</w:t>
      </w:r>
      <w:r w:rsidR="0059720E">
        <w:rPr>
          <w:rFonts w:hint="eastAsia"/>
          <w:color w:val="0000FF"/>
        </w:rPr>
        <w:t xml:space="preserve">, </w:t>
      </w:r>
      <w:ins w:id="849" w:author="Dave Towey" w:date="2019-07-16T06:46:00Z">
        <w:r w:rsidR="00844EDB">
          <w:rPr>
            <w:color w:val="0000FF"/>
          </w:rPr>
          <w:t xml:space="preserve">we agree with </w:t>
        </w:r>
      </w:ins>
      <w:r w:rsidR="0059720E">
        <w:rPr>
          <w:rFonts w:hint="eastAsia"/>
          <w:color w:val="0000FF"/>
        </w:rPr>
        <w:t>the solution suggested by the reviewer</w:t>
      </w:r>
      <w:del w:id="850" w:author="Dave Towey" w:date="2019-07-16T06:46:00Z">
        <w:r w:rsidR="0059720E">
          <w:rPr>
            <w:rFonts w:hint="eastAsia"/>
            <w:color w:val="0000FF"/>
          </w:rPr>
          <w:delText xml:space="preserve"> works, that is,</w:delText>
        </w:r>
      </w:del>
      <w:ins w:id="851" w:author="Dave Towey" w:date="2019-07-16T06:46:00Z">
        <w:r w:rsidR="00BE1B0D">
          <w:rPr>
            <w:color w:val="0000FF"/>
          </w:rPr>
          <w:t>:</w:t>
        </w:r>
      </w:ins>
      <w:r w:rsidR="00BE1B0D">
        <w:rPr>
          <w:color w:val="0000FF"/>
        </w:rPr>
        <w:t xml:space="preserve"> t</w:t>
      </w:r>
      <w:r w:rsidR="0059720E">
        <w:rPr>
          <w:color w:val="0000FF"/>
        </w:rPr>
        <w:t>he failure rate</w:t>
      </w:r>
      <w:r w:rsidR="0059720E">
        <w:rPr>
          <w:rFonts w:hint="eastAsia"/>
          <w:color w:val="0000FF"/>
        </w:rPr>
        <w:t xml:space="preserve"> </w:t>
      </w:r>
      <w:r w:rsidR="0059720E" w:rsidRPr="00100B43">
        <w:rPr>
          <w:i/>
          <w:iCs/>
          <w:color w:val="0000FF"/>
        </w:rPr>
        <w:t>θ</w:t>
      </w:r>
      <w:r w:rsidR="0059720E" w:rsidRPr="00100B43">
        <w:rPr>
          <w:i/>
          <w:iCs/>
          <w:color w:val="0000FF"/>
          <w:vertAlign w:val="subscript"/>
        </w:rPr>
        <w:t>i</w:t>
      </w:r>
      <w:r w:rsidR="0059720E" w:rsidRPr="00100B43">
        <w:rPr>
          <w:color w:val="0000FF"/>
        </w:rPr>
        <w:t xml:space="preserve"> </w:t>
      </w:r>
      <w:r w:rsidR="0059720E">
        <w:rPr>
          <w:color w:val="0000FF"/>
        </w:rPr>
        <w:t>of partition</w:t>
      </w:r>
      <w:r w:rsidR="0059720E">
        <w:rPr>
          <w:rFonts w:hint="eastAsia"/>
          <w:color w:val="0000FF"/>
        </w:rPr>
        <w:t xml:space="preserve"> </w:t>
      </w:r>
      <w:r w:rsidR="0059720E" w:rsidRPr="00860608">
        <w:rPr>
          <w:rFonts w:hint="eastAsia"/>
          <w:i/>
          <w:iCs/>
          <w:color w:val="0000FF"/>
        </w:rPr>
        <w:t>s</w:t>
      </w:r>
      <w:r w:rsidR="0059720E" w:rsidRPr="00860608">
        <w:rPr>
          <w:rFonts w:hint="eastAsia"/>
          <w:i/>
          <w:iCs/>
          <w:color w:val="0000FF"/>
          <w:vertAlign w:val="subscript"/>
        </w:rPr>
        <w:t>i</w:t>
      </w:r>
      <w:r w:rsidR="0059720E">
        <w:rPr>
          <w:rFonts w:hint="eastAsia"/>
          <w:color w:val="0000FF"/>
        </w:rPr>
        <w:t xml:space="preserve"> </w:t>
      </w:r>
      <w:del w:id="852" w:author="Dave Towey" w:date="2019-07-16T06:46:00Z">
        <w:r w:rsidR="0059720E">
          <w:rPr>
            <w:rFonts w:hint="eastAsia"/>
            <w:color w:val="0000FF"/>
          </w:rPr>
          <w:delText>is</w:delText>
        </w:r>
      </w:del>
      <w:ins w:id="853" w:author="Dave Towey" w:date="2019-07-16T06:46:00Z">
        <w:r w:rsidR="00BE1B0D">
          <w:rPr>
            <w:color w:val="0000FF"/>
          </w:rPr>
          <w:t>can be</w:t>
        </w:r>
      </w:ins>
      <w:r w:rsidR="0059720E">
        <w:rPr>
          <w:rFonts w:hint="eastAsia"/>
          <w:color w:val="0000FF"/>
        </w:rPr>
        <w:t xml:space="preserve"> calculated </w:t>
      </w:r>
      <w:del w:id="854" w:author="Dave Towey" w:date="2019-07-16T06:46:00Z">
        <w:r w:rsidR="0059720E">
          <w:rPr>
            <w:rFonts w:hint="eastAsia"/>
            <w:color w:val="0000FF"/>
          </w:rPr>
          <w:delText>by</w:delText>
        </w:r>
      </w:del>
      <w:ins w:id="855" w:author="Dave Towey" w:date="2019-07-16T06:46:00Z">
        <w:r w:rsidR="00BE1B0D">
          <w:rPr>
            <w:color w:val="0000FF"/>
          </w:rPr>
          <w:t>as</w:t>
        </w:r>
      </w:ins>
      <w:r w:rsidR="0059720E">
        <w:rPr>
          <w:rFonts w:hint="eastAsia"/>
          <w:color w:val="0000FF"/>
        </w:rPr>
        <w:t xml:space="preserve"> </w:t>
      </w:r>
      <w:r w:rsidR="0059720E">
        <w:rPr>
          <w:color w:val="0000FF"/>
        </w:rPr>
        <w:t xml:space="preserve">1/ </w:t>
      </w:r>
      <w:r w:rsidR="0059720E" w:rsidRPr="00860608">
        <w:rPr>
          <w:i/>
          <w:iCs/>
          <w:color w:val="0000FF"/>
        </w:rPr>
        <w:t>k</w:t>
      </w:r>
      <w:r w:rsidR="0059720E" w:rsidRPr="00860608">
        <w:rPr>
          <w:i/>
          <w:iCs/>
          <w:color w:val="0000FF"/>
          <w:vertAlign w:val="subscript"/>
        </w:rPr>
        <w:t>i</w:t>
      </w:r>
      <w:r w:rsidR="0059720E">
        <w:rPr>
          <w:color w:val="0000FF"/>
        </w:rPr>
        <w:t xml:space="preserve"> (</w:t>
      </w:r>
      <w:ins w:id="856" w:author="Dave Towey" w:date="2019-07-16T06:46:00Z">
        <w:r w:rsidR="00BE1B0D">
          <w:rPr>
            <w:color w:val="0000FF"/>
          </w:rPr>
          <w:t xml:space="preserve">where </w:t>
        </w:r>
      </w:ins>
      <w:r w:rsidR="00BE1B0D" w:rsidRPr="00860608">
        <w:rPr>
          <w:i/>
          <w:iCs/>
          <w:color w:val="0000FF"/>
        </w:rPr>
        <w:t>k</w:t>
      </w:r>
      <w:r w:rsidR="00BE1B0D" w:rsidRPr="00860608">
        <w:rPr>
          <w:i/>
          <w:iCs/>
          <w:color w:val="0000FF"/>
          <w:vertAlign w:val="subscript"/>
        </w:rPr>
        <w:t>i</w:t>
      </w:r>
      <w:r w:rsidR="009A1877">
        <w:rPr>
          <w:color w:val="0000FF"/>
        </w:rPr>
        <w:t xml:space="preserve"> </w:t>
      </w:r>
      <w:r w:rsidR="0059720E" w:rsidRPr="00F50C3D">
        <w:rPr>
          <w:color w:val="0000FF"/>
        </w:rPr>
        <w:t>is</w:t>
      </w:r>
      <w:r w:rsidR="0059720E" w:rsidRPr="008611E7">
        <w:rPr>
          <w:color w:val="0000FF"/>
        </w:rPr>
        <w:t xml:space="preserve"> the total number of t</w:t>
      </w:r>
      <w:r w:rsidR="0059720E">
        <w:rPr>
          <w:color w:val="0000FF"/>
        </w:rPr>
        <w:t xml:space="preserve">est cases </w:t>
      </w:r>
      <w:del w:id="857" w:author="Dave Towey" w:date="2019-07-16T06:46:00Z">
        <w:r w:rsidR="0059720E">
          <w:rPr>
            <w:color w:val="0000FF"/>
          </w:rPr>
          <w:delText>performed to reveal</w:delText>
        </w:r>
      </w:del>
      <w:ins w:id="858" w:author="Dave Towey" w:date="2019-07-16T06:46:00Z">
        <w:r w:rsidR="00BE1B0D">
          <w:rPr>
            <w:color w:val="0000FF"/>
          </w:rPr>
          <w:t>executed before</w:t>
        </w:r>
        <w:r w:rsidR="0059720E">
          <w:rPr>
            <w:color w:val="0000FF"/>
          </w:rPr>
          <w:t xml:space="preserve"> reveal</w:t>
        </w:r>
        <w:r w:rsidR="00BE1B0D">
          <w:rPr>
            <w:color w:val="0000FF"/>
          </w:rPr>
          <w:t>ing</w:t>
        </w:r>
      </w:ins>
      <w:r w:rsidR="0059720E">
        <w:rPr>
          <w:color w:val="0000FF"/>
        </w:rPr>
        <w:t xml:space="preserve"> a</w:t>
      </w:r>
      <w:r w:rsidR="0059720E">
        <w:rPr>
          <w:rFonts w:hint="eastAsia"/>
          <w:color w:val="0000FF"/>
        </w:rPr>
        <w:t xml:space="preserve"> fault</w:t>
      </w:r>
      <w:r w:rsidR="0059720E">
        <w:rPr>
          <w:color w:val="0000FF"/>
        </w:rPr>
        <w:t>)</w:t>
      </w:r>
      <w:r w:rsidR="0059720E">
        <w:rPr>
          <w:rFonts w:hint="eastAsia"/>
          <w:color w:val="0000FF"/>
        </w:rPr>
        <w:t xml:space="preserve">. We have checked the results presented in the previous </w:t>
      </w:r>
      <w:del w:id="859" w:author="Dave Towey" w:date="2019-07-16T06:46:00Z">
        <w:r w:rsidR="0059720E">
          <w:rPr>
            <w:rFonts w:hint="eastAsia"/>
            <w:color w:val="0000FF"/>
          </w:rPr>
          <w:delText>version</w:delText>
        </w:r>
      </w:del>
      <w:ins w:id="860" w:author="Dave Towey" w:date="2019-07-16T06:46:00Z">
        <w:r w:rsidR="00844EDB">
          <w:rPr>
            <w:color w:val="0000FF"/>
          </w:rPr>
          <w:t>submission,</w:t>
        </w:r>
      </w:ins>
      <w:r w:rsidR="0059720E">
        <w:rPr>
          <w:rFonts w:hint="eastAsia"/>
          <w:color w:val="0000FF"/>
        </w:rPr>
        <w:t xml:space="preserve"> and </w:t>
      </w:r>
      <w:del w:id="861" w:author="Dave Towey" w:date="2019-07-16T06:46:00Z">
        <w:r w:rsidR="0059720E">
          <w:rPr>
            <w:rFonts w:hint="eastAsia"/>
            <w:color w:val="0000FF"/>
          </w:rPr>
          <w:delText>confirmed</w:delText>
        </w:r>
      </w:del>
      <w:ins w:id="862" w:author="Dave Towey" w:date="2019-07-16T06:46:00Z">
        <w:r w:rsidR="00844EDB">
          <w:rPr>
            <w:color w:val="0000FF"/>
          </w:rPr>
          <w:t xml:space="preserve">can </w:t>
        </w:r>
        <w:r w:rsidR="0059720E">
          <w:rPr>
            <w:rFonts w:hint="eastAsia"/>
            <w:color w:val="0000FF"/>
          </w:rPr>
          <w:t>confirm</w:t>
        </w:r>
      </w:ins>
      <w:r w:rsidR="0059720E">
        <w:rPr>
          <w:rFonts w:hint="eastAsia"/>
          <w:color w:val="0000FF"/>
        </w:rPr>
        <w:t xml:space="preserve"> </w:t>
      </w:r>
      <w:r w:rsidR="0059720E">
        <w:rPr>
          <w:color w:val="0000FF"/>
        </w:rPr>
        <w:t>that</w:t>
      </w:r>
      <w:r w:rsidR="0059720E">
        <w:rPr>
          <w:rFonts w:hint="eastAsia"/>
          <w:color w:val="0000FF"/>
        </w:rPr>
        <w:t xml:space="preserve"> this solution was actually </w:t>
      </w:r>
      <w:ins w:id="863" w:author="Dave Towey" w:date="2019-07-16T06:46:00Z">
        <w:r w:rsidR="00844EDB">
          <w:rPr>
            <w:color w:val="0000FF"/>
          </w:rPr>
          <w:t xml:space="preserve">what we </w:t>
        </w:r>
      </w:ins>
      <w:r w:rsidR="00844EDB">
        <w:rPr>
          <w:color w:val="0000FF"/>
        </w:rPr>
        <w:t>used</w:t>
      </w:r>
      <w:r w:rsidR="0059720E">
        <w:rPr>
          <w:rFonts w:hint="eastAsia"/>
          <w:color w:val="0000FF"/>
        </w:rPr>
        <w:t xml:space="preserve">. </w:t>
      </w:r>
      <w:del w:id="864" w:author="Dave Towey" w:date="2019-07-16T06:46:00Z">
        <w:r w:rsidR="0059720E">
          <w:rPr>
            <w:rFonts w:hint="eastAsia"/>
            <w:color w:val="0000FF"/>
          </w:rPr>
          <w:delText>Please</w:delText>
        </w:r>
      </w:del>
      <w:ins w:id="865" w:author="Dave Towey" w:date="2019-07-16T06:46:00Z">
        <w:r w:rsidR="00844EDB">
          <w:rPr>
            <w:color w:val="0000FF"/>
          </w:rPr>
          <w:t>F</w:t>
        </w:r>
        <w:r w:rsidR="00844EDB">
          <w:rPr>
            <w:rFonts w:hint="eastAsia"/>
            <w:color w:val="0000FF"/>
          </w:rPr>
          <w:t xml:space="preserve">or </w:t>
        </w:r>
        <w:r w:rsidR="00844EDB">
          <w:rPr>
            <w:color w:val="0000FF"/>
          </w:rPr>
          <w:t>further</w:t>
        </w:r>
        <w:r w:rsidR="00844EDB">
          <w:rPr>
            <w:rFonts w:hint="eastAsia"/>
            <w:color w:val="0000FF"/>
          </w:rPr>
          <w:t xml:space="preserve"> </w:t>
        </w:r>
        <w:r w:rsidR="00844EDB">
          <w:rPr>
            <w:color w:val="0000FF"/>
          </w:rPr>
          <w:t>details, p</w:t>
        </w:r>
        <w:r w:rsidR="0059720E">
          <w:rPr>
            <w:rFonts w:hint="eastAsia"/>
            <w:color w:val="0000FF"/>
          </w:rPr>
          <w:t>lease</w:t>
        </w:r>
      </w:ins>
      <w:r w:rsidR="0059720E">
        <w:rPr>
          <w:rFonts w:hint="eastAsia"/>
          <w:color w:val="0000FF"/>
        </w:rPr>
        <w:t xml:space="preserve"> refer to the </w:t>
      </w:r>
      <w:r w:rsidR="0059720E">
        <w:rPr>
          <w:color w:val="0000FF"/>
        </w:rPr>
        <w:t xml:space="preserve">test scripts </w:t>
      </w:r>
      <w:del w:id="866" w:author="Dave Towey" w:date="2019-07-16T06:46:00Z">
        <w:r w:rsidR="0059720E">
          <w:rPr>
            <w:rFonts w:hint="eastAsia"/>
            <w:color w:val="0000FF"/>
          </w:rPr>
          <w:delText>which</w:delText>
        </w:r>
      </w:del>
      <w:ins w:id="867" w:author="Dave Towey" w:date="2019-07-16T06:46:00Z">
        <w:r w:rsidR="00844EDB">
          <w:rPr>
            <w:color w:val="0000FF"/>
          </w:rPr>
          <w:t>that</w:t>
        </w:r>
      </w:ins>
      <w:r w:rsidR="0059720E">
        <w:rPr>
          <w:rFonts w:hint="eastAsia"/>
          <w:color w:val="0000FF"/>
        </w:rPr>
        <w:t xml:space="preserve"> are available on</w:t>
      </w:r>
      <w:ins w:id="868" w:author="Dave Towey" w:date="2019-07-16T06:46:00Z">
        <w:r w:rsidR="00844EDB">
          <w:rPr>
            <w:color w:val="0000FF"/>
          </w:rPr>
          <w:t>:</w:t>
        </w:r>
      </w:ins>
      <w:r w:rsidR="0059720E">
        <w:rPr>
          <w:rFonts w:hint="eastAsia"/>
          <w:color w:val="0000FF"/>
        </w:rPr>
        <w:t xml:space="preserve"> </w:t>
      </w:r>
      <w:r w:rsidR="0059720E" w:rsidRPr="00594267">
        <w:rPr>
          <w:color w:val="0000FF"/>
        </w:rPr>
        <w:t>https://github.com/phantomDai/evidenceDRT</w:t>
      </w:r>
      <w:r w:rsidR="0059720E">
        <w:rPr>
          <w:color w:val="0000FF"/>
        </w:rPr>
        <w:t xml:space="preserve"> </w:t>
      </w:r>
      <w:del w:id="869" w:author="Dave Towey" w:date="2019-07-16T06:46:00Z">
        <w:r w:rsidR="0059720E">
          <w:rPr>
            <w:rFonts w:hint="eastAsia"/>
            <w:color w:val="0000FF"/>
          </w:rPr>
          <w:delText>for more evidence.</w:delText>
        </w:r>
        <w:r w:rsidR="0059720E">
          <w:rPr>
            <w:color w:val="0000FF"/>
          </w:rPr>
          <w:delText xml:space="preserve"> </w:delText>
        </w:r>
      </w:del>
      <w:r w:rsidR="0059720E">
        <w:rPr>
          <w:rFonts w:hint="eastAsia"/>
          <w:color w:val="0000FF"/>
        </w:rPr>
        <w:t xml:space="preserve">  </w:t>
      </w:r>
    </w:p>
    <w:p w14:paraId="76D8858C" w14:textId="73C8D0A6" w:rsidR="006460AC" w:rsidRDefault="006460AC" w:rsidP="001C3D07">
      <w:pPr>
        <w:spacing w:beforeLines="100" w:before="312"/>
        <w:jc w:val="both"/>
        <w:rPr>
          <w:color w:val="0000FF"/>
        </w:rPr>
      </w:pPr>
      <w:r>
        <w:rPr>
          <w:u w:val="single"/>
        </w:rPr>
        <w:t>Action</w:t>
      </w:r>
      <w:r>
        <w:t xml:space="preserve">: </w:t>
      </w:r>
      <w:r>
        <w:rPr>
          <w:color w:val="0000FF"/>
        </w:rPr>
        <w:t xml:space="preserve">In the revised </w:t>
      </w:r>
      <w:del w:id="870" w:author="Dave Towey" w:date="2019-07-16T06:46:00Z">
        <w:r>
          <w:rPr>
            <w:color w:val="0000FF"/>
          </w:rPr>
          <w:delText>version</w:delText>
        </w:r>
      </w:del>
      <w:ins w:id="871" w:author="Dave Towey" w:date="2019-07-16T06:46:00Z">
        <w:r w:rsidR="007C4994">
          <w:rPr>
            <w:color w:val="0000FF"/>
          </w:rPr>
          <w:t>manuscript</w:t>
        </w:r>
      </w:ins>
      <w:r>
        <w:rPr>
          <w:color w:val="0000FF"/>
        </w:rPr>
        <w:t xml:space="preserve">, we have rewritten the </w:t>
      </w:r>
      <w:bookmarkStart w:id="872" w:name="OLE_LINK19"/>
      <w:r>
        <w:rPr>
          <w:color w:val="0000FF"/>
        </w:rPr>
        <w:t>definition</w:t>
      </w:r>
      <w:bookmarkEnd w:id="872"/>
      <w:r>
        <w:rPr>
          <w:color w:val="0000FF"/>
        </w:rPr>
        <w:t xml:space="preserve"> of </w:t>
      </w:r>
      <w:ins w:id="873" w:author="Dave Towey" w:date="2019-07-16T06:46:00Z">
        <w:r w:rsidR="007C4994">
          <w:rPr>
            <w:color w:val="0000FF"/>
          </w:rPr>
          <w:t xml:space="preserve">the </w:t>
        </w:r>
      </w:ins>
      <w:r>
        <w:rPr>
          <w:color w:val="0000FF"/>
        </w:rPr>
        <w:t>failure rate</w:t>
      </w:r>
      <w:r w:rsidR="007C4994">
        <w:rPr>
          <w:color w:val="0000FF"/>
        </w:rPr>
        <w:t xml:space="preserve"> </w:t>
      </w:r>
      <w:del w:id="874" w:author="Dave Towey" w:date="2019-07-16T06:46:00Z">
        <w:r>
          <w:rPr>
            <w:color w:val="0000FF"/>
          </w:rPr>
          <w:delText xml:space="preserve">in </w:delText>
        </w:r>
        <w:r w:rsidR="005A2927">
          <w:rPr>
            <w:color w:val="0000FF"/>
          </w:rPr>
          <w:delText xml:space="preserve">the second sentence of </w:delText>
        </w:r>
      </w:del>
      <w:ins w:id="875" w:author="Dave Towey" w:date="2019-07-16T06:46:00Z">
        <w:r w:rsidR="007C4994">
          <w:rPr>
            <w:color w:val="0000FF"/>
          </w:rPr>
          <w:t>(</w:t>
        </w:r>
      </w:ins>
      <w:r w:rsidR="005A2927">
        <w:rPr>
          <w:color w:val="0000FF"/>
        </w:rPr>
        <w:t xml:space="preserve">the second paragraph of </w:t>
      </w:r>
      <w:r>
        <w:rPr>
          <w:color w:val="0000FF"/>
        </w:rPr>
        <w:t>Section 5.2</w:t>
      </w:r>
      <w:del w:id="876" w:author="Dave Towey" w:date="2019-07-16T06:46:00Z">
        <w:r>
          <w:rPr>
            <w:color w:val="0000FF"/>
          </w:rPr>
          <w:delText>.</w:delText>
        </w:r>
      </w:del>
      <w:ins w:id="877" w:author="Dave Towey" w:date="2019-07-16T06:46:00Z">
        <w:r w:rsidR="007C4994">
          <w:rPr>
            <w:color w:val="0000FF"/>
          </w:rPr>
          <w:t>)</w:t>
        </w:r>
        <w:r>
          <w:rPr>
            <w:color w:val="0000FF"/>
          </w:rPr>
          <w:t>.</w:t>
        </w:r>
      </w:ins>
    </w:p>
    <w:p w14:paraId="6B884790" w14:textId="77777777" w:rsidR="006460AC" w:rsidRPr="00933D64" w:rsidRDefault="006460AC" w:rsidP="005C2063">
      <w:pPr>
        <w:spacing w:beforeLines="100" w:before="312"/>
        <w:jc w:val="both"/>
        <w:rPr>
          <w:color w:val="FF0000"/>
        </w:rPr>
      </w:pPr>
      <w:r w:rsidRPr="00933D64">
        <w:rPr>
          <w:color w:val="FF0000"/>
        </w:rPr>
        <w:t xml:space="preserve">Intended details are as follows: </w:t>
      </w:r>
    </w:p>
    <w:p w14:paraId="662E5B51" w14:textId="5284A9B9" w:rsidR="005A2927" w:rsidRPr="00933D64" w:rsidRDefault="005A2927" w:rsidP="006071DE">
      <w:pPr>
        <w:jc w:val="both"/>
        <w:rPr>
          <w:color w:val="0000FF"/>
        </w:rPr>
      </w:pPr>
      <w:r w:rsidRPr="00933D64">
        <w:rPr>
          <w:color w:val="0000FF"/>
        </w:rPr>
        <w:t xml:space="preserve">Before starting the test, </w:t>
      </w:r>
      <w:ins w:id="878" w:author="Dave Towey" w:date="2019-07-16T06:46:00Z">
        <w:r w:rsidR="006071DE">
          <w:rPr>
            <w:color w:val="0000FF"/>
          </w:rPr>
          <w:t xml:space="preserve">it is necessary to know </w:t>
        </w:r>
      </w:ins>
      <w:r w:rsidRPr="00933D64">
        <w:rPr>
          <w:color w:val="0000FF"/>
        </w:rPr>
        <w:t xml:space="preserve">the failure rate </w:t>
      </w:r>
      <w:r w:rsidR="00100B43" w:rsidRPr="00100B43">
        <w:rPr>
          <w:i/>
          <w:iCs/>
          <w:color w:val="0000FF"/>
        </w:rPr>
        <w:t>θ</w:t>
      </w:r>
      <w:r w:rsidR="00100B43" w:rsidRPr="00100B43">
        <w:rPr>
          <w:i/>
          <w:iCs/>
          <w:color w:val="0000FF"/>
          <w:vertAlign w:val="subscript"/>
        </w:rPr>
        <w:t>i</w:t>
      </w:r>
      <w:r w:rsidRPr="00100B43">
        <w:rPr>
          <w:color w:val="0000FF"/>
        </w:rPr>
        <w:t xml:space="preserve"> </w:t>
      </w:r>
      <w:r w:rsidRPr="00933D64">
        <w:rPr>
          <w:color w:val="0000FF"/>
        </w:rPr>
        <w:t xml:space="preserve">of partition </w:t>
      </w:r>
      <w:r w:rsidRPr="00100B43">
        <w:rPr>
          <w:i/>
          <w:iCs/>
          <w:color w:val="0000FF"/>
        </w:rPr>
        <w:t>s</w:t>
      </w:r>
      <w:r w:rsidRPr="00100B43">
        <w:rPr>
          <w:color w:val="0000FF"/>
          <w:vertAlign w:val="subscript"/>
        </w:rPr>
        <w:t>i</w:t>
      </w:r>
      <w:del w:id="879" w:author="Dave Towey" w:date="2019-07-16T06:46:00Z">
        <w:r w:rsidRPr="00933D64">
          <w:rPr>
            <w:color w:val="0000FF"/>
          </w:rPr>
          <w:delText xml:space="preserve"> </w:delText>
        </w:r>
        <w:r w:rsidR="00100B43">
          <w:rPr>
            <w:rFonts w:hint="eastAsia"/>
            <w:color w:val="0000FF"/>
          </w:rPr>
          <w:delText>is</w:delText>
        </w:r>
        <w:r w:rsidRPr="00933D64">
          <w:rPr>
            <w:color w:val="0000FF"/>
          </w:rPr>
          <w:delText xml:space="preserve"> needed</w:delText>
        </w:r>
      </w:del>
      <w:r w:rsidRPr="00933D64">
        <w:rPr>
          <w:color w:val="0000FF"/>
        </w:rPr>
        <w:t xml:space="preserve">. From </w:t>
      </w:r>
      <w:del w:id="880" w:author="Dave Towey" w:date="2019-07-16T06:46:00Z">
        <w:r w:rsidRPr="00933D64">
          <w:rPr>
            <w:color w:val="0000FF"/>
          </w:rPr>
          <w:delText>Table</w:delText>
        </w:r>
      </w:del>
      <w:ins w:id="881" w:author="Dave Towey" w:date="2019-07-16T06:46:00Z">
        <w:r w:rsidRPr="00933D64">
          <w:rPr>
            <w:color w:val="0000FF"/>
          </w:rPr>
          <w:t>Table</w:t>
        </w:r>
        <w:r w:rsidR="006071DE">
          <w:rPr>
            <w:color w:val="0000FF"/>
          </w:rPr>
          <w:t>s</w:t>
        </w:r>
      </w:ins>
      <w:r w:rsidRPr="00933D64">
        <w:rPr>
          <w:color w:val="0000FF"/>
        </w:rPr>
        <w:t xml:space="preserve"> 2-6, </w:t>
      </w:r>
      <w:del w:id="882" w:author="Dave Towey" w:date="2019-07-16T06:46:00Z">
        <w:r w:rsidRPr="00933D64">
          <w:rPr>
            <w:color w:val="0000FF"/>
          </w:rPr>
          <w:delText>we observe</w:delText>
        </w:r>
      </w:del>
      <w:ins w:id="883" w:author="Dave Towey" w:date="2019-07-16T06:46:00Z">
        <w:r w:rsidR="006071DE">
          <w:rPr>
            <w:color w:val="0000FF"/>
          </w:rPr>
          <w:t>it can be</w:t>
        </w:r>
        <w:r w:rsidRPr="00933D64">
          <w:rPr>
            <w:color w:val="0000FF"/>
          </w:rPr>
          <w:t xml:space="preserve"> observe</w:t>
        </w:r>
        <w:r w:rsidR="006071DE">
          <w:rPr>
            <w:color w:val="0000FF"/>
          </w:rPr>
          <w:t>d</w:t>
        </w:r>
      </w:ins>
      <w:r w:rsidRPr="00933D64">
        <w:rPr>
          <w:color w:val="0000FF"/>
        </w:rPr>
        <w:t xml:space="preserve"> that the values of some parameters (such as the </w:t>
      </w:r>
      <w:del w:id="884" w:author="Dave Towey" w:date="2019-07-16T06:46:00Z">
        <w:r w:rsidRPr="00933D64">
          <w:rPr>
            <w:color w:val="0000FF"/>
          </w:rPr>
          <w:delText xml:space="preserve">weight of </w:delText>
        </w:r>
      </w:del>
      <w:r w:rsidRPr="00933D64">
        <w:rPr>
          <w:color w:val="0000FF"/>
        </w:rPr>
        <w:t>baggage</w:t>
      </w:r>
      <w:ins w:id="885" w:author="Dave Towey" w:date="2019-07-16T06:46:00Z">
        <w:r w:rsidR="006071DE">
          <w:rPr>
            <w:color w:val="0000FF"/>
          </w:rPr>
          <w:t xml:space="preserve"> </w:t>
        </w:r>
        <w:r w:rsidR="006071DE" w:rsidRPr="00933D64">
          <w:rPr>
            <w:color w:val="0000FF"/>
          </w:rPr>
          <w:t>weight</w:t>
        </w:r>
      </w:ins>
      <w:r w:rsidRPr="00933D64">
        <w:rPr>
          <w:color w:val="0000FF"/>
        </w:rPr>
        <w:t xml:space="preserve">, </w:t>
      </w:r>
      <w:r w:rsidR="004A2EAD" w:rsidRPr="00933D64">
        <w:rPr>
          <w:color w:val="0000FF"/>
        </w:rPr>
        <w:t xml:space="preserve">the </w:t>
      </w:r>
      <w:del w:id="886" w:author="Dave Towey" w:date="2019-07-16T06:46:00Z">
        <w:r w:rsidR="004A2EAD" w:rsidRPr="00933D64">
          <w:rPr>
            <w:color w:val="0000FF"/>
          </w:rPr>
          <w:delText>minutes of calls</w:delText>
        </w:r>
      </w:del>
      <w:ins w:id="887" w:author="Dave Towey" w:date="2019-07-16T06:46:00Z">
        <w:r w:rsidR="004A2EAD" w:rsidRPr="00933D64">
          <w:rPr>
            <w:color w:val="0000FF"/>
          </w:rPr>
          <w:t>call</w:t>
        </w:r>
        <w:r w:rsidR="006071DE">
          <w:rPr>
            <w:color w:val="0000FF"/>
          </w:rPr>
          <w:t xml:space="preserve"> duration</w:t>
        </w:r>
      </w:ins>
      <w:r w:rsidR="004A2EAD" w:rsidRPr="00933D64">
        <w:rPr>
          <w:color w:val="0000FF"/>
        </w:rPr>
        <w:t xml:space="preserve">, and parking </w:t>
      </w:r>
      <w:del w:id="888" w:author="Dave Towey" w:date="2019-07-16T06:46:00Z">
        <w:r w:rsidR="004A2EAD" w:rsidRPr="00933D64">
          <w:rPr>
            <w:color w:val="0000FF"/>
          </w:rPr>
          <w:delText>hours</w:delText>
        </w:r>
      </w:del>
      <w:ins w:id="889" w:author="Dave Towey" w:date="2019-07-16T06:46:00Z">
        <w:r w:rsidR="006071DE">
          <w:rPr>
            <w:color w:val="0000FF"/>
          </w:rPr>
          <w:t>duration</w:t>
        </w:r>
      </w:ins>
      <w:r w:rsidRPr="00933D64">
        <w:rPr>
          <w:color w:val="0000FF"/>
        </w:rPr>
        <w:t xml:space="preserve">) </w:t>
      </w:r>
      <w:r w:rsidR="006071DE">
        <w:rPr>
          <w:color w:val="0000FF"/>
        </w:rPr>
        <w:t xml:space="preserve">are </w:t>
      </w:r>
      <w:del w:id="890" w:author="Dave Towey" w:date="2019-07-16T06:46:00Z">
        <w:r w:rsidRPr="00933D64">
          <w:rPr>
            <w:color w:val="0000FF"/>
          </w:rPr>
          <w:delText>countable infinite</w:delText>
        </w:r>
        <w:r w:rsidR="00100B43">
          <w:rPr>
            <w:rFonts w:hint="eastAsia"/>
            <w:color w:val="0000FF"/>
          </w:rPr>
          <w:delText xml:space="preserve">, </w:delText>
        </w:r>
        <w:r w:rsidR="004A2EAD" w:rsidRPr="00933D64">
          <w:rPr>
            <w:color w:val="0000FF"/>
          </w:rPr>
          <w:delText>mean</w:delText>
        </w:r>
        <w:r w:rsidR="00100B43">
          <w:rPr>
            <w:rFonts w:hint="eastAsia"/>
            <w:color w:val="0000FF"/>
          </w:rPr>
          <w:delText>ing</w:delText>
        </w:r>
      </w:del>
      <w:ins w:id="891" w:author="Dave Towey" w:date="2019-07-16T06:46:00Z">
        <w:r w:rsidR="006071DE">
          <w:rPr>
            <w:color w:val="0000FF"/>
          </w:rPr>
          <w:t>such</w:t>
        </w:r>
      </w:ins>
      <w:r w:rsidR="006071DE">
        <w:rPr>
          <w:color w:val="0000FF"/>
        </w:rPr>
        <w:t xml:space="preserve"> that </w:t>
      </w:r>
      <w:del w:id="892" w:author="Dave Towey" w:date="2019-07-16T06:46:00Z">
        <w:r w:rsidR="00100B43">
          <w:rPr>
            <w:rFonts w:hint="eastAsia"/>
            <w:color w:val="0000FF"/>
          </w:rPr>
          <w:delText xml:space="preserve">result in </w:delText>
        </w:r>
        <w:r w:rsidR="004A2EAD" w:rsidRPr="00933D64">
          <w:rPr>
            <w:color w:val="0000FF"/>
          </w:rPr>
          <w:delText>infinite</w:delText>
        </w:r>
      </w:del>
      <w:ins w:id="893" w:author="Dave Towey" w:date="2019-07-16T06:46:00Z">
        <w:r w:rsidR="006071DE">
          <w:rPr>
            <w:color w:val="0000FF"/>
          </w:rPr>
          <w:t>the total number of</w:t>
        </w:r>
      </w:ins>
      <w:r w:rsidR="006071DE">
        <w:rPr>
          <w:color w:val="0000FF"/>
        </w:rPr>
        <w:t xml:space="preserve"> test </w:t>
      </w:r>
      <w:del w:id="894" w:author="Dave Towey" w:date="2019-07-16T06:46:00Z">
        <w:r w:rsidR="004A2EAD" w:rsidRPr="00933D64">
          <w:rPr>
            <w:color w:val="0000FF"/>
          </w:rPr>
          <w:delText>cases</w:delText>
        </w:r>
      </w:del>
      <w:ins w:id="895" w:author="Dave Towey" w:date="2019-07-16T06:46:00Z">
        <w:r w:rsidR="006071DE">
          <w:rPr>
            <w:color w:val="0000FF"/>
          </w:rPr>
          <w:t>case values</w:t>
        </w:r>
      </w:ins>
      <w:r w:rsidR="006071DE">
        <w:rPr>
          <w:color w:val="0000FF"/>
        </w:rPr>
        <w:t xml:space="preserve"> in a partition</w:t>
      </w:r>
      <w:del w:id="896" w:author="Dave Towey" w:date="2019-07-16T06:46:00Z">
        <w:r w:rsidR="004A2EAD" w:rsidRPr="00933D64">
          <w:rPr>
            <w:color w:val="0000FF"/>
          </w:rPr>
          <w:delText xml:space="preserve">. In </w:delText>
        </w:r>
        <w:r w:rsidR="00100B43">
          <w:rPr>
            <w:rFonts w:hint="eastAsia"/>
            <w:color w:val="0000FF"/>
          </w:rPr>
          <w:delText xml:space="preserve">this </w:delText>
        </w:r>
      </w:del>
      <w:ins w:id="897" w:author="Dave Towey" w:date="2019-07-16T06:46:00Z">
        <w:r w:rsidR="006071DE">
          <w:rPr>
            <w:color w:val="0000FF"/>
          </w:rPr>
          <w:t xml:space="preserve"> could be infinite.</w:t>
        </w:r>
        <w:r w:rsidR="004A2EAD" w:rsidRPr="00933D64">
          <w:rPr>
            <w:color w:val="0000FF"/>
          </w:rPr>
          <w:t xml:space="preserve"> </w:t>
        </w:r>
        <w:r w:rsidR="006071DE">
          <w:rPr>
            <w:color w:val="0000FF"/>
          </w:rPr>
          <w:t>For such a</w:t>
        </w:r>
        <w:r w:rsidR="00100B43">
          <w:rPr>
            <w:rFonts w:hint="eastAsia"/>
            <w:color w:val="0000FF"/>
          </w:rPr>
          <w:t xml:space="preserve"> </w:t>
        </w:r>
      </w:ins>
      <w:r w:rsidR="00100B43">
        <w:rPr>
          <w:rFonts w:hint="eastAsia"/>
          <w:color w:val="0000FF"/>
        </w:rPr>
        <w:t xml:space="preserve">situation, we </w:t>
      </w:r>
      <w:del w:id="898" w:author="Dave Towey" w:date="2019-07-16T06:46:00Z">
        <w:r w:rsidR="00100B43">
          <w:rPr>
            <w:rFonts w:hint="eastAsia"/>
            <w:color w:val="0000FF"/>
          </w:rPr>
          <w:delText>employ</w:delText>
        </w:r>
      </w:del>
      <w:ins w:id="899" w:author="Dave Towey" w:date="2019-07-16T06:46:00Z">
        <w:r w:rsidR="006071DE" w:rsidRPr="00933D64">
          <w:rPr>
            <w:color w:val="0000FF"/>
          </w:rPr>
          <w:t>approximate</w:t>
        </w:r>
        <w:r w:rsidR="006071DE">
          <w:rPr>
            <w:color w:val="0000FF"/>
          </w:rPr>
          <w:t xml:space="preserve"> the</w:t>
        </w:r>
        <w:r w:rsidR="006071DE" w:rsidRPr="00933D64">
          <w:rPr>
            <w:color w:val="0000FF"/>
          </w:rPr>
          <w:t xml:space="preserve"> failure rate</w:t>
        </w:r>
        <w:r w:rsidR="006071DE">
          <w:rPr>
            <w:rFonts w:hint="eastAsia"/>
            <w:color w:val="0000FF"/>
          </w:rPr>
          <w:t xml:space="preserve"> </w:t>
        </w:r>
        <w:r w:rsidR="006071DE" w:rsidRPr="00100B43">
          <w:rPr>
            <w:i/>
            <w:iCs/>
            <w:color w:val="0000FF"/>
          </w:rPr>
          <w:t>θ</w:t>
        </w:r>
        <w:r w:rsidR="006071DE" w:rsidRPr="00100B43">
          <w:rPr>
            <w:i/>
            <w:iCs/>
            <w:color w:val="0000FF"/>
            <w:vertAlign w:val="subscript"/>
          </w:rPr>
          <w:t>i</w:t>
        </w:r>
        <w:r w:rsidR="006071DE" w:rsidRPr="00100B43">
          <w:rPr>
            <w:color w:val="0000FF"/>
          </w:rPr>
          <w:t xml:space="preserve"> </w:t>
        </w:r>
        <w:r w:rsidR="006071DE" w:rsidRPr="00933D64">
          <w:rPr>
            <w:color w:val="0000FF"/>
          </w:rPr>
          <w:t>of</w:t>
        </w:r>
        <w:r w:rsidR="006071DE">
          <w:rPr>
            <w:rFonts w:hint="eastAsia"/>
            <w:color w:val="0000FF"/>
          </w:rPr>
          <w:t xml:space="preserve"> </w:t>
        </w:r>
        <w:r w:rsidR="006071DE" w:rsidRPr="00100B43">
          <w:rPr>
            <w:i/>
            <w:iCs/>
            <w:color w:val="0000FF"/>
          </w:rPr>
          <w:t>s</w:t>
        </w:r>
        <w:r w:rsidR="006071DE" w:rsidRPr="00100B43">
          <w:rPr>
            <w:color w:val="0000FF"/>
            <w:vertAlign w:val="subscript"/>
          </w:rPr>
          <w:t>i</w:t>
        </w:r>
        <w:r w:rsidR="006071DE">
          <w:rPr>
            <w:color w:val="0000FF"/>
            <w:vertAlign w:val="subscript"/>
          </w:rPr>
          <w:t xml:space="preserve"> </w:t>
        </w:r>
        <w:r w:rsidR="006071DE">
          <w:rPr>
            <w:color w:val="0000FF"/>
          </w:rPr>
          <w:t>by</w:t>
        </w:r>
      </w:ins>
      <w:r w:rsidR="00100B43">
        <w:rPr>
          <w:rFonts w:hint="eastAsia"/>
          <w:color w:val="0000FF"/>
        </w:rPr>
        <w:t xml:space="preserve"> </w:t>
      </w:r>
      <w:r w:rsidR="00100B43">
        <w:rPr>
          <w:color w:val="0000FF"/>
        </w:rPr>
        <w:t>1/</w:t>
      </w:r>
      <w:r w:rsidR="00100B43" w:rsidRPr="00860608">
        <w:rPr>
          <w:i/>
          <w:iCs/>
          <w:color w:val="0000FF"/>
        </w:rPr>
        <w:t>k</w:t>
      </w:r>
      <w:r w:rsidR="00100B43" w:rsidRPr="00860608">
        <w:rPr>
          <w:i/>
          <w:iCs/>
          <w:color w:val="0000FF"/>
          <w:vertAlign w:val="subscript"/>
        </w:rPr>
        <w:t>i</w:t>
      </w:r>
      <w:r w:rsidR="00100B43">
        <w:rPr>
          <w:color w:val="0000FF"/>
        </w:rPr>
        <w:t xml:space="preserve"> (</w:t>
      </w:r>
      <w:ins w:id="900" w:author="Dave Towey" w:date="2019-07-16T06:46:00Z">
        <w:r w:rsidR="006071DE">
          <w:rPr>
            <w:color w:val="0000FF"/>
          </w:rPr>
          <w:t xml:space="preserve">where </w:t>
        </w:r>
      </w:ins>
      <w:r w:rsidR="006071DE" w:rsidRPr="00860608">
        <w:rPr>
          <w:i/>
          <w:iCs/>
          <w:color w:val="0000FF"/>
        </w:rPr>
        <w:t>k</w:t>
      </w:r>
      <w:r w:rsidR="006071DE" w:rsidRPr="00860608">
        <w:rPr>
          <w:i/>
          <w:iCs/>
          <w:color w:val="0000FF"/>
          <w:vertAlign w:val="subscript"/>
        </w:rPr>
        <w:t>i</w:t>
      </w:r>
      <w:r w:rsidR="006071DE">
        <w:rPr>
          <w:color w:val="0000FF"/>
        </w:rPr>
        <w:t xml:space="preserve"> </w:t>
      </w:r>
      <w:r w:rsidR="006071DE" w:rsidRPr="00F50C3D">
        <w:rPr>
          <w:color w:val="0000FF"/>
        </w:rPr>
        <w:t>is</w:t>
      </w:r>
      <w:r w:rsidR="006071DE" w:rsidRPr="008611E7">
        <w:rPr>
          <w:color w:val="0000FF"/>
        </w:rPr>
        <w:t xml:space="preserve"> the total number of t</w:t>
      </w:r>
      <w:r w:rsidR="006071DE">
        <w:rPr>
          <w:color w:val="0000FF"/>
        </w:rPr>
        <w:t xml:space="preserve">est cases </w:t>
      </w:r>
      <w:del w:id="901" w:author="Dave Towey" w:date="2019-07-16T06:46:00Z">
        <w:r w:rsidR="00100B43" w:rsidRPr="008611E7">
          <w:rPr>
            <w:color w:val="0000FF"/>
          </w:rPr>
          <w:delText>performed to reveal</w:delText>
        </w:r>
      </w:del>
      <w:ins w:id="902" w:author="Dave Towey" w:date="2019-07-16T06:46:00Z">
        <w:r w:rsidR="006071DE">
          <w:rPr>
            <w:color w:val="0000FF"/>
          </w:rPr>
          <w:t>executed before revealing</w:t>
        </w:r>
      </w:ins>
      <w:r w:rsidR="006071DE">
        <w:rPr>
          <w:color w:val="0000FF"/>
        </w:rPr>
        <w:t xml:space="preserve"> a</w:t>
      </w:r>
      <w:r w:rsidR="006071DE">
        <w:rPr>
          <w:rFonts w:hint="eastAsia"/>
          <w:color w:val="0000FF"/>
        </w:rPr>
        <w:t xml:space="preserve"> fault</w:t>
      </w:r>
      <w:del w:id="903" w:author="Dave Towey" w:date="2019-07-16T06:46:00Z">
        <w:r w:rsidR="00100B43">
          <w:rPr>
            <w:color w:val="0000FF"/>
          </w:rPr>
          <w:delText>)</w:delText>
        </w:r>
        <w:r w:rsidR="004A2EAD" w:rsidRPr="00933D64">
          <w:rPr>
            <w:color w:val="0000FF"/>
          </w:rPr>
          <w:delText xml:space="preserve"> to get the approximate failure rate</w:delText>
        </w:r>
        <w:r w:rsidR="0059720E">
          <w:rPr>
            <w:rFonts w:hint="eastAsia"/>
            <w:color w:val="0000FF"/>
          </w:rPr>
          <w:delText xml:space="preserve"> </w:delText>
        </w:r>
        <w:r w:rsidR="0059720E" w:rsidRPr="00100B43">
          <w:rPr>
            <w:i/>
            <w:iCs/>
            <w:color w:val="0000FF"/>
          </w:rPr>
          <w:delText>θ</w:delText>
        </w:r>
        <w:r w:rsidR="0059720E" w:rsidRPr="00100B43">
          <w:rPr>
            <w:i/>
            <w:iCs/>
            <w:color w:val="0000FF"/>
            <w:vertAlign w:val="subscript"/>
          </w:rPr>
          <w:delText>i</w:delText>
        </w:r>
        <w:r w:rsidR="0059720E" w:rsidRPr="00100B43">
          <w:rPr>
            <w:color w:val="0000FF"/>
          </w:rPr>
          <w:delText xml:space="preserve"> </w:delText>
        </w:r>
        <w:r w:rsidR="004A2EAD" w:rsidRPr="00933D64">
          <w:rPr>
            <w:color w:val="0000FF"/>
          </w:rPr>
          <w:delText>of</w:delText>
        </w:r>
        <w:r w:rsidR="0059720E">
          <w:rPr>
            <w:rFonts w:hint="eastAsia"/>
            <w:color w:val="0000FF"/>
          </w:rPr>
          <w:delText xml:space="preserve"> </w:delText>
        </w:r>
        <w:r w:rsidR="0059720E" w:rsidRPr="00100B43">
          <w:rPr>
            <w:i/>
            <w:iCs/>
            <w:color w:val="0000FF"/>
          </w:rPr>
          <w:delText>s</w:delText>
        </w:r>
        <w:r w:rsidR="0059720E" w:rsidRPr="00100B43">
          <w:rPr>
            <w:color w:val="0000FF"/>
            <w:vertAlign w:val="subscript"/>
          </w:rPr>
          <w:delText>i</w:delText>
        </w:r>
        <w:r w:rsidR="0059720E">
          <w:rPr>
            <w:rFonts w:hint="eastAsia"/>
            <w:color w:val="0000FF"/>
            <w:vertAlign w:val="subscript"/>
          </w:rPr>
          <w:delText>.</w:delText>
        </w:r>
      </w:del>
      <w:ins w:id="904" w:author="Dave Towey" w:date="2019-07-16T06:46:00Z">
        <w:r w:rsidR="00100B43">
          <w:rPr>
            <w:color w:val="0000FF"/>
          </w:rPr>
          <w:t>)</w:t>
        </w:r>
        <w:r w:rsidR="006071DE">
          <w:rPr>
            <w:color w:val="0000FF"/>
          </w:rPr>
          <w:t>.</w:t>
        </w:r>
      </w:ins>
      <w:r w:rsidR="004A2EAD" w:rsidRPr="00933D64">
        <w:rPr>
          <w:color w:val="0000FF"/>
        </w:rPr>
        <w:t xml:space="preserve"> </w:t>
      </w:r>
    </w:p>
    <w:p w14:paraId="1B7223F2" w14:textId="77777777" w:rsidR="006460AC" w:rsidRDefault="006460AC" w:rsidP="001C3D07">
      <w:pPr>
        <w:spacing w:beforeLines="100" w:before="312"/>
        <w:jc w:val="both"/>
        <w:rPr>
          <w:b/>
          <w:i/>
        </w:rPr>
      </w:pPr>
      <w:r w:rsidRPr="00AA7BE8">
        <w:rPr>
          <w:b/>
          <w:i/>
          <w:u w:val="single"/>
        </w:rPr>
        <w:t>R</w:t>
      </w:r>
      <w:r>
        <w:rPr>
          <w:b/>
          <w:i/>
          <w:u w:val="single"/>
        </w:rPr>
        <w:t>2</w:t>
      </w:r>
      <w:r w:rsidRPr="00AA7BE8">
        <w:rPr>
          <w:b/>
          <w:i/>
          <w:u w:val="single"/>
        </w:rPr>
        <w:t>C</w:t>
      </w:r>
      <w:r w:rsidR="00674DFA">
        <w:rPr>
          <w:rFonts w:hint="eastAsia"/>
          <w:b/>
          <w:i/>
          <w:u w:val="single"/>
        </w:rPr>
        <w:t>10</w:t>
      </w:r>
      <w:r w:rsidRPr="00AA7BE8">
        <w:rPr>
          <w:b/>
          <w:i/>
          <w:u w:val="single"/>
        </w:rPr>
        <w:t>:</w:t>
      </w:r>
      <w:r w:rsidRPr="00AA7BE8">
        <w:rPr>
          <w:b/>
          <w:i/>
        </w:rPr>
        <w:t xml:space="preserve"> </w:t>
      </w:r>
      <w:r w:rsidRPr="001F2EF5">
        <w:rPr>
          <w:b/>
          <w:i/>
        </w:rPr>
        <w:t>The purpose of the Third Research Question is to validate that DRT requires linear time to generate test case through empirical examination of the actual test case generation and execution. Instead, in Section 5.3 the focus is on the comparison among the three techniques, without any reference to the temporal complexity. For this reason, the answer of the Research Question must be revised.</w:t>
      </w:r>
    </w:p>
    <w:p w14:paraId="04D9B583" w14:textId="22C30E20" w:rsidR="006460AC" w:rsidRDefault="006460AC" w:rsidP="001C3D07">
      <w:pPr>
        <w:spacing w:beforeLines="100" w:before="312"/>
        <w:jc w:val="both"/>
        <w:rPr>
          <w:color w:val="0000FF"/>
        </w:rPr>
      </w:pPr>
      <w:r w:rsidRPr="00AA7BE8">
        <w:rPr>
          <w:u w:val="single"/>
        </w:rPr>
        <w:t>Response</w:t>
      </w:r>
      <w:r w:rsidRPr="00AA7BE8">
        <w:t>:</w:t>
      </w:r>
      <w:r>
        <w:t xml:space="preserve"> </w:t>
      </w:r>
      <w:del w:id="905" w:author="Dave Towey" w:date="2019-07-16T06:46:00Z">
        <w:r w:rsidRPr="005B51CC">
          <w:rPr>
            <w:color w:val="0000FF"/>
          </w:rPr>
          <w:delText>Thanks</w:delText>
        </w:r>
      </w:del>
      <w:ins w:id="906" w:author="Dave Towey" w:date="2019-07-16T06:46:00Z">
        <w:r w:rsidR="006A3DFD">
          <w:rPr>
            <w:color w:val="0000FF"/>
          </w:rPr>
          <w:t>Thank you</w:t>
        </w:r>
      </w:ins>
      <w:r w:rsidRPr="005B51CC">
        <w:rPr>
          <w:color w:val="0000FF"/>
        </w:rPr>
        <w:t xml:space="preserve"> for the </w:t>
      </w:r>
      <w:r w:rsidR="00583BD8">
        <w:rPr>
          <w:rFonts w:hint="eastAsia"/>
          <w:color w:val="0000FF"/>
        </w:rPr>
        <w:t>comment</w:t>
      </w:r>
      <w:r w:rsidRPr="005B51CC">
        <w:rPr>
          <w:color w:val="0000FF"/>
        </w:rPr>
        <w:t xml:space="preserve">. </w:t>
      </w:r>
      <w:del w:id="907" w:author="Dave Towey" w:date="2019-07-16T06:46:00Z">
        <w:r w:rsidR="00583BD8">
          <w:rPr>
            <w:rFonts w:hint="eastAsia"/>
            <w:color w:val="0000FF"/>
          </w:rPr>
          <w:delText>Indeed</w:delText>
        </w:r>
      </w:del>
      <w:ins w:id="908" w:author="Dave Towey" w:date="2019-07-16T06:46:00Z">
        <w:r w:rsidR="00043F24">
          <w:rPr>
            <w:color w:val="0000FF"/>
          </w:rPr>
          <w:t>We agree that in the original submission</w:t>
        </w:r>
      </w:ins>
      <w:r w:rsidR="00583BD8">
        <w:rPr>
          <w:rFonts w:hint="eastAsia"/>
          <w:color w:val="0000FF"/>
        </w:rPr>
        <w:t xml:space="preserve">, the third research question </w:t>
      </w:r>
      <w:del w:id="909" w:author="Dave Towey" w:date="2019-07-16T06:46:00Z">
        <w:r w:rsidR="00583BD8">
          <w:rPr>
            <w:rFonts w:hint="eastAsia"/>
            <w:color w:val="0000FF"/>
          </w:rPr>
          <w:delText xml:space="preserve">in </w:delText>
        </w:r>
      </w:del>
      <w:ins w:id="910" w:author="Dave Towey" w:date="2019-07-16T06:46:00Z">
        <w:r w:rsidR="00043F24">
          <w:rPr>
            <w:color w:val="0000FF"/>
          </w:rPr>
          <w:t>(</w:t>
        </w:r>
      </w:ins>
      <w:r w:rsidR="00583BD8">
        <w:rPr>
          <w:rFonts w:hint="eastAsia"/>
          <w:color w:val="0000FF"/>
        </w:rPr>
        <w:t>Section 4.1</w:t>
      </w:r>
      <w:del w:id="911" w:author="Dave Towey" w:date="2019-07-16T06:46:00Z">
        <w:r w:rsidR="00583BD8">
          <w:rPr>
            <w:rFonts w:hint="eastAsia"/>
            <w:color w:val="0000FF"/>
          </w:rPr>
          <w:delText xml:space="preserve"> does</w:delText>
        </w:r>
      </w:del>
      <w:ins w:id="912" w:author="Dave Towey" w:date="2019-07-16T06:46:00Z">
        <w:r w:rsidR="00043F24">
          <w:rPr>
            <w:color w:val="0000FF"/>
          </w:rPr>
          <w:t>)</w:t>
        </w:r>
        <w:r w:rsidR="00583BD8">
          <w:rPr>
            <w:rFonts w:hint="eastAsia"/>
            <w:color w:val="0000FF"/>
          </w:rPr>
          <w:t xml:space="preserve"> d</w:t>
        </w:r>
        <w:r w:rsidR="00043F24">
          <w:rPr>
            <w:color w:val="0000FF"/>
          </w:rPr>
          <w:t>id</w:t>
        </w:r>
      </w:ins>
      <w:r w:rsidR="00583BD8">
        <w:rPr>
          <w:rFonts w:hint="eastAsia"/>
          <w:color w:val="0000FF"/>
        </w:rPr>
        <w:t xml:space="preserve"> not match the answer </w:t>
      </w:r>
      <w:del w:id="913" w:author="Dave Towey" w:date="2019-07-16T06:46:00Z">
        <w:r>
          <w:rPr>
            <w:color w:val="0000FF"/>
          </w:rPr>
          <w:delText xml:space="preserve">in </w:delText>
        </w:r>
      </w:del>
      <w:ins w:id="914" w:author="Dave Towey" w:date="2019-07-16T06:46:00Z">
        <w:r w:rsidR="00043F24">
          <w:rPr>
            <w:color w:val="0000FF"/>
          </w:rPr>
          <w:t>(</w:t>
        </w:r>
      </w:ins>
      <w:r>
        <w:rPr>
          <w:color w:val="0000FF"/>
        </w:rPr>
        <w:t>Section 5.3</w:t>
      </w:r>
      <w:del w:id="915" w:author="Dave Towey" w:date="2019-07-16T06:46:00Z">
        <w:r w:rsidRPr="001069F8">
          <w:rPr>
            <w:color w:val="0000FF"/>
          </w:rPr>
          <w:delText>.</w:delText>
        </w:r>
      </w:del>
      <w:ins w:id="916" w:author="Dave Towey" w:date="2019-07-16T06:46:00Z">
        <w:r w:rsidR="00043F24">
          <w:rPr>
            <w:color w:val="0000FF"/>
          </w:rPr>
          <w:t>)</w:t>
        </w:r>
        <w:r w:rsidRPr="001069F8">
          <w:rPr>
            <w:color w:val="0000FF"/>
          </w:rPr>
          <w:t>.</w:t>
        </w:r>
      </w:ins>
      <w:r>
        <w:rPr>
          <w:color w:val="0000FF"/>
        </w:rPr>
        <w:t xml:space="preserve"> </w:t>
      </w:r>
      <w:r w:rsidR="00583BD8">
        <w:rPr>
          <w:rFonts w:hint="eastAsia"/>
          <w:color w:val="0000FF"/>
        </w:rPr>
        <w:t xml:space="preserve">Originally, we </w:t>
      </w:r>
      <w:del w:id="917" w:author="Dave Towey" w:date="2019-07-16T06:46:00Z">
        <w:r w:rsidR="00583BD8">
          <w:rPr>
            <w:rFonts w:hint="eastAsia"/>
            <w:color w:val="0000FF"/>
          </w:rPr>
          <w:delText>would like</w:delText>
        </w:r>
      </w:del>
      <w:ins w:id="918" w:author="Dave Towey" w:date="2019-07-16T06:46:00Z">
        <w:r w:rsidR="00043F24">
          <w:rPr>
            <w:color w:val="0000FF"/>
          </w:rPr>
          <w:t>had wanted</w:t>
        </w:r>
      </w:ins>
      <w:r w:rsidR="00583BD8">
        <w:rPr>
          <w:rFonts w:hint="eastAsia"/>
          <w:color w:val="0000FF"/>
        </w:rPr>
        <w:t xml:space="preserve"> to evaluate the fault detection efficiency of DRT in terms of </w:t>
      </w:r>
      <w:ins w:id="919" w:author="Dave Towey" w:date="2019-07-16T06:46:00Z">
        <w:r w:rsidR="00043F24">
          <w:rPr>
            <w:color w:val="0000FF"/>
          </w:rPr>
          <w:t xml:space="preserve">its </w:t>
        </w:r>
      </w:ins>
      <w:r w:rsidR="00583BD8">
        <w:rPr>
          <w:rFonts w:hint="eastAsia"/>
          <w:color w:val="0000FF"/>
        </w:rPr>
        <w:t xml:space="preserve">time cost. </w:t>
      </w:r>
      <w:del w:id="920" w:author="Dave Towey" w:date="2019-07-16T06:46:00Z">
        <w:r w:rsidR="00583BD8">
          <w:rPr>
            <w:rFonts w:hint="eastAsia"/>
            <w:color w:val="0000FF"/>
          </w:rPr>
          <w:delText>Especially</w:delText>
        </w:r>
      </w:del>
      <w:ins w:id="921" w:author="Dave Towey" w:date="2019-07-16T06:46:00Z">
        <w:r w:rsidR="00043F24">
          <w:rPr>
            <w:color w:val="0000FF"/>
          </w:rPr>
          <w:t>C</w:t>
        </w:r>
        <w:r w:rsidR="00043F24" w:rsidRPr="00E051C7">
          <w:rPr>
            <w:color w:val="0000FF"/>
          </w:rPr>
          <w:t xml:space="preserve">ompared </w:t>
        </w:r>
        <w:r w:rsidR="00043F24">
          <w:rPr>
            <w:rFonts w:hint="eastAsia"/>
            <w:color w:val="0000FF"/>
          </w:rPr>
          <w:t>with</w:t>
        </w:r>
        <w:r w:rsidR="00043F24" w:rsidRPr="00E051C7">
          <w:rPr>
            <w:color w:val="0000FF"/>
          </w:rPr>
          <w:t xml:space="preserve"> </w:t>
        </w:r>
        <w:commentRangeStart w:id="922"/>
        <w:r w:rsidR="00043F24" w:rsidRPr="00E051C7">
          <w:rPr>
            <w:color w:val="0000FF"/>
          </w:rPr>
          <w:t>RT and PT</w:t>
        </w:r>
        <w:commentRangeEnd w:id="922"/>
        <w:r w:rsidR="00043F24">
          <w:rPr>
            <w:rStyle w:val="CommentReference"/>
            <w:szCs w:val="20"/>
          </w:rPr>
          <w:commentReference w:id="922"/>
        </w:r>
      </w:ins>
      <w:r w:rsidR="00583BD8">
        <w:rPr>
          <w:rFonts w:hint="eastAsia"/>
          <w:color w:val="0000FF"/>
        </w:rPr>
        <w:t xml:space="preserve">, </w:t>
      </w:r>
      <w:r w:rsidRPr="00E051C7">
        <w:rPr>
          <w:color w:val="0000FF"/>
        </w:rPr>
        <w:t xml:space="preserve">DRT </w:t>
      </w:r>
      <w:del w:id="923" w:author="Dave Towey" w:date="2019-07-16T06:46:00Z">
        <w:r w:rsidR="0084194F">
          <w:rPr>
            <w:rFonts w:hint="eastAsia"/>
            <w:color w:val="0000FF"/>
          </w:rPr>
          <w:delText>introduces</w:delText>
        </w:r>
      </w:del>
      <w:ins w:id="924" w:author="Dave Towey" w:date="2019-07-16T06:46:00Z">
        <w:r w:rsidR="00043F24">
          <w:rPr>
            <w:color w:val="0000FF"/>
          </w:rPr>
          <w:t>incorporates</w:t>
        </w:r>
      </w:ins>
      <w:r w:rsidR="0084194F">
        <w:rPr>
          <w:rFonts w:hint="eastAsia"/>
          <w:color w:val="0000FF"/>
        </w:rPr>
        <w:t xml:space="preserve"> the selection of partitions and test cases </w:t>
      </w:r>
      <w:del w:id="925" w:author="Dave Towey" w:date="2019-07-16T06:46:00Z">
        <w:r w:rsidR="0084194F">
          <w:rPr>
            <w:rFonts w:hint="eastAsia"/>
            <w:color w:val="0000FF"/>
          </w:rPr>
          <w:delText>in</w:delText>
        </w:r>
      </w:del>
      <w:ins w:id="926" w:author="Dave Towey" w:date="2019-07-16T06:46:00Z">
        <w:r w:rsidR="00043F24">
          <w:rPr>
            <w:color w:val="0000FF"/>
          </w:rPr>
          <w:t>within</w:t>
        </w:r>
      </w:ins>
      <w:r w:rsidR="0084194F">
        <w:rPr>
          <w:rFonts w:hint="eastAsia"/>
          <w:color w:val="0000FF"/>
        </w:rPr>
        <w:t xml:space="preserve"> a partition</w:t>
      </w:r>
      <w:del w:id="927" w:author="Dave Towey" w:date="2019-07-16T06:46:00Z">
        <w:r w:rsidR="0084194F">
          <w:rPr>
            <w:rFonts w:hint="eastAsia"/>
            <w:color w:val="0000FF"/>
          </w:rPr>
          <w:delText xml:space="preserve"> c</w:delText>
        </w:r>
        <w:r w:rsidR="00583BD8" w:rsidRPr="00E051C7">
          <w:rPr>
            <w:color w:val="0000FF"/>
          </w:rPr>
          <w:delText xml:space="preserve">ompared </w:delText>
        </w:r>
        <w:r w:rsidR="0084194F">
          <w:rPr>
            <w:rFonts w:hint="eastAsia"/>
            <w:color w:val="0000FF"/>
          </w:rPr>
          <w:delText>with</w:delText>
        </w:r>
        <w:r w:rsidR="00583BD8" w:rsidRPr="00E051C7">
          <w:rPr>
            <w:color w:val="0000FF"/>
          </w:rPr>
          <w:delText xml:space="preserve"> RT and PT</w:delText>
        </w:r>
        <w:r w:rsidR="0084194F">
          <w:rPr>
            <w:rFonts w:hint="eastAsia"/>
            <w:color w:val="0000FF"/>
          </w:rPr>
          <w:delText>.</w:delText>
        </w:r>
      </w:del>
      <w:ins w:id="928" w:author="Dave Towey" w:date="2019-07-16T06:46:00Z">
        <w:r w:rsidR="00043F24">
          <w:rPr>
            <w:color w:val="0000FF"/>
          </w:rPr>
          <w:t>.</w:t>
        </w:r>
      </w:ins>
      <w:r w:rsidR="0084194F">
        <w:rPr>
          <w:rFonts w:hint="eastAsia"/>
          <w:color w:val="0000FF"/>
        </w:rPr>
        <w:t xml:space="preserve"> Thus, we are interested in </w:t>
      </w:r>
      <w:r w:rsidR="00203145">
        <w:rPr>
          <w:color w:val="0000FF"/>
        </w:rPr>
        <w:t>comparing</w:t>
      </w:r>
      <w:r w:rsidR="00203145">
        <w:rPr>
          <w:rFonts w:hint="eastAsia"/>
          <w:color w:val="0000FF"/>
        </w:rPr>
        <w:t xml:space="preserve"> </w:t>
      </w:r>
      <w:ins w:id="929" w:author="Dave Towey" w:date="2019-07-16T06:46:00Z">
        <w:r w:rsidR="00043F24">
          <w:rPr>
            <w:color w:val="0000FF"/>
          </w:rPr>
          <w:t xml:space="preserve">the </w:t>
        </w:r>
      </w:ins>
      <w:r w:rsidR="00203145">
        <w:rPr>
          <w:rFonts w:hint="eastAsia"/>
          <w:color w:val="0000FF"/>
        </w:rPr>
        <w:t>fault detection efficiency of DRT, RT and PT</w:t>
      </w:r>
      <w:ins w:id="930" w:author="Dave Towey" w:date="2019-07-16T06:46:00Z">
        <w:r w:rsidR="00043F24">
          <w:rPr>
            <w:color w:val="0000FF"/>
          </w:rPr>
          <w:t>,</w:t>
        </w:r>
      </w:ins>
      <w:r w:rsidR="00203145">
        <w:rPr>
          <w:rFonts w:hint="eastAsia"/>
          <w:color w:val="0000FF"/>
        </w:rPr>
        <w:t xml:space="preserve"> in </w:t>
      </w:r>
      <w:del w:id="931" w:author="Dave Towey" w:date="2019-07-16T06:46:00Z">
        <w:r w:rsidR="00203145">
          <w:rPr>
            <w:rFonts w:hint="eastAsia"/>
            <w:color w:val="0000FF"/>
          </w:rPr>
          <w:delText>term</w:delText>
        </w:r>
      </w:del>
      <w:ins w:id="932" w:author="Dave Towey" w:date="2019-07-16T06:46:00Z">
        <w:r w:rsidR="00203145">
          <w:rPr>
            <w:rFonts w:hint="eastAsia"/>
            <w:color w:val="0000FF"/>
          </w:rPr>
          <w:t>term</w:t>
        </w:r>
        <w:r w:rsidR="00043F24">
          <w:rPr>
            <w:color w:val="0000FF"/>
          </w:rPr>
          <w:t>s</w:t>
        </w:r>
      </w:ins>
      <w:r w:rsidR="00203145">
        <w:rPr>
          <w:rFonts w:hint="eastAsia"/>
          <w:color w:val="0000FF"/>
        </w:rPr>
        <w:t xml:space="preserve"> of </w:t>
      </w:r>
      <w:r w:rsidR="00E93BDD">
        <w:rPr>
          <w:rFonts w:hint="eastAsia"/>
          <w:color w:val="0000FF"/>
        </w:rPr>
        <w:t xml:space="preserve">their </w:t>
      </w:r>
      <w:r>
        <w:rPr>
          <w:color w:val="0000FF"/>
        </w:rPr>
        <w:t xml:space="preserve">time </w:t>
      </w:r>
      <w:del w:id="933" w:author="Dave Towey" w:date="2019-07-16T06:46:00Z">
        <w:r w:rsidR="00203145">
          <w:rPr>
            <w:rFonts w:hint="eastAsia"/>
            <w:color w:val="0000FF"/>
          </w:rPr>
          <w:delText>cost</w:delText>
        </w:r>
      </w:del>
      <w:ins w:id="934" w:author="Dave Towey" w:date="2019-07-16T06:46:00Z">
        <w:r w:rsidR="00203145">
          <w:rPr>
            <w:rFonts w:hint="eastAsia"/>
            <w:color w:val="0000FF"/>
          </w:rPr>
          <w:t>cost</w:t>
        </w:r>
        <w:r w:rsidR="00043F24">
          <w:rPr>
            <w:color w:val="0000FF"/>
          </w:rPr>
          <w:t>s</w:t>
        </w:r>
      </w:ins>
      <w:r w:rsidR="00203145">
        <w:rPr>
          <w:rFonts w:hint="eastAsia"/>
          <w:color w:val="0000FF"/>
        </w:rPr>
        <w:t xml:space="preserve">. We </w:t>
      </w:r>
      <w:del w:id="935" w:author="Dave Towey" w:date="2019-07-16T06:46:00Z">
        <w:r w:rsidR="00203145">
          <w:rPr>
            <w:rFonts w:hint="eastAsia"/>
            <w:color w:val="0000FF"/>
          </w:rPr>
          <w:delText>decide</w:delText>
        </w:r>
      </w:del>
      <w:ins w:id="936" w:author="Dave Towey" w:date="2019-07-16T06:46:00Z">
        <w:r w:rsidR="00043F24">
          <w:rPr>
            <w:color w:val="0000FF"/>
          </w:rPr>
          <w:t xml:space="preserve">have </w:t>
        </w:r>
        <w:r w:rsidR="00203145">
          <w:rPr>
            <w:rFonts w:hint="eastAsia"/>
            <w:color w:val="0000FF"/>
          </w:rPr>
          <w:t>decide</w:t>
        </w:r>
        <w:r w:rsidR="00043F24">
          <w:rPr>
            <w:color w:val="0000FF"/>
          </w:rPr>
          <w:t>d</w:t>
        </w:r>
      </w:ins>
      <w:r w:rsidR="00203145">
        <w:rPr>
          <w:rFonts w:hint="eastAsia"/>
          <w:color w:val="0000FF"/>
        </w:rPr>
        <w:t xml:space="preserve"> to </w:t>
      </w:r>
      <w:r w:rsidR="00203145">
        <w:rPr>
          <w:color w:val="0000FF"/>
        </w:rPr>
        <w:t>rephrase</w:t>
      </w:r>
      <w:r w:rsidR="00203145">
        <w:rPr>
          <w:rFonts w:hint="eastAsia"/>
          <w:color w:val="0000FF"/>
        </w:rPr>
        <w:t xml:space="preserve"> the third research question </w:t>
      </w:r>
      <w:del w:id="937" w:author="Dave Towey" w:date="2019-07-16T06:46:00Z">
        <w:r w:rsidR="00203145">
          <w:rPr>
            <w:rFonts w:hint="eastAsia"/>
            <w:color w:val="0000FF"/>
          </w:rPr>
          <w:delText xml:space="preserve">in </w:delText>
        </w:r>
      </w:del>
      <w:ins w:id="938" w:author="Dave Towey" w:date="2019-07-16T06:46:00Z">
        <w:r w:rsidR="00043F24">
          <w:rPr>
            <w:color w:val="0000FF"/>
          </w:rPr>
          <w:t>(</w:t>
        </w:r>
      </w:ins>
      <w:r w:rsidR="00203145">
        <w:rPr>
          <w:rFonts w:hint="eastAsia"/>
          <w:color w:val="0000FF"/>
        </w:rPr>
        <w:t>Section 4.1</w:t>
      </w:r>
      <w:ins w:id="939" w:author="Dave Towey" w:date="2019-07-16T06:46:00Z">
        <w:r w:rsidR="00043F24">
          <w:rPr>
            <w:color w:val="0000FF"/>
          </w:rPr>
          <w:t>)</w:t>
        </w:r>
      </w:ins>
      <w:r w:rsidR="00203145">
        <w:rPr>
          <w:rFonts w:hint="eastAsia"/>
          <w:color w:val="0000FF"/>
        </w:rPr>
        <w:t xml:space="preserve"> to </w:t>
      </w:r>
      <w:del w:id="940" w:author="Dave Towey" w:date="2019-07-16T06:46:00Z">
        <w:r w:rsidR="00203145">
          <w:rPr>
            <w:rFonts w:hint="eastAsia"/>
            <w:color w:val="0000FF"/>
          </w:rPr>
          <w:delText>fit</w:delText>
        </w:r>
      </w:del>
      <w:ins w:id="941" w:author="Dave Towey" w:date="2019-07-16T06:46:00Z">
        <w:r w:rsidR="00043F24">
          <w:rPr>
            <w:color w:val="0000FF"/>
          </w:rPr>
          <w:t>match</w:t>
        </w:r>
      </w:ins>
      <w:r w:rsidR="00203145">
        <w:rPr>
          <w:rFonts w:hint="eastAsia"/>
          <w:color w:val="0000FF"/>
        </w:rPr>
        <w:t xml:space="preserve"> our original </w:t>
      </w:r>
      <w:del w:id="942" w:author="Dave Towey" w:date="2019-07-16T06:46:00Z">
        <w:r w:rsidR="00203145">
          <w:rPr>
            <w:rFonts w:hint="eastAsia"/>
            <w:color w:val="0000FF"/>
          </w:rPr>
          <w:delText>intent</w:delText>
        </w:r>
      </w:del>
      <w:ins w:id="943" w:author="Dave Towey" w:date="2019-07-16T06:46:00Z">
        <w:r w:rsidR="00203145">
          <w:rPr>
            <w:rFonts w:hint="eastAsia"/>
            <w:color w:val="0000FF"/>
          </w:rPr>
          <w:t>intent</w:t>
        </w:r>
        <w:r w:rsidR="00043F24">
          <w:rPr>
            <w:color w:val="0000FF"/>
          </w:rPr>
          <w:t>ion</w:t>
        </w:r>
      </w:ins>
      <w:r w:rsidR="00203145">
        <w:rPr>
          <w:rFonts w:hint="eastAsia"/>
          <w:color w:val="0000FF"/>
        </w:rPr>
        <w:t xml:space="preserve">.  </w:t>
      </w:r>
    </w:p>
    <w:p w14:paraId="2F1517B7" w14:textId="1F6353B9" w:rsidR="006460AC" w:rsidRDefault="006460AC" w:rsidP="001C3D07">
      <w:pPr>
        <w:spacing w:beforeLines="100" w:before="312"/>
        <w:jc w:val="both"/>
        <w:rPr>
          <w:color w:val="0000FF"/>
        </w:rPr>
      </w:pPr>
      <w:r>
        <w:rPr>
          <w:u w:val="single"/>
        </w:rPr>
        <w:t>Action</w:t>
      </w:r>
      <w:r>
        <w:t xml:space="preserve">: </w:t>
      </w:r>
      <w:r w:rsidRPr="005B51CC">
        <w:rPr>
          <w:color w:val="0000FF"/>
        </w:rPr>
        <w:t xml:space="preserve">In the revised </w:t>
      </w:r>
      <w:del w:id="944" w:author="Dave Towey" w:date="2019-07-16T06:46:00Z">
        <w:r w:rsidRPr="005B51CC">
          <w:rPr>
            <w:color w:val="0000FF"/>
          </w:rPr>
          <w:delText>version</w:delText>
        </w:r>
      </w:del>
      <w:ins w:id="945" w:author="Dave Towey" w:date="2019-07-16T06:46:00Z">
        <w:r w:rsidR="00715A7A">
          <w:rPr>
            <w:color w:val="0000FF"/>
          </w:rPr>
          <w:t>manuscript</w:t>
        </w:r>
      </w:ins>
      <w:r w:rsidRPr="005B51CC">
        <w:rPr>
          <w:color w:val="0000FF"/>
        </w:rPr>
        <w:t xml:space="preserve">, we have </w:t>
      </w:r>
      <w:r w:rsidR="00203145">
        <w:rPr>
          <w:color w:val="0000FF"/>
        </w:rPr>
        <w:t>rephrased</w:t>
      </w:r>
      <w:r w:rsidR="00203145">
        <w:rPr>
          <w:rFonts w:hint="eastAsia"/>
          <w:color w:val="0000FF"/>
        </w:rPr>
        <w:t xml:space="preserve"> </w:t>
      </w:r>
      <w:r>
        <w:rPr>
          <w:color w:val="0000FF"/>
        </w:rPr>
        <w:t>the third research question</w:t>
      </w:r>
      <w:r w:rsidR="00203145">
        <w:rPr>
          <w:rFonts w:hint="eastAsia"/>
          <w:color w:val="0000FF"/>
        </w:rPr>
        <w:t xml:space="preserve"> </w:t>
      </w:r>
      <w:del w:id="946" w:author="Dave Towey" w:date="2019-07-16T06:46:00Z">
        <w:r w:rsidR="00203145">
          <w:rPr>
            <w:rFonts w:hint="eastAsia"/>
            <w:color w:val="0000FF"/>
          </w:rPr>
          <w:delText xml:space="preserve">in </w:delText>
        </w:r>
      </w:del>
      <w:ins w:id="947" w:author="Dave Towey" w:date="2019-07-16T06:46:00Z">
        <w:r w:rsidR="002136B6">
          <w:rPr>
            <w:color w:val="0000FF"/>
          </w:rPr>
          <w:t>(</w:t>
        </w:r>
      </w:ins>
      <w:r w:rsidR="00203145">
        <w:rPr>
          <w:rFonts w:hint="eastAsia"/>
          <w:color w:val="0000FF"/>
        </w:rPr>
        <w:t>Section 4.1</w:t>
      </w:r>
      <w:ins w:id="948" w:author="Dave Towey" w:date="2019-07-16T06:46:00Z">
        <w:r w:rsidR="002136B6">
          <w:rPr>
            <w:color w:val="0000FF"/>
          </w:rPr>
          <w:t>)</w:t>
        </w:r>
      </w:ins>
      <w:r w:rsidR="00C46D91">
        <w:rPr>
          <w:rFonts w:hint="eastAsia"/>
          <w:color w:val="0000FF"/>
        </w:rPr>
        <w:t xml:space="preserve"> and the title of Section 5.3</w:t>
      </w:r>
      <w:del w:id="949" w:author="Dave Towey" w:date="2019-07-16T06:46:00Z">
        <w:r>
          <w:rPr>
            <w:color w:val="0000FF"/>
          </w:rPr>
          <w:delText xml:space="preserve"> to </w:delText>
        </w:r>
        <w:r w:rsidR="00203145">
          <w:rPr>
            <w:rFonts w:hint="eastAsia"/>
            <w:color w:val="0000FF"/>
          </w:rPr>
          <w:delText>make the evaluation more reasonable and consistent</w:delText>
        </w:r>
      </w:del>
      <w:r w:rsidR="00203145">
        <w:rPr>
          <w:rFonts w:hint="eastAsia"/>
          <w:color w:val="0000FF"/>
        </w:rPr>
        <w:t>.</w:t>
      </w:r>
    </w:p>
    <w:p w14:paraId="573B9900" w14:textId="77777777" w:rsidR="006460AC" w:rsidRPr="00933D64" w:rsidRDefault="006460AC" w:rsidP="005C2063">
      <w:pPr>
        <w:spacing w:beforeLines="100" w:before="312"/>
        <w:jc w:val="both"/>
        <w:rPr>
          <w:color w:val="FF0000"/>
        </w:rPr>
      </w:pPr>
      <w:r w:rsidRPr="00933D64">
        <w:rPr>
          <w:color w:val="FF0000"/>
        </w:rPr>
        <w:t>Intended details are as follows:</w:t>
      </w:r>
    </w:p>
    <w:p w14:paraId="246986D1" w14:textId="408F9661" w:rsidR="00DF5491" w:rsidRDefault="00DF5491" w:rsidP="009A3D19">
      <w:pPr>
        <w:jc w:val="both"/>
        <w:rPr>
          <w:rFonts w:hint="eastAsia"/>
          <w:color w:val="0000FF"/>
        </w:rPr>
      </w:pPr>
      <w:r>
        <w:rPr>
          <w:rFonts w:hint="eastAsia"/>
          <w:color w:val="0000FF"/>
        </w:rPr>
        <w:t xml:space="preserve">Changes </w:t>
      </w:r>
      <w:del w:id="950" w:author="Dave Towey" w:date="2019-07-16T06:46:00Z">
        <w:r>
          <w:rPr>
            <w:rFonts w:hint="eastAsia"/>
            <w:color w:val="0000FF"/>
          </w:rPr>
          <w:delText>of</w:delText>
        </w:r>
      </w:del>
      <w:ins w:id="951" w:author="Dave Towey" w:date="2019-07-16T06:46:00Z">
        <w:r w:rsidR="000B5B6D">
          <w:rPr>
            <w:color w:val="0000FF"/>
          </w:rPr>
          <w:t>to</w:t>
        </w:r>
      </w:ins>
      <w:r>
        <w:rPr>
          <w:rFonts w:hint="eastAsia"/>
          <w:color w:val="0000FF"/>
        </w:rPr>
        <w:t xml:space="preserve"> Section 4.1:</w:t>
      </w:r>
    </w:p>
    <w:p w14:paraId="7F65D664" w14:textId="230F9858" w:rsidR="00C46D91" w:rsidRDefault="00C46D91" w:rsidP="009A3D19">
      <w:pPr>
        <w:jc w:val="both"/>
        <w:rPr>
          <w:rFonts w:hint="eastAsia"/>
          <w:color w:val="0000FF"/>
        </w:rPr>
      </w:pPr>
      <w:r>
        <w:rPr>
          <w:color w:val="0000FF"/>
        </w:rPr>
        <w:t>“</w:t>
      </w:r>
      <w:r>
        <w:rPr>
          <w:rFonts w:hint="eastAsia"/>
          <w:color w:val="0000FF"/>
        </w:rPr>
        <w:t xml:space="preserve">RQ3 </w:t>
      </w:r>
      <w:del w:id="952" w:author="Dave Towey" w:date="2019-07-16T06:46:00Z">
        <w:r w:rsidR="00DF5491">
          <w:rPr>
            <w:rFonts w:hint="eastAsia"/>
            <w:color w:val="0000FF"/>
          </w:rPr>
          <w:delText>How</w:delText>
        </w:r>
      </w:del>
      <w:ins w:id="953" w:author="Dave Towey" w:date="2019-07-16T06:46:00Z">
        <w:r w:rsidR="0011285A">
          <w:rPr>
            <w:color w:val="0000FF"/>
          </w:rPr>
          <w:t xml:space="preserve">Compared with the </w:t>
        </w:r>
        <w:r w:rsidR="0011285A">
          <w:rPr>
            <w:rFonts w:hint="eastAsia"/>
            <w:color w:val="0000FF"/>
          </w:rPr>
          <w:t>baseline techniques</w:t>
        </w:r>
        <w:r w:rsidR="0011285A">
          <w:rPr>
            <w:color w:val="0000FF"/>
          </w:rPr>
          <w:t>, h</w:t>
        </w:r>
        <w:r w:rsidR="00DF5491">
          <w:rPr>
            <w:rFonts w:hint="eastAsia"/>
            <w:color w:val="0000FF"/>
          </w:rPr>
          <w:t>ow</w:t>
        </w:r>
      </w:ins>
      <w:r w:rsidR="00DF5491">
        <w:rPr>
          <w:rFonts w:hint="eastAsia"/>
          <w:color w:val="0000FF"/>
        </w:rPr>
        <w:t xml:space="preserve"> efficient is </w:t>
      </w:r>
      <w:r>
        <w:rPr>
          <w:rFonts w:hint="eastAsia"/>
          <w:color w:val="0000FF"/>
        </w:rPr>
        <w:t xml:space="preserve">DRT </w:t>
      </w:r>
      <w:r w:rsidR="00DF5491">
        <w:rPr>
          <w:rFonts w:hint="eastAsia"/>
          <w:color w:val="0000FF"/>
        </w:rPr>
        <w:t xml:space="preserve">at detecting web service faults </w:t>
      </w:r>
      <w:r>
        <w:rPr>
          <w:rFonts w:hint="eastAsia"/>
          <w:color w:val="0000FF"/>
        </w:rPr>
        <w:t xml:space="preserve">in terms of time </w:t>
      </w:r>
      <w:r w:rsidR="00DF5491">
        <w:rPr>
          <w:rFonts w:hint="eastAsia"/>
          <w:color w:val="0000FF"/>
        </w:rPr>
        <w:t>cost</w:t>
      </w:r>
      <w:del w:id="954" w:author="Dave Towey" w:date="2019-07-16T06:46:00Z">
        <w:r w:rsidR="00DF5491">
          <w:rPr>
            <w:rFonts w:hint="eastAsia"/>
            <w:color w:val="0000FF"/>
          </w:rPr>
          <w:delText xml:space="preserve"> when comparing with baseline techniques</w:delText>
        </w:r>
      </w:del>
      <w:r w:rsidR="00DF5491">
        <w:rPr>
          <w:rFonts w:hint="eastAsia"/>
          <w:color w:val="0000FF"/>
        </w:rPr>
        <w:t>?</w:t>
      </w:r>
    </w:p>
    <w:p w14:paraId="00DEABB3" w14:textId="22D99E35" w:rsidR="00166F46" w:rsidRDefault="0011285A" w:rsidP="0011285A">
      <w:pPr>
        <w:jc w:val="both"/>
        <w:rPr>
          <w:rFonts w:hint="eastAsia"/>
          <w:color w:val="0000FF"/>
        </w:rPr>
      </w:pPr>
      <w:ins w:id="955" w:author="Dave Towey" w:date="2019-07-16T06:46:00Z">
        <w:r>
          <w:rPr>
            <w:color w:val="0000FF"/>
          </w:rPr>
          <w:t>C</w:t>
        </w:r>
        <w:r w:rsidRPr="00E051C7">
          <w:rPr>
            <w:color w:val="0000FF"/>
          </w:rPr>
          <w:t xml:space="preserve">ompared </w:t>
        </w:r>
        <w:r>
          <w:rPr>
            <w:rFonts w:hint="eastAsia"/>
            <w:color w:val="0000FF"/>
          </w:rPr>
          <w:t>with</w:t>
        </w:r>
        <w:r w:rsidRPr="00E051C7">
          <w:rPr>
            <w:color w:val="0000FF"/>
          </w:rPr>
          <w:t xml:space="preserve"> </w:t>
        </w:r>
        <w:commentRangeStart w:id="956"/>
        <w:r w:rsidRPr="00E051C7">
          <w:rPr>
            <w:color w:val="0000FF"/>
          </w:rPr>
          <w:t>RT and PT</w:t>
        </w:r>
        <w:commentRangeEnd w:id="956"/>
        <w:r>
          <w:rPr>
            <w:rStyle w:val="CommentReference"/>
            <w:szCs w:val="20"/>
          </w:rPr>
          <w:commentReference w:id="956"/>
        </w:r>
        <w:r>
          <w:rPr>
            <w:rFonts w:hint="eastAsia"/>
            <w:color w:val="0000FF"/>
          </w:rPr>
          <w:t xml:space="preserve">, </w:t>
        </w:r>
      </w:ins>
      <w:r w:rsidRPr="00E051C7">
        <w:rPr>
          <w:color w:val="0000FF"/>
        </w:rPr>
        <w:t xml:space="preserve">DRT </w:t>
      </w:r>
      <w:del w:id="957" w:author="Dave Towey" w:date="2019-07-16T06:46:00Z">
        <w:r w:rsidR="00EE7BB8">
          <w:rPr>
            <w:rFonts w:hint="eastAsia"/>
            <w:color w:val="0000FF"/>
          </w:rPr>
          <w:delText>introduces</w:delText>
        </w:r>
      </w:del>
      <w:ins w:id="958" w:author="Dave Towey" w:date="2019-07-16T06:46:00Z">
        <w:r>
          <w:rPr>
            <w:color w:val="0000FF"/>
          </w:rPr>
          <w:t>incorporates</w:t>
        </w:r>
      </w:ins>
      <w:r>
        <w:rPr>
          <w:rFonts w:hint="eastAsia"/>
          <w:color w:val="0000FF"/>
        </w:rPr>
        <w:t xml:space="preserve"> the selection of partitions and test cases </w:t>
      </w:r>
      <w:del w:id="959" w:author="Dave Towey" w:date="2019-07-16T06:46:00Z">
        <w:r w:rsidR="00EE7BB8">
          <w:rPr>
            <w:rFonts w:hint="eastAsia"/>
            <w:color w:val="0000FF"/>
          </w:rPr>
          <w:delText>in</w:delText>
        </w:r>
      </w:del>
      <w:ins w:id="960" w:author="Dave Towey" w:date="2019-07-16T06:46:00Z">
        <w:r>
          <w:rPr>
            <w:color w:val="0000FF"/>
          </w:rPr>
          <w:t>within</w:t>
        </w:r>
      </w:ins>
      <w:r>
        <w:rPr>
          <w:rFonts w:hint="eastAsia"/>
          <w:color w:val="0000FF"/>
        </w:rPr>
        <w:t xml:space="preserve"> a partition</w:t>
      </w:r>
      <w:del w:id="961" w:author="Dave Towey" w:date="2019-07-16T06:46:00Z">
        <w:r w:rsidR="00EE7BB8">
          <w:rPr>
            <w:rFonts w:hint="eastAsia"/>
            <w:color w:val="0000FF"/>
          </w:rPr>
          <w:delText xml:space="preserve"> c</w:delText>
        </w:r>
        <w:r w:rsidR="00EE7BB8" w:rsidRPr="00E051C7">
          <w:rPr>
            <w:color w:val="0000FF"/>
          </w:rPr>
          <w:delText xml:space="preserve">ompared </w:delText>
        </w:r>
        <w:r w:rsidR="00EE7BB8">
          <w:rPr>
            <w:rFonts w:hint="eastAsia"/>
            <w:color w:val="0000FF"/>
          </w:rPr>
          <w:delText>with</w:delText>
        </w:r>
        <w:r w:rsidR="00EE7BB8" w:rsidRPr="00E051C7">
          <w:rPr>
            <w:color w:val="0000FF"/>
          </w:rPr>
          <w:delText xml:space="preserve"> RT and PT</w:delText>
        </w:r>
        <w:r w:rsidR="00EE7BB8">
          <w:rPr>
            <w:rFonts w:hint="eastAsia"/>
            <w:color w:val="0000FF"/>
          </w:rPr>
          <w:delText>. Naturally, one may be</w:delText>
        </w:r>
      </w:del>
      <w:ins w:id="962" w:author="Dave Towey" w:date="2019-07-16T06:46:00Z">
        <w:r>
          <w:rPr>
            <w:color w:val="0000FF"/>
          </w:rPr>
          <w:t>.</w:t>
        </w:r>
        <w:r>
          <w:rPr>
            <w:rFonts w:hint="eastAsia"/>
            <w:color w:val="0000FF"/>
          </w:rPr>
          <w:t xml:space="preserve"> Thus, we are</w:t>
        </w:r>
      </w:ins>
      <w:r>
        <w:rPr>
          <w:rFonts w:hint="eastAsia"/>
          <w:color w:val="0000FF"/>
        </w:rPr>
        <w:t xml:space="preserve"> interested in </w:t>
      </w:r>
      <w:del w:id="963" w:author="Dave Towey" w:date="2019-07-16T06:46:00Z">
        <w:r w:rsidR="00EE7BB8">
          <w:rPr>
            <w:rFonts w:hint="eastAsia"/>
            <w:color w:val="0000FF"/>
          </w:rPr>
          <w:delText>knowing</w:delText>
        </w:r>
      </w:del>
      <w:ins w:id="964" w:author="Dave Towey" w:date="2019-07-16T06:46:00Z">
        <w:r>
          <w:rPr>
            <w:color w:val="0000FF"/>
          </w:rPr>
          <w:t>comparing</w:t>
        </w:r>
      </w:ins>
      <w:r>
        <w:rPr>
          <w:rFonts w:hint="eastAsia"/>
          <w:color w:val="0000FF"/>
        </w:rPr>
        <w:t xml:space="preserve"> </w:t>
      </w:r>
      <w:r>
        <w:rPr>
          <w:color w:val="0000FF"/>
        </w:rPr>
        <w:t xml:space="preserve">the </w:t>
      </w:r>
      <w:r>
        <w:rPr>
          <w:rFonts w:hint="eastAsia"/>
          <w:color w:val="0000FF"/>
        </w:rPr>
        <w:t>fault detection efficiency of DRT</w:t>
      </w:r>
      <w:ins w:id="965" w:author="Dave Towey" w:date="2019-07-16T06:46:00Z">
        <w:r>
          <w:rPr>
            <w:rFonts w:hint="eastAsia"/>
            <w:color w:val="0000FF"/>
          </w:rPr>
          <w:t>, RT and PT</w:t>
        </w:r>
        <w:r>
          <w:rPr>
            <w:color w:val="0000FF"/>
          </w:rPr>
          <w:t>,</w:t>
        </w:r>
      </w:ins>
      <w:r>
        <w:rPr>
          <w:rFonts w:hint="eastAsia"/>
          <w:color w:val="0000FF"/>
        </w:rPr>
        <w:t xml:space="preserve"> in term</w:t>
      </w:r>
      <w:r>
        <w:rPr>
          <w:color w:val="0000FF"/>
        </w:rPr>
        <w:t>s</w:t>
      </w:r>
      <w:r>
        <w:rPr>
          <w:rFonts w:hint="eastAsia"/>
          <w:color w:val="0000FF"/>
        </w:rPr>
        <w:t xml:space="preserve"> of </w:t>
      </w:r>
      <w:ins w:id="966" w:author="Dave Towey" w:date="2019-07-16T06:46:00Z">
        <w:r>
          <w:rPr>
            <w:rFonts w:hint="eastAsia"/>
            <w:color w:val="0000FF"/>
          </w:rPr>
          <w:t xml:space="preserve">their </w:t>
        </w:r>
      </w:ins>
      <w:r>
        <w:rPr>
          <w:color w:val="0000FF"/>
        </w:rPr>
        <w:t xml:space="preserve">time </w:t>
      </w:r>
      <w:del w:id="967" w:author="Dave Towey" w:date="2019-07-16T06:46:00Z">
        <w:r w:rsidR="00EE7BB8">
          <w:rPr>
            <w:rFonts w:hint="eastAsia"/>
            <w:color w:val="0000FF"/>
          </w:rPr>
          <w:delText>cost</w:delText>
        </w:r>
      </w:del>
      <w:ins w:id="968" w:author="Dave Towey" w:date="2019-07-16T06:46:00Z">
        <w:r>
          <w:rPr>
            <w:rFonts w:hint="eastAsia"/>
            <w:color w:val="0000FF"/>
          </w:rPr>
          <w:t>cost</w:t>
        </w:r>
        <w:r>
          <w:rPr>
            <w:color w:val="0000FF"/>
          </w:rPr>
          <w:t>s</w:t>
        </w:r>
      </w:ins>
      <w:r>
        <w:rPr>
          <w:color w:val="0000FF"/>
        </w:rPr>
        <w:t>.</w:t>
      </w:r>
      <w:r w:rsidR="00EE7BB8">
        <w:rPr>
          <w:rFonts w:hint="eastAsia"/>
          <w:color w:val="0000FF"/>
        </w:rPr>
        <w:t xml:space="preserve"> To answer this</w:t>
      </w:r>
      <w:del w:id="969" w:author="Dave Towey" w:date="2019-07-16T06:46:00Z">
        <w:r w:rsidR="00EE7BB8">
          <w:rPr>
            <w:rFonts w:hint="eastAsia"/>
            <w:color w:val="0000FF"/>
          </w:rPr>
          <w:delText xml:space="preserve"> question</w:delText>
        </w:r>
      </w:del>
      <w:r w:rsidR="00EE7BB8">
        <w:rPr>
          <w:rFonts w:hint="eastAsia"/>
          <w:color w:val="0000FF"/>
        </w:rPr>
        <w:t xml:space="preserve">, we compare the time cost of DRT with that of </w:t>
      </w:r>
      <w:ins w:id="970" w:author="Dave Towey" w:date="2019-07-16T06:46:00Z">
        <w:r>
          <w:rPr>
            <w:color w:val="0000FF"/>
          </w:rPr>
          <w:t xml:space="preserve">the </w:t>
        </w:r>
      </w:ins>
      <w:r w:rsidR="00EE7BB8">
        <w:rPr>
          <w:rFonts w:hint="eastAsia"/>
          <w:color w:val="0000FF"/>
        </w:rPr>
        <w:t>baseline techniques.</w:t>
      </w:r>
      <w:r w:rsidR="00EE7BB8">
        <w:rPr>
          <w:color w:val="0000FF"/>
        </w:rPr>
        <w:t>”</w:t>
      </w:r>
    </w:p>
    <w:p w14:paraId="796D9EC2" w14:textId="11971A3E" w:rsidR="00E93BDD" w:rsidRDefault="00E93BDD" w:rsidP="009A3D19">
      <w:pPr>
        <w:jc w:val="both"/>
        <w:rPr>
          <w:rFonts w:hint="eastAsia"/>
          <w:color w:val="0000FF"/>
        </w:rPr>
      </w:pPr>
      <w:r>
        <w:rPr>
          <w:rFonts w:hint="eastAsia"/>
          <w:color w:val="0000FF"/>
        </w:rPr>
        <w:t xml:space="preserve">Changes </w:t>
      </w:r>
      <w:del w:id="971" w:author="Dave Towey" w:date="2019-07-16T06:46:00Z">
        <w:r>
          <w:rPr>
            <w:rFonts w:hint="eastAsia"/>
            <w:color w:val="0000FF"/>
          </w:rPr>
          <w:delText>of</w:delText>
        </w:r>
      </w:del>
      <w:ins w:id="972" w:author="Dave Towey" w:date="2019-07-16T06:46:00Z">
        <w:r w:rsidR="0011285A">
          <w:rPr>
            <w:color w:val="0000FF"/>
          </w:rPr>
          <w:t>to</w:t>
        </w:r>
      </w:ins>
      <w:r>
        <w:rPr>
          <w:rFonts w:hint="eastAsia"/>
          <w:color w:val="0000FF"/>
        </w:rPr>
        <w:t xml:space="preserve"> Section 5.3:</w:t>
      </w:r>
    </w:p>
    <w:p w14:paraId="7D70632C" w14:textId="77777777" w:rsidR="00E93BDD" w:rsidRPr="00933D64" w:rsidRDefault="00E93BDD" w:rsidP="009A3D19">
      <w:pPr>
        <w:jc w:val="both"/>
        <w:rPr>
          <w:color w:val="0000FF"/>
        </w:rPr>
      </w:pPr>
      <w:r>
        <w:rPr>
          <w:color w:val="0000FF"/>
        </w:rPr>
        <w:t>“</w:t>
      </w:r>
      <w:r>
        <w:rPr>
          <w:rFonts w:hint="eastAsia"/>
          <w:color w:val="0000FF"/>
        </w:rPr>
        <w:t>Section 5.3 RQ3: Fault detection efficiency</w:t>
      </w:r>
      <w:r>
        <w:rPr>
          <w:color w:val="0000FF"/>
        </w:rPr>
        <w:t>”</w:t>
      </w:r>
    </w:p>
    <w:p w14:paraId="5B998D89" w14:textId="77777777" w:rsidR="006460AC" w:rsidRDefault="006460AC" w:rsidP="001C3D07">
      <w:pPr>
        <w:spacing w:beforeLines="100" w:before="312"/>
        <w:jc w:val="both"/>
        <w:rPr>
          <w:b/>
          <w:i/>
        </w:rPr>
      </w:pPr>
      <w:r w:rsidRPr="00AA7BE8">
        <w:rPr>
          <w:b/>
          <w:i/>
          <w:u w:val="single"/>
        </w:rPr>
        <w:t>R</w:t>
      </w:r>
      <w:r>
        <w:rPr>
          <w:b/>
          <w:i/>
          <w:u w:val="single"/>
        </w:rPr>
        <w:t>2</w:t>
      </w:r>
      <w:r w:rsidRPr="00AA7BE8">
        <w:rPr>
          <w:b/>
          <w:i/>
          <w:u w:val="single"/>
        </w:rPr>
        <w:t>C</w:t>
      </w:r>
      <w:r w:rsidR="00674DFA">
        <w:rPr>
          <w:rFonts w:hint="eastAsia"/>
          <w:b/>
          <w:i/>
          <w:u w:val="single"/>
        </w:rPr>
        <w:t>11</w:t>
      </w:r>
      <w:r w:rsidRPr="00AA7BE8">
        <w:rPr>
          <w:b/>
          <w:i/>
          <w:u w:val="single"/>
        </w:rPr>
        <w:t>:</w:t>
      </w:r>
      <w:r w:rsidRPr="00AA7BE8">
        <w:rPr>
          <w:b/>
          <w:i/>
        </w:rPr>
        <w:t xml:space="preserve"> </w:t>
      </w:r>
      <w:r w:rsidRPr="001F2EF5">
        <w:rPr>
          <w:b/>
          <w:i/>
        </w:rPr>
        <w:t>In some cases, the results graphics could be scaled better, because the difference between the various elements is not very appreciable in the printing of paper.</w:t>
      </w:r>
    </w:p>
    <w:p w14:paraId="2CD7B908" w14:textId="5493FAF7" w:rsidR="006460AC" w:rsidRPr="005B51CC" w:rsidRDefault="006460AC" w:rsidP="00715A7A">
      <w:pPr>
        <w:spacing w:beforeLines="100" w:before="312"/>
        <w:jc w:val="both"/>
        <w:rPr>
          <w:rFonts w:hint="eastAsia"/>
          <w:color w:val="0000FF"/>
          <w:u w:val="single"/>
        </w:rPr>
      </w:pPr>
      <w:r w:rsidRPr="00AA7BE8">
        <w:rPr>
          <w:u w:val="single"/>
        </w:rPr>
        <w:t>Response</w:t>
      </w:r>
      <w:r w:rsidRPr="00A46429">
        <w:rPr>
          <w:u w:val="single"/>
        </w:rPr>
        <w:t>:</w:t>
      </w:r>
      <w:r w:rsidRPr="004021BE">
        <w:t xml:space="preserve"> </w:t>
      </w:r>
      <w:del w:id="973" w:author="Dave Towey" w:date="2019-07-16T06:46:00Z">
        <w:r w:rsidR="0007388A">
          <w:rPr>
            <w:color w:val="0000FF"/>
          </w:rPr>
          <w:delText>Thanks</w:delText>
        </w:r>
      </w:del>
      <w:ins w:id="974" w:author="Dave Towey" w:date="2019-07-16T06:46:00Z">
        <w:r w:rsidR="006A3DFD">
          <w:rPr>
            <w:color w:val="0000FF"/>
          </w:rPr>
          <w:t>Thank you</w:t>
        </w:r>
      </w:ins>
      <w:r w:rsidR="0007388A">
        <w:rPr>
          <w:color w:val="0000FF"/>
        </w:rPr>
        <w:t xml:space="preserve"> for the </w:t>
      </w:r>
      <w:r w:rsidR="0007388A">
        <w:rPr>
          <w:rFonts w:hint="eastAsia"/>
          <w:color w:val="0000FF"/>
        </w:rPr>
        <w:t>comment.</w:t>
      </w:r>
      <w:r w:rsidRPr="005B51CC">
        <w:rPr>
          <w:color w:val="0000FF"/>
        </w:rPr>
        <w:t xml:space="preserve"> </w:t>
      </w:r>
      <w:del w:id="975" w:author="Dave Towey" w:date="2019-07-16T06:46:00Z">
        <w:r w:rsidR="0007388A">
          <w:rPr>
            <w:color w:val="0000FF"/>
          </w:rPr>
          <w:delText>I</w:delText>
        </w:r>
        <w:r w:rsidR="0007388A">
          <w:rPr>
            <w:rFonts w:hint="eastAsia"/>
            <w:color w:val="0000FF"/>
          </w:rPr>
          <w:delText>n</w:delText>
        </w:r>
      </w:del>
      <w:ins w:id="976" w:author="Dave Towey" w:date="2019-07-16T06:46:00Z">
        <w:r w:rsidR="00715A7A">
          <w:rPr>
            <w:color w:val="0000FF"/>
          </w:rPr>
          <w:t>We agree</w:t>
        </w:r>
      </w:ins>
      <w:r w:rsidR="0007388A">
        <w:rPr>
          <w:rFonts w:hint="eastAsia"/>
          <w:color w:val="0000FF"/>
        </w:rPr>
        <w:t xml:space="preserve"> the</w:t>
      </w:r>
      <w:r w:rsidR="00715A7A">
        <w:rPr>
          <w:color w:val="0000FF"/>
        </w:rPr>
        <w:t xml:space="preserve"> </w:t>
      </w:r>
      <w:del w:id="977" w:author="Dave Towey" w:date="2019-07-16T06:46:00Z">
        <w:r w:rsidR="0007388A">
          <w:rPr>
            <w:rFonts w:hint="eastAsia"/>
            <w:color w:val="0000FF"/>
          </w:rPr>
          <w:delText>previous version,</w:delText>
        </w:r>
      </w:del>
      <w:ins w:id="978" w:author="Dave Towey" w:date="2019-07-16T06:46:00Z">
        <w:r w:rsidR="00715A7A">
          <w:rPr>
            <w:color w:val="0000FF"/>
          </w:rPr>
          <w:t>some of the figures in the original submission (including</w:t>
        </w:r>
      </w:ins>
      <w:r w:rsidR="00715A7A">
        <w:rPr>
          <w:color w:val="0000FF"/>
        </w:rPr>
        <w:t xml:space="preserve"> Figures 3~9</w:t>
      </w:r>
      <w:ins w:id="979" w:author="Dave Towey" w:date="2019-07-16T06:46:00Z">
        <w:r w:rsidR="00715A7A">
          <w:rPr>
            <w:color w:val="0000FF"/>
          </w:rPr>
          <w:t>)</w:t>
        </w:r>
      </w:ins>
      <w:r w:rsidR="0007388A">
        <w:rPr>
          <w:rFonts w:hint="eastAsia"/>
          <w:color w:val="0000FF"/>
        </w:rPr>
        <w:t xml:space="preserve"> </w:t>
      </w:r>
      <w:r>
        <w:rPr>
          <w:color w:val="0000FF"/>
        </w:rPr>
        <w:t>were a bit crowded</w:t>
      </w:r>
      <w:ins w:id="980" w:author="Dave Towey" w:date="2019-07-16T06:46:00Z">
        <w:r w:rsidR="00715A7A">
          <w:rPr>
            <w:color w:val="0000FF"/>
          </w:rPr>
          <w:t>, which was done</w:t>
        </w:r>
      </w:ins>
      <w:r w:rsidR="00715A7A">
        <w:rPr>
          <w:color w:val="0000FF"/>
        </w:rPr>
        <w:t xml:space="preserve"> in </w:t>
      </w:r>
      <w:del w:id="981" w:author="Dave Towey" w:date="2019-07-16T06:46:00Z">
        <w:r>
          <w:rPr>
            <w:color w:val="0000FF"/>
          </w:rPr>
          <w:delText>order</w:delText>
        </w:r>
      </w:del>
      <w:ins w:id="982" w:author="Dave Towey" w:date="2019-07-16T06:46:00Z">
        <w:r w:rsidR="00715A7A">
          <w:rPr>
            <w:color w:val="0000FF"/>
          </w:rPr>
          <w:t>an effort</w:t>
        </w:r>
      </w:ins>
      <w:r>
        <w:rPr>
          <w:color w:val="0000FF"/>
        </w:rPr>
        <w:t xml:space="preserve"> to save the space. </w:t>
      </w:r>
      <w:del w:id="983" w:author="Dave Towey" w:date="2019-07-16T06:46:00Z">
        <w:r>
          <w:rPr>
            <w:color w:val="0000FF"/>
          </w:rPr>
          <w:delText>In particular</w:delText>
        </w:r>
      </w:del>
      <w:ins w:id="984" w:author="Dave Towey" w:date="2019-07-16T06:46:00Z">
        <w:r w:rsidR="00715A7A">
          <w:rPr>
            <w:color w:val="0000FF"/>
          </w:rPr>
          <w:t>This resulted in, amongst other things</w:t>
        </w:r>
      </w:ins>
      <w:r>
        <w:rPr>
          <w:color w:val="0000FF"/>
        </w:rPr>
        <w:t>,</w:t>
      </w:r>
      <w:r w:rsidR="0007388A">
        <w:rPr>
          <w:color w:val="0000FF"/>
        </w:rPr>
        <w:t xml:space="preserve"> </w:t>
      </w:r>
      <w:r w:rsidRPr="005B51CC">
        <w:rPr>
          <w:color w:val="0000FF"/>
        </w:rPr>
        <w:t xml:space="preserve">some points </w:t>
      </w:r>
      <w:del w:id="985" w:author="Dave Towey" w:date="2019-07-16T06:46:00Z">
        <w:r w:rsidRPr="005B51CC">
          <w:rPr>
            <w:color w:val="0000FF"/>
          </w:rPr>
          <w:delText xml:space="preserve">are </w:delText>
        </w:r>
      </w:del>
      <w:r w:rsidRPr="005B51CC">
        <w:rPr>
          <w:color w:val="0000FF"/>
        </w:rPr>
        <w:t>overlapping</w:t>
      </w:r>
      <w:r w:rsidR="0007388A" w:rsidRPr="0007388A">
        <w:rPr>
          <w:color w:val="0000FF"/>
        </w:rPr>
        <w:t xml:space="preserve"> </w:t>
      </w:r>
      <w:r w:rsidR="0007388A">
        <w:rPr>
          <w:rFonts w:hint="eastAsia"/>
          <w:color w:val="0000FF"/>
        </w:rPr>
        <w:t xml:space="preserve">in </w:t>
      </w:r>
      <w:r w:rsidR="0007388A" w:rsidRPr="005B51CC">
        <w:rPr>
          <w:color w:val="0000FF"/>
        </w:rPr>
        <w:t>Figure 6</w:t>
      </w:r>
      <w:r w:rsidR="0007388A">
        <w:rPr>
          <w:color w:val="0000FF"/>
        </w:rPr>
        <w:t xml:space="preserve">, </w:t>
      </w:r>
      <w:del w:id="986" w:author="Dave Towey" w:date="2019-07-16T06:46:00Z">
        <w:r w:rsidR="0007388A">
          <w:rPr>
            <w:rFonts w:hint="eastAsia"/>
            <w:color w:val="0000FF"/>
          </w:rPr>
          <w:delText xml:space="preserve">which </w:delText>
        </w:r>
        <w:r w:rsidRPr="005B51CC">
          <w:rPr>
            <w:color w:val="0000FF"/>
          </w:rPr>
          <w:delText>mak</w:delText>
        </w:r>
        <w:r w:rsidR="0007388A">
          <w:rPr>
            <w:rFonts w:hint="eastAsia"/>
            <w:color w:val="0000FF"/>
          </w:rPr>
          <w:delText>e</w:delText>
        </w:r>
      </w:del>
      <w:ins w:id="987" w:author="Dave Towey" w:date="2019-07-16T06:46:00Z">
        <w:r w:rsidR="00715A7A">
          <w:rPr>
            <w:color w:val="0000FF"/>
          </w:rPr>
          <w:t>making</w:t>
        </w:r>
      </w:ins>
      <w:r w:rsidR="0007388A">
        <w:rPr>
          <w:rFonts w:hint="eastAsia"/>
          <w:color w:val="0000FF"/>
        </w:rPr>
        <w:t xml:space="preserve"> it </w:t>
      </w:r>
      <w:r w:rsidRPr="005B51CC">
        <w:rPr>
          <w:color w:val="0000FF"/>
        </w:rPr>
        <w:t>difficult to distinguish</w:t>
      </w:r>
      <w:r w:rsidR="0007388A">
        <w:rPr>
          <w:rFonts w:hint="eastAsia"/>
          <w:color w:val="0000FF"/>
        </w:rPr>
        <w:t xml:space="preserve"> </w:t>
      </w:r>
      <w:ins w:id="988" w:author="Dave Towey" w:date="2019-07-16T06:46:00Z">
        <w:r w:rsidR="00715A7A">
          <w:rPr>
            <w:color w:val="0000FF"/>
          </w:rPr>
          <w:t xml:space="preserve">among </w:t>
        </w:r>
      </w:ins>
      <w:r w:rsidR="0007388A">
        <w:rPr>
          <w:rFonts w:hint="eastAsia"/>
          <w:color w:val="0000FF"/>
        </w:rPr>
        <w:t>them</w:t>
      </w:r>
      <w:r w:rsidRPr="005B51CC">
        <w:rPr>
          <w:color w:val="0000FF"/>
        </w:rPr>
        <w:t>.</w:t>
      </w:r>
      <w:r>
        <w:rPr>
          <w:color w:val="0000FF"/>
        </w:rPr>
        <w:t xml:space="preserve"> </w:t>
      </w:r>
      <w:r w:rsidR="00160B6A">
        <w:rPr>
          <w:rFonts w:hint="eastAsia"/>
          <w:color w:val="0000FF"/>
        </w:rPr>
        <w:t xml:space="preserve">To improve the presentation, we </w:t>
      </w:r>
      <w:del w:id="989" w:author="Dave Towey" w:date="2019-07-16T06:46:00Z">
        <w:r w:rsidR="00160B6A">
          <w:rPr>
            <w:rFonts w:hint="eastAsia"/>
            <w:color w:val="0000FF"/>
          </w:rPr>
          <w:delText>decide</w:delText>
        </w:r>
      </w:del>
      <w:ins w:id="990" w:author="Dave Towey" w:date="2019-07-16T06:46:00Z">
        <w:r w:rsidR="00715A7A">
          <w:rPr>
            <w:color w:val="0000FF"/>
          </w:rPr>
          <w:t xml:space="preserve">have </w:t>
        </w:r>
        <w:r w:rsidR="00160B6A">
          <w:rPr>
            <w:rFonts w:hint="eastAsia"/>
            <w:color w:val="0000FF"/>
          </w:rPr>
          <w:t>decide</w:t>
        </w:r>
        <w:r w:rsidR="00715A7A">
          <w:rPr>
            <w:color w:val="0000FF"/>
          </w:rPr>
          <w:t>d</w:t>
        </w:r>
      </w:ins>
      <w:r w:rsidR="00160B6A">
        <w:rPr>
          <w:rFonts w:hint="eastAsia"/>
          <w:color w:val="0000FF"/>
        </w:rPr>
        <w:t xml:space="preserve"> to take the following actions: (1) Figures 3~9 </w:t>
      </w:r>
      <w:del w:id="991" w:author="Dave Towey" w:date="2019-07-16T06:46:00Z">
        <w:r w:rsidR="00160B6A">
          <w:rPr>
            <w:rFonts w:hint="eastAsia"/>
            <w:color w:val="0000FF"/>
          </w:rPr>
          <w:delText>are</w:delText>
        </w:r>
      </w:del>
      <w:ins w:id="992" w:author="Dave Towey" w:date="2019-07-16T06:46:00Z">
        <w:r w:rsidR="00715A7A">
          <w:rPr>
            <w:color w:val="0000FF"/>
          </w:rPr>
          <w:t>have been</w:t>
        </w:r>
      </w:ins>
      <w:r w:rsidR="00160B6A">
        <w:rPr>
          <w:rFonts w:hint="eastAsia"/>
          <w:color w:val="0000FF"/>
        </w:rPr>
        <w:t xml:space="preserve"> extended with more details and scaled better; (2) </w:t>
      </w:r>
      <w:commentRangeStart w:id="993"/>
      <w:r w:rsidR="00160B6A">
        <w:rPr>
          <w:rFonts w:hint="eastAsia"/>
          <w:color w:val="0000FF"/>
        </w:rPr>
        <w:t>A</w:t>
      </w:r>
      <w:r>
        <w:rPr>
          <w:color w:val="0000FF"/>
        </w:rPr>
        <w:t xml:space="preserve"> </w:t>
      </w:r>
      <w:r w:rsidRPr="005B51CC">
        <w:rPr>
          <w:color w:val="0000FF"/>
        </w:rPr>
        <w:t xml:space="preserve">stacking bar chart </w:t>
      </w:r>
      <w:del w:id="994" w:author="Dave Towey" w:date="2019-07-16T06:46:00Z">
        <w:r w:rsidR="00160B6A">
          <w:rPr>
            <w:rFonts w:hint="eastAsia"/>
            <w:color w:val="0000FF"/>
          </w:rPr>
          <w:delText>is</w:delText>
        </w:r>
      </w:del>
      <w:ins w:id="995" w:author="Dave Towey" w:date="2019-07-16T06:46:00Z">
        <w:r w:rsidR="00715A7A">
          <w:rPr>
            <w:color w:val="0000FF"/>
          </w:rPr>
          <w:t>has been</w:t>
        </w:r>
      </w:ins>
      <w:r w:rsidR="00160B6A">
        <w:rPr>
          <w:rFonts w:hint="eastAsia"/>
          <w:color w:val="0000FF"/>
        </w:rPr>
        <w:t xml:space="preserve"> added </w:t>
      </w:r>
      <w:r w:rsidRPr="005B51CC">
        <w:rPr>
          <w:color w:val="0000FF"/>
        </w:rPr>
        <w:t xml:space="preserve">to </w:t>
      </w:r>
      <w:r w:rsidR="00160B6A">
        <w:rPr>
          <w:rFonts w:hint="eastAsia"/>
          <w:color w:val="0000FF"/>
        </w:rPr>
        <w:t xml:space="preserve">summarize </w:t>
      </w:r>
      <w:r w:rsidRPr="005B51CC">
        <w:rPr>
          <w:color w:val="0000FF"/>
        </w:rPr>
        <w:t xml:space="preserve">the </w:t>
      </w:r>
      <w:r w:rsidR="00160B6A">
        <w:rPr>
          <w:rFonts w:hint="eastAsia"/>
          <w:color w:val="0000FF"/>
        </w:rPr>
        <w:t xml:space="preserve">fitness of </w:t>
      </w:r>
      <w:ins w:id="996" w:author="Dave Towey" w:date="2019-07-16T06:46:00Z">
        <w:r w:rsidR="00715A7A">
          <w:rPr>
            <w:color w:val="0000FF"/>
          </w:rPr>
          <w:t xml:space="preserve">the </w:t>
        </w:r>
      </w:ins>
      <w:r w:rsidR="00160B6A">
        <w:rPr>
          <w:rFonts w:hint="eastAsia"/>
          <w:color w:val="0000FF"/>
        </w:rPr>
        <w:t xml:space="preserve">experimental results with </w:t>
      </w:r>
      <w:ins w:id="997" w:author="Dave Towey" w:date="2019-07-16T06:46:00Z">
        <w:r w:rsidR="00715A7A">
          <w:rPr>
            <w:color w:val="0000FF"/>
          </w:rPr>
          <w:t xml:space="preserve">the </w:t>
        </w:r>
      </w:ins>
      <w:r w:rsidR="00160B6A">
        <w:rPr>
          <w:rFonts w:hint="eastAsia"/>
          <w:color w:val="0000FF"/>
        </w:rPr>
        <w:t>theoretical analysis</w:t>
      </w:r>
      <w:commentRangeEnd w:id="993"/>
      <w:r w:rsidR="00715A7A">
        <w:rPr>
          <w:rStyle w:val="CommentReference"/>
          <w:szCs w:val="20"/>
        </w:rPr>
        <w:commentReference w:id="993"/>
      </w:r>
      <w:r w:rsidR="00160B6A">
        <w:rPr>
          <w:rFonts w:hint="eastAsia"/>
          <w:color w:val="0000FF"/>
        </w:rPr>
        <w:t xml:space="preserve">; (3) </w:t>
      </w:r>
      <w:del w:id="998" w:author="Dave Towey" w:date="2019-07-16T06:46:00Z">
        <w:r w:rsidR="00160B6A">
          <w:rPr>
            <w:rFonts w:hint="eastAsia"/>
            <w:color w:val="0000FF"/>
          </w:rPr>
          <w:delText>Table</w:delText>
        </w:r>
      </w:del>
      <w:ins w:id="999" w:author="Dave Towey" w:date="2019-07-16T06:46:00Z">
        <w:r w:rsidR="00160B6A">
          <w:rPr>
            <w:rFonts w:hint="eastAsia"/>
            <w:color w:val="0000FF"/>
          </w:rPr>
          <w:t>Table</w:t>
        </w:r>
        <w:r w:rsidR="00715A7A">
          <w:rPr>
            <w:color w:val="0000FF"/>
          </w:rPr>
          <w:t>s</w:t>
        </w:r>
      </w:ins>
      <w:r w:rsidR="00160B6A">
        <w:rPr>
          <w:rFonts w:hint="eastAsia"/>
          <w:color w:val="0000FF"/>
        </w:rPr>
        <w:t xml:space="preserve"> 9~11 </w:t>
      </w:r>
      <w:del w:id="1000" w:author="Dave Towey" w:date="2019-07-16T06:46:00Z">
        <w:r w:rsidR="00160B6A">
          <w:rPr>
            <w:rFonts w:hint="eastAsia"/>
            <w:color w:val="0000FF"/>
          </w:rPr>
          <w:delText>are</w:delText>
        </w:r>
      </w:del>
      <w:ins w:id="1001" w:author="Dave Towey" w:date="2019-07-16T06:46:00Z">
        <w:r w:rsidR="00715A7A">
          <w:rPr>
            <w:color w:val="0000FF"/>
          </w:rPr>
          <w:t>have been</w:t>
        </w:r>
      </w:ins>
      <w:r w:rsidR="00160B6A">
        <w:rPr>
          <w:rFonts w:hint="eastAsia"/>
          <w:color w:val="0000FF"/>
        </w:rPr>
        <w:t xml:space="preserve"> </w:t>
      </w:r>
      <w:r w:rsidR="00160B6A">
        <w:rPr>
          <w:color w:val="0000FF"/>
        </w:rPr>
        <w:t>moved</w:t>
      </w:r>
      <w:r w:rsidR="00160B6A">
        <w:rPr>
          <w:rFonts w:hint="eastAsia"/>
          <w:color w:val="0000FF"/>
        </w:rPr>
        <w:t xml:space="preserve"> to </w:t>
      </w:r>
      <w:ins w:id="1002" w:author="Dave Towey" w:date="2019-07-16T06:46:00Z">
        <w:r w:rsidR="00715A7A">
          <w:rPr>
            <w:color w:val="0000FF"/>
          </w:rPr>
          <w:t xml:space="preserve">the </w:t>
        </w:r>
      </w:ins>
      <w:r w:rsidR="00160B6A">
        <w:rPr>
          <w:rFonts w:hint="eastAsia"/>
          <w:color w:val="0000FF"/>
        </w:rPr>
        <w:t>appendix</w:t>
      </w:r>
      <w:r w:rsidRPr="005B51CC">
        <w:rPr>
          <w:color w:val="0000FF"/>
        </w:rPr>
        <w:t>.</w:t>
      </w:r>
      <w:r w:rsidR="00160B6A">
        <w:rPr>
          <w:rFonts w:hint="eastAsia"/>
          <w:color w:val="0000FF"/>
        </w:rPr>
        <w:t xml:space="preserve"> </w:t>
      </w:r>
    </w:p>
    <w:p w14:paraId="6AE22FD6" w14:textId="1208979E" w:rsidR="006460AC" w:rsidRDefault="006460AC" w:rsidP="001C3D07">
      <w:pPr>
        <w:spacing w:beforeLines="100" w:before="312"/>
        <w:jc w:val="both"/>
        <w:rPr>
          <w:color w:val="0000FF"/>
        </w:rPr>
      </w:pPr>
      <w:r>
        <w:rPr>
          <w:u w:val="single"/>
        </w:rPr>
        <w:t>Action</w:t>
      </w:r>
      <w:r w:rsidRPr="00A46429">
        <w:rPr>
          <w:u w:val="single"/>
        </w:rPr>
        <w:t>:</w:t>
      </w:r>
      <w:r w:rsidRPr="004021BE">
        <w:t xml:space="preserve"> </w:t>
      </w:r>
      <w:r w:rsidRPr="005B51CC">
        <w:rPr>
          <w:color w:val="0000FF"/>
        </w:rPr>
        <w:t xml:space="preserve">In the revised </w:t>
      </w:r>
      <w:del w:id="1003" w:author="Dave Towey" w:date="2019-07-16T06:46:00Z">
        <w:r w:rsidRPr="005B51CC">
          <w:rPr>
            <w:color w:val="0000FF"/>
          </w:rPr>
          <w:delText>version</w:delText>
        </w:r>
      </w:del>
      <w:ins w:id="1004" w:author="Dave Towey" w:date="2019-07-16T06:46:00Z">
        <w:r w:rsidR="00715A7A">
          <w:rPr>
            <w:color w:val="0000FF"/>
          </w:rPr>
          <w:t>manuscript</w:t>
        </w:r>
      </w:ins>
      <w:r w:rsidRPr="005B51CC">
        <w:rPr>
          <w:color w:val="0000FF"/>
        </w:rPr>
        <w:t xml:space="preserve">, we have </w:t>
      </w:r>
      <w:r>
        <w:rPr>
          <w:color w:val="0000FF"/>
        </w:rPr>
        <w:t>followed the</w:t>
      </w:r>
      <w:r w:rsidR="00160B6A">
        <w:rPr>
          <w:rFonts w:hint="eastAsia"/>
          <w:color w:val="0000FF"/>
        </w:rPr>
        <w:t xml:space="preserve"> review</w:t>
      </w:r>
      <w:r w:rsidR="00160B6A">
        <w:rPr>
          <w:color w:val="0000FF"/>
        </w:rPr>
        <w:t>’</w:t>
      </w:r>
      <w:r w:rsidR="00160B6A">
        <w:rPr>
          <w:rFonts w:hint="eastAsia"/>
          <w:color w:val="0000FF"/>
        </w:rPr>
        <w:t>s</w:t>
      </w:r>
      <w:r>
        <w:rPr>
          <w:color w:val="0000FF"/>
        </w:rPr>
        <w:t xml:space="preserve"> suggestion to redraw all figures to</w:t>
      </w:r>
      <w:r w:rsidR="00160B6A">
        <w:rPr>
          <w:rFonts w:hint="eastAsia"/>
          <w:color w:val="0000FF"/>
        </w:rPr>
        <w:t xml:space="preserve"> improve the presentation. Significant changes </w:t>
      </w:r>
      <w:del w:id="1005" w:author="Dave Towey" w:date="2019-07-16T06:46:00Z">
        <w:r w:rsidR="00160B6A">
          <w:rPr>
            <w:rFonts w:hint="eastAsia"/>
            <w:color w:val="0000FF"/>
          </w:rPr>
          <w:delText>happened</w:delText>
        </w:r>
      </w:del>
      <w:ins w:id="1006" w:author="Dave Towey" w:date="2019-07-16T06:46:00Z">
        <w:r w:rsidR="00715A7A">
          <w:rPr>
            <w:color w:val="0000FF"/>
          </w:rPr>
          <w:t>have been made</w:t>
        </w:r>
      </w:ins>
      <w:r w:rsidR="00160B6A">
        <w:rPr>
          <w:rFonts w:hint="eastAsia"/>
          <w:color w:val="0000FF"/>
        </w:rPr>
        <w:t xml:space="preserve"> to Section 5.  </w:t>
      </w:r>
      <w:r>
        <w:rPr>
          <w:color w:val="0000FF"/>
        </w:rPr>
        <w:t xml:space="preserve">  </w:t>
      </w:r>
    </w:p>
    <w:p w14:paraId="02520CF9" w14:textId="6EAD4696" w:rsidR="006460AC" w:rsidRPr="00160B6A" w:rsidRDefault="006460AC" w:rsidP="001C3D07">
      <w:pPr>
        <w:spacing w:beforeLines="100" w:before="312"/>
        <w:jc w:val="both"/>
        <w:rPr>
          <w:rFonts w:hint="eastAsia"/>
          <w:color w:val="FF0000"/>
        </w:rPr>
      </w:pPr>
      <w:commentRangeStart w:id="1007"/>
      <w:r w:rsidRPr="00160B6A">
        <w:rPr>
          <w:color w:val="FF0000"/>
        </w:rPr>
        <w:t xml:space="preserve">The </w:t>
      </w:r>
      <w:r w:rsidR="009A3D19" w:rsidRPr="00160B6A">
        <w:rPr>
          <w:rFonts w:hint="eastAsia"/>
          <w:color w:val="FF0000"/>
        </w:rPr>
        <w:t>following</w:t>
      </w:r>
      <w:r w:rsidR="009A3D19" w:rsidRPr="00160B6A">
        <w:rPr>
          <w:color w:val="FF0000"/>
        </w:rPr>
        <w:t xml:space="preserve"> </w:t>
      </w:r>
      <w:r w:rsidR="00160B6A" w:rsidRPr="00160B6A">
        <w:rPr>
          <w:rFonts w:hint="eastAsia"/>
          <w:color w:val="FF0000"/>
        </w:rPr>
        <w:t xml:space="preserve">will be added </w:t>
      </w:r>
      <w:del w:id="1008" w:author="Dave Towey" w:date="2019-07-16T06:46:00Z">
        <w:r w:rsidR="00160B6A" w:rsidRPr="00160B6A">
          <w:rPr>
            <w:rFonts w:hint="eastAsia"/>
            <w:color w:val="FF0000"/>
          </w:rPr>
          <w:delText>for summarizing</w:delText>
        </w:r>
      </w:del>
      <w:ins w:id="1009" w:author="Dave Towey" w:date="2019-07-16T06:46:00Z">
        <w:r w:rsidR="00715A7A">
          <w:rPr>
            <w:color w:val="FF0000"/>
          </w:rPr>
          <w:t>to</w:t>
        </w:r>
        <w:r w:rsidR="00160B6A" w:rsidRPr="00160B6A">
          <w:rPr>
            <w:rFonts w:hint="eastAsia"/>
            <w:color w:val="FF0000"/>
          </w:rPr>
          <w:t xml:space="preserve"> summariz</w:t>
        </w:r>
        <w:r w:rsidR="00715A7A">
          <w:rPr>
            <w:color w:val="FF0000"/>
          </w:rPr>
          <w:t>e</w:t>
        </w:r>
      </w:ins>
      <w:r w:rsidR="00160B6A" w:rsidRPr="00160B6A">
        <w:rPr>
          <w:rFonts w:hint="eastAsia"/>
          <w:color w:val="FF0000"/>
        </w:rPr>
        <w:t xml:space="preserve"> </w:t>
      </w:r>
      <w:r w:rsidR="00160B6A" w:rsidRPr="00160B6A">
        <w:rPr>
          <w:color w:val="FF0000"/>
        </w:rPr>
        <w:t xml:space="preserve">the </w:t>
      </w:r>
      <w:r w:rsidR="00160B6A" w:rsidRPr="00160B6A">
        <w:rPr>
          <w:rFonts w:hint="eastAsia"/>
          <w:color w:val="FF0000"/>
        </w:rPr>
        <w:t xml:space="preserve">fitness of </w:t>
      </w:r>
      <w:ins w:id="1010" w:author="Dave Towey" w:date="2019-07-16T06:46:00Z">
        <w:r w:rsidR="00715A7A">
          <w:rPr>
            <w:color w:val="FF0000"/>
          </w:rPr>
          <w:t xml:space="preserve">the </w:t>
        </w:r>
      </w:ins>
      <w:r w:rsidR="00160B6A" w:rsidRPr="00160B6A">
        <w:rPr>
          <w:rFonts w:hint="eastAsia"/>
          <w:color w:val="FF0000"/>
        </w:rPr>
        <w:t xml:space="preserve">experimental results with </w:t>
      </w:r>
      <w:ins w:id="1011" w:author="Dave Towey" w:date="2019-07-16T06:46:00Z">
        <w:r w:rsidR="00715A7A">
          <w:rPr>
            <w:color w:val="FF0000"/>
          </w:rPr>
          <w:t xml:space="preserve">the </w:t>
        </w:r>
      </w:ins>
      <w:r w:rsidR="00160B6A" w:rsidRPr="00160B6A">
        <w:rPr>
          <w:rFonts w:hint="eastAsia"/>
          <w:color w:val="FF0000"/>
        </w:rPr>
        <w:t>theoretical analysis</w:t>
      </w:r>
      <w:r w:rsidR="009A3D19" w:rsidRPr="00160B6A">
        <w:rPr>
          <w:rFonts w:hint="eastAsia"/>
          <w:color w:val="FF0000"/>
        </w:rPr>
        <w:t>:</w:t>
      </w:r>
      <w:commentRangeEnd w:id="1007"/>
      <w:r w:rsidR="00715A7A">
        <w:rPr>
          <w:rStyle w:val="CommentReference"/>
          <w:szCs w:val="20"/>
        </w:rPr>
        <w:commentReference w:id="1007"/>
      </w:r>
    </w:p>
    <w:p w14:paraId="0879DF8F" w14:textId="77777777" w:rsidR="006460AC" w:rsidRPr="007E0E5F" w:rsidRDefault="00FA2F2A" w:rsidP="009A3D19">
      <w:pPr>
        <w:jc w:val="center"/>
        <w:rPr>
          <w:del w:id="1012" w:author="Dave Towey" w:date="2019-07-16T06:46:00Z"/>
          <w:color w:val="00B0F0"/>
        </w:rPr>
      </w:pPr>
      <w:del w:id="1013" w:author="Dave Towey" w:date="2019-07-16T06:46:00Z">
        <w:r w:rsidRPr="00776C57">
          <w:rPr>
            <w:noProof/>
            <w:lang w:val="en-US"/>
          </w:rPr>
          <w:drawing>
            <wp:inline distT="0" distB="0" distL="0" distR="0" wp14:anchorId="46821630" wp14:editId="079A13D8">
              <wp:extent cx="3782060" cy="3159125"/>
              <wp:effectExtent l="0" t="0" r="0" b="0"/>
              <wp:docPr id="27"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82060" cy="3159125"/>
                      </a:xfrm>
                      <a:prstGeom prst="rect">
                        <a:avLst/>
                      </a:prstGeom>
                      <a:noFill/>
                      <a:ln>
                        <a:noFill/>
                      </a:ln>
                    </pic:spPr>
                  </pic:pic>
                </a:graphicData>
              </a:graphic>
            </wp:inline>
          </w:drawing>
        </w:r>
      </w:del>
    </w:p>
    <w:p w14:paraId="20C8530C" w14:textId="77777777" w:rsidR="006460AC" w:rsidRPr="007E0E5F" w:rsidRDefault="0054196E" w:rsidP="009A3D19">
      <w:pPr>
        <w:jc w:val="center"/>
        <w:rPr>
          <w:ins w:id="1014" w:author="Dave Towey" w:date="2019-07-16T06:46:00Z"/>
          <w:color w:val="00B0F0"/>
        </w:rPr>
      </w:pPr>
      <w:ins w:id="1015" w:author="Dave Towey" w:date="2019-07-16T06:46:00Z">
        <w:r w:rsidRPr="00323F00">
          <w:rPr>
            <w:noProof/>
            <w:lang w:val="en-US"/>
          </w:rPr>
          <w:drawing>
            <wp:inline distT="0" distB="0" distL="0" distR="0" wp14:anchorId="791F4D51" wp14:editId="40E61223">
              <wp:extent cx="3782060" cy="3159125"/>
              <wp:effectExtent l="0" t="0" r="0" b="0"/>
              <wp:docPr id="15"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a:picLocks/>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782060" cy="3159125"/>
                      </a:xfrm>
                      <a:prstGeom prst="rect">
                        <a:avLst/>
                      </a:prstGeom>
                      <a:noFill/>
                      <a:ln>
                        <a:noFill/>
                      </a:ln>
                    </pic:spPr>
                  </pic:pic>
                </a:graphicData>
              </a:graphic>
            </wp:inline>
          </w:drawing>
        </w:r>
      </w:ins>
    </w:p>
    <w:p w14:paraId="4026BBBE" w14:textId="77777777" w:rsidR="006460AC" w:rsidRDefault="006460AC" w:rsidP="001C3D07">
      <w:pPr>
        <w:spacing w:beforeLines="100" w:before="312"/>
        <w:jc w:val="both"/>
        <w:rPr>
          <w:b/>
          <w:i/>
        </w:rPr>
      </w:pPr>
      <w:r w:rsidRPr="00AA7BE8">
        <w:rPr>
          <w:b/>
          <w:i/>
          <w:u w:val="single"/>
        </w:rPr>
        <w:t>R</w:t>
      </w:r>
      <w:r>
        <w:rPr>
          <w:b/>
          <w:i/>
          <w:u w:val="single"/>
        </w:rPr>
        <w:t>2</w:t>
      </w:r>
      <w:r w:rsidRPr="00AA7BE8">
        <w:rPr>
          <w:b/>
          <w:i/>
          <w:u w:val="single"/>
        </w:rPr>
        <w:t>C</w:t>
      </w:r>
      <w:r w:rsidR="00674DFA">
        <w:rPr>
          <w:b/>
          <w:i/>
          <w:u w:val="single"/>
        </w:rPr>
        <w:t>1</w:t>
      </w:r>
      <w:r w:rsidR="00674DFA">
        <w:rPr>
          <w:rFonts w:hint="eastAsia"/>
          <w:b/>
          <w:i/>
          <w:u w:val="single"/>
        </w:rPr>
        <w:t>2</w:t>
      </w:r>
      <w:r w:rsidRPr="00AA7BE8">
        <w:rPr>
          <w:b/>
          <w:i/>
          <w:u w:val="single"/>
        </w:rPr>
        <w:t>:</w:t>
      </w:r>
      <w:r w:rsidRPr="00AA7BE8">
        <w:rPr>
          <w:b/>
          <w:i/>
        </w:rPr>
        <w:t xml:space="preserve"> </w:t>
      </w:r>
      <w:r w:rsidRPr="001F2EF5">
        <w:rPr>
          <w:b/>
          <w:i/>
        </w:rPr>
        <w:t>The article is well written and it is easy to read. An incorrect tables layout is evident: Table 5 is printed after Table 2 and before Tables 3, 4 and 6.</w:t>
      </w:r>
    </w:p>
    <w:p w14:paraId="28FD4456" w14:textId="1DFC0E94" w:rsidR="006460AC" w:rsidRDefault="006460AC" w:rsidP="001C3D07">
      <w:pPr>
        <w:spacing w:beforeLines="100" w:before="312"/>
        <w:jc w:val="both"/>
        <w:rPr>
          <w:u w:val="single"/>
        </w:rPr>
      </w:pPr>
      <w:r w:rsidRPr="00AA7BE8">
        <w:rPr>
          <w:u w:val="single"/>
        </w:rPr>
        <w:t>Response</w:t>
      </w:r>
      <w:r w:rsidRPr="00AA7BE8">
        <w:t>:</w:t>
      </w:r>
      <w:r>
        <w:t xml:space="preserve"> </w:t>
      </w:r>
      <w:del w:id="1016" w:author="Dave Towey" w:date="2019-07-16T06:46:00Z">
        <w:r>
          <w:rPr>
            <w:color w:val="0000FF"/>
          </w:rPr>
          <w:delText>Thanks</w:delText>
        </w:r>
      </w:del>
      <w:ins w:id="1017" w:author="Dave Towey" w:date="2019-07-16T06:46:00Z">
        <w:r w:rsidR="006A3DFD">
          <w:rPr>
            <w:color w:val="0000FF"/>
          </w:rPr>
          <w:t>Thank you</w:t>
        </w:r>
      </w:ins>
      <w:r>
        <w:rPr>
          <w:color w:val="0000FF"/>
        </w:rPr>
        <w:t xml:space="preserve"> for the suggestion. </w:t>
      </w:r>
    </w:p>
    <w:p w14:paraId="173368B1" w14:textId="69C811B0" w:rsidR="006460AC" w:rsidRDefault="006460AC" w:rsidP="001C3D07">
      <w:pPr>
        <w:spacing w:beforeLines="100" w:before="312"/>
        <w:jc w:val="both"/>
        <w:rPr>
          <w:color w:val="0000FF"/>
        </w:rPr>
      </w:pPr>
      <w:r>
        <w:rPr>
          <w:u w:val="single"/>
        </w:rPr>
        <w:t>Action</w:t>
      </w:r>
      <w:r>
        <w:t xml:space="preserve">: </w:t>
      </w:r>
      <w:r w:rsidRPr="005B51CC">
        <w:rPr>
          <w:color w:val="0000FF"/>
        </w:rPr>
        <w:t xml:space="preserve">In the revised </w:t>
      </w:r>
      <w:del w:id="1018" w:author="Dave Towey" w:date="2019-07-16T06:46:00Z">
        <w:r w:rsidRPr="005B51CC">
          <w:rPr>
            <w:color w:val="0000FF"/>
          </w:rPr>
          <w:delText>version</w:delText>
        </w:r>
      </w:del>
      <w:ins w:id="1019" w:author="Dave Towey" w:date="2019-07-16T06:46:00Z">
        <w:r w:rsidR="00715A7A">
          <w:rPr>
            <w:color w:val="0000FF"/>
          </w:rPr>
          <w:t>manuscript</w:t>
        </w:r>
      </w:ins>
      <w:r w:rsidRPr="005B51CC">
        <w:rPr>
          <w:color w:val="0000FF"/>
        </w:rPr>
        <w:t xml:space="preserve">, we have </w:t>
      </w:r>
      <w:r>
        <w:rPr>
          <w:color w:val="0000FF"/>
        </w:rPr>
        <w:t>followed the suggestion to rearrange the layout of Tables 2~6.</w:t>
      </w:r>
    </w:p>
    <w:p w14:paraId="2A4412C9" w14:textId="77777777" w:rsidR="006460AC" w:rsidRDefault="006460AC" w:rsidP="00823D41">
      <w:pPr>
        <w:suppressAutoHyphens w:val="0"/>
      </w:pPr>
      <w:r w:rsidRPr="00AF0604">
        <w:rPr>
          <w:color w:val="0000FF"/>
        </w:rPr>
        <w:br w:type="page"/>
      </w:r>
      <w:r>
        <w:t>Reviewer 3’s comments</w:t>
      </w:r>
    </w:p>
    <w:p w14:paraId="1091839C" w14:textId="77777777" w:rsidR="006460AC" w:rsidRDefault="006460AC" w:rsidP="001C3D07">
      <w:pPr>
        <w:spacing w:beforeLines="100" w:before="312"/>
        <w:jc w:val="both"/>
        <w:rPr>
          <w:b/>
          <w:i/>
        </w:rPr>
      </w:pPr>
      <w:r w:rsidRPr="00AA7BE8">
        <w:rPr>
          <w:b/>
          <w:i/>
          <w:u w:val="single"/>
        </w:rPr>
        <w:t>R</w:t>
      </w:r>
      <w:r>
        <w:rPr>
          <w:b/>
          <w:i/>
          <w:u w:val="single"/>
        </w:rPr>
        <w:t>3</w:t>
      </w:r>
      <w:r w:rsidRPr="00AA7BE8">
        <w:rPr>
          <w:b/>
          <w:i/>
          <w:u w:val="single"/>
        </w:rPr>
        <w:t>C1:</w:t>
      </w:r>
      <w:r w:rsidRPr="00AA7BE8">
        <w:rPr>
          <w:b/>
          <w:i/>
        </w:rPr>
        <w:t xml:space="preserve"> </w:t>
      </w:r>
      <w:r w:rsidRPr="007918D7">
        <w:rPr>
          <w:b/>
          <w:i/>
        </w:rPr>
        <w:t>The paper investigates the quality of service-based applications and proposes a dynamic random testing (DRT) technique for web services that improves existing methods. The authors present the technique, a framework for its usage and a prototype implementation. An empirical study including three different case studies is also included to show the effectiveness of the proposed approach.</w:t>
      </w:r>
    </w:p>
    <w:p w14:paraId="3972C24D" w14:textId="3B5B898B" w:rsidR="006460AC" w:rsidRPr="005B51CC" w:rsidRDefault="006460AC" w:rsidP="001C3D07">
      <w:pPr>
        <w:spacing w:beforeLines="100" w:before="312"/>
        <w:jc w:val="both"/>
        <w:rPr>
          <w:color w:val="0000FF"/>
          <w:u w:val="single"/>
        </w:rPr>
      </w:pPr>
      <w:r w:rsidRPr="00AA7BE8">
        <w:rPr>
          <w:u w:val="single"/>
        </w:rPr>
        <w:t>Response</w:t>
      </w:r>
      <w:r w:rsidRPr="00AA7BE8">
        <w:t>:</w:t>
      </w:r>
      <w:r>
        <w:t xml:space="preserve"> </w:t>
      </w:r>
      <w:del w:id="1020" w:author="Dave Towey" w:date="2019-07-16T06:46:00Z">
        <w:r w:rsidRPr="005B51CC">
          <w:rPr>
            <w:color w:val="0000FF"/>
          </w:rPr>
          <w:delText>Thanks</w:delText>
        </w:r>
      </w:del>
      <w:ins w:id="1021" w:author="Dave Towey" w:date="2019-07-16T06:46:00Z">
        <w:r w:rsidR="006A3DFD">
          <w:rPr>
            <w:color w:val="0000FF"/>
          </w:rPr>
          <w:t>Thank you</w:t>
        </w:r>
      </w:ins>
      <w:r w:rsidRPr="005B51CC">
        <w:rPr>
          <w:color w:val="0000FF"/>
        </w:rPr>
        <w:t xml:space="preserve"> for the </w:t>
      </w:r>
      <w:bookmarkStart w:id="1022" w:name="OLE_LINK30"/>
      <w:bookmarkStart w:id="1023" w:name="OLE_LINK31"/>
      <w:r w:rsidRPr="005B51CC">
        <w:rPr>
          <w:color w:val="0000FF"/>
        </w:rPr>
        <w:t>endorsement</w:t>
      </w:r>
      <w:bookmarkEnd w:id="1022"/>
      <w:bookmarkEnd w:id="1023"/>
      <w:r w:rsidRPr="005B51CC">
        <w:rPr>
          <w:color w:val="0000FF"/>
        </w:rPr>
        <w:t>.</w:t>
      </w:r>
    </w:p>
    <w:p w14:paraId="0294DA85" w14:textId="77777777" w:rsidR="006460AC" w:rsidRPr="005B51CC" w:rsidRDefault="006460AC" w:rsidP="001C3D07">
      <w:pPr>
        <w:spacing w:beforeLines="100" w:before="312"/>
        <w:jc w:val="both"/>
        <w:rPr>
          <w:color w:val="0000FF"/>
        </w:rPr>
      </w:pPr>
      <w:r>
        <w:rPr>
          <w:u w:val="single"/>
        </w:rPr>
        <w:t>Action</w:t>
      </w:r>
      <w:r>
        <w:t xml:space="preserve">: </w:t>
      </w:r>
      <w:r w:rsidRPr="005B51CC">
        <w:rPr>
          <w:color w:val="0000FF"/>
        </w:rPr>
        <w:t>None.</w:t>
      </w:r>
    </w:p>
    <w:p w14:paraId="238FCBED" w14:textId="77777777" w:rsidR="00B81429" w:rsidRDefault="006460AC" w:rsidP="001C3D07">
      <w:pPr>
        <w:spacing w:beforeLines="100" w:before="312"/>
        <w:jc w:val="both"/>
        <w:rPr>
          <w:rFonts w:hint="eastAsia"/>
          <w:b/>
          <w:i/>
        </w:rPr>
      </w:pPr>
      <w:r w:rsidRPr="008A4346">
        <w:rPr>
          <w:b/>
          <w:i/>
          <w:color w:val="000000"/>
          <w:u w:val="single"/>
        </w:rPr>
        <w:t>R3C2:</w:t>
      </w:r>
      <w:r w:rsidRPr="008A4346">
        <w:rPr>
          <w:b/>
          <w:i/>
          <w:color w:val="000000"/>
        </w:rPr>
        <w:t xml:space="preserve"> </w:t>
      </w:r>
      <w:r w:rsidRPr="00553B6D">
        <w:rPr>
          <w:b/>
          <w:i/>
        </w:rPr>
        <w:t>The paper deals with an interesting topic and the proposed method extends an idea already proposed in [1]. I have a few comments about the current version of the paper.</w:t>
      </w:r>
      <w:r>
        <w:rPr>
          <w:b/>
          <w:i/>
        </w:rPr>
        <w:t xml:space="preserve"> </w:t>
      </w:r>
    </w:p>
    <w:p w14:paraId="5E8F11FF" w14:textId="77777777" w:rsidR="006460AC" w:rsidRDefault="00B81429" w:rsidP="00B81429">
      <w:pPr>
        <w:jc w:val="both"/>
        <w:rPr>
          <w:b/>
          <w:i/>
        </w:rPr>
      </w:pPr>
      <w:r>
        <w:rPr>
          <w:rFonts w:hint="eastAsia"/>
          <w:b/>
          <w:i/>
        </w:rPr>
        <w:t>-</w:t>
      </w:r>
      <w:r w:rsidR="006460AC" w:rsidRPr="00003B88">
        <w:rPr>
          <w:b/>
          <w:i/>
        </w:rPr>
        <w:t>The authors should explicitly state in the Introduction the novelty of this paper with respect to their previous publication. The method and the prototype seem to be already present in [1] together with some empirical studies. Besides the original idea has already been presented in [7]. Even if a list is provided in the cover letter, a clear statement about the differences is necessary here.</w:t>
      </w:r>
    </w:p>
    <w:p w14:paraId="31B25EBF" w14:textId="42961FCE" w:rsidR="006460AC" w:rsidRDefault="006460AC" w:rsidP="009377C5">
      <w:pPr>
        <w:spacing w:beforeLines="100" w:before="312"/>
        <w:jc w:val="both"/>
        <w:rPr>
          <w:u w:val="single"/>
        </w:rPr>
      </w:pPr>
      <w:r w:rsidRPr="00AA7BE8">
        <w:rPr>
          <w:u w:val="single"/>
        </w:rPr>
        <w:t>Response</w:t>
      </w:r>
      <w:r w:rsidRPr="00AA7BE8">
        <w:t>:</w:t>
      </w:r>
      <w:r>
        <w:t xml:space="preserve"> </w:t>
      </w:r>
      <w:del w:id="1024" w:author="Dave Towey" w:date="2019-07-16T06:46:00Z">
        <w:r w:rsidRPr="005B51CC">
          <w:rPr>
            <w:color w:val="0000FF"/>
          </w:rPr>
          <w:delText>Thanks</w:delText>
        </w:r>
      </w:del>
      <w:ins w:id="1025" w:author="Dave Towey" w:date="2019-07-16T06:46:00Z">
        <w:r w:rsidR="006A3DFD">
          <w:rPr>
            <w:color w:val="0000FF"/>
          </w:rPr>
          <w:t>Thank you</w:t>
        </w:r>
      </w:ins>
      <w:r w:rsidRPr="005B51CC">
        <w:rPr>
          <w:color w:val="0000FF"/>
        </w:rPr>
        <w:t xml:space="preserve"> for the </w:t>
      </w:r>
      <w:r>
        <w:rPr>
          <w:color w:val="0000FF"/>
        </w:rPr>
        <w:t>comment</w:t>
      </w:r>
      <w:r w:rsidRPr="005B51CC">
        <w:rPr>
          <w:color w:val="0000FF"/>
        </w:rPr>
        <w:t>.</w:t>
      </w:r>
      <w:r>
        <w:rPr>
          <w:color w:val="0000FF"/>
        </w:rPr>
        <w:t xml:space="preserve"> </w:t>
      </w:r>
      <w:r w:rsidR="00B81429">
        <w:rPr>
          <w:rFonts w:hint="eastAsia"/>
          <w:color w:val="0000FF"/>
        </w:rPr>
        <w:t xml:space="preserve">We agree that </w:t>
      </w:r>
      <w:del w:id="1026" w:author="Dave Towey" w:date="2019-07-16T06:46:00Z">
        <w:r>
          <w:rPr>
            <w:color w:val="0000FF"/>
          </w:rPr>
          <w:delText xml:space="preserve">it is necessary to add a statement </w:delText>
        </w:r>
        <w:r w:rsidR="008F13ED">
          <w:rPr>
            <w:rFonts w:hint="eastAsia"/>
            <w:color w:val="0000FF"/>
          </w:rPr>
          <w:delText xml:space="preserve">in </w:delText>
        </w:r>
      </w:del>
      <w:ins w:id="1027" w:author="Dave Towey" w:date="2019-07-16T06:46:00Z">
        <w:r w:rsidR="009377C5">
          <w:rPr>
            <w:color w:val="0000FF"/>
          </w:rPr>
          <w:t xml:space="preserve">a revision of </w:t>
        </w:r>
      </w:ins>
      <w:r w:rsidR="009377C5">
        <w:rPr>
          <w:color w:val="0000FF"/>
        </w:rPr>
        <w:t xml:space="preserve">the Introduction </w:t>
      </w:r>
      <w:del w:id="1028" w:author="Dave Towey" w:date="2019-07-16T06:46:00Z">
        <w:r w:rsidR="008F13ED">
          <w:rPr>
            <w:rFonts w:hint="eastAsia"/>
            <w:color w:val="0000FF"/>
          </w:rPr>
          <w:delText xml:space="preserve">to explicitly state </w:delText>
        </w:r>
      </w:del>
      <w:ins w:id="1029" w:author="Dave Towey" w:date="2019-07-16T06:46:00Z">
        <w:r w:rsidR="009377C5">
          <w:rPr>
            <w:color w:val="0000FF"/>
          </w:rPr>
          <w:t xml:space="preserve">section to include an explicit statement of </w:t>
        </w:r>
      </w:ins>
      <w:r w:rsidR="009377C5">
        <w:rPr>
          <w:color w:val="0000FF"/>
        </w:rPr>
        <w:t xml:space="preserve">the novelty of </w:t>
      </w:r>
      <w:del w:id="1030" w:author="Dave Towey" w:date="2019-07-16T06:46:00Z">
        <w:r w:rsidR="008F13ED">
          <w:rPr>
            <w:rFonts w:hint="eastAsia"/>
            <w:color w:val="0000FF"/>
          </w:rPr>
          <w:delText>this</w:delText>
        </w:r>
      </w:del>
      <w:ins w:id="1031" w:author="Dave Towey" w:date="2019-07-16T06:46:00Z">
        <w:r w:rsidR="009377C5">
          <w:rPr>
            <w:color w:val="0000FF"/>
          </w:rPr>
          <w:t>the</w:t>
        </w:r>
      </w:ins>
      <w:r w:rsidR="009377C5">
        <w:rPr>
          <w:color w:val="0000FF"/>
        </w:rPr>
        <w:t xml:space="preserve"> paper </w:t>
      </w:r>
      <w:ins w:id="1032" w:author="Dave Towey" w:date="2019-07-16T06:46:00Z">
        <w:r w:rsidR="009377C5">
          <w:rPr>
            <w:color w:val="0000FF"/>
          </w:rPr>
          <w:t>(</w:t>
        </w:r>
      </w:ins>
      <w:r w:rsidR="009377C5">
        <w:rPr>
          <w:color w:val="0000FF"/>
        </w:rPr>
        <w:t xml:space="preserve">with respect to the previous </w:t>
      </w:r>
      <w:del w:id="1033" w:author="Dave Towey" w:date="2019-07-16T06:46:00Z">
        <w:r w:rsidR="008F13ED">
          <w:rPr>
            <w:rFonts w:hint="eastAsia"/>
            <w:color w:val="0000FF"/>
          </w:rPr>
          <w:delText>publication.</w:delText>
        </w:r>
      </w:del>
      <w:ins w:id="1034" w:author="Dave Towey" w:date="2019-07-16T06:46:00Z">
        <w:r w:rsidR="009377C5">
          <w:rPr>
            <w:color w:val="0000FF"/>
          </w:rPr>
          <w:t>publications [1] and [7]) should enhance the paper.</w:t>
        </w:r>
      </w:ins>
      <w:r w:rsidR="009377C5">
        <w:rPr>
          <w:color w:val="0000FF"/>
        </w:rPr>
        <w:t xml:space="preserve"> We </w:t>
      </w:r>
      <w:del w:id="1035" w:author="Dave Towey" w:date="2019-07-16T06:46:00Z">
        <w:r w:rsidR="008F13ED">
          <w:rPr>
            <w:rFonts w:hint="eastAsia"/>
            <w:color w:val="0000FF"/>
          </w:rPr>
          <w:delText>decide to move those</w:delText>
        </w:r>
      </w:del>
      <w:ins w:id="1036" w:author="Dave Towey" w:date="2019-07-16T06:46:00Z">
        <w:r w:rsidR="009377C5">
          <w:rPr>
            <w:color w:val="0000FF"/>
          </w:rPr>
          <w:t>have therefore</w:t>
        </w:r>
        <w:r w:rsidR="008F13ED">
          <w:rPr>
            <w:rFonts w:hint="eastAsia"/>
            <w:color w:val="0000FF"/>
          </w:rPr>
          <w:t xml:space="preserve"> move</w:t>
        </w:r>
        <w:r w:rsidR="009377C5">
          <w:rPr>
            <w:color w:val="0000FF"/>
          </w:rPr>
          <w:t>d</w:t>
        </w:r>
        <w:r w:rsidR="008F13ED">
          <w:rPr>
            <w:rFonts w:hint="eastAsia"/>
            <w:color w:val="0000FF"/>
          </w:rPr>
          <w:t xml:space="preserve"> </w:t>
        </w:r>
        <w:r w:rsidR="009377C5">
          <w:rPr>
            <w:color w:val="0000FF"/>
          </w:rPr>
          <w:t>the description of</w:t>
        </w:r>
      </w:ins>
      <w:r w:rsidR="008F13ED">
        <w:rPr>
          <w:rFonts w:hint="eastAsia"/>
          <w:color w:val="0000FF"/>
        </w:rPr>
        <w:t xml:space="preserve"> </w:t>
      </w:r>
      <w:r>
        <w:rPr>
          <w:color w:val="0000FF"/>
        </w:rPr>
        <w:t xml:space="preserve">substantial extensions to </w:t>
      </w:r>
      <w:del w:id="1037" w:author="Dave Towey" w:date="2019-07-16T06:46:00Z">
        <w:r>
          <w:rPr>
            <w:color w:val="0000FF"/>
          </w:rPr>
          <w:delText xml:space="preserve">the </w:delText>
        </w:r>
      </w:del>
      <w:r>
        <w:rPr>
          <w:color w:val="0000FF"/>
        </w:rPr>
        <w:t>p</w:t>
      </w:r>
      <w:r w:rsidR="008F13ED">
        <w:rPr>
          <w:color w:val="0000FF"/>
        </w:rPr>
        <w:t xml:space="preserve">revious work </w:t>
      </w:r>
      <w:del w:id="1038" w:author="Dave Towey" w:date="2019-07-16T06:46:00Z">
        <w:r w:rsidR="008F13ED">
          <w:rPr>
            <w:rFonts w:hint="eastAsia"/>
            <w:color w:val="0000FF"/>
          </w:rPr>
          <w:delText xml:space="preserve">provided </w:delText>
        </w:r>
        <w:r w:rsidR="008F13ED">
          <w:rPr>
            <w:color w:val="0000FF"/>
          </w:rPr>
          <w:delText>in</w:delText>
        </w:r>
      </w:del>
      <w:ins w:id="1039" w:author="Dave Towey" w:date="2019-07-16T06:46:00Z">
        <w:r w:rsidR="009377C5">
          <w:rPr>
            <w:color w:val="0000FF"/>
          </w:rPr>
          <w:t>from</w:t>
        </w:r>
      </w:ins>
      <w:r w:rsidR="009377C5">
        <w:rPr>
          <w:color w:val="0000FF"/>
        </w:rPr>
        <w:t xml:space="preserve"> </w:t>
      </w:r>
      <w:r w:rsidR="008F13ED">
        <w:rPr>
          <w:color w:val="0000FF"/>
        </w:rPr>
        <w:t xml:space="preserve">the cover </w:t>
      </w:r>
      <w:r w:rsidR="008F13ED">
        <w:rPr>
          <w:rFonts w:hint="eastAsia"/>
          <w:color w:val="0000FF"/>
        </w:rPr>
        <w:t xml:space="preserve">letter to </w:t>
      </w:r>
      <w:del w:id="1040" w:author="Dave Towey" w:date="2019-07-16T06:46:00Z">
        <w:r w:rsidR="008F13ED">
          <w:rPr>
            <w:rFonts w:hint="eastAsia"/>
            <w:color w:val="0000FF"/>
          </w:rPr>
          <w:delText>here</w:delText>
        </w:r>
        <w:r>
          <w:rPr>
            <w:color w:val="0000FF"/>
          </w:rPr>
          <w:delText>.</w:delText>
        </w:r>
      </w:del>
      <w:ins w:id="1041" w:author="Dave Towey" w:date="2019-07-16T06:46:00Z">
        <w:r w:rsidR="009377C5">
          <w:rPr>
            <w:color w:val="0000FF"/>
          </w:rPr>
          <w:t>the main paper</w:t>
        </w:r>
        <w:r>
          <w:rPr>
            <w:color w:val="0000FF"/>
          </w:rPr>
          <w:t>.</w:t>
        </w:r>
      </w:ins>
      <w:r>
        <w:rPr>
          <w:color w:val="0000FF"/>
        </w:rPr>
        <w:t xml:space="preserve"> </w:t>
      </w:r>
    </w:p>
    <w:p w14:paraId="22E98993" w14:textId="7F65D6D7" w:rsidR="006460AC" w:rsidRDefault="006460AC" w:rsidP="001C3D07">
      <w:pPr>
        <w:spacing w:beforeLines="100" w:before="312"/>
        <w:jc w:val="both"/>
        <w:rPr>
          <w:rFonts w:hint="eastAsia"/>
          <w:color w:val="0000FF"/>
        </w:rPr>
      </w:pPr>
      <w:r>
        <w:rPr>
          <w:u w:val="single"/>
        </w:rPr>
        <w:t>Action</w:t>
      </w:r>
      <w:r>
        <w:t xml:space="preserve">: </w:t>
      </w:r>
      <w:r w:rsidRPr="005B51CC">
        <w:rPr>
          <w:color w:val="0000FF"/>
        </w:rPr>
        <w:t xml:space="preserve">In the revised </w:t>
      </w:r>
      <w:del w:id="1042" w:author="Dave Towey" w:date="2019-07-16T06:46:00Z">
        <w:r w:rsidRPr="005B51CC">
          <w:rPr>
            <w:color w:val="0000FF"/>
          </w:rPr>
          <w:delText>version</w:delText>
        </w:r>
      </w:del>
      <w:ins w:id="1043" w:author="Dave Towey" w:date="2019-07-16T06:46:00Z">
        <w:r w:rsidR="009377C5">
          <w:rPr>
            <w:color w:val="0000FF"/>
          </w:rPr>
          <w:t>manuscript</w:t>
        </w:r>
      </w:ins>
      <w:r w:rsidRPr="005B51CC">
        <w:rPr>
          <w:color w:val="0000FF"/>
        </w:rPr>
        <w:t xml:space="preserve">, we have </w:t>
      </w:r>
      <w:r>
        <w:rPr>
          <w:color w:val="0000FF"/>
        </w:rPr>
        <w:t xml:space="preserve">followed the suggestion to add </w:t>
      </w:r>
      <w:ins w:id="1044" w:author="Dave Towey" w:date="2019-07-16T06:46:00Z">
        <w:r w:rsidR="009377C5">
          <w:rPr>
            <w:color w:val="0000FF"/>
          </w:rPr>
          <w:t xml:space="preserve">a </w:t>
        </w:r>
      </w:ins>
      <w:r>
        <w:rPr>
          <w:color w:val="0000FF"/>
        </w:rPr>
        <w:t xml:space="preserve">clear </w:t>
      </w:r>
      <w:del w:id="1045" w:author="Dave Towey" w:date="2019-07-16T06:46:00Z">
        <w:r>
          <w:rPr>
            <w:color w:val="0000FF"/>
          </w:rPr>
          <w:delText>statement</w:delText>
        </w:r>
        <w:r w:rsidR="009E697A">
          <w:rPr>
            <w:color w:val="0000FF"/>
          </w:rPr>
          <w:delText>s</w:delText>
        </w:r>
        <w:r>
          <w:rPr>
            <w:color w:val="0000FF"/>
          </w:rPr>
          <w:delText xml:space="preserve"> about</w:delText>
        </w:r>
      </w:del>
      <w:ins w:id="1046" w:author="Dave Towey" w:date="2019-07-16T06:46:00Z">
        <w:r w:rsidR="009377C5">
          <w:rPr>
            <w:color w:val="0000FF"/>
          </w:rPr>
          <w:t>explanation</w:t>
        </w:r>
        <w:r>
          <w:rPr>
            <w:color w:val="0000FF"/>
          </w:rPr>
          <w:t xml:space="preserve"> </w:t>
        </w:r>
        <w:r w:rsidR="009377C5">
          <w:rPr>
            <w:color w:val="0000FF"/>
          </w:rPr>
          <w:t>of</w:t>
        </w:r>
      </w:ins>
      <w:r>
        <w:rPr>
          <w:color w:val="0000FF"/>
        </w:rPr>
        <w:t xml:space="preserve"> the di</w:t>
      </w:r>
      <w:r w:rsidRPr="005B51CC">
        <w:rPr>
          <w:color w:val="0000FF"/>
        </w:rPr>
        <w:t>f</w:t>
      </w:r>
      <w:r>
        <w:rPr>
          <w:color w:val="0000FF"/>
        </w:rPr>
        <w:t>f</w:t>
      </w:r>
      <w:r w:rsidRPr="005B51CC">
        <w:rPr>
          <w:color w:val="0000FF"/>
        </w:rPr>
        <w:t>erence</w:t>
      </w:r>
      <w:r>
        <w:rPr>
          <w:color w:val="0000FF"/>
        </w:rPr>
        <w:t>s</w:t>
      </w:r>
      <w:r w:rsidRPr="005B51CC">
        <w:rPr>
          <w:color w:val="0000FF"/>
        </w:rPr>
        <w:t xml:space="preserve"> between this </w:t>
      </w:r>
      <w:ins w:id="1047" w:author="Dave Towey" w:date="2019-07-16T06:46:00Z">
        <w:r w:rsidRPr="005B51CC">
          <w:rPr>
            <w:color w:val="0000FF"/>
          </w:rPr>
          <w:t xml:space="preserve">and </w:t>
        </w:r>
        <w:r>
          <w:rPr>
            <w:color w:val="0000FF"/>
          </w:rPr>
          <w:t xml:space="preserve">the </w:t>
        </w:r>
        <w:r w:rsidR="009377C5">
          <w:rPr>
            <w:color w:val="0000FF"/>
          </w:rPr>
          <w:t>earlier</w:t>
        </w:r>
        <w:r>
          <w:rPr>
            <w:color w:val="0000FF"/>
          </w:rPr>
          <w:t xml:space="preserve"> </w:t>
        </w:r>
      </w:ins>
      <w:r w:rsidR="008F13ED">
        <w:rPr>
          <w:rFonts w:hint="eastAsia"/>
          <w:color w:val="0000FF"/>
        </w:rPr>
        <w:t>work</w:t>
      </w:r>
      <w:r w:rsidR="009E697A">
        <w:rPr>
          <w:color w:val="0000FF"/>
        </w:rPr>
        <w:t xml:space="preserve"> </w:t>
      </w:r>
      <w:del w:id="1048" w:author="Dave Towey" w:date="2019-07-16T06:46:00Z">
        <w:r w:rsidRPr="005B51CC">
          <w:rPr>
            <w:color w:val="0000FF"/>
          </w:rPr>
          <w:delText xml:space="preserve">and </w:delText>
        </w:r>
        <w:r>
          <w:rPr>
            <w:color w:val="0000FF"/>
          </w:rPr>
          <w:delText xml:space="preserve">the </w:delText>
        </w:r>
        <w:r w:rsidRPr="005B51CC">
          <w:rPr>
            <w:color w:val="0000FF"/>
          </w:rPr>
          <w:delText>previous</w:delText>
        </w:r>
        <w:r>
          <w:rPr>
            <w:color w:val="0000FF"/>
          </w:rPr>
          <w:delText xml:space="preserve"> </w:delText>
        </w:r>
        <w:r w:rsidR="008F13ED">
          <w:rPr>
            <w:rFonts w:hint="eastAsia"/>
            <w:color w:val="0000FF"/>
          </w:rPr>
          <w:delText xml:space="preserve">work </w:delText>
        </w:r>
        <w:r w:rsidR="009E697A">
          <w:rPr>
            <w:color w:val="0000FF"/>
          </w:rPr>
          <w:delText>(i.e. [1] and [7])</w:delText>
        </w:r>
        <w:r w:rsidRPr="005B51CC">
          <w:rPr>
            <w:color w:val="0000FF"/>
          </w:rPr>
          <w:delText xml:space="preserve"> in </w:delText>
        </w:r>
        <w:r w:rsidR="009E697A">
          <w:rPr>
            <w:color w:val="0000FF"/>
          </w:rPr>
          <w:delText xml:space="preserve">the </w:delText>
        </w:r>
      </w:del>
      <w:ins w:id="1049" w:author="Dave Towey" w:date="2019-07-16T06:46:00Z">
        <w:r w:rsidR="009377C5">
          <w:rPr>
            <w:color w:val="0000FF"/>
          </w:rPr>
          <w:t>(</w:t>
        </w:r>
      </w:ins>
      <w:r w:rsidR="009E697A">
        <w:rPr>
          <w:color w:val="0000FF"/>
        </w:rPr>
        <w:t xml:space="preserve">third last paragraph of </w:t>
      </w:r>
      <w:r w:rsidRPr="005B51CC">
        <w:rPr>
          <w:color w:val="0000FF"/>
        </w:rPr>
        <w:t>Section 1</w:t>
      </w:r>
      <w:del w:id="1050" w:author="Dave Towey" w:date="2019-07-16T06:46:00Z">
        <w:r w:rsidR="009E697A">
          <w:rPr>
            <w:color w:val="0000FF"/>
          </w:rPr>
          <w:delText>.</w:delText>
        </w:r>
      </w:del>
      <w:ins w:id="1051" w:author="Dave Towey" w:date="2019-07-16T06:46:00Z">
        <w:r w:rsidR="009377C5">
          <w:rPr>
            <w:color w:val="0000FF"/>
          </w:rPr>
          <w:t>)</w:t>
        </w:r>
        <w:r w:rsidR="009E697A">
          <w:rPr>
            <w:color w:val="0000FF"/>
          </w:rPr>
          <w:t>.</w:t>
        </w:r>
      </w:ins>
      <w:r w:rsidR="009E697A">
        <w:rPr>
          <w:color w:val="0000FF"/>
        </w:rPr>
        <w:t xml:space="preserve"> </w:t>
      </w:r>
    </w:p>
    <w:p w14:paraId="744F8B1D" w14:textId="77777777" w:rsidR="00232BCC" w:rsidRDefault="00232BCC" w:rsidP="00641CA2">
      <w:pPr>
        <w:ind w:firstLineChars="200" w:firstLine="480"/>
        <w:jc w:val="both"/>
        <w:rPr>
          <w:rFonts w:hint="eastAsia"/>
          <w:color w:val="0000FF"/>
        </w:rPr>
      </w:pPr>
    </w:p>
    <w:p w14:paraId="2A98D903" w14:textId="77777777" w:rsidR="007B2D41" w:rsidRPr="00232BCC" w:rsidRDefault="007B2D41" w:rsidP="00641CA2">
      <w:pPr>
        <w:ind w:firstLineChars="200" w:firstLine="480"/>
        <w:jc w:val="both"/>
        <w:rPr>
          <w:rFonts w:hint="eastAsia"/>
          <w:color w:val="FF0000"/>
        </w:rPr>
      </w:pPr>
      <w:r w:rsidRPr="00232BCC">
        <w:rPr>
          <w:rFonts w:hint="eastAsia"/>
          <w:color w:val="FF0000"/>
        </w:rPr>
        <w:t xml:space="preserve">Replace </w:t>
      </w:r>
      <w:r w:rsidRPr="00232BCC">
        <w:rPr>
          <w:color w:val="FF0000"/>
        </w:rPr>
        <w:t>“</w:t>
      </w:r>
      <w:r w:rsidRPr="00232BCC">
        <w:rPr>
          <w:rFonts w:hint="eastAsia"/>
          <w:color w:val="FF0000"/>
        </w:rPr>
        <w:t xml:space="preserve">we examine key issues </w:t>
      </w:r>
      <w:r w:rsidRPr="00232BCC">
        <w:rPr>
          <w:color w:val="FF0000"/>
        </w:rPr>
        <w:t>…</w:t>
      </w:r>
      <w:r w:rsidRPr="00232BCC">
        <w:rPr>
          <w:rFonts w:hint="eastAsia"/>
          <w:color w:val="FF0000"/>
        </w:rPr>
        <w:t xml:space="preserve"> in terms of fault detection efficiency</w:t>
      </w:r>
      <w:r w:rsidRPr="00232BCC">
        <w:rPr>
          <w:color w:val="FF0000"/>
        </w:rPr>
        <w:t>”</w:t>
      </w:r>
      <w:r w:rsidRPr="00232BCC">
        <w:rPr>
          <w:rFonts w:hint="eastAsia"/>
          <w:color w:val="FF0000"/>
        </w:rPr>
        <w:t xml:space="preserve"> with the following:</w:t>
      </w:r>
    </w:p>
    <w:p w14:paraId="44CA1D22" w14:textId="3550B6B9" w:rsidR="00641CA2" w:rsidRDefault="00232BCC" w:rsidP="00641CA2">
      <w:pPr>
        <w:ind w:firstLineChars="200" w:firstLine="480"/>
        <w:jc w:val="both"/>
        <w:rPr>
          <w:rFonts w:hint="eastAsia"/>
          <w:color w:val="0000FF"/>
        </w:rPr>
      </w:pPr>
      <w:r>
        <w:rPr>
          <w:rFonts w:hint="eastAsia"/>
          <w:color w:val="0000FF"/>
        </w:rPr>
        <w:t>W</w:t>
      </w:r>
      <w:r w:rsidR="007B2D41">
        <w:rPr>
          <w:rFonts w:hint="eastAsia"/>
          <w:color w:val="0000FF"/>
        </w:rPr>
        <w:t>e examine key issues of such an adaptation</w:t>
      </w:r>
      <w:r>
        <w:rPr>
          <w:rFonts w:hint="eastAsia"/>
          <w:color w:val="0000FF"/>
        </w:rPr>
        <w:t>, and</w:t>
      </w:r>
      <w:ins w:id="1052" w:author="Dave Towey" w:date="2019-07-16T06:46:00Z">
        <w:r w:rsidR="005B6EF6">
          <w:rPr>
            <w:color w:val="0000FF"/>
          </w:rPr>
          <w:t>,</w:t>
        </w:r>
      </w:ins>
      <w:r>
        <w:rPr>
          <w:rFonts w:hint="eastAsia"/>
          <w:color w:val="0000FF"/>
        </w:rPr>
        <w:t xml:space="preserve"> accordingly</w:t>
      </w:r>
      <w:ins w:id="1053" w:author="Dave Towey" w:date="2019-07-16T06:46:00Z">
        <w:r w:rsidR="005B6EF6">
          <w:rPr>
            <w:color w:val="0000FF"/>
          </w:rPr>
          <w:t>,</w:t>
        </w:r>
      </w:ins>
      <w:r>
        <w:rPr>
          <w:rFonts w:hint="eastAsia"/>
          <w:color w:val="0000FF"/>
        </w:rPr>
        <w:t xml:space="preserve"> p</w:t>
      </w:r>
      <w:r w:rsidR="00641CA2" w:rsidRPr="00031A27">
        <w:rPr>
          <w:color w:val="0000FF"/>
        </w:rPr>
        <w:t>ropos</w:t>
      </w:r>
      <w:r>
        <w:rPr>
          <w:rFonts w:hint="eastAsia"/>
          <w:color w:val="0000FF"/>
        </w:rPr>
        <w:t>e</w:t>
      </w:r>
      <w:r w:rsidR="00641CA2" w:rsidRPr="00031A27">
        <w:rPr>
          <w:color w:val="0000FF"/>
        </w:rPr>
        <w:t xml:space="preserve"> a framework for </w:t>
      </w:r>
      <w:ins w:id="1054" w:author="Dave Towey" w:date="2019-07-16T06:46:00Z">
        <w:r w:rsidR="005B6EF6" w:rsidRPr="00031A27">
          <w:rPr>
            <w:color w:val="0000FF"/>
          </w:rPr>
          <w:t xml:space="preserve">testing </w:t>
        </w:r>
      </w:ins>
      <w:r w:rsidR="00641CA2" w:rsidRPr="00031A27">
        <w:rPr>
          <w:color w:val="0000FF"/>
        </w:rPr>
        <w:t>web services</w:t>
      </w:r>
      <w:r w:rsidR="00641CA2" w:rsidRPr="00C2505C">
        <w:rPr>
          <w:color w:val="0000FF"/>
        </w:rPr>
        <w:t xml:space="preserve"> </w:t>
      </w:r>
      <w:del w:id="1055" w:author="Dave Towey" w:date="2019-07-16T06:46:00Z">
        <w:r w:rsidR="00641CA2" w:rsidRPr="00031A27">
          <w:rPr>
            <w:color w:val="0000FF"/>
          </w:rPr>
          <w:delText xml:space="preserve">testing </w:delText>
        </w:r>
        <w:r w:rsidR="00641CA2">
          <w:rPr>
            <w:rFonts w:hint="eastAsia"/>
            <w:color w:val="0000FF"/>
          </w:rPr>
          <w:delText>through</w:delText>
        </w:r>
      </w:del>
      <w:ins w:id="1056" w:author="Dave Towey" w:date="2019-07-16T06:46:00Z">
        <w:r w:rsidR="005B6EF6">
          <w:rPr>
            <w:color w:val="0000FF"/>
          </w:rPr>
          <w:t>that combines</w:t>
        </w:r>
      </w:ins>
      <w:r w:rsidR="00641CA2">
        <w:rPr>
          <w:rFonts w:hint="eastAsia"/>
          <w:color w:val="0000FF"/>
        </w:rPr>
        <w:t xml:space="preserve"> </w:t>
      </w:r>
      <w:r w:rsidR="00641CA2" w:rsidRPr="00031A27">
        <w:rPr>
          <w:color w:val="0000FF"/>
        </w:rPr>
        <w:t xml:space="preserve">the </w:t>
      </w:r>
      <w:del w:id="1057" w:author="Dave Towey" w:date="2019-07-16T06:46:00Z">
        <w:r w:rsidR="00641CA2">
          <w:rPr>
            <w:rFonts w:hint="eastAsia"/>
            <w:color w:val="0000FF"/>
          </w:rPr>
          <w:delText xml:space="preserve">combination of </w:delText>
        </w:r>
        <w:r w:rsidR="00641CA2" w:rsidRPr="00031A27">
          <w:rPr>
            <w:color w:val="0000FF"/>
          </w:rPr>
          <w:delText>the principle</w:delText>
        </w:r>
      </w:del>
      <w:ins w:id="1058" w:author="Dave Towey" w:date="2019-07-16T06:46:00Z">
        <w:r w:rsidR="00641CA2" w:rsidRPr="00031A27">
          <w:rPr>
            <w:color w:val="0000FF"/>
          </w:rPr>
          <w:t>principle</w:t>
        </w:r>
        <w:r w:rsidR="005B6EF6">
          <w:rPr>
            <w:color w:val="0000FF"/>
          </w:rPr>
          <w:t>s</w:t>
        </w:r>
      </w:ins>
      <w:r w:rsidR="00641CA2" w:rsidRPr="00031A27">
        <w:rPr>
          <w:color w:val="0000FF"/>
        </w:rPr>
        <w:t xml:space="preserve"> of DRT</w:t>
      </w:r>
      <w:del w:id="1059" w:author="Dave Towey" w:date="2019-07-16T06:46:00Z">
        <w:r>
          <w:rPr>
            <w:rFonts w:hint="eastAsia"/>
            <w:color w:val="0000FF"/>
          </w:rPr>
          <w:delText xml:space="preserve"> proposed in</w:delText>
        </w:r>
      </w:del>
      <w:r>
        <w:rPr>
          <w:rFonts w:hint="eastAsia"/>
          <w:color w:val="0000FF"/>
        </w:rPr>
        <w:t xml:space="preserve"> [7]</w:t>
      </w:r>
      <w:r w:rsidR="00641CA2" w:rsidRPr="00031A27">
        <w:rPr>
          <w:color w:val="0000FF"/>
        </w:rPr>
        <w:t xml:space="preserve"> and the features of web services</w:t>
      </w:r>
      <w:r w:rsidR="007B2D41">
        <w:rPr>
          <w:rFonts w:hint="eastAsia"/>
          <w:color w:val="0000FF"/>
        </w:rPr>
        <w:t xml:space="preserve">. </w:t>
      </w:r>
      <w:r>
        <w:rPr>
          <w:rFonts w:hint="eastAsia"/>
          <w:color w:val="0000FF"/>
        </w:rPr>
        <w:t>To validate the f</w:t>
      </w:r>
      <w:r>
        <w:rPr>
          <w:color w:val="0000FF"/>
        </w:rPr>
        <w:t>ault</w:t>
      </w:r>
      <w:r>
        <w:rPr>
          <w:rFonts w:hint="eastAsia"/>
          <w:color w:val="0000FF"/>
        </w:rPr>
        <w:t xml:space="preserve"> </w:t>
      </w:r>
      <w:r w:rsidRPr="00031A27">
        <w:rPr>
          <w:color w:val="0000FF"/>
        </w:rPr>
        <w:t xml:space="preserve">detection effectiveness and </w:t>
      </w:r>
      <w:r w:rsidRPr="00031A27">
        <w:rPr>
          <w:rFonts w:hint="eastAsia"/>
          <w:color w:val="0000FF"/>
        </w:rPr>
        <w:t>efficiency</w:t>
      </w:r>
      <w:r w:rsidRPr="00031A27">
        <w:rPr>
          <w:color w:val="0000FF"/>
        </w:rPr>
        <w:t xml:space="preserve"> of </w:t>
      </w:r>
      <w:r>
        <w:rPr>
          <w:rFonts w:hint="eastAsia"/>
          <w:color w:val="0000FF"/>
        </w:rPr>
        <w:t xml:space="preserve">the proposed DRT </w:t>
      </w:r>
      <w:ins w:id="1060" w:author="Dave Towey" w:date="2019-07-16T06:46:00Z">
        <w:r w:rsidR="005B6EF6">
          <w:rPr>
            <w:color w:val="0000FF"/>
          </w:rPr>
          <w:t xml:space="preserve">method </w:t>
        </w:r>
      </w:ins>
      <w:r>
        <w:rPr>
          <w:rFonts w:hint="eastAsia"/>
          <w:color w:val="0000FF"/>
        </w:rPr>
        <w:t>in the context of SOA, we</w:t>
      </w:r>
      <w:r w:rsidR="007B2D41">
        <w:rPr>
          <w:rFonts w:hint="eastAsia"/>
          <w:color w:val="0000FF"/>
        </w:rPr>
        <w:t xml:space="preserve"> </w:t>
      </w:r>
      <w:r w:rsidR="00641CA2">
        <w:rPr>
          <w:rFonts w:hint="eastAsia"/>
          <w:color w:val="0000FF"/>
        </w:rPr>
        <w:t>conduct a comprehensive empirical study</w:t>
      </w:r>
      <w:r>
        <w:rPr>
          <w:rFonts w:hint="eastAsia"/>
          <w:color w:val="0000FF"/>
        </w:rPr>
        <w:t>.</w:t>
      </w:r>
      <w:r w:rsidR="005B6EF6">
        <w:rPr>
          <w:color w:val="0000FF"/>
        </w:rPr>
        <w:t xml:space="preserve"> </w:t>
      </w:r>
      <w:del w:id="1061" w:author="Dave Towey" w:date="2019-07-16T06:46:00Z">
        <w:r>
          <w:rPr>
            <w:rFonts w:hint="eastAsia"/>
            <w:color w:val="0000FF"/>
          </w:rPr>
          <w:delText xml:space="preserve">Besides, we </w:delText>
        </w:r>
        <w:r>
          <w:rPr>
            <w:color w:val="0000FF"/>
          </w:rPr>
          <w:delText>further</w:delText>
        </w:r>
      </w:del>
      <w:ins w:id="1062" w:author="Dave Towey" w:date="2019-07-16T06:46:00Z">
        <w:r w:rsidR="005B6EF6">
          <w:rPr>
            <w:color w:val="0000FF"/>
          </w:rPr>
          <w:t>W</w:t>
        </w:r>
        <w:r>
          <w:rPr>
            <w:rFonts w:hint="eastAsia"/>
            <w:color w:val="0000FF"/>
          </w:rPr>
          <w:t xml:space="preserve">e </w:t>
        </w:r>
        <w:r w:rsidR="005B6EF6">
          <w:rPr>
            <w:color w:val="0000FF"/>
          </w:rPr>
          <w:t>also</w:t>
        </w:r>
      </w:ins>
      <w:r>
        <w:rPr>
          <w:rFonts w:hint="eastAsia"/>
          <w:color w:val="0000FF"/>
        </w:rPr>
        <w:t xml:space="preserve"> explore</w:t>
      </w:r>
      <w:r w:rsidR="005B6EF6">
        <w:rPr>
          <w:color w:val="0000FF"/>
        </w:rPr>
        <w:t xml:space="preserve"> </w:t>
      </w:r>
      <w:ins w:id="1063" w:author="Dave Towey" w:date="2019-07-16T06:46:00Z">
        <w:r w:rsidR="005B6EF6">
          <w:rPr>
            <w:color w:val="0000FF"/>
          </w:rPr>
          <w:t>the</w:t>
        </w:r>
        <w:r>
          <w:rPr>
            <w:rFonts w:hint="eastAsia"/>
            <w:color w:val="0000FF"/>
          </w:rPr>
          <w:t xml:space="preserve"> </w:t>
        </w:r>
      </w:ins>
      <w:r>
        <w:rPr>
          <w:rFonts w:hint="eastAsia"/>
          <w:color w:val="0000FF"/>
        </w:rPr>
        <w:t>impact factors of the proposed DRT</w:t>
      </w:r>
      <w:ins w:id="1064" w:author="Dave Towey" w:date="2019-07-16T06:46:00Z">
        <w:r w:rsidR="005B6EF6">
          <w:rPr>
            <w:color w:val="0000FF"/>
          </w:rPr>
          <w:t>,</w:t>
        </w:r>
      </w:ins>
      <w:r>
        <w:rPr>
          <w:rFonts w:hint="eastAsia"/>
          <w:color w:val="0000FF"/>
        </w:rPr>
        <w:t xml:space="preserve"> and </w:t>
      </w:r>
      <w:r w:rsidR="007B2D41">
        <w:rPr>
          <w:rFonts w:hint="eastAsia"/>
          <w:color w:val="0000FF"/>
        </w:rPr>
        <w:t>p</w:t>
      </w:r>
      <w:r w:rsidR="007B2D41" w:rsidRPr="00031A27">
        <w:rPr>
          <w:color w:val="0000FF"/>
        </w:rPr>
        <w:t>rovide</w:t>
      </w:r>
      <w:r w:rsidR="007B2D41">
        <w:rPr>
          <w:color w:val="0000FF"/>
        </w:rPr>
        <w:t xml:space="preserve"> guidelines for setting</w:t>
      </w:r>
      <w:r w:rsidR="007B2D41">
        <w:rPr>
          <w:rFonts w:hint="eastAsia"/>
          <w:color w:val="0000FF"/>
        </w:rPr>
        <w:t xml:space="preserve"> </w:t>
      </w:r>
      <w:r w:rsidR="007B2D41" w:rsidRPr="00031A27">
        <w:rPr>
          <w:color w:val="0000FF"/>
        </w:rPr>
        <w:t>DRT parameters based on a</w:t>
      </w:r>
      <w:r w:rsidR="007B2D41" w:rsidRPr="00031A27">
        <w:rPr>
          <w:rFonts w:hint="eastAsia"/>
          <w:color w:val="0000FF"/>
        </w:rPr>
        <w:t xml:space="preserve"> </w:t>
      </w:r>
      <w:r w:rsidR="007B2D41" w:rsidRPr="00031A27">
        <w:rPr>
          <w:color w:val="0000FF"/>
        </w:rPr>
        <w:t>theoretical anal</w:t>
      </w:r>
      <w:r w:rsidR="007B2D41">
        <w:rPr>
          <w:color w:val="0000FF"/>
        </w:rPr>
        <w:t>ysis</w:t>
      </w:r>
      <w:r>
        <w:rPr>
          <w:rFonts w:hint="eastAsia"/>
          <w:color w:val="0000FF"/>
        </w:rPr>
        <w:t>.</w:t>
      </w:r>
      <w:r w:rsidR="00AA1625">
        <w:rPr>
          <w:rFonts w:hint="eastAsia"/>
          <w:color w:val="0000FF"/>
        </w:rPr>
        <w:t xml:space="preserve"> Finally, we compare the performance of the </w:t>
      </w:r>
      <w:r w:rsidR="00AA1625">
        <w:rPr>
          <w:color w:val="0000FF"/>
        </w:rPr>
        <w:t>proposed</w:t>
      </w:r>
      <w:r w:rsidR="00AA1625">
        <w:rPr>
          <w:rFonts w:hint="eastAsia"/>
          <w:color w:val="0000FF"/>
        </w:rPr>
        <w:t xml:space="preserve"> DRT with other baseline techniques. </w:t>
      </w:r>
    </w:p>
    <w:p w14:paraId="18CC816A" w14:textId="77777777" w:rsidR="007B2D41" w:rsidRPr="00232BCC" w:rsidRDefault="00594267" w:rsidP="009A3D19">
      <w:pPr>
        <w:ind w:firstLineChars="200" w:firstLine="480"/>
        <w:jc w:val="both"/>
        <w:rPr>
          <w:rFonts w:hint="eastAsia"/>
          <w:color w:val="FF0000"/>
        </w:rPr>
      </w:pPr>
      <w:r>
        <w:rPr>
          <w:rFonts w:hint="eastAsia"/>
          <w:color w:val="FF0000"/>
        </w:rPr>
        <w:t>Replace</w:t>
      </w:r>
      <w:r w:rsidR="00232BCC" w:rsidRPr="00232BCC">
        <w:rPr>
          <w:rFonts w:hint="eastAsia"/>
          <w:color w:val="FF0000"/>
        </w:rPr>
        <w:t xml:space="preserve"> </w:t>
      </w:r>
      <w:r w:rsidR="00232BCC" w:rsidRPr="00232BCC">
        <w:rPr>
          <w:color w:val="FF0000"/>
        </w:rPr>
        <w:t>“</w:t>
      </w:r>
      <w:r w:rsidR="00232BCC" w:rsidRPr="00232BCC">
        <w:rPr>
          <w:rFonts w:hint="eastAsia"/>
          <w:color w:val="FF0000"/>
        </w:rPr>
        <w:t>The contributions of this work include</w:t>
      </w:r>
      <w:r w:rsidR="00232BCC" w:rsidRPr="00232BCC">
        <w:rPr>
          <w:color w:val="FF0000"/>
        </w:rPr>
        <w:t>”</w:t>
      </w:r>
      <w:r>
        <w:rPr>
          <w:rFonts w:hint="eastAsia"/>
          <w:color w:val="FF0000"/>
        </w:rPr>
        <w:t xml:space="preserve"> with the following</w:t>
      </w:r>
      <w:r w:rsidR="00232BCC" w:rsidRPr="00232BCC">
        <w:rPr>
          <w:rFonts w:hint="eastAsia"/>
          <w:color w:val="FF0000"/>
        </w:rPr>
        <w:t>:</w:t>
      </w:r>
    </w:p>
    <w:p w14:paraId="788D6DBC" w14:textId="285DAA12" w:rsidR="009A3D19" w:rsidRPr="00232BCC" w:rsidRDefault="009E697A" w:rsidP="00085751">
      <w:pPr>
        <w:ind w:firstLineChars="200" w:firstLine="480"/>
        <w:jc w:val="both"/>
        <w:rPr>
          <w:rFonts w:hint="eastAsia"/>
          <w:color w:val="0000FF"/>
        </w:rPr>
      </w:pPr>
      <w:commentRangeStart w:id="1065"/>
      <w:r w:rsidRPr="00031A27">
        <w:rPr>
          <w:color w:val="0000FF"/>
        </w:rPr>
        <w:t xml:space="preserve">This paper extends </w:t>
      </w:r>
      <w:commentRangeEnd w:id="1065"/>
      <w:r w:rsidR="00085751">
        <w:rPr>
          <w:rStyle w:val="CommentReference"/>
          <w:szCs w:val="20"/>
        </w:rPr>
        <w:commentReference w:id="1065"/>
      </w:r>
      <w:r w:rsidRPr="00031A27">
        <w:rPr>
          <w:color w:val="0000FF"/>
        </w:rPr>
        <w:t xml:space="preserve">our previous </w:t>
      </w:r>
      <w:r w:rsidR="00031A27">
        <w:rPr>
          <w:rFonts w:hint="eastAsia"/>
          <w:color w:val="0000FF"/>
        </w:rPr>
        <w:t xml:space="preserve">work </w:t>
      </w:r>
      <w:r w:rsidRPr="00031A27">
        <w:rPr>
          <w:color w:val="0000FF"/>
        </w:rPr>
        <w:t>[1]</w:t>
      </w:r>
      <w:r w:rsidR="00C70B1C" w:rsidRPr="00031A27">
        <w:rPr>
          <w:color w:val="0000FF"/>
        </w:rPr>
        <w:t xml:space="preserve"> in </w:t>
      </w:r>
      <w:r w:rsidR="00641CA2">
        <w:rPr>
          <w:rFonts w:hint="eastAsia"/>
          <w:color w:val="0000FF"/>
        </w:rPr>
        <w:t>the following</w:t>
      </w:r>
      <w:r w:rsidR="00C70B1C" w:rsidRPr="00031A27">
        <w:rPr>
          <w:color w:val="0000FF"/>
        </w:rPr>
        <w:t xml:space="preserve"> </w:t>
      </w:r>
      <w:r w:rsidR="00031A27">
        <w:rPr>
          <w:rFonts w:hint="eastAsia"/>
          <w:color w:val="0000FF"/>
        </w:rPr>
        <w:t>aspects</w:t>
      </w:r>
      <w:r w:rsidR="00C70B1C" w:rsidRPr="00031A27">
        <w:rPr>
          <w:color w:val="0000FF"/>
        </w:rPr>
        <w:t xml:space="preserve">. </w:t>
      </w:r>
      <w:del w:id="1066" w:author="Dave Towey" w:date="2019-07-16T06:46:00Z">
        <w:r w:rsidR="00C70B1C" w:rsidRPr="00031A27">
          <w:rPr>
            <w:color w:val="0000FF"/>
          </w:rPr>
          <w:delText>First</w:delText>
        </w:r>
      </w:del>
      <w:ins w:id="1067" w:author="Dave Towey" w:date="2019-07-16T06:46:00Z">
        <w:r w:rsidR="00C70B1C" w:rsidRPr="00031A27">
          <w:rPr>
            <w:color w:val="0000FF"/>
          </w:rPr>
          <w:t>First</w:t>
        </w:r>
        <w:r w:rsidR="00B751CD">
          <w:rPr>
            <w:color w:val="0000FF"/>
          </w:rPr>
          <w:t>ly</w:t>
        </w:r>
      </w:ins>
      <w:r w:rsidR="00C70B1C" w:rsidRPr="00031A27">
        <w:rPr>
          <w:color w:val="0000FF"/>
        </w:rPr>
        <w:t xml:space="preserve">, this paper </w:t>
      </w:r>
      <w:r w:rsidR="00031A27">
        <w:rPr>
          <w:rFonts w:hint="eastAsia"/>
          <w:color w:val="0000FF"/>
        </w:rPr>
        <w:t>extensively</w:t>
      </w:r>
      <w:r w:rsidR="00C70B1C" w:rsidRPr="00031A27">
        <w:rPr>
          <w:color w:val="0000FF"/>
        </w:rPr>
        <w:t xml:space="preserve"> examines the challenges</w:t>
      </w:r>
      <w:r w:rsidR="00C70B1C" w:rsidRPr="00031A27">
        <w:rPr>
          <w:rFonts w:hint="eastAsia"/>
          <w:color w:val="0000FF"/>
        </w:rPr>
        <w:t xml:space="preserve"> </w:t>
      </w:r>
      <w:r w:rsidR="00C70B1C" w:rsidRPr="00031A27">
        <w:rPr>
          <w:color w:val="0000FF"/>
        </w:rPr>
        <w:t xml:space="preserve">and practical situations related to testing </w:t>
      </w:r>
      <w:del w:id="1068" w:author="Dave Towey" w:date="2019-07-16T06:46:00Z">
        <w:r w:rsidR="00C70B1C" w:rsidRPr="00031A27">
          <w:rPr>
            <w:color w:val="0000FF"/>
          </w:rPr>
          <w:delText>Web</w:delText>
        </w:r>
      </w:del>
      <w:ins w:id="1069" w:author="Dave Towey" w:date="2019-07-16T06:46:00Z">
        <w:r w:rsidR="00AC50C6">
          <w:rPr>
            <w:color w:val="0000FF"/>
          </w:rPr>
          <w:t>web</w:t>
        </w:r>
      </w:ins>
      <w:r w:rsidR="00C70B1C" w:rsidRPr="00031A27">
        <w:rPr>
          <w:color w:val="0000FF"/>
        </w:rPr>
        <w:t xml:space="preserve"> services</w:t>
      </w:r>
      <w:r w:rsidR="00031A27">
        <w:rPr>
          <w:rFonts w:hint="eastAsia"/>
          <w:color w:val="0000FF"/>
        </w:rPr>
        <w:t xml:space="preserve"> (</w:t>
      </w:r>
      <w:r w:rsidR="00C70B1C" w:rsidRPr="00031A27">
        <w:rPr>
          <w:color w:val="0000FF"/>
        </w:rPr>
        <w:t>Section 2.2</w:t>
      </w:r>
      <w:r w:rsidR="00031A27">
        <w:rPr>
          <w:rFonts w:hint="eastAsia"/>
          <w:color w:val="0000FF"/>
        </w:rPr>
        <w:t>)</w:t>
      </w:r>
      <w:r w:rsidR="00C70B1C" w:rsidRPr="00031A27">
        <w:rPr>
          <w:color w:val="0000FF"/>
        </w:rPr>
        <w:t xml:space="preserve">. </w:t>
      </w:r>
      <w:commentRangeStart w:id="1070"/>
      <w:r w:rsidR="00C70B1C" w:rsidRPr="00031A27">
        <w:rPr>
          <w:color w:val="0000FF"/>
        </w:rPr>
        <w:t>It also extensively discusses the</w:t>
      </w:r>
      <w:r w:rsidR="00C70B1C" w:rsidRPr="00031A27">
        <w:rPr>
          <w:rFonts w:hint="eastAsia"/>
          <w:color w:val="0000FF"/>
        </w:rPr>
        <w:t xml:space="preserve"> </w:t>
      </w:r>
      <w:r w:rsidR="00C70B1C" w:rsidRPr="00031A27">
        <w:rPr>
          <w:color w:val="0000FF"/>
        </w:rPr>
        <w:t xml:space="preserve">limitations of </w:t>
      </w:r>
      <w:commentRangeStart w:id="1071"/>
      <w:r w:rsidR="00C70B1C" w:rsidRPr="00031A27">
        <w:rPr>
          <w:color w:val="0000FF"/>
        </w:rPr>
        <w:t>RT</w:t>
      </w:r>
      <w:commentRangeEnd w:id="1071"/>
      <w:r w:rsidR="00B751CD">
        <w:rPr>
          <w:rStyle w:val="CommentReference"/>
          <w:szCs w:val="20"/>
        </w:rPr>
        <w:commentReference w:id="1071"/>
      </w:r>
      <w:r w:rsidR="00C70B1C" w:rsidRPr="00031A27">
        <w:rPr>
          <w:color w:val="0000FF"/>
        </w:rPr>
        <w:t>, Partition Testing (PT), and Random Partition Testing (RPT), when they are</w:t>
      </w:r>
      <w:r w:rsidR="00C70B1C" w:rsidRPr="00031A27">
        <w:rPr>
          <w:rFonts w:hint="eastAsia"/>
          <w:color w:val="0000FF"/>
        </w:rPr>
        <w:t xml:space="preserve"> </w:t>
      </w:r>
      <w:r w:rsidR="00C70B1C" w:rsidRPr="00031A27">
        <w:rPr>
          <w:color w:val="0000FF"/>
        </w:rPr>
        <w:t xml:space="preserve">used for testing </w:t>
      </w:r>
      <w:del w:id="1072" w:author="Dave Towey" w:date="2019-07-16T06:46:00Z">
        <w:r w:rsidR="00C70B1C" w:rsidRPr="00031A27">
          <w:rPr>
            <w:color w:val="0000FF"/>
          </w:rPr>
          <w:delText>Web</w:delText>
        </w:r>
      </w:del>
      <w:ins w:id="1073" w:author="Dave Towey" w:date="2019-07-16T06:46:00Z">
        <w:r w:rsidR="00AC50C6">
          <w:rPr>
            <w:color w:val="0000FF"/>
          </w:rPr>
          <w:t>web</w:t>
        </w:r>
      </w:ins>
      <w:r w:rsidR="00C70B1C" w:rsidRPr="00031A27">
        <w:rPr>
          <w:color w:val="0000FF"/>
        </w:rPr>
        <w:t xml:space="preserve"> services </w:t>
      </w:r>
      <w:r w:rsidR="00031A27">
        <w:rPr>
          <w:rFonts w:hint="eastAsia"/>
          <w:color w:val="0000FF"/>
        </w:rPr>
        <w:t>(</w:t>
      </w:r>
      <w:r w:rsidR="00C70B1C" w:rsidRPr="00031A27">
        <w:rPr>
          <w:color w:val="0000FF"/>
        </w:rPr>
        <w:t>Section 1</w:t>
      </w:r>
      <w:r w:rsidR="00031A27">
        <w:rPr>
          <w:rFonts w:hint="eastAsia"/>
          <w:color w:val="0000FF"/>
        </w:rPr>
        <w:t>)</w:t>
      </w:r>
      <w:r w:rsidR="00C70B1C" w:rsidRPr="00031A27">
        <w:rPr>
          <w:color w:val="0000FF"/>
        </w:rPr>
        <w:t xml:space="preserve">. </w:t>
      </w:r>
      <w:commentRangeEnd w:id="1070"/>
      <w:del w:id="1074" w:author="Dave Towey" w:date="2019-07-16T06:46:00Z">
        <w:r w:rsidR="00C70B1C" w:rsidRPr="00031A27">
          <w:rPr>
            <w:color w:val="0000FF"/>
          </w:rPr>
          <w:delText>Second, the</w:delText>
        </w:r>
      </w:del>
      <w:ins w:id="1075" w:author="Dave Towey" w:date="2019-07-16T06:46:00Z">
        <w:r w:rsidR="00B751CD">
          <w:rPr>
            <w:rStyle w:val="CommentReference"/>
            <w:szCs w:val="20"/>
          </w:rPr>
          <w:commentReference w:id="1070"/>
        </w:r>
        <w:r w:rsidR="00C70B1C" w:rsidRPr="00031A27">
          <w:rPr>
            <w:color w:val="0000FF"/>
          </w:rPr>
          <w:t>Second</w:t>
        </w:r>
        <w:r w:rsidR="00B751CD">
          <w:rPr>
            <w:color w:val="0000FF"/>
          </w:rPr>
          <w:t>ly</w:t>
        </w:r>
        <w:r w:rsidR="00C70B1C" w:rsidRPr="00031A27">
          <w:rPr>
            <w:color w:val="0000FF"/>
          </w:rPr>
          <w:t xml:space="preserve">, </w:t>
        </w:r>
        <w:r w:rsidR="00B751CD">
          <w:rPr>
            <w:color w:val="0000FF"/>
          </w:rPr>
          <w:t>although</w:t>
        </w:r>
      </w:ins>
      <w:r w:rsidR="00C70B1C" w:rsidRPr="00031A27">
        <w:rPr>
          <w:color w:val="0000FF"/>
        </w:rPr>
        <w:t xml:space="preserve"> </w:t>
      </w:r>
      <w:r w:rsidR="00031A27">
        <w:rPr>
          <w:rFonts w:hint="eastAsia"/>
          <w:color w:val="0000FF"/>
        </w:rPr>
        <w:t>pre</w:t>
      </w:r>
      <w:r w:rsidR="00C70B1C" w:rsidRPr="00031A27">
        <w:rPr>
          <w:color w:val="0000FF"/>
        </w:rPr>
        <w:t xml:space="preserve">vious </w:t>
      </w:r>
      <w:r w:rsidR="00031A27">
        <w:rPr>
          <w:rFonts w:hint="eastAsia"/>
          <w:color w:val="0000FF"/>
        </w:rPr>
        <w:t xml:space="preserve">work </w:t>
      </w:r>
      <w:r w:rsidR="00031A27" w:rsidRPr="00031A27">
        <w:rPr>
          <w:rFonts w:hint="eastAsia"/>
          <w:color w:val="0000FF"/>
        </w:rPr>
        <w:t>[1]</w:t>
      </w:r>
      <w:r w:rsidR="00031A27">
        <w:rPr>
          <w:rFonts w:hint="eastAsia"/>
          <w:color w:val="0000FF"/>
        </w:rPr>
        <w:t xml:space="preserve"> </w:t>
      </w:r>
      <w:r w:rsidR="00C70B1C" w:rsidRPr="00031A27">
        <w:rPr>
          <w:color w:val="0000FF"/>
        </w:rPr>
        <w:t>provided a coarse-grained framework for DRT</w:t>
      </w:r>
      <w:r w:rsidR="00031A27">
        <w:rPr>
          <w:color w:val="0000FF"/>
        </w:rPr>
        <w:t xml:space="preserve"> of </w:t>
      </w:r>
      <w:del w:id="1076" w:author="Dave Towey" w:date="2019-07-16T06:46:00Z">
        <w:r w:rsidR="00031A27">
          <w:rPr>
            <w:color w:val="0000FF"/>
          </w:rPr>
          <w:delText>Web</w:delText>
        </w:r>
      </w:del>
      <w:ins w:id="1077" w:author="Dave Towey" w:date="2019-07-16T06:46:00Z">
        <w:r w:rsidR="00AC50C6">
          <w:rPr>
            <w:color w:val="0000FF"/>
          </w:rPr>
          <w:t>web</w:t>
        </w:r>
      </w:ins>
      <w:r w:rsidR="00031A27">
        <w:rPr>
          <w:color w:val="0000FF"/>
        </w:rPr>
        <w:t xml:space="preserve"> services</w:t>
      </w:r>
      <w:del w:id="1078" w:author="Dave Towey" w:date="2019-07-16T06:46:00Z">
        <w:r w:rsidR="00031A27">
          <w:rPr>
            <w:rFonts w:hint="eastAsia"/>
            <w:color w:val="0000FF"/>
          </w:rPr>
          <w:delText xml:space="preserve"> and</w:delText>
        </w:r>
      </w:del>
      <w:ins w:id="1079" w:author="Dave Towey" w:date="2019-07-16T06:46:00Z">
        <w:r w:rsidR="00B751CD">
          <w:rPr>
            <w:color w:val="0000FF"/>
          </w:rPr>
          <w:t>,</w:t>
        </w:r>
      </w:ins>
      <w:r w:rsidR="00C70B1C" w:rsidRPr="00031A27">
        <w:rPr>
          <w:color w:val="0000FF"/>
        </w:rPr>
        <w:t xml:space="preserve"> PT</w:t>
      </w:r>
      <w:r w:rsidR="00C70B1C" w:rsidRPr="00031A27">
        <w:rPr>
          <w:rFonts w:hint="eastAsia"/>
          <w:color w:val="0000FF"/>
        </w:rPr>
        <w:t xml:space="preserve"> </w:t>
      </w:r>
      <w:r w:rsidR="00C70B1C" w:rsidRPr="00031A27">
        <w:rPr>
          <w:color w:val="0000FF"/>
        </w:rPr>
        <w:t>was not studied</w:t>
      </w:r>
      <w:r w:rsidR="00031A27">
        <w:rPr>
          <w:rFonts w:hint="eastAsia"/>
          <w:color w:val="0000FF"/>
        </w:rPr>
        <w:t>.</w:t>
      </w:r>
      <w:r w:rsidR="00C70B1C" w:rsidRPr="00031A27">
        <w:rPr>
          <w:color w:val="0000FF"/>
        </w:rPr>
        <w:t xml:space="preserve"> In contrast, th</w:t>
      </w:r>
      <w:r w:rsidR="00031A27">
        <w:rPr>
          <w:rFonts w:hint="eastAsia"/>
          <w:color w:val="0000FF"/>
        </w:rPr>
        <w:t xml:space="preserve">is paper </w:t>
      </w:r>
      <w:r w:rsidR="00C70B1C" w:rsidRPr="00031A27">
        <w:rPr>
          <w:color w:val="0000FF"/>
        </w:rPr>
        <w:t>provides a</w:t>
      </w:r>
      <w:r w:rsidR="00C70B1C" w:rsidRPr="00031A27">
        <w:rPr>
          <w:rFonts w:hint="eastAsia"/>
          <w:color w:val="0000FF"/>
        </w:rPr>
        <w:t xml:space="preserve"> </w:t>
      </w:r>
      <w:r w:rsidR="00C70B1C" w:rsidRPr="00031A27">
        <w:rPr>
          <w:color w:val="0000FF"/>
        </w:rPr>
        <w:t xml:space="preserve">comprehensive solution based on partitioning (Section 4.4.1). </w:t>
      </w:r>
      <w:del w:id="1080" w:author="Dave Towey" w:date="2019-07-16T06:46:00Z">
        <w:r w:rsidR="00C70B1C" w:rsidRPr="00031A27">
          <w:rPr>
            <w:color w:val="0000FF"/>
          </w:rPr>
          <w:delText>Third,</w:delText>
        </w:r>
      </w:del>
      <w:ins w:id="1081" w:author="Dave Towey" w:date="2019-07-16T06:46:00Z">
        <w:r w:rsidR="00C70B1C" w:rsidRPr="00031A27">
          <w:rPr>
            <w:color w:val="0000FF"/>
          </w:rPr>
          <w:t>Third</w:t>
        </w:r>
        <w:r w:rsidR="00B751CD">
          <w:rPr>
            <w:color w:val="0000FF"/>
          </w:rPr>
          <w:t>ly</w:t>
        </w:r>
        <w:r w:rsidR="00C70B1C" w:rsidRPr="00031A27">
          <w:rPr>
            <w:color w:val="0000FF"/>
          </w:rPr>
          <w:t>,</w:t>
        </w:r>
        <w:r w:rsidR="00B751CD">
          <w:rPr>
            <w:color w:val="0000FF"/>
          </w:rPr>
          <w:t xml:space="preserve"> </w:t>
        </w:r>
        <w:r w:rsidR="00B751CD" w:rsidRPr="00031A27">
          <w:rPr>
            <w:color w:val="0000FF"/>
          </w:rPr>
          <w:t>based on a</w:t>
        </w:r>
        <w:r w:rsidR="00B751CD" w:rsidRPr="00031A27">
          <w:rPr>
            <w:rFonts w:hint="eastAsia"/>
            <w:color w:val="0000FF"/>
          </w:rPr>
          <w:t xml:space="preserve"> </w:t>
        </w:r>
        <w:r w:rsidR="00B751CD" w:rsidRPr="00031A27">
          <w:rPr>
            <w:color w:val="0000FF"/>
          </w:rPr>
          <w:t>theoretical analysis</w:t>
        </w:r>
        <w:r w:rsidR="00B751CD">
          <w:rPr>
            <w:color w:val="0000FF"/>
          </w:rPr>
          <w:t xml:space="preserve"> (Section 3.2),</w:t>
        </w:r>
      </w:ins>
      <w:r w:rsidR="00C70B1C" w:rsidRPr="00031A27">
        <w:rPr>
          <w:color w:val="0000FF"/>
        </w:rPr>
        <w:t xml:space="preserve"> this paper provides guidelines for setting DRT parameters</w:t>
      </w:r>
      <w:del w:id="1082" w:author="Dave Towey" w:date="2019-07-16T06:46:00Z">
        <w:r w:rsidR="00C70B1C" w:rsidRPr="00031A27">
          <w:rPr>
            <w:color w:val="0000FF"/>
          </w:rPr>
          <w:delText>, based on a</w:delText>
        </w:r>
        <w:r w:rsidR="00C70B1C" w:rsidRPr="00031A27">
          <w:rPr>
            <w:rFonts w:hint="eastAsia"/>
            <w:color w:val="0000FF"/>
          </w:rPr>
          <w:delText xml:space="preserve"> </w:delText>
        </w:r>
        <w:r w:rsidR="00C70B1C" w:rsidRPr="00031A27">
          <w:rPr>
            <w:color w:val="0000FF"/>
          </w:rPr>
          <w:delText>theoretical analysis</w:delText>
        </w:r>
        <w:r w:rsidR="007565D4">
          <w:rPr>
            <w:color w:val="0000FF"/>
          </w:rPr>
          <w:delText xml:space="preserve"> (Section 3.2).</w:delText>
        </w:r>
      </w:del>
      <w:ins w:id="1083" w:author="Dave Towey" w:date="2019-07-16T06:46:00Z">
        <w:r w:rsidR="00B751CD">
          <w:rPr>
            <w:color w:val="0000FF"/>
          </w:rPr>
          <w:t>.</w:t>
        </w:r>
      </w:ins>
      <w:r w:rsidR="00B751CD">
        <w:rPr>
          <w:color w:val="0000FF"/>
        </w:rPr>
        <w:t xml:space="preserve"> </w:t>
      </w:r>
      <w:r w:rsidR="007565D4">
        <w:rPr>
          <w:color w:val="0000FF"/>
        </w:rPr>
        <w:t>Such guidelines</w:t>
      </w:r>
      <w:r w:rsidR="00C70B1C" w:rsidRPr="00031A27">
        <w:rPr>
          <w:color w:val="0000FF"/>
        </w:rPr>
        <w:t xml:space="preserve"> are crucial to enhance the practical application of DRT</w:t>
      </w:r>
      <w:r w:rsidR="007565D4">
        <w:rPr>
          <w:rFonts w:hint="eastAsia"/>
          <w:color w:val="0000FF"/>
        </w:rPr>
        <w:t xml:space="preserve">, which </w:t>
      </w:r>
      <w:del w:id="1084" w:author="Dave Towey" w:date="2019-07-16T06:46:00Z">
        <w:r w:rsidR="007565D4" w:rsidRPr="00031A27">
          <w:rPr>
            <w:color w:val="0000FF"/>
          </w:rPr>
          <w:delText>were</w:delText>
        </w:r>
      </w:del>
      <w:ins w:id="1085" w:author="Dave Towey" w:date="2019-07-16T06:46:00Z">
        <w:r w:rsidR="00B751CD">
          <w:rPr>
            <w:color w:val="0000FF"/>
          </w:rPr>
          <w:t>was</w:t>
        </w:r>
      </w:ins>
      <w:r w:rsidR="007565D4" w:rsidRPr="00031A27">
        <w:rPr>
          <w:color w:val="0000FF"/>
        </w:rPr>
        <w:t xml:space="preserve"> not covered in </w:t>
      </w:r>
      <w:ins w:id="1086" w:author="Dave Towey" w:date="2019-07-16T06:46:00Z">
        <w:r w:rsidR="00B751CD">
          <w:rPr>
            <w:color w:val="0000FF"/>
          </w:rPr>
          <w:t xml:space="preserve">previous work </w:t>
        </w:r>
      </w:ins>
      <w:r w:rsidR="007565D4" w:rsidRPr="00031A27">
        <w:rPr>
          <w:rFonts w:hint="eastAsia"/>
          <w:color w:val="0000FF"/>
        </w:rPr>
        <w:t>[1]</w:t>
      </w:r>
      <w:r w:rsidR="00C70B1C" w:rsidRPr="00031A27">
        <w:rPr>
          <w:color w:val="0000FF"/>
        </w:rPr>
        <w:t>.</w:t>
      </w:r>
      <w:r w:rsidR="003612E3" w:rsidRPr="00031A27">
        <w:rPr>
          <w:color w:val="0000FF"/>
        </w:rPr>
        <w:t xml:space="preserve"> </w:t>
      </w:r>
      <w:del w:id="1087" w:author="Dave Towey" w:date="2019-07-16T06:46:00Z">
        <w:r w:rsidR="003612E3" w:rsidRPr="00031A27">
          <w:rPr>
            <w:color w:val="0000FF"/>
          </w:rPr>
          <w:delText xml:space="preserve">Fourth, </w:delText>
        </w:r>
        <w:r w:rsidR="00031A27">
          <w:rPr>
            <w:rFonts w:hint="eastAsia"/>
            <w:color w:val="0000FF"/>
          </w:rPr>
          <w:delText>the</w:delText>
        </w:r>
      </w:del>
      <w:ins w:id="1088" w:author="Dave Towey" w:date="2019-07-16T06:46:00Z">
        <w:r w:rsidR="003612E3" w:rsidRPr="00031A27">
          <w:rPr>
            <w:color w:val="0000FF"/>
          </w:rPr>
          <w:t>Fourth</w:t>
        </w:r>
        <w:r w:rsidR="00B751CD">
          <w:rPr>
            <w:color w:val="0000FF"/>
          </w:rPr>
          <w:t>ly</w:t>
        </w:r>
        <w:r w:rsidR="003612E3" w:rsidRPr="00031A27">
          <w:rPr>
            <w:color w:val="0000FF"/>
          </w:rPr>
          <w:t>,</w:t>
        </w:r>
      </w:ins>
      <w:r w:rsidR="003612E3" w:rsidRPr="00031A27">
        <w:rPr>
          <w:color w:val="0000FF"/>
        </w:rPr>
        <w:t xml:space="preserve"> </w:t>
      </w:r>
      <w:r w:rsidR="00031A27">
        <w:rPr>
          <w:rFonts w:hint="eastAsia"/>
          <w:color w:val="0000FF"/>
        </w:rPr>
        <w:t xml:space="preserve">previous work [1] only </w:t>
      </w:r>
      <w:r w:rsidR="003612E3" w:rsidRPr="00031A27">
        <w:rPr>
          <w:color w:val="0000FF"/>
        </w:rPr>
        <w:t>evaluate</w:t>
      </w:r>
      <w:r w:rsidR="00031A27">
        <w:rPr>
          <w:rFonts w:hint="eastAsia"/>
          <w:color w:val="0000FF"/>
        </w:rPr>
        <w:t>d</w:t>
      </w:r>
      <w:r w:rsidR="003612E3" w:rsidRPr="00031A27">
        <w:rPr>
          <w:color w:val="0000FF"/>
        </w:rPr>
        <w:t xml:space="preserve"> the fault detection effectiveness </w:t>
      </w:r>
      <w:r w:rsidR="00031A27">
        <w:rPr>
          <w:rFonts w:hint="eastAsia"/>
          <w:color w:val="0000FF"/>
        </w:rPr>
        <w:t xml:space="preserve">and efficiency </w:t>
      </w:r>
      <w:r w:rsidR="003612E3" w:rsidRPr="00031A27">
        <w:rPr>
          <w:color w:val="0000FF"/>
        </w:rPr>
        <w:t>of the proposed approach (DRT) in terms of</w:t>
      </w:r>
      <w:r w:rsidR="00B751CD">
        <w:rPr>
          <w:color w:val="0000FF"/>
        </w:rPr>
        <w:t xml:space="preserve"> </w:t>
      </w:r>
      <w:ins w:id="1089" w:author="Dave Towey" w:date="2019-07-16T06:46:00Z">
        <w:r w:rsidR="00B751CD">
          <w:rPr>
            <w:color w:val="0000FF"/>
          </w:rPr>
          <w:t>the</w:t>
        </w:r>
        <w:r w:rsidR="003612E3" w:rsidRPr="00031A27">
          <w:rPr>
            <w:color w:val="0000FF"/>
          </w:rPr>
          <w:t xml:space="preserve"> </w:t>
        </w:r>
      </w:ins>
      <w:r w:rsidR="003612E3" w:rsidRPr="00031A27">
        <w:rPr>
          <w:color w:val="0000FF"/>
        </w:rPr>
        <w:t xml:space="preserve">F-measure and T-measure, </w:t>
      </w:r>
      <w:r w:rsidR="00031A27">
        <w:rPr>
          <w:rFonts w:hint="eastAsia"/>
          <w:color w:val="0000FF"/>
        </w:rPr>
        <w:t xml:space="preserve">and </w:t>
      </w:r>
      <w:r w:rsidR="003612E3" w:rsidRPr="00031A27">
        <w:rPr>
          <w:color w:val="0000FF"/>
        </w:rPr>
        <w:t xml:space="preserve">only two small </w:t>
      </w:r>
      <w:del w:id="1090" w:author="Dave Towey" w:date="2019-07-16T06:46:00Z">
        <w:r w:rsidR="003612E3" w:rsidRPr="00031A27">
          <w:rPr>
            <w:color w:val="0000FF"/>
          </w:rPr>
          <w:delText>Web</w:delText>
        </w:r>
      </w:del>
      <w:ins w:id="1091" w:author="Dave Towey" w:date="2019-07-16T06:46:00Z">
        <w:r w:rsidR="00AC50C6">
          <w:rPr>
            <w:color w:val="0000FF"/>
          </w:rPr>
          <w:t>web</w:t>
        </w:r>
      </w:ins>
      <w:r w:rsidR="003612E3" w:rsidRPr="00031A27">
        <w:rPr>
          <w:color w:val="0000FF"/>
        </w:rPr>
        <w:t xml:space="preserve"> services (ATM</w:t>
      </w:r>
      <w:r w:rsidR="003612E3" w:rsidRPr="00031A27">
        <w:rPr>
          <w:rFonts w:hint="eastAsia"/>
          <w:color w:val="0000FF"/>
        </w:rPr>
        <w:t xml:space="preserve"> </w:t>
      </w:r>
      <w:r w:rsidR="003612E3" w:rsidRPr="00031A27">
        <w:rPr>
          <w:color w:val="0000FF"/>
        </w:rPr>
        <w:t>Service and Warehouse Service)</w:t>
      </w:r>
      <w:r w:rsidR="00031A27">
        <w:rPr>
          <w:rFonts w:hint="eastAsia"/>
          <w:color w:val="0000FF"/>
        </w:rPr>
        <w:t xml:space="preserve"> </w:t>
      </w:r>
      <w:ins w:id="1092" w:author="Dave Towey" w:date="2019-07-16T06:46:00Z">
        <w:r w:rsidR="00B751CD">
          <w:rPr>
            <w:color w:val="0000FF"/>
          </w:rPr>
          <w:t xml:space="preserve">were </w:t>
        </w:r>
      </w:ins>
      <w:r w:rsidR="00031A27">
        <w:rPr>
          <w:rFonts w:hint="eastAsia"/>
          <w:color w:val="0000FF"/>
        </w:rPr>
        <w:t xml:space="preserve">used </w:t>
      </w:r>
      <w:del w:id="1093" w:author="Dave Towey" w:date="2019-07-16T06:46:00Z">
        <w:r w:rsidR="00031A27">
          <w:rPr>
            <w:rFonts w:hint="eastAsia"/>
            <w:color w:val="0000FF"/>
          </w:rPr>
          <w:delText>to evaluate and compare</w:delText>
        </w:r>
      </w:del>
      <w:ins w:id="1094" w:author="Dave Towey" w:date="2019-07-16T06:46:00Z">
        <w:r w:rsidR="00B751CD">
          <w:rPr>
            <w:color w:val="0000FF"/>
          </w:rPr>
          <w:t>in the</w:t>
        </w:r>
        <w:r w:rsidR="00031A27">
          <w:rPr>
            <w:rFonts w:hint="eastAsia"/>
            <w:color w:val="0000FF"/>
          </w:rPr>
          <w:t xml:space="preserve"> evaluat</w:t>
        </w:r>
        <w:r w:rsidR="00B751CD">
          <w:rPr>
            <w:color w:val="0000FF"/>
          </w:rPr>
          <w:t>ion</w:t>
        </w:r>
        <w:r w:rsidR="00031A27">
          <w:rPr>
            <w:rFonts w:hint="eastAsia"/>
            <w:color w:val="0000FF"/>
          </w:rPr>
          <w:t xml:space="preserve"> </w:t>
        </w:r>
        <w:r w:rsidR="00B751CD">
          <w:rPr>
            <w:color w:val="0000FF"/>
          </w:rPr>
          <w:t>of</w:t>
        </w:r>
      </w:ins>
      <w:r w:rsidR="00031A27">
        <w:rPr>
          <w:rFonts w:hint="eastAsia"/>
          <w:color w:val="0000FF"/>
        </w:rPr>
        <w:t xml:space="preserve"> </w:t>
      </w:r>
      <w:r w:rsidR="006C61ED">
        <w:rPr>
          <w:rFonts w:hint="eastAsia"/>
          <w:color w:val="0000FF"/>
        </w:rPr>
        <w:t>its</w:t>
      </w:r>
      <w:r w:rsidR="003612E3" w:rsidRPr="00031A27">
        <w:rPr>
          <w:color w:val="0000FF"/>
        </w:rPr>
        <w:t xml:space="preserve"> performance</w:t>
      </w:r>
      <w:del w:id="1095" w:author="Dave Towey" w:date="2019-07-16T06:46:00Z">
        <w:r w:rsidR="003612E3" w:rsidRPr="00031A27">
          <w:rPr>
            <w:color w:val="0000FF"/>
          </w:rPr>
          <w:delText xml:space="preserve"> with RT</w:delText>
        </w:r>
      </w:del>
      <w:r w:rsidR="003612E3" w:rsidRPr="00031A27">
        <w:rPr>
          <w:color w:val="0000FF"/>
        </w:rPr>
        <w:t xml:space="preserve">. This </w:t>
      </w:r>
      <w:r w:rsidR="007565D4">
        <w:rPr>
          <w:color w:val="0000FF"/>
        </w:rPr>
        <w:t xml:space="preserve">paper, in contrast, </w:t>
      </w:r>
      <w:r w:rsidR="007565D4">
        <w:rPr>
          <w:rFonts w:hint="eastAsia"/>
          <w:color w:val="0000FF"/>
        </w:rPr>
        <w:t>provides</w:t>
      </w:r>
      <w:r w:rsidR="003612E3" w:rsidRPr="00031A27">
        <w:rPr>
          <w:color w:val="0000FF"/>
        </w:rPr>
        <w:t xml:space="preserve"> a comprehensive evaluation that not only evaluates the</w:t>
      </w:r>
      <w:r w:rsidR="003612E3" w:rsidRPr="00031A27">
        <w:rPr>
          <w:rFonts w:hint="eastAsia"/>
          <w:color w:val="0000FF"/>
        </w:rPr>
        <w:t xml:space="preserve"> </w:t>
      </w:r>
      <w:r w:rsidR="003612E3" w:rsidRPr="00031A27">
        <w:rPr>
          <w:color w:val="0000FF"/>
        </w:rPr>
        <w:t>fault detection effectiveness of the proposed approach in terms of the F-measure, F2-measure,</w:t>
      </w:r>
      <w:r w:rsidR="003612E3" w:rsidRPr="00031A27">
        <w:rPr>
          <w:rFonts w:hint="eastAsia"/>
          <w:color w:val="0000FF"/>
        </w:rPr>
        <w:t xml:space="preserve"> </w:t>
      </w:r>
      <w:r w:rsidR="003612E3" w:rsidRPr="00031A27">
        <w:rPr>
          <w:color w:val="0000FF"/>
        </w:rPr>
        <w:t xml:space="preserve">and T-measure (Section 5.1), but also evaluates its </w:t>
      </w:r>
      <w:r w:rsidR="00031A27">
        <w:rPr>
          <w:rFonts w:hint="eastAsia"/>
          <w:color w:val="0000FF"/>
        </w:rPr>
        <w:t xml:space="preserve">efficiency </w:t>
      </w:r>
      <w:r w:rsidR="003612E3" w:rsidRPr="00031A27">
        <w:rPr>
          <w:color w:val="0000FF"/>
        </w:rPr>
        <w:t>in terms of F-time,</w:t>
      </w:r>
      <w:r w:rsidR="003612E3" w:rsidRPr="00031A27">
        <w:rPr>
          <w:rFonts w:hint="eastAsia"/>
          <w:color w:val="0000FF"/>
        </w:rPr>
        <w:t xml:space="preserve"> </w:t>
      </w:r>
      <w:r w:rsidR="003612E3" w:rsidRPr="00031A27">
        <w:rPr>
          <w:color w:val="0000FF"/>
        </w:rPr>
        <w:t>F2-time, and T-time</w:t>
      </w:r>
      <w:r w:rsidR="007565D4">
        <w:rPr>
          <w:color w:val="0000FF"/>
        </w:rPr>
        <w:t xml:space="preserve"> (Section 5.3). </w:t>
      </w:r>
      <w:del w:id="1096" w:author="Dave Towey" w:date="2019-07-16T06:46:00Z">
        <w:r w:rsidR="007565D4">
          <w:rPr>
            <w:color w:val="0000FF"/>
          </w:rPr>
          <w:delText>Besides</w:delText>
        </w:r>
      </w:del>
      <w:ins w:id="1097" w:author="Dave Towey" w:date="2019-07-16T06:46:00Z">
        <w:r w:rsidR="00B751CD">
          <w:rPr>
            <w:color w:val="0000FF"/>
          </w:rPr>
          <w:t>Furthermore</w:t>
        </w:r>
      </w:ins>
      <w:r w:rsidR="007565D4">
        <w:rPr>
          <w:color w:val="0000FF"/>
        </w:rPr>
        <w:t xml:space="preserve">, we </w:t>
      </w:r>
      <w:del w:id="1098" w:author="Dave Towey" w:date="2019-07-16T06:46:00Z">
        <w:r w:rsidR="007565D4">
          <w:rPr>
            <w:color w:val="0000FF"/>
          </w:rPr>
          <w:delText>use</w:delText>
        </w:r>
      </w:del>
      <w:ins w:id="1099" w:author="Dave Towey" w:date="2019-07-16T06:46:00Z">
        <w:r w:rsidR="00085751">
          <w:rPr>
            <w:color w:val="0000FF"/>
          </w:rPr>
          <w:t>also examine</w:t>
        </w:r>
      </w:ins>
      <w:r w:rsidR="003612E3" w:rsidRPr="00031A27">
        <w:rPr>
          <w:color w:val="0000FF"/>
        </w:rPr>
        <w:t xml:space="preserve"> three real-life </w:t>
      </w:r>
      <w:del w:id="1100" w:author="Dave Towey" w:date="2019-07-16T06:46:00Z">
        <w:r w:rsidR="003612E3" w:rsidRPr="00031A27">
          <w:rPr>
            <w:color w:val="0000FF"/>
          </w:rPr>
          <w:delText>Web</w:delText>
        </w:r>
      </w:del>
      <w:ins w:id="1101" w:author="Dave Towey" w:date="2019-07-16T06:46:00Z">
        <w:r w:rsidR="00AC50C6">
          <w:rPr>
            <w:color w:val="0000FF"/>
          </w:rPr>
          <w:t>web</w:t>
        </w:r>
      </w:ins>
      <w:r w:rsidR="003612E3" w:rsidRPr="00031A27">
        <w:rPr>
          <w:color w:val="0000FF"/>
        </w:rPr>
        <w:t xml:space="preserve"> services</w:t>
      </w:r>
      <w:del w:id="1102" w:author="Dave Towey" w:date="2019-07-16T06:46:00Z">
        <w:r w:rsidR="003612E3" w:rsidRPr="00031A27">
          <w:rPr>
            <w:color w:val="0000FF"/>
          </w:rPr>
          <w:delText xml:space="preserve"> as</w:delText>
        </w:r>
        <w:r w:rsidR="003612E3" w:rsidRPr="00031A27">
          <w:rPr>
            <w:rFonts w:hint="eastAsia"/>
            <w:color w:val="0000FF"/>
          </w:rPr>
          <w:delText xml:space="preserve"> </w:delText>
        </w:r>
        <w:r w:rsidR="007565D4">
          <w:rPr>
            <w:color w:val="0000FF"/>
          </w:rPr>
          <w:delText>subjects, and compare</w:delText>
        </w:r>
        <w:r w:rsidR="007565D4">
          <w:rPr>
            <w:rFonts w:hint="eastAsia"/>
            <w:color w:val="0000FF"/>
          </w:rPr>
          <w:delText>d</w:delText>
        </w:r>
      </w:del>
      <w:ins w:id="1103" w:author="Dave Towey" w:date="2019-07-16T06:46:00Z">
        <w:r w:rsidR="007565D4">
          <w:rPr>
            <w:color w:val="0000FF"/>
          </w:rPr>
          <w:t xml:space="preserve">, </w:t>
        </w:r>
        <w:r w:rsidR="00085751">
          <w:rPr>
            <w:color w:val="0000FF"/>
          </w:rPr>
          <w:t>comparing</w:t>
        </w:r>
      </w:ins>
      <w:r w:rsidR="003612E3" w:rsidRPr="00031A27">
        <w:rPr>
          <w:color w:val="0000FF"/>
        </w:rPr>
        <w:t xml:space="preserve"> the fault-detection effectiveness and </w:t>
      </w:r>
      <w:r w:rsidR="008F13ED" w:rsidRPr="00031A27">
        <w:rPr>
          <w:rFonts w:hint="eastAsia"/>
          <w:color w:val="0000FF"/>
        </w:rPr>
        <w:t>efficiency</w:t>
      </w:r>
      <w:r w:rsidR="003612E3" w:rsidRPr="00031A27">
        <w:rPr>
          <w:color w:val="0000FF"/>
        </w:rPr>
        <w:t xml:space="preserve"> of the</w:t>
      </w:r>
      <w:r w:rsidR="003612E3" w:rsidRPr="00031A27">
        <w:rPr>
          <w:rFonts w:hint="eastAsia"/>
          <w:color w:val="0000FF"/>
        </w:rPr>
        <w:t xml:space="preserve"> </w:t>
      </w:r>
      <w:r w:rsidR="003612E3" w:rsidRPr="00031A27">
        <w:rPr>
          <w:color w:val="0000FF"/>
        </w:rPr>
        <w:t xml:space="preserve">proposed approach with those of RT, RPT, and </w:t>
      </w:r>
      <w:commentRangeStart w:id="1104"/>
      <w:r w:rsidR="003612E3" w:rsidRPr="00031A27">
        <w:rPr>
          <w:color w:val="0000FF"/>
        </w:rPr>
        <w:t>AT</w:t>
      </w:r>
      <w:commentRangeEnd w:id="1104"/>
      <w:del w:id="1105" w:author="Dave Towey" w:date="2019-07-16T06:46:00Z">
        <w:r w:rsidR="003612E3" w:rsidRPr="00031A27">
          <w:rPr>
            <w:color w:val="0000FF"/>
          </w:rPr>
          <w:delText xml:space="preserve">. </w:delText>
        </w:r>
        <w:r w:rsidR="003612E3" w:rsidRPr="00031A27">
          <w:rPr>
            <w:rFonts w:hint="eastAsia"/>
            <w:color w:val="0000FF"/>
          </w:rPr>
          <w:delText>F</w:delText>
        </w:r>
        <w:r w:rsidR="003612E3" w:rsidRPr="00031A27">
          <w:rPr>
            <w:color w:val="0000FF"/>
          </w:rPr>
          <w:delText>urthermore, we made use of statistical</w:delText>
        </w:r>
      </w:del>
      <w:ins w:id="1106" w:author="Dave Towey" w:date="2019-07-16T06:46:00Z">
        <w:r w:rsidR="00085751">
          <w:rPr>
            <w:rStyle w:val="CommentReference"/>
            <w:szCs w:val="20"/>
          </w:rPr>
          <w:commentReference w:id="1104"/>
        </w:r>
        <w:r w:rsidR="003612E3" w:rsidRPr="00031A27">
          <w:rPr>
            <w:color w:val="0000FF"/>
          </w:rPr>
          <w:t xml:space="preserve">. </w:t>
        </w:r>
        <w:r w:rsidR="00085751">
          <w:rPr>
            <w:color w:val="0000FF"/>
          </w:rPr>
          <w:t>S</w:t>
        </w:r>
        <w:r w:rsidR="003612E3" w:rsidRPr="00031A27">
          <w:rPr>
            <w:color w:val="0000FF"/>
          </w:rPr>
          <w:t>tatistical</w:t>
        </w:r>
      </w:ins>
      <w:r w:rsidR="003612E3" w:rsidRPr="00031A27">
        <w:rPr>
          <w:color w:val="0000FF"/>
        </w:rPr>
        <w:t xml:space="preserve"> analyses</w:t>
      </w:r>
      <w:ins w:id="1107" w:author="Dave Towey" w:date="2019-07-16T06:46:00Z">
        <w:r w:rsidR="003612E3" w:rsidRPr="00031A27">
          <w:rPr>
            <w:color w:val="0000FF"/>
          </w:rPr>
          <w:t xml:space="preserve"> </w:t>
        </w:r>
        <w:r w:rsidR="00085751">
          <w:rPr>
            <w:color w:val="0000FF"/>
          </w:rPr>
          <w:t>were used</w:t>
        </w:r>
      </w:ins>
      <w:r w:rsidR="00085751">
        <w:rPr>
          <w:color w:val="0000FF"/>
        </w:rPr>
        <w:t xml:space="preserve"> to</w:t>
      </w:r>
      <w:r w:rsidR="006C61ED">
        <w:rPr>
          <w:rFonts w:hint="eastAsia"/>
          <w:color w:val="0000FF"/>
        </w:rPr>
        <w:t xml:space="preserve"> validate</w:t>
      </w:r>
      <w:r w:rsidR="003612E3" w:rsidRPr="00031A27">
        <w:rPr>
          <w:color w:val="0000FF"/>
        </w:rPr>
        <w:t xml:space="preserve"> the significance of the empirical evaluations and comparisons</w:t>
      </w:r>
      <w:r w:rsidR="003612E3" w:rsidRPr="00031A27">
        <w:rPr>
          <w:rFonts w:hint="eastAsia"/>
          <w:color w:val="0000FF"/>
        </w:rPr>
        <w:t xml:space="preserve"> </w:t>
      </w:r>
      <w:r w:rsidR="003612E3" w:rsidRPr="00031A27">
        <w:rPr>
          <w:color w:val="0000FF"/>
        </w:rPr>
        <w:t xml:space="preserve">(Sections 5.1 and 5.3), which </w:t>
      </w:r>
      <w:del w:id="1108" w:author="Dave Towey" w:date="2019-07-16T06:46:00Z">
        <w:r w:rsidR="003612E3" w:rsidRPr="00031A27">
          <w:rPr>
            <w:color w:val="0000FF"/>
          </w:rPr>
          <w:delText>were</w:delText>
        </w:r>
      </w:del>
      <w:ins w:id="1109" w:author="Dave Towey" w:date="2019-07-16T06:46:00Z">
        <w:r w:rsidR="00085751">
          <w:rPr>
            <w:color w:val="0000FF"/>
          </w:rPr>
          <w:t>was</w:t>
        </w:r>
      </w:ins>
      <w:r w:rsidR="003612E3" w:rsidRPr="00031A27">
        <w:rPr>
          <w:color w:val="0000FF"/>
        </w:rPr>
        <w:t xml:space="preserve"> not covered in</w:t>
      </w:r>
      <w:r w:rsidR="00085751">
        <w:rPr>
          <w:color w:val="0000FF"/>
        </w:rPr>
        <w:t xml:space="preserve"> </w:t>
      </w:r>
      <w:ins w:id="1110" w:author="Dave Towey" w:date="2019-07-16T06:46:00Z">
        <w:r w:rsidR="00085751">
          <w:rPr>
            <w:color w:val="0000FF"/>
          </w:rPr>
          <w:t>previous work</w:t>
        </w:r>
        <w:r w:rsidR="003612E3" w:rsidRPr="00031A27">
          <w:rPr>
            <w:color w:val="0000FF"/>
          </w:rPr>
          <w:t xml:space="preserve"> </w:t>
        </w:r>
      </w:ins>
      <w:r w:rsidR="003612E3" w:rsidRPr="00031A27">
        <w:rPr>
          <w:color w:val="0000FF"/>
        </w:rPr>
        <w:t xml:space="preserve">[1]. </w:t>
      </w:r>
      <w:del w:id="1111" w:author="Dave Towey" w:date="2019-07-16T06:46:00Z">
        <w:r w:rsidR="003612E3" w:rsidRPr="00031A27">
          <w:rPr>
            <w:color w:val="0000FF"/>
          </w:rPr>
          <w:delText>We</w:delText>
        </w:r>
      </w:del>
      <w:ins w:id="1112" w:author="Dave Towey" w:date="2019-07-16T06:46:00Z">
        <w:r w:rsidR="00085751">
          <w:rPr>
            <w:color w:val="0000FF"/>
          </w:rPr>
          <w:t>Extending again the previous work [1], w</w:t>
        </w:r>
        <w:r w:rsidR="003612E3" w:rsidRPr="00031A27">
          <w:rPr>
            <w:color w:val="0000FF"/>
          </w:rPr>
          <w:t>e</w:t>
        </w:r>
      </w:ins>
      <w:r w:rsidR="003612E3" w:rsidRPr="00031A27">
        <w:rPr>
          <w:color w:val="0000FF"/>
        </w:rPr>
        <w:t xml:space="preserve"> also </w:t>
      </w:r>
      <w:r w:rsidR="006C61ED">
        <w:rPr>
          <w:rFonts w:hint="eastAsia"/>
          <w:color w:val="0000FF"/>
        </w:rPr>
        <w:t xml:space="preserve">examine </w:t>
      </w:r>
      <w:r w:rsidR="003612E3" w:rsidRPr="00031A27">
        <w:rPr>
          <w:color w:val="0000FF"/>
        </w:rPr>
        <w:t>the relationship between the number of partitions and the optimal</w:t>
      </w:r>
      <w:r w:rsidR="003612E3" w:rsidRPr="00031A27">
        <w:rPr>
          <w:rFonts w:hint="eastAsia"/>
          <w:color w:val="0000FF"/>
        </w:rPr>
        <w:t xml:space="preserve"> </w:t>
      </w:r>
      <w:r w:rsidR="003612E3" w:rsidRPr="00031A27">
        <w:rPr>
          <w:color w:val="0000FF"/>
        </w:rPr>
        <w:t>control parameter settings for DRT, evaluating the usefulness of guid</w:t>
      </w:r>
      <w:r w:rsidR="007565D4">
        <w:rPr>
          <w:rFonts w:hint="eastAsia"/>
          <w:color w:val="0000FF"/>
        </w:rPr>
        <w:t xml:space="preserve">elines </w:t>
      </w:r>
      <w:r w:rsidR="003612E3" w:rsidRPr="00031A27">
        <w:rPr>
          <w:color w:val="0000FF"/>
        </w:rPr>
        <w:t>provided by the</w:t>
      </w:r>
      <w:r w:rsidR="003612E3" w:rsidRPr="00031A27">
        <w:rPr>
          <w:rFonts w:hint="eastAsia"/>
          <w:color w:val="0000FF"/>
        </w:rPr>
        <w:t xml:space="preserve"> </w:t>
      </w:r>
      <w:r w:rsidR="003612E3" w:rsidRPr="00031A27">
        <w:rPr>
          <w:color w:val="0000FF"/>
        </w:rPr>
        <w:t>theoretical analysis (Section 5.2</w:t>
      </w:r>
      <w:del w:id="1113" w:author="Dave Towey" w:date="2019-07-16T06:46:00Z">
        <w:r w:rsidR="003612E3" w:rsidRPr="00031A27">
          <w:rPr>
            <w:color w:val="0000FF"/>
          </w:rPr>
          <w:delText>), which was not covered in [1]. Fifth</w:delText>
        </w:r>
      </w:del>
      <w:ins w:id="1114" w:author="Dave Towey" w:date="2019-07-16T06:46:00Z">
        <w:r w:rsidR="003612E3" w:rsidRPr="00031A27">
          <w:rPr>
            <w:color w:val="0000FF"/>
          </w:rPr>
          <w:t xml:space="preserve">). </w:t>
        </w:r>
        <w:commentRangeStart w:id="1115"/>
        <w:r w:rsidR="003612E3" w:rsidRPr="00031A27">
          <w:rPr>
            <w:color w:val="0000FF"/>
          </w:rPr>
          <w:t>Fifth</w:t>
        </w:r>
        <w:r w:rsidR="00085751">
          <w:rPr>
            <w:color w:val="0000FF"/>
          </w:rPr>
          <w:t>ly</w:t>
        </w:r>
      </w:ins>
      <w:r w:rsidR="003612E3" w:rsidRPr="00031A27">
        <w:rPr>
          <w:color w:val="0000FF"/>
        </w:rPr>
        <w:t xml:space="preserve">, </w:t>
      </w:r>
      <w:r w:rsidR="00134F49" w:rsidRPr="00031A27">
        <w:rPr>
          <w:color w:val="0000FF"/>
        </w:rPr>
        <w:t xml:space="preserve">we substantially </w:t>
      </w:r>
      <w:del w:id="1116" w:author="Dave Towey" w:date="2019-07-16T06:46:00Z">
        <w:r w:rsidR="00134F49" w:rsidRPr="00031A27">
          <w:rPr>
            <w:color w:val="0000FF"/>
          </w:rPr>
          <w:delText>extended</w:delText>
        </w:r>
      </w:del>
      <w:ins w:id="1117" w:author="Dave Towey" w:date="2019-07-16T06:46:00Z">
        <w:r w:rsidR="00134F49" w:rsidRPr="00031A27">
          <w:rPr>
            <w:color w:val="0000FF"/>
          </w:rPr>
          <w:t>extend</w:t>
        </w:r>
      </w:ins>
      <w:r w:rsidR="00134F49" w:rsidRPr="00031A27">
        <w:rPr>
          <w:color w:val="0000FF"/>
        </w:rPr>
        <w:t xml:space="preserve"> t</w:t>
      </w:r>
      <w:r w:rsidR="009A3D19" w:rsidRPr="00031A27">
        <w:rPr>
          <w:color w:val="0000FF"/>
        </w:rPr>
        <w:t xml:space="preserve">he </w:t>
      </w:r>
      <w:ins w:id="1118" w:author="Dave Towey" w:date="2019-07-16T06:46:00Z">
        <w:r w:rsidR="00096AFB">
          <w:rPr>
            <w:color w:val="0000FF"/>
          </w:rPr>
          <w:t xml:space="preserve">previous </w:t>
        </w:r>
      </w:ins>
      <w:r w:rsidR="009A3D19" w:rsidRPr="00031A27">
        <w:rPr>
          <w:color w:val="0000FF"/>
        </w:rPr>
        <w:t xml:space="preserve">literature </w:t>
      </w:r>
      <w:del w:id="1119" w:author="Dave Towey" w:date="2019-07-16T06:46:00Z">
        <w:r w:rsidR="009A3D19" w:rsidRPr="00031A27">
          <w:rPr>
            <w:color w:val="0000FF"/>
          </w:rPr>
          <w:delText>compared the</w:delText>
        </w:r>
      </w:del>
      <w:ins w:id="1120" w:author="Dave Towey" w:date="2019-07-16T06:46:00Z">
        <w:r w:rsidR="00096AFB">
          <w:rPr>
            <w:color w:val="0000FF"/>
          </w:rPr>
          <w:t>review</w:t>
        </w:r>
      </w:ins>
      <w:r w:rsidR="009A3D19" w:rsidRPr="00031A27">
        <w:rPr>
          <w:color w:val="0000FF"/>
        </w:rPr>
        <w:t xml:space="preserve"> [1]</w:t>
      </w:r>
      <w:r w:rsidR="006C61ED">
        <w:rPr>
          <w:rFonts w:hint="eastAsia"/>
          <w:color w:val="0000FF"/>
        </w:rPr>
        <w:t xml:space="preserve"> (</w:t>
      </w:r>
      <w:r w:rsidR="006C61ED" w:rsidRPr="00031A27">
        <w:rPr>
          <w:color w:val="0000FF"/>
        </w:rPr>
        <w:t>Section 6</w:t>
      </w:r>
      <w:r w:rsidR="006C61ED">
        <w:rPr>
          <w:rFonts w:hint="eastAsia"/>
          <w:color w:val="0000FF"/>
        </w:rPr>
        <w:t>)</w:t>
      </w:r>
      <w:r w:rsidR="009A3D19" w:rsidRPr="00031A27">
        <w:rPr>
          <w:color w:val="0000FF"/>
        </w:rPr>
        <w:t>.</w:t>
      </w:r>
      <w:r w:rsidR="00641CA2">
        <w:rPr>
          <w:rFonts w:hint="eastAsia"/>
          <w:color w:val="0000FF"/>
        </w:rPr>
        <w:t xml:space="preserve"> </w:t>
      </w:r>
      <w:commentRangeEnd w:id="1115"/>
      <w:r w:rsidR="00096AFB">
        <w:rPr>
          <w:rStyle w:val="CommentReference"/>
          <w:szCs w:val="20"/>
        </w:rPr>
        <w:commentReference w:id="1115"/>
      </w:r>
      <w:r w:rsidR="00232BCC" w:rsidRPr="00232BCC">
        <w:rPr>
          <w:rFonts w:hint="eastAsia"/>
          <w:color w:val="0000FF"/>
        </w:rPr>
        <w:t xml:space="preserve">The contributions of this work, </w:t>
      </w:r>
      <w:del w:id="1121" w:author="Dave Towey" w:date="2019-07-16T06:46:00Z">
        <w:r w:rsidR="00232BCC" w:rsidRPr="00232BCC">
          <w:rPr>
            <w:rFonts w:hint="eastAsia"/>
            <w:color w:val="0000FF"/>
          </w:rPr>
          <w:delText>together</w:delText>
        </w:r>
      </w:del>
      <w:ins w:id="1122" w:author="Dave Towey" w:date="2019-07-16T06:46:00Z">
        <w:r w:rsidR="00096AFB">
          <w:rPr>
            <w:color w:val="0000FF"/>
          </w:rPr>
          <w:t>combined</w:t>
        </w:r>
      </w:ins>
      <w:r w:rsidR="00232BCC" w:rsidRPr="00232BCC">
        <w:rPr>
          <w:rFonts w:hint="eastAsia"/>
          <w:color w:val="0000FF"/>
        </w:rPr>
        <w:t xml:space="preserve"> with</w:t>
      </w:r>
      <w:del w:id="1123" w:author="Dave Towey" w:date="2019-07-16T06:46:00Z">
        <w:r w:rsidR="00232BCC" w:rsidRPr="00232BCC">
          <w:rPr>
            <w:rFonts w:hint="eastAsia"/>
            <w:color w:val="0000FF"/>
          </w:rPr>
          <w:delText xml:space="preserve"> the</w:delText>
        </w:r>
      </w:del>
      <w:r w:rsidR="00232BCC" w:rsidRPr="00232BCC">
        <w:rPr>
          <w:rFonts w:hint="eastAsia"/>
          <w:color w:val="0000FF"/>
        </w:rPr>
        <w:t xml:space="preserve"> previous work [1], include:</w:t>
      </w:r>
    </w:p>
    <w:p w14:paraId="64B7C845" w14:textId="77777777" w:rsidR="006460AC" w:rsidRDefault="006460AC" w:rsidP="001C3D07">
      <w:pPr>
        <w:spacing w:beforeLines="100" w:before="312"/>
        <w:jc w:val="both"/>
        <w:rPr>
          <w:b/>
          <w:i/>
        </w:rPr>
      </w:pPr>
      <w:r w:rsidRPr="008A4346">
        <w:rPr>
          <w:b/>
          <w:i/>
          <w:color w:val="000000"/>
          <w:u w:val="single"/>
        </w:rPr>
        <w:t>R3C3:</w:t>
      </w:r>
      <w:r w:rsidRPr="00AA7BE8">
        <w:rPr>
          <w:b/>
          <w:i/>
        </w:rPr>
        <w:t xml:space="preserve"> </w:t>
      </w:r>
      <w:r w:rsidRPr="00553B6D">
        <w:rPr>
          <w:b/>
          <w:i/>
        </w:rPr>
        <w:t xml:space="preserve">The cover letter describes a set of improvements concerning the writing (points (i), (ii) and (vi)) and some other major extensions concerning the presentation of the </w:t>
      </w:r>
      <w:r w:rsidRPr="00776C57">
        <w:rPr>
          <w:b/>
          <w:i/>
          <w:color w:val="000000"/>
        </w:rPr>
        <w:t>framework</w:t>
      </w:r>
      <w:r w:rsidRPr="00553B6D">
        <w:rPr>
          <w:b/>
          <w:i/>
        </w:rPr>
        <w:t xml:space="preserve">, the definition of </w:t>
      </w:r>
      <w:r w:rsidRPr="00776C57">
        <w:rPr>
          <w:b/>
          <w:i/>
          <w:color w:val="000000"/>
        </w:rPr>
        <w:t>guidelines</w:t>
      </w:r>
      <w:r w:rsidRPr="00553B6D">
        <w:rPr>
          <w:b/>
          <w:i/>
        </w:rPr>
        <w:t xml:space="preserve"> about parameters settings in DRT and a more thorough empirical evaluation. From my point of view, the most consistent improvement is the evaluation part. The other ones need more clarification, as described below</w:t>
      </w:r>
    </w:p>
    <w:p w14:paraId="798AEC62" w14:textId="6851620D" w:rsidR="006460AC" w:rsidRDefault="006460AC" w:rsidP="001C3D07">
      <w:pPr>
        <w:spacing w:beforeLines="100" w:before="312"/>
        <w:jc w:val="both"/>
        <w:rPr>
          <w:u w:val="single"/>
        </w:rPr>
      </w:pPr>
      <w:r w:rsidRPr="00AA7BE8">
        <w:rPr>
          <w:u w:val="single"/>
        </w:rPr>
        <w:t>Response</w:t>
      </w:r>
      <w:r w:rsidRPr="00AA7BE8">
        <w:t>:</w:t>
      </w:r>
      <w:r>
        <w:t xml:space="preserve"> </w:t>
      </w:r>
      <w:del w:id="1124" w:author="Dave Towey" w:date="2019-07-16T06:46:00Z">
        <w:r>
          <w:rPr>
            <w:color w:val="0000FF"/>
          </w:rPr>
          <w:delText>Thanks</w:delText>
        </w:r>
      </w:del>
      <w:ins w:id="1125" w:author="Dave Towey" w:date="2019-07-16T06:46:00Z">
        <w:r w:rsidR="006A3DFD">
          <w:rPr>
            <w:color w:val="0000FF"/>
          </w:rPr>
          <w:t>Thank you</w:t>
        </w:r>
      </w:ins>
      <w:r>
        <w:rPr>
          <w:color w:val="0000FF"/>
        </w:rPr>
        <w:t xml:space="preserve"> for </w:t>
      </w:r>
      <w:r w:rsidR="00454A8D">
        <w:rPr>
          <w:rFonts w:hint="eastAsia"/>
          <w:color w:val="0000FF"/>
        </w:rPr>
        <w:t>the comments</w:t>
      </w:r>
      <w:r w:rsidR="00633F49">
        <w:rPr>
          <w:rFonts w:hint="eastAsia"/>
          <w:color w:val="0000FF"/>
        </w:rPr>
        <w:t>.</w:t>
      </w:r>
      <w:r w:rsidR="00633F49">
        <w:rPr>
          <w:color w:val="0000FF"/>
        </w:rPr>
        <w:t xml:space="preserve"> </w:t>
      </w:r>
      <w:r w:rsidR="00454A8D">
        <w:rPr>
          <w:rFonts w:hint="eastAsia"/>
          <w:color w:val="0000FF"/>
        </w:rPr>
        <w:t xml:space="preserve">We have </w:t>
      </w:r>
      <w:del w:id="1126" w:author="Dave Towey" w:date="2019-07-16T06:46:00Z">
        <w:r w:rsidR="00454A8D">
          <w:rPr>
            <w:rFonts w:hint="eastAsia"/>
            <w:color w:val="0000FF"/>
          </w:rPr>
          <w:delText>made more</w:delText>
        </w:r>
      </w:del>
      <w:ins w:id="1127" w:author="Dave Towey" w:date="2019-07-16T06:46:00Z">
        <w:r w:rsidR="002800DB">
          <w:rPr>
            <w:color w:val="0000FF"/>
          </w:rPr>
          <w:t>added further</w:t>
        </w:r>
      </w:ins>
      <w:r w:rsidR="002800DB">
        <w:rPr>
          <w:color w:val="0000FF"/>
        </w:rPr>
        <w:t xml:space="preserve"> </w:t>
      </w:r>
      <w:r w:rsidR="00454A8D">
        <w:rPr>
          <w:color w:val="0000FF"/>
        </w:rPr>
        <w:t>clarification</w:t>
      </w:r>
      <w:r w:rsidR="00454A8D">
        <w:rPr>
          <w:rFonts w:hint="eastAsia"/>
          <w:color w:val="0000FF"/>
        </w:rPr>
        <w:t>s</w:t>
      </w:r>
      <w:ins w:id="1128" w:author="Dave Towey" w:date="2019-07-16T06:46:00Z">
        <w:r w:rsidR="002800DB">
          <w:rPr>
            <w:color w:val="0000FF"/>
          </w:rPr>
          <w:t>,</w:t>
        </w:r>
      </w:ins>
      <w:r w:rsidR="00454A8D">
        <w:rPr>
          <w:rFonts w:hint="eastAsia"/>
          <w:color w:val="0000FF"/>
        </w:rPr>
        <w:t xml:space="preserve"> as suggested. For more details, please refer to our </w:t>
      </w:r>
      <w:r w:rsidR="009D353A">
        <w:rPr>
          <w:color w:val="0000FF"/>
        </w:rPr>
        <w:t xml:space="preserve">responses </w:t>
      </w:r>
      <w:r w:rsidR="00454A8D">
        <w:rPr>
          <w:rFonts w:hint="eastAsia"/>
          <w:color w:val="0000FF"/>
        </w:rPr>
        <w:t xml:space="preserve">to </w:t>
      </w:r>
      <w:r w:rsidR="009D353A">
        <w:rPr>
          <w:color w:val="0000FF"/>
        </w:rPr>
        <w:t>R3C4, R3C5, R3C6, and R3C7.</w:t>
      </w:r>
      <w:r>
        <w:rPr>
          <w:color w:val="0000FF"/>
        </w:rPr>
        <w:t xml:space="preserve"> </w:t>
      </w:r>
    </w:p>
    <w:p w14:paraId="619B6C54" w14:textId="77777777" w:rsidR="006460AC" w:rsidRPr="00553B6D" w:rsidRDefault="006460AC" w:rsidP="001C3D07">
      <w:pPr>
        <w:spacing w:beforeLines="100" w:before="312"/>
        <w:jc w:val="both"/>
      </w:pPr>
      <w:r>
        <w:rPr>
          <w:u w:val="single"/>
        </w:rPr>
        <w:t>Action</w:t>
      </w:r>
      <w:r>
        <w:t xml:space="preserve">: </w:t>
      </w:r>
      <w:r>
        <w:rPr>
          <w:color w:val="0000FF"/>
        </w:rPr>
        <w:t>None.</w:t>
      </w:r>
    </w:p>
    <w:p w14:paraId="2297AEC1" w14:textId="77777777" w:rsidR="006460AC" w:rsidRDefault="006460AC" w:rsidP="001C3D07">
      <w:pPr>
        <w:spacing w:beforeLines="100" w:before="312"/>
        <w:jc w:val="both"/>
        <w:rPr>
          <w:b/>
          <w:i/>
        </w:rPr>
      </w:pPr>
      <w:r w:rsidRPr="00826F78">
        <w:rPr>
          <w:b/>
          <w:i/>
          <w:color w:val="000000"/>
          <w:u w:val="single"/>
        </w:rPr>
        <w:t>R3C4:</w:t>
      </w:r>
      <w:r w:rsidRPr="00832420">
        <w:rPr>
          <w:b/>
          <w:i/>
          <w:color w:val="FF0000"/>
        </w:rPr>
        <w:t xml:space="preserve"> </w:t>
      </w:r>
      <w:r w:rsidRPr="00003B88">
        <w:rPr>
          <w:b/>
          <w:i/>
        </w:rPr>
        <w:t>Section 3 describes the application of DRT to web services. The novel part described in Section 3.2 needs some rewriting. I understand the importance of parameters setting and the need of mathematical treatment, but as it is now it is not easily understandable. A high-level description of the procedure and of the findings is necessary, together with a description of the followed procedure. The mathematical demonstrations and theorem should be moved to an Appendix. At present these details disrupt the reading flow and at the end of Section 3.2, it is not clear how to practically set the parameters.</w:t>
      </w:r>
    </w:p>
    <w:p w14:paraId="3017EC98" w14:textId="6F655782" w:rsidR="006460AC" w:rsidRDefault="006460AC" w:rsidP="001C3D07">
      <w:pPr>
        <w:spacing w:beforeLines="100" w:before="312"/>
        <w:jc w:val="both"/>
        <w:rPr>
          <w:u w:val="single"/>
        </w:rPr>
      </w:pPr>
      <w:r w:rsidRPr="00AA7BE8">
        <w:rPr>
          <w:u w:val="single"/>
        </w:rPr>
        <w:t>Response</w:t>
      </w:r>
      <w:r w:rsidRPr="00AA7BE8">
        <w:t>:</w:t>
      </w:r>
      <w:r>
        <w:t xml:space="preserve"> </w:t>
      </w:r>
      <w:del w:id="1129" w:author="Dave Towey" w:date="2019-07-16T06:46:00Z">
        <w:r w:rsidRPr="005B51CC">
          <w:rPr>
            <w:color w:val="0000FF"/>
          </w:rPr>
          <w:delText>Thanks</w:delText>
        </w:r>
      </w:del>
      <w:ins w:id="1130" w:author="Dave Towey" w:date="2019-07-16T06:46:00Z">
        <w:r w:rsidR="006A3DFD">
          <w:rPr>
            <w:color w:val="0000FF"/>
          </w:rPr>
          <w:t>Thank you</w:t>
        </w:r>
      </w:ins>
      <w:r w:rsidRPr="005B51CC">
        <w:rPr>
          <w:color w:val="0000FF"/>
        </w:rPr>
        <w:t xml:space="preserve"> for the suggestion.</w:t>
      </w:r>
      <w:r>
        <w:rPr>
          <w:color w:val="0000FF"/>
        </w:rPr>
        <w:t xml:space="preserve"> </w:t>
      </w:r>
      <w:del w:id="1131" w:author="Dave Towey" w:date="2019-07-16T06:46:00Z">
        <w:r w:rsidR="00582594">
          <w:rPr>
            <w:rFonts w:hint="eastAsia"/>
            <w:color w:val="0000FF"/>
          </w:rPr>
          <w:delText>Indeed,</w:delText>
        </w:r>
      </w:del>
      <w:ins w:id="1132" w:author="Dave Towey" w:date="2019-07-16T06:46:00Z">
        <w:r w:rsidR="002800DB">
          <w:rPr>
            <w:color w:val="0000FF"/>
          </w:rPr>
          <w:t>We agree that</w:t>
        </w:r>
      </w:ins>
      <w:r w:rsidR="00582594">
        <w:rPr>
          <w:rFonts w:hint="eastAsia"/>
          <w:color w:val="0000FF"/>
        </w:rPr>
        <w:t xml:space="preserve"> </w:t>
      </w:r>
      <w:r w:rsidR="00551B3B">
        <w:rPr>
          <w:rFonts w:hint="eastAsia"/>
          <w:color w:val="0000FF"/>
        </w:rPr>
        <w:t xml:space="preserve">a high-level description of the procedure and the findings </w:t>
      </w:r>
      <w:del w:id="1133" w:author="Dave Towey" w:date="2019-07-16T06:46:00Z">
        <w:r w:rsidR="00551B3B">
          <w:rPr>
            <w:rFonts w:hint="eastAsia"/>
            <w:color w:val="0000FF"/>
          </w:rPr>
          <w:delText>is helpful</w:delText>
        </w:r>
      </w:del>
      <w:ins w:id="1134" w:author="Dave Towey" w:date="2019-07-16T06:46:00Z">
        <w:r w:rsidR="002800DB">
          <w:rPr>
            <w:color w:val="0000FF"/>
          </w:rPr>
          <w:t>would</w:t>
        </w:r>
        <w:r w:rsidR="00551B3B">
          <w:rPr>
            <w:rFonts w:hint="eastAsia"/>
            <w:color w:val="0000FF"/>
          </w:rPr>
          <w:t xml:space="preserve"> help</w:t>
        </w:r>
      </w:ins>
      <w:r w:rsidR="00551B3B">
        <w:rPr>
          <w:rFonts w:hint="eastAsia"/>
          <w:color w:val="0000FF"/>
        </w:rPr>
        <w:t xml:space="preserve"> to </w:t>
      </w:r>
      <w:del w:id="1135" w:author="Dave Towey" w:date="2019-07-16T06:46:00Z">
        <w:r w:rsidR="00551B3B">
          <w:rPr>
            <w:rFonts w:hint="eastAsia"/>
            <w:color w:val="0000FF"/>
          </w:rPr>
          <w:delText>improve</w:delText>
        </w:r>
      </w:del>
      <w:ins w:id="1136" w:author="Dave Towey" w:date="2019-07-16T06:46:00Z">
        <w:r w:rsidR="002800DB">
          <w:rPr>
            <w:color w:val="0000FF"/>
          </w:rPr>
          <w:t>enhance</w:t>
        </w:r>
      </w:ins>
      <w:r w:rsidR="00551B3B">
        <w:rPr>
          <w:rFonts w:hint="eastAsia"/>
          <w:color w:val="0000FF"/>
        </w:rPr>
        <w:t xml:space="preserve"> the </w:t>
      </w:r>
      <w:ins w:id="1137" w:author="Dave Towey" w:date="2019-07-16T06:46:00Z">
        <w:r w:rsidR="002800DB">
          <w:rPr>
            <w:color w:val="0000FF"/>
          </w:rPr>
          <w:t xml:space="preserve">paper’s </w:t>
        </w:r>
      </w:ins>
      <w:r w:rsidR="00551B3B">
        <w:rPr>
          <w:rFonts w:hint="eastAsia"/>
          <w:color w:val="0000FF"/>
        </w:rPr>
        <w:t xml:space="preserve">readability. </w:t>
      </w:r>
      <w:r w:rsidR="00582594">
        <w:rPr>
          <w:rFonts w:hint="eastAsia"/>
          <w:color w:val="0000FF"/>
        </w:rPr>
        <w:t xml:space="preserve">Accordingly, we </w:t>
      </w:r>
      <w:ins w:id="1138" w:author="Dave Towey" w:date="2019-07-16T06:46:00Z">
        <w:r w:rsidR="002800DB">
          <w:rPr>
            <w:color w:val="0000FF"/>
          </w:rPr>
          <w:t xml:space="preserve">now </w:t>
        </w:r>
      </w:ins>
      <w:r w:rsidR="00582594">
        <w:rPr>
          <w:rFonts w:hint="eastAsia"/>
          <w:color w:val="0000FF"/>
        </w:rPr>
        <w:t xml:space="preserve">provide </w:t>
      </w:r>
      <w:del w:id="1139" w:author="Dave Towey" w:date="2019-07-16T06:46:00Z">
        <w:r w:rsidR="00582594">
          <w:rPr>
            <w:rFonts w:hint="eastAsia"/>
            <w:color w:val="0000FF"/>
          </w:rPr>
          <w:delText>a</w:delText>
        </w:r>
      </w:del>
      <w:ins w:id="1140" w:author="Dave Towey" w:date="2019-07-16T06:46:00Z">
        <w:r w:rsidR="002800DB">
          <w:rPr>
            <w:color w:val="0000FF"/>
          </w:rPr>
          <w:t>some</w:t>
        </w:r>
      </w:ins>
      <w:r w:rsidR="00582594">
        <w:rPr>
          <w:rFonts w:hint="eastAsia"/>
          <w:color w:val="0000FF"/>
        </w:rPr>
        <w:t xml:space="preserve"> general </w:t>
      </w:r>
      <w:del w:id="1141" w:author="Dave Towey" w:date="2019-07-16T06:46:00Z">
        <w:r w:rsidR="00582594">
          <w:rPr>
            <w:rFonts w:hint="eastAsia"/>
            <w:color w:val="0000FF"/>
          </w:rPr>
          <w:delText>clue</w:delText>
        </w:r>
      </w:del>
      <w:ins w:id="1142" w:author="Dave Towey" w:date="2019-07-16T06:46:00Z">
        <w:r w:rsidR="002800DB">
          <w:rPr>
            <w:color w:val="0000FF"/>
          </w:rPr>
          <w:t>guidance</w:t>
        </w:r>
      </w:ins>
      <w:r w:rsidR="00582594">
        <w:rPr>
          <w:rFonts w:hint="eastAsia"/>
          <w:color w:val="0000FF"/>
        </w:rPr>
        <w:t xml:space="preserve"> for better </w:t>
      </w:r>
      <w:del w:id="1143" w:author="Dave Towey" w:date="2019-07-16T06:46:00Z">
        <w:r w:rsidR="00582594">
          <w:rPr>
            <w:rFonts w:hint="eastAsia"/>
            <w:color w:val="0000FF"/>
          </w:rPr>
          <w:delText>understand</w:delText>
        </w:r>
      </w:del>
      <w:ins w:id="1144" w:author="Dave Towey" w:date="2019-07-16T06:46:00Z">
        <w:r w:rsidR="00582594">
          <w:rPr>
            <w:rFonts w:hint="eastAsia"/>
            <w:color w:val="0000FF"/>
          </w:rPr>
          <w:t>understand</w:t>
        </w:r>
        <w:r w:rsidR="002800DB">
          <w:rPr>
            <w:color w:val="0000FF"/>
          </w:rPr>
          <w:t>ing</w:t>
        </w:r>
      </w:ins>
      <w:r w:rsidR="00582594">
        <w:rPr>
          <w:rFonts w:hint="eastAsia"/>
          <w:color w:val="0000FF"/>
        </w:rPr>
        <w:t xml:space="preserve"> how the findings are achieved</w:t>
      </w:r>
      <w:del w:id="1145" w:author="Dave Towey" w:date="2019-07-16T06:46:00Z">
        <w:r w:rsidR="00582594">
          <w:rPr>
            <w:rFonts w:hint="eastAsia"/>
            <w:color w:val="0000FF"/>
          </w:rPr>
          <w:delText xml:space="preserve">, and at the same, we </w:delText>
        </w:r>
        <w:r w:rsidR="00551B3B">
          <w:rPr>
            <w:rFonts w:hint="eastAsia"/>
            <w:color w:val="0000FF"/>
          </w:rPr>
          <w:delText>move</w:delText>
        </w:r>
      </w:del>
      <w:ins w:id="1146" w:author="Dave Towey" w:date="2019-07-16T06:46:00Z">
        <w:r w:rsidR="002800DB">
          <w:rPr>
            <w:color w:val="0000FF"/>
          </w:rPr>
          <w:t xml:space="preserve">. We have also </w:t>
        </w:r>
        <w:r w:rsidR="00551B3B">
          <w:rPr>
            <w:rFonts w:hint="eastAsia"/>
            <w:color w:val="0000FF"/>
          </w:rPr>
          <w:t>move</w:t>
        </w:r>
        <w:r w:rsidR="002800DB">
          <w:rPr>
            <w:color w:val="0000FF"/>
          </w:rPr>
          <w:t>d</w:t>
        </w:r>
      </w:ins>
      <w:r w:rsidR="00551B3B">
        <w:rPr>
          <w:rFonts w:hint="eastAsia"/>
          <w:color w:val="0000FF"/>
        </w:rPr>
        <w:t xml:space="preserve"> the proof to the appendix</w:t>
      </w:r>
      <w:del w:id="1147" w:author="Dave Towey" w:date="2019-07-16T06:46:00Z">
        <w:r w:rsidR="00582594">
          <w:rPr>
            <w:rFonts w:hint="eastAsia"/>
            <w:color w:val="0000FF"/>
          </w:rPr>
          <w:delText xml:space="preserve"> in order</w:delText>
        </w:r>
      </w:del>
      <w:ins w:id="1148" w:author="Dave Towey" w:date="2019-07-16T06:46:00Z">
        <w:r w:rsidR="002800DB">
          <w:rPr>
            <w:color w:val="0000FF"/>
          </w:rPr>
          <w:t>,</w:t>
        </w:r>
      </w:ins>
      <w:r w:rsidR="00582594">
        <w:rPr>
          <w:rFonts w:hint="eastAsia"/>
          <w:color w:val="0000FF"/>
        </w:rPr>
        <w:t xml:space="preserve"> to avoid </w:t>
      </w:r>
      <w:r w:rsidR="00582594" w:rsidRPr="00582594">
        <w:rPr>
          <w:bCs/>
          <w:iCs/>
          <w:color w:val="0000FF"/>
        </w:rPr>
        <w:t>disrupt</w:t>
      </w:r>
      <w:r w:rsidR="00582594" w:rsidRPr="00582594">
        <w:rPr>
          <w:rFonts w:hint="eastAsia"/>
          <w:bCs/>
          <w:iCs/>
          <w:color w:val="0000FF"/>
        </w:rPr>
        <w:t>ing</w:t>
      </w:r>
      <w:r w:rsidR="00582594" w:rsidRPr="00582594">
        <w:rPr>
          <w:bCs/>
          <w:iCs/>
          <w:color w:val="0000FF"/>
        </w:rPr>
        <w:t xml:space="preserve"> the reading flow</w:t>
      </w:r>
      <w:r w:rsidR="00582594">
        <w:rPr>
          <w:rFonts w:hint="eastAsia"/>
          <w:color w:val="0000FF"/>
        </w:rPr>
        <w:t xml:space="preserve">. </w:t>
      </w:r>
      <w:del w:id="1149" w:author="Dave Towey" w:date="2019-07-16T06:46:00Z">
        <w:r w:rsidR="00551B3B">
          <w:rPr>
            <w:rFonts w:hint="eastAsia"/>
            <w:color w:val="0000FF"/>
          </w:rPr>
          <w:delText xml:space="preserve"> </w:delText>
        </w:r>
      </w:del>
      <w:commentRangeStart w:id="1150"/>
      <w:r w:rsidR="00594267">
        <w:rPr>
          <w:rFonts w:hint="eastAsia"/>
          <w:color w:val="0000FF"/>
        </w:rPr>
        <w:t xml:space="preserve">We examine each </w:t>
      </w:r>
      <w:del w:id="1151" w:author="Dave Towey" w:date="2019-07-16T06:46:00Z">
        <w:r w:rsidR="00594267">
          <w:rPr>
            <w:rFonts w:hint="eastAsia"/>
            <w:color w:val="0000FF"/>
          </w:rPr>
          <w:delText>element</w:delText>
        </w:r>
        <w:r w:rsidR="00582594">
          <w:rPr>
            <w:rFonts w:hint="eastAsia"/>
            <w:color w:val="0000FF"/>
          </w:rPr>
          <w:delText xml:space="preserve"> in</w:delText>
        </w:r>
      </w:del>
      <w:ins w:id="1152" w:author="Dave Towey" w:date="2019-07-16T06:46:00Z">
        <w:r w:rsidR="00596AB0">
          <w:rPr>
            <w:color w:val="0000FF"/>
          </w:rPr>
          <w:t>aspect of setting</w:t>
        </w:r>
      </w:ins>
      <w:r w:rsidR="00596AB0">
        <w:rPr>
          <w:color w:val="0000FF"/>
        </w:rPr>
        <w:t xml:space="preserve"> the </w:t>
      </w:r>
      <w:del w:id="1153" w:author="Dave Towey" w:date="2019-07-16T06:46:00Z">
        <w:r w:rsidR="00551B3B">
          <w:rPr>
            <w:rFonts w:hint="eastAsia"/>
            <w:color w:val="0000FF"/>
          </w:rPr>
          <w:delText>parameter</w:delText>
        </w:r>
      </w:del>
      <w:ins w:id="1154" w:author="Dave Towey" w:date="2019-07-16T06:46:00Z">
        <w:r w:rsidR="00596AB0">
          <w:rPr>
            <w:color w:val="0000FF"/>
          </w:rPr>
          <w:t>DRT</w:t>
        </w:r>
        <w:r w:rsidR="00551B3B">
          <w:rPr>
            <w:rFonts w:hint="eastAsia"/>
            <w:color w:val="0000FF"/>
          </w:rPr>
          <w:t xml:space="preserve"> parameter</w:t>
        </w:r>
        <w:r w:rsidR="00596AB0">
          <w:rPr>
            <w:color w:val="0000FF"/>
          </w:rPr>
          <w:t>s</w:t>
        </w:r>
      </w:ins>
      <w:r w:rsidR="00551B3B">
        <w:rPr>
          <w:rFonts w:hint="eastAsia"/>
          <w:color w:val="0000FF"/>
        </w:rPr>
        <w:t xml:space="preserve"> setting</w:t>
      </w:r>
      <w:r w:rsidR="00582594">
        <w:rPr>
          <w:rFonts w:hint="eastAsia"/>
          <w:color w:val="0000FF"/>
        </w:rPr>
        <w:t xml:space="preserve"> and provide further </w:t>
      </w:r>
      <w:r w:rsidR="00582594">
        <w:rPr>
          <w:color w:val="0000FF"/>
        </w:rPr>
        <w:t>guidelines</w:t>
      </w:r>
      <w:r w:rsidR="00582594">
        <w:rPr>
          <w:rFonts w:hint="eastAsia"/>
          <w:color w:val="0000FF"/>
        </w:rPr>
        <w:t xml:space="preserve"> for </w:t>
      </w:r>
      <w:ins w:id="1155" w:author="Dave Towey" w:date="2019-07-16T06:46:00Z">
        <w:r w:rsidR="002800DB">
          <w:rPr>
            <w:color w:val="0000FF"/>
          </w:rPr>
          <w:t xml:space="preserve">using </w:t>
        </w:r>
      </w:ins>
      <w:r w:rsidR="00582594">
        <w:rPr>
          <w:rFonts w:hint="eastAsia"/>
          <w:color w:val="0000FF"/>
        </w:rPr>
        <w:t>them individually</w:t>
      </w:r>
      <w:r w:rsidRPr="00D46C59">
        <w:rPr>
          <w:color w:val="0000FF"/>
        </w:rPr>
        <w:t>.</w:t>
      </w:r>
      <w:r>
        <w:rPr>
          <w:color w:val="0000FF"/>
        </w:rPr>
        <w:t xml:space="preserve"> </w:t>
      </w:r>
      <w:commentRangeEnd w:id="1150"/>
      <w:r w:rsidR="002800DB">
        <w:rPr>
          <w:rStyle w:val="CommentReference"/>
          <w:szCs w:val="20"/>
        </w:rPr>
        <w:commentReference w:id="1150"/>
      </w:r>
    </w:p>
    <w:p w14:paraId="20DC4BD4" w14:textId="2564AECE" w:rsidR="00551B3B" w:rsidRDefault="006460AC" w:rsidP="001C3D07">
      <w:pPr>
        <w:spacing w:beforeLines="100" w:before="312"/>
        <w:jc w:val="both"/>
        <w:rPr>
          <w:rFonts w:hint="eastAsia"/>
          <w:color w:val="0000FF"/>
        </w:rPr>
      </w:pPr>
      <w:r>
        <w:rPr>
          <w:u w:val="single"/>
        </w:rPr>
        <w:t>Action</w:t>
      </w:r>
      <w:r>
        <w:t xml:space="preserve">: </w:t>
      </w:r>
      <w:r w:rsidRPr="005B51CC">
        <w:rPr>
          <w:color w:val="0000FF"/>
        </w:rPr>
        <w:t xml:space="preserve">In the revised </w:t>
      </w:r>
      <w:del w:id="1156" w:author="Dave Towey" w:date="2019-07-16T06:46:00Z">
        <w:r w:rsidRPr="005B51CC">
          <w:rPr>
            <w:color w:val="0000FF"/>
          </w:rPr>
          <w:delText>version</w:delText>
        </w:r>
      </w:del>
      <w:ins w:id="1157" w:author="Dave Towey" w:date="2019-07-16T06:46:00Z">
        <w:r w:rsidR="00130085">
          <w:rPr>
            <w:color w:val="0000FF"/>
          </w:rPr>
          <w:t>manuscript</w:t>
        </w:r>
      </w:ins>
      <w:r w:rsidRPr="005B51CC">
        <w:rPr>
          <w:color w:val="0000FF"/>
        </w:rPr>
        <w:t xml:space="preserve">, we have </w:t>
      </w:r>
      <w:r w:rsidR="00551B3B">
        <w:rPr>
          <w:rFonts w:hint="eastAsia"/>
          <w:color w:val="0000FF"/>
        </w:rPr>
        <w:t xml:space="preserve">added a high-level description of the findings and moved the </w:t>
      </w:r>
      <w:ins w:id="1158" w:author="Dave Towey" w:date="2019-07-16T06:46:00Z">
        <w:r w:rsidR="00130085">
          <w:rPr>
            <w:color w:val="0000FF"/>
          </w:rPr>
          <w:t xml:space="preserve">related </w:t>
        </w:r>
      </w:ins>
      <w:r w:rsidR="00551B3B">
        <w:rPr>
          <w:rFonts w:hint="eastAsia"/>
          <w:color w:val="0000FF"/>
        </w:rPr>
        <w:t>proof</w:t>
      </w:r>
      <w:r w:rsidR="0058542B">
        <w:rPr>
          <w:rFonts w:hint="eastAsia"/>
          <w:color w:val="0000FF"/>
        </w:rPr>
        <w:t xml:space="preserve">s </w:t>
      </w:r>
      <w:del w:id="1159" w:author="Dave Towey" w:date="2019-07-16T06:46:00Z">
        <w:r w:rsidR="0058542B">
          <w:rPr>
            <w:rFonts w:hint="eastAsia"/>
            <w:color w:val="0000FF"/>
          </w:rPr>
          <w:delText xml:space="preserve">of lemma and theory </w:delText>
        </w:r>
      </w:del>
      <w:r w:rsidR="00551B3B">
        <w:rPr>
          <w:rFonts w:hint="eastAsia"/>
          <w:color w:val="0000FF"/>
        </w:rPr>
        <w:t xml:space="preserve">to the appendix. We have also provided detailed guidelines for </w:t>
      </w:r>
      <w:del w:id="1160" w:author="Dave Towey" w:date="2019-07-16T06:46:00Z">
        <w:r w:rsidR="00551B3B">
          <w:rPr>
            <w:rFonts w:hint="eastAsia"/>
            <w:color w:val="0000FF"/>
          </w:rPr>
          <w:delText>parameter setting</w:delText>
        </w:r>
      </w:del>
      <w:ins w:id="1161" w:author="Dave Towey" w:date="2019-07-16T06:46:00Z">
        <w:r w:rsidR="00130085">
          <w:rPr>
            <w:color w:val="0000FF"/>
          </w:rPr>
          <w:t xml:space="preserve">how to set the </w:t>
        </w:r>
        <w:r w:rsidR="00551B3B">
          <w:rPr>
            <w:rFonts w:hint="eastAsia"/>
            <w:color w:val="0000FF"/>
          </w:rPr>
          <w:t>parameter</w:t>
        </w:r>
        <w:r w:rsidR="00130085">
          <w:rPr>
            <w:color w:val="0000FF"/>
          </w:rPr>
          <w:t>s</w:t>
        </w:r>
      </w:ins>
      <w:r w:rsidR="00551B3B">
        <w:rPr>
          <w:rFonts w:hint="eastAsia"/>
          <w:color w:val="0000FF"/>
        </w:rPr>
        <w:t xml:space="preserve">.  </w:t>
      </w:r>
    </w:p>
    <w:p w14:paraId="3E55B7DE" w14:textId="77777777" w:rsidR="009C2FA6" w:rsidRDefault="009C2FA6" w:rsidP="006166C5">
      <w:pPr>
        <w:jc w:val="both"/>
        <w:rPr>
          <w:rFonts w:hint="eastAsia"/>
          <w:color w:val="FF0000"/>
        </w:rPr>
      </w:pPr>
    </w:p>
    <w:p w14:paraId="797B8DCC" w14:textId="77777777" w:rsidR="006460AC" w:rsidRPr="006166C5" w:rsidRDefault="00551B3B" w:rsidP="006166C5">
      <w:pPr>
        <w:jc w:val="both"/>
        <w:rPr>
          <w:rFonts w:hint="eastAsia"/>
          <w:color w:val="FF0000"/>
        </w:rPr>
      </w:pPr>
      <w:r>
        <w:rPr>
          <w:rFonts w:hint="eastAsia"/>
          <w:color w:val="FF0000"/>
        </w:rPr>
        <w:t xml:space="preserve">Intended </w:t>
      </w:r>
      <w:r w:rsidR="006460AC" w:rsidRPr="006166C5">
        <w:rPr>
          <w:color w:val="FF0000"/>
        </w:rPr>
        <w:t>high-level description of the parameter setting</w:t>
      </w:r>
      <w:r w:rsidR="006A68F8" w:rsidRPr="006166C5">
        <w:rPr>
          <w:color w:val="FF0000"/>
        </w:rPr>
        <w:t>s</w:t>
      </w:r>
      <w:r w:rsidR="001B09A4">
        <w:rPr>
          <w:rFonts w:hint="eastAsia"/>
          <w:color w:val="FF0000"/>
        </w:rPr>
        <w:t>:</w:t>
      </w:r>
    </w:p>
    <w:p w14:paraId="13FBB643" w14:textId="33B864BD" w:rsidR="0058542B" w:rsidRDefault="00537CA7" w:rsidP="006166C5">
      <w:pPr>
        <w:jc w:val="both"/>
        <w:rPr>
          <w:rFonts w:hint="eastAsia"/>
          <w:color w:val="0000FF"/>
        </w:rPr>
      </w:pPr>
      <w:r>
        <w:rPr>
          <w:rFonts w:hint="eastAsia"/>
          <w:color w:val="0000FF"/>
        </w:rPr>
        <w:t xml:space="preserve">In order to achieve the best performance, </w:t>
      </w:r>
      <w:r w:rsidR="00233E6E">
        <w:rPr>
          <w:rFonts w:hint="eastAsia"/>
          <w:color w:val="0000FF"/>
        </w:rPr>
        <w:t>the probability of</w:t>
      </w:r>
      <w:r w:rsidR="00596AB0">
        <w:rPr>
          <w:color w:val="0000FF"/>
        </w:rPr>
        <w:t xml:space="preserve"> </w:t>
      </w:r>
      <w:ins w:id="1162" w:author="Dave Towey" w:date="2019-07-16T06:46:00Z">
        <w:r w:rsidR="00596AB0">
          <w:rPr>
            <w:color w:val="0000FF"/>
          </w:rPr>
          <w:t>selecting the</w:t>
        </w:r>
        <w:r w:rsidR="00233E6E">
          <w:rPr>
            <w:rFonts w:hint="eastAsia"/>
            <w:color w:val="0000FF"/>
          </w:rPr>
          <w:t xml:space="preserve"> </w:t>
        </w:r>
      </w:ins>
      <w:r w:rsidR="0058542B">
        <w:rPr>
          <w:rFonts w:hint="eastAsia"/>
          <w:color w:val="0000FF"/>
        </w:rPr>
        <w:t>partition</w:t>
      </w:r>
      <w:r w:rsidR="00233E6E">
        <w:rPr>
          <w:rFonts w:hint="eastAsia"/>
          <w:color w:val="0000FF"/>
        </w:rPr>
        <w:t xml:space="preserve"> </w:t>
      </w:r>
      <w:r w:rsidR="00233E6E" w:rsidRPr="00233E6E">
        <w:rPr>
          <w:rFonts w:hint="eastAsia"/>
          <w:i/>
          <w:iCs/>
          <w:color w:val="0000FF"/>
        </w:rPr>
        <w:t>s</w:t>
      </w:r>
      <w:r w:rsidR="00233E6E" w:rsidRPr="00233E6E">
        <w:rPr>
          <w:rFonts w:hint="eastAsia"/>
          <w:i/>
          <w:iCs/>
          <w:color w:val="0000FF"/>
          <w:vertAlign w:val="subscript"/>
        </w:rPr>
        <w:t>M</w:t>
      </w:r>
      <w:r w:rsidR="0058542B">
        <w:rPr>
          <w:rFonts w:hint="eastAsia"/>
          <w:color w:val="0000FF"/>
        </w:rPr>
        <w:t xml:space="preserve"> </w:t>
      </w:r>
      <w:del w:id="1163" w:author="Dave Towey" w:date="2019-07-16T06:46:00Z">
        <w:r w:rsidR="00233E6E">
          <w:rPr>
            <w:rFonts w:hint="eastAsia"/>
            <w:color w:val="0000FF"/>
          </w:rPr>
          <w:delText>that</w:delText>
        </w:r>
      </w:del>
      <w:ins w:id="1164" w:author="Dave Towey" w:date="2019-07-16T06:46:00Z">
        <w:r w:rsidR="00596AB0">
          <w:rPr>
            <w:color w:val="0000FF"/>
          </w:rPr>
          <w:t>(which</w:t>
        </w:r>
      </w:ins>
      <w:r w:rsidR="00233E6E">
        <w:rPr>
          <w:rFonts w:hint="eastAsia"/>
          <w:color w:val="0000FF"/>
        </w:rPr>
        <w:t xml:space="preserve"> has the maximum failure rate</w:t>
      </w:r>
      <w:del w:id="1165" w:author="Dave Towey" w:date="2019-07-16T06:46:00Z">
        <w:r w:rsidR="00233E6E">
          <w:rPr>
            <w:rFonts w:hint="eastAsia"/>
            <w:color w:val="0000FF"/>
          </w:rPr>
          <w:delText xml:space="preserve"> being selected</w:delText>
        </w:r>
      </w:del>
      <w:ins w:id="1166" w:author="Dave Towey" w:date="2019-07-16T06:46:00Z">
        <w:r w:rsidR="00596AB0">
          <w:rPr>
            <w:color w:val="0000FF"/>
          </w:rPr>
          <w:t>)</w:t>
        </w:r>
      </w:ins>
      <w:r w:rsidR="00233E6E">
        <w:rPr>
          <w:rFonts w:hint="eastAsia"/>
          <w:color w:val="0000FF"/>
        </w:rPr>
        <w:t xml:space="preserve"> is expected to increase.</w:t>
      </w:r>
      <w:r>
        <w:rPr>
          <w:rFonts w:hint="eastAsia"/>
          <w:color w:val="0000FF"/>
        </w:rPr>
        <w:t xml:space="preserve"> </w:t>
      </w:r>
      <w:r>
        <w:rPr>
          <w:color w:val="0000FF"/>
        </w:rPr>
        <w:t>T</w:t>
      </w:r>
      <w:r>
        <w:rPr>
          <w:rFonts w:hint="eastAsia"/>
          <w:color w:val="0000FF"/>
        </w:rPr>
        <w:t>o achieve this</w:t>
      </w:r>
      <w:del w:id="1167" w:author="Dave Towey" w:date="2019-07-16T06:46:00Z">
        <w:r>
          <w:rPr>
            <w:rFonts w:hint="eastAsia"/>
            <w:color w:val="0000FF"/>
          </w:rPr>
          <w:delText xml:space="preserve"> goal</w:delText>
        </w:r>
      </w:del>
      <w:r>
        <w:rPr>
          <w:rFonts w:hint="eastAsia"/>
          <w:color w:val="0000FF"/>
        </w:rPr>
        <w:t xml:space="preserve">, the </w:t>
      </w:r>
      <w:ins w:id="1168" w:author="Dave Towey" w:date="2019-07-16T06:46:00Z">
        <w:r>
          <w:rPr>
            <w:rFonts w:hint="eastAsia"/>
            <w:color w:val="0000FF"/>
          </w:rPr>
          <w:t xml:space="preserve">increase </w:t>
        </w:r>
        <w:r w:rsidR="00596AB0">
          <w:rPr>
            <w:color w:val="0000FF"/>
          </w:rPr>
          <w:t xml:space="preserve">in </w:t>
        </w:r>
      </w:ins>
      <w:r w:rsidR="00596AB0">
        <w:rPr>
          <w:rFonts w:hint="eastAsia"/>
          <w:color w:val="0000FF"/>
        </w:rPr>
        <w:t xml:space="preserve">probability </w:t>
      </w:r>
      <w:del w:id="1169" w:author="Dave Towey" w:date="2019-07-16T06:46:00Z">
        <w:r>
          <w:rPr>
            <w:rFonts w:hint="eastAsia"/>
            <w:color w:val="0000FF"/>
          </w:rPr>
          <w:delText xml:space="preserve">increase </w:delText>
        </w:r>
      </w:del>
      <w:r>
        <w:rPr>
          <w:rFonts w:hint="eastAsia"/>
          <w:color w:val="0000FF"/>
        </w:rPr>
        <w:t xml:space="preserve">of </w:t>
      </w:r>
      <w:r w:rsidR="00233E6E" w:rsidRPr="00233E6E">
        <w:rPr>
          <w:rFonts w:hint="eastAsia"/>
          <w:i/>
          <w:iCs/>
          <w:color w:val="0000FF"/>
        </w:rPr>
        <w:t>s</w:t>
      </w:r>
      <w:r w:rsidR="00233E6E" w:rsidRPr="00233E6E">
        <w:rPr>
          <w:rFonts w:hint="eastAsia"/>
          <w:i/>
          <w:iCs/>
          <w:color w:val="0000FF"/>
          <w:vertAlign w:val="subscript"/>
        </w:rPr>
        <w:t>M</w:t>
      </w:r>
      <w:r>
        <w:rPr>
          <w:rFonts w:hint="eastAsia"/>
          <w:color w:val="0000FF"/>
        </w:rPr>
        <w:t xml:space="preserve"> being selected for the next round should be larger than that </w:t>
      </w:r>
      <w:del w:id="1170" w:author="Dave Towey" w:date="2019-07-16T06:46:00Z">
        <w:r>
          <w:rPr>
            <w:rFonts w:hint="eastAsia"/>
            <w:color w:val="0000FF"/>
          </w:rPr>
          <w:delText>of</w:delText>
        </w:r>
      </w:del>
      <w:ins w:id="1171" w:author="Dave Towey" w:date="2019-07-16T06:46:00Z">
        <w:r w:rsidR="00596AB0">
          <w:rPr>
            <w:color w:val="0000FF"/>
          </w:rPr>
          <w:t>for</w:t>
        </w:r>
      </w:ins>
      <w:r>
        <w:rPr>
          <w:rFonts w:hint="eastAsia"/>
          <w:color w:val="0000FF"/>
        </w:rPr>
        <w:t xml:space="preserve"> other partition</w:t>
      </w:r>
      <w:r w:rsidR="00233E6E">
        <w:rPr>
          <w:rFonts w:hint="eastAsia"/>
          <w:color w:val="0000FF"/>
        </w:rPr>
        <w:t>s</w:t>
      </w:r>
      <w:r>
        <w:rPr>
          <w:rFonts w:hint="eastAsia"/>
          <w:color w:val="0000FF"/>
        </w:rPr>
        <w:t xml:space="preserve">. </w:t>
      </w:r>
      <w:commentRangeStart w:id="1172"/>
      <w:r>
        <w:rPr>
          <w:rFonts w:hint="eastAsia"/>
          <w:color w:val="0000FF"/>
        </w:rPr>
        <w:t xml:space="preserve">The further analysis of </w:t>
      </w:r>
      <w:r w:rsidR="00871081">
        <w:rPr>
          <w:color w:val="0000FF"/>
        </w:rPr>
        <w:t>sufficient</w:t>
      </w:r>
      <w:r w:rsidR="00871081">
        <w:rPr>
          <w:rFonts w:hint="eastAsia"/>
          <w:color w:val="0000FF"/>
        </w:rPr>
        <w:t xml:space="preserve"> </w:t>
      </w:r>
      <w:del w:id="1173" w:author="Dave Towey" w:date="2019-07-16T06:46:00Z">
        <w:r w:rsidR="00871081">
          <w:rPr>
            <w:rFonts w:hint="eastAsia"/>
            <w:color w:val="0000FF"/>
          </w:rPr>
          <w:delText>condition</w:delText>
        </w:r>
      </w:del>
      <w:ins w:id="1174" w:author="Dave Towey" w:date="2019-07-16T06:46:00Z">
        <w:r w:rsidR="00871081">
          <w:rPr>
            <w:rFonts w:hint="eastAsia"/>
            <w:color w:val="0000FF"/>
          </w:rPr>
          <w:t>condition</w:t>
        </w:r>
        <w:r w:rsidR="00596AB0">
          <w:rPr>
            <w:color w:val="0000FF"/>
          </w:rPr>
          <w:t>s</w:t>
        </w:r>
      </w:ins>
      <w:r w:rsidR="00871081">
        <w:rPr>
          <w:rFonts w:hint="eastAsia"/>
          <w:color w:val="0000FF"/>
        </w:rPr>
        <w:t xml:space="preserve"> can result in a</w:t>
      </w:r>
      <w:r w:rsidR="002C3B16">
        <w:rPr>
          <w:rFonts w:hint="eastAsia"/>
          <w:color w:val="0000FF"/>
        </w:rPr>
        <w:t>n interval</w:t>
      </w:r>
      <w:r w:rsidR="00871081">
        <w:rPr>
          <w:rFonts w:hint="eastAsia"/>
          <w:color w:val="0000FF"/>
        </w:rPr>
        <w:t xml:space="preserve"> of </w:t>
      </w:r>
      <w:r w:rsidR="00871081">
        <w:rPr>
          <w:rFonts w:ascii="Arial" w:hAnsi="Arial"/>
          <w:color w:val="0000FF"/>
        </w:rPr>
        <w:t>ε</w:t>
      </w:r>
      <w:r w:rsidR="00871081">
        <w:rPr>
          <w:rFonts w:hint="eastAsia"/>
          <w:color w:val="0000FF"/>
        </w:rPr>
        <w:t>.</w:t>
      </w:r>
      <w:r>
        <w:rPr>
          <w:rFonts w:hint="eastAsia"/>
          <w:color w:val="0000FF"/>
        </w:rPr>
        <w:t xml:space="preserve">  </w:t>
      </w:r>
      <w:r w:rsidR="0058542B">
        <w:rPr>
          <w:rFonts w:hint="eastAsia"/>
          <w:color w:val="0000FF"/>
        </w:rPr>
        <w:t xml:space="preserve"> </w:t>
      </w:r>
      <w:commentRangeEnd w:id="1172"/>
      <w:r w:rsidR="00596AB0">
        <w:rPr>
          <w:rStyle w:val="CommentReference"/>
          <w:szCs w:val="20"/>
        </w:rPr>
        <w:commentReference w:id="1172"/>
      </w:r>
    </w:p>
    <w:p w14:paraId="3A8BD23A" w14:textId="77777777" w:rsidR="0058542B" w:rsidRDefault="0058542B" w:rsidP="006166C5">
      <w:pPr>
        <w:jc w:val="both"/>
        <w:rPr>
          <w:rFonts w:hint="eastAsia"/>
          <w:color w:val="0000FF"/>
        </w:rPr>
      </w:pPr>
    </w:p>
    <w:p w14:paraId="210CC327" w14:textId="43FD6CB8" w:rsidR="006460AC" w:rsidRDefault="001B09A4" w:rsidP="006166C5">
      <w:pPr>
        <w:jc w:val="both"/>
        <w:rPr>
          <w:rFonts w:hint="eastAsia"/>
          <w:color w:val="FF0000"/>
        </w:rPr>
      </w:pPr>
      <w:r>
        <w:rPr>
          <w:rFonts w:hint="eastAsia"/>
          <w:color w:val="FF0000"/>
        </w:rPr>
        <w:t>Intended pr</w:t>
      </w:r>
      <w:r w:rsidR="006460AC" w:rsidRPr="006166C5">
        <w:rPr>
          <w:color w:val="FF0000"/>
        </w:rPr>
        <w:t xml:space="preserve">actical guidelines </w:t>
      </w:r>
      <w:del w:id="1175" w:author="Dave Towey" w:date="2019-07-16T06:46:00Z">
        <w:r w:rsidR="006460AC" w:rsidRPr="006166C5">
          <w:rPr>
            <w:color w:val="FF0000"/>
          </w:rPr>
          <w:delText>of parameter</w:delText>
        </w:r>
      </w:del>
      <w:ins w:id="1176" w:author="Dave Towey" w:date="2019-07-16T06:46:00Z">
        <w:r w:rsidR="00A43DBF">
          <w:rPr>
            <w:color w:val="FF0000"/>
          </w:rPr>
          <w:t>for</w:t>
        </w:r>
      </w:ins>
      <w:r w:rsidR="006460AC" w:rsidRPr="006166C5">
        <w:rPr>
          <w:color w:val="FF0000"/>
        </w:rPr>
        <w:t xml:space="preserve"> setting</w:t>
      </w:r>
      <w:ins w:id="1177" w:author="Dave Towey" w:date="2019-07-16T06:46:00Z">
        <w:r w:rsidR="00A43DBF">
          <w:rPr>
            <w:color w:val="FF0000"/>
          </w:rPr>
          <w:t xml:space="preserve"> </w:t>
        </w:r>
        <w:r w:rsidR="00A43DBF" w:rsidRPr="006166C5">
          <w:rPr>
            <w:color w:val="FF0000"/>
          </w:rPr>
          <w:t>parameter</w:t>
        </w:r>
        <w:r w:rsidR="00A43DBF">
          <w:rPr>
            <w:color w:val="FF0000"/>
          </w:rPr>
          <w:t>s</w:t>
        </w:r>
      </w:ins>
      <w:r>
        <w:rPr>
          <w:rFonts w:hint="eastAsia"/>
          <w:color w:val="FF0000"/>
        </w:rPr>
        <w:t>:</w:t>
      </w:r>
    </w:p>
    <w:p w14:paraId="01A77EF9" w14:textId="259D4031" w:rsidR="002C3B16" w:rsidRDefault="002C3B16" w:rsidP="002C3B16">
      <w:pPr>
        <w:jc w:val="both"/>
        <w:rPr>
          <w:rFonts w:hint="eastAsia"/>
          <w:color w:val="0000FF"/>
        </w:rPr>
      </w:pPr>
      <w:r>
        <w:rPr>
          <w:rFonts w:hint="eastAsia"/>
          <w:color w:val="0000FF"/>
        </w:rPr>
        <w:t>For a given partition scheme</w:t>
      </w:r>
      <w:del w:id="1178" w:author="Dave Towey" w:date="2019-07-16T06:46:00Z">
        <w:r>
          <w:rPr>
            <w:rFonts w:hint="eastAsia"/>
            <w:color w:val="0000FF"/>
          </w:rPr>
          <w:delText>, we can get the</w:delText>
        </w:r>
      </w:del>
      <w:ins w:id="1179" w:author="Dave Towey" w:date="2019-07-16T06:46:00Z">
        <w:r>
          <w:rPr>
            <w:rFonts w:hint="eastAsia"/>
            <w:color w:val="0000FF"/>
          </w:rPr>
          <w:t xml:space="preserve"> </w:t>
        </w:r>
        <w:r w:rsidR="00A43DBF">
          <w:rPr>
            <w:color w:val="0000FF"/>
          </w:rPr>
          <w:t>with a total</w:t>
        </w:r>
      </w:ins>
      <w:r>
        <w:rPr>
          <w:rFonts w:hint="eastAsia"/>
          <w:color w:val="0000FF"/>
        </w:rPr>
        <w:t xml:space="preserve"> number of </w:t>
      </w:r>
      <w:ins w:id="1180" w:author="Dave Towey" w:date="2019-07-16T06:46:00Z">
        <w:r w:rsidR="00A43DBF" w:rsidRPr="00A43DBF">
          <w:rPr>
            <w:i/>
            <w:iCs/>
            <w:color w:val="0000FF"/>
          </w:rPr>
          <w:t>m</w:t>
        </w:r>
        <w:r w:rsidR="00A43DBF">
          <w:rPr>
            <w:color w:val="0000FF"/>
          </w:rPr>
          <w:t xml:space="preserve"> </w:t>
        </w:r>
      </w:ins>
      <w:r>
        <w:rPr>
          <w:rFonts w:hint="eastAsia"/>
          <w:color w:val="0000FF"/>
        </w:rPr>
        <w:t>partitions</w:t>
      </w:r>
      <w:r w:rsidR="00A43DBF">
        <w:rPr>
          <w:color w:val="0000FF"/>
        </w:rPr>
        <w:t xml:space="preserve">, </w:t>
      </w:r>
      <w:del w:id="1181" w:author="Dave Towey" w:date="2019-07-16T06:46:00Z">
        <w:r>
          <w:rPr>
            <w:rFonts w:hint="eastAsia"/>
            <w:color w:val="0000FF"/>
          </w:rPr>
          <w:delText xml:space="preserve">namely m. To get </w:delText>
        </w:r>
      </w:del>
      <w:ins w:id="1182" w:author="Dave Towey" w:date="2019-07-16T06:46:00Z">
        <w:r w:rsidR="00A43DBF">
          <w:rPr>
            <w:color w:val="0000FF"/>
          </w:rPr>
          <w:t>identification of the partition with</w:t>
        </w:r>
        <w:r>
          <w:rPr>
            <w:rFonts w:hint="eastAsia"/>
            <w:color w:val="0000FF"/>
          </w:rPr>
          <w:t xml:space="preserve"> </w:t>
        </w:r>
        <w:commentRangeStart w:id="1183"/>
        <w:r w:rsidR="00A43DBF">
          <w:rPr>
            <w:color w:val="0000FF"/>
          </w:rPr>
          <w:t>the minimum failure rate (</w:t>
        </w:r>
      </w:ins>
      <w:r w:rsidRPr="00100B43">
        <w:rPr>
          <w:i/>
          <w:iCs/>
          <w:color w:val="0000FF"/>
        </w:rPr>
        <w:t>θ</w:t>
      </w:r>
      <w:r>
        <w:rPr>
          <w:rFonts w:hint="eastAsia"/>
          <w:i/>
          <w:iCs/>
          <w:color w:val="0000FF"/>
          <w:vertAlign w:val="subscript"/>
        </w:rPr>
        <w:t>min</w:t>
      </w:r>
      <w:del w:id="1184" w:author="Dave Towey" w:date="2019-07-16T06:46:00Z">
        <w:r>
          <w:rPr>
            <w:rFonts w:hint="eastAsia"/>
            <w:color w:val="0000FF"/>
          </w:rPr>
          <w:delText xml:space="preserve">, we need to </w:delText>
        </w:r>
      </w:del>
      <w:ins w:id="1185" w:author="Dave Towey" w:date="2019-07-16T06:46:00Z">
        <w:r w:rsidR="00A43DBF">
          <w:rPr>
            <w:color w:val="0000FF"/>
          </w:rPr>
          <w:t>)</w:t>
        </w:r>
        <w:r>
          <w:rPr>
            <w:rFonts w:hint="eastAsia"/>
            <w:color w:val="0000FF"/>
          </w:rPr>
          <w:t xml:space="preserve"> </w:t>
        </w:r>
        <w:commentRangeEnd w:id="1183"/>
        <w:r w:rsidR="00A43DBF">
          <w:rPr>
            <w:rStyle w:val="CommentReference"/>
            <w:szCs w:val="20"/>
          </w:rPr>
          <w:commentReference w:id="1183"/>
        </w:r>
      </w:ins>
      <w:r w:rsidR="00A43DBF">
        <w:rPr>
          <w:color w:val="0000FF"/>
        </w:rPr>
        <w:t xml:space="preserve">first </w:t>
      </w:r>
      <w:del w:id="1186" w:author="Dave Towey" w:date="2019-07-16T06:46:00Z">
        <w:r>
          <w:rPr>
            <w:rFonts w:hint="eastAsia"/>
            <w:color w:val="0000FF"/>
          </w:rPr>
          <w:delText xml:space="preserve">figure out </w:delText>
        </w:r>
      </w:del>
      <w:ins w:id="1187" w:author="Dave Towey" w:date="2019-07-16T06:46:00Z">
        <w:r w:rsidR="00A43DBF">
          <w:rPr>
            <w:color w:val="0000FF"/>
          </w:rPr>
          <w:t xml:space="preserve">requires calculation of the </w:t>
        </w:r>
      </w:ins>
      <w:r w:rsidR="00A43DBF">
        <w:rPr>
          <w:color w:val="0000FF"/>
        </w:rPr>
        <w:t xml:space="preserve">failure rates of </w:t>
      </w:r>
      <w:del w:id="1188" w:author="Dave Towey" w:date="2019-07-16T06:46:00Z">
        <w:r>
          <w:rPr>
            <w:rFonts w:hint="eastAsia"/>
            <w:color w:val="0000FF"/>
          </w:rPr>
          <w:delText>all partitions and then get their minimum</w:delText>
        </w:r>
        <w:r w:rsidR="00CA12C4">
          <w:rPr>
            <w:rFonts w:hint="eastAsia"/>
            <w:color w:val="0000FF"/>
          </w:rPr>
          <w:delText xml:space="preserve">. The failure rate of </w:delText>
        </w:r>
      </w:del>
      <w:r w:rsidR="00A43DBF">
        <w:rPr>
          <w:color w:val="0000FF"/>
        </w:rPr>
        <w:t>each partition</w:t>
      </w:r>
      <w:del w:id="1189" w:author="Dave Towey" w:date="2019-07-16T06:46:00Z">
        <w:r w:rsidR="00CA12C4">
          <w:rPr>
            <w:rFonts w:hint="eastAsia"/>
            <w:color w:val="0000FF"/>
          </w:rPr>
          <w:delText xml:space="preserve"> can be </w:delText>
        </w:r>
      </w:del>
      <w:ins w:id="1190" w:author="Dave Towey" w:date="2019-07-16T06:46:00Z">
        <w:r w:rsidR="00A43DBF">
          <w:rPr>
            <w:color w:val="0000FF"/>
          </w:rPr>
          <w:t>, then identification of the minimum.</w:t>
        </w:r>
        <w:r w:rsidR="00CA12C4">
          <w:rPr>
            <w:rFonts w:hint="eastAsia"/>
            <w:color w:val="0000FF"/>
          </w:rPr>
          <w:t xml:space="preserve"> </w:t>
        </w:r>
        <w:r w:rsidR="00A43DBF">
          <w:rPr>
            <w:color w:val="0000FF"/>
          </w:rPr>
          <w:t>Each partition’s</w:t>
        </w:r>
        <w:r w:rsidR="00CA12C4">
          <w:rPr>
            <w:rFonts w:hint="eastAsia"/>
            <w:color w:val="0000FF"/>
          </w:rPr>
          <w:t xml:space="preserve"> failure rate can be </w:t>
        </w:r>
      </w:ins>
      <w:r w:rsidR="00CA12C4">
        <w:rPr>
          <w:rFonts w:hint="eastAsia"/>
          <w:color w:val="0000FF"/>
        </w:rPr>
        <w:t xml:space="preserve">obtained </w:t>
      </w:r>
      <w:del w:id="1191" w:author="Dave Towey" w:date="2019-07-16T06:46:00Z">
        <w:r w:rsidR="00CA12C4">
          <w:rPr>
            <w:rFonts w:hint="eastAsia"/>
            <w:color w:val="0000FF"/>
          </w:rPr>
          <w:delText>through</w:delText>
        </w:r>
      </w:del>
      <w:ins w:id="1192" w:author="Dave Towey" w:date="2019-07-16T06:46:00Z">
        <w:r w:rsidR="00A43DBF">
          <w:rPr>
            <w:color w:val="0000FF"/>
          </w:rPr>
          <w:t>in</w:t>
        </w:r>
      </w:ins>
      <w:r w:rsidR="00CA12C4">
        <w:rPr>
          <w:rFonts w:hint="eastAsia"/>
          <w:color w:val="0000FF"/>
        </w:rPr>
        <w:t xml:space="preserve"> two ways: (1) </w:t>
      </w:r>
      <w:del w:id="1193" w:author="Dave Towey" w:date="2019-07-16T06:46:00Z">
        <w:r w:rsidR="00CA12C4">
          <w:rPr>
            <w:rFonts w:hint="eastAsia"/>
            <w:color w:val="0000FF"/>
          </w:rPr>
          <w:delText>The failure rate</w:delText>
        </w:r>
      </w:del>
      <w:ins w:id="1194" w:author="Dave Towey" w:date="2019-07-16T06:46:00Z">
        <w:r w:rsidR="00A43DBF">
          <w:rPr>
            <w:color w:val="0000FF"/>
          </w:rPr>
          <w:t>it</w:t>
        </w:r>
      </w:ins>
      <w:r w:rsidR="00A43DBF">
        <w:rPr>
          <w:color w:val="0000FF"/>
        </w:rPr>
        <w:t xml:space="preserve"> can be </w:t>
      </w:r>
      <w:ins w:id="1195" w:author="Dave Towey" w:date="2019-07-16T06:46:00Z">
        <w:r w:rsidR="00A43DBF">
          <w:rPr>
            <w:color w:val="0000FF"/>
          </w:rPr>
          <w:t>calculated</w:t>
        </w:r>
        <w:r w:rsidR="00CA12C4">
          <w:rPr>
            <w:rFonts w:hint="eastAsia"/>
            <w:color w:val="0000FF"/>
          </w:rPr>
          <w:t xml:space="preserve"> </w:t>
        </w:r>
      </w:ins>
      <w:r w:rsidR="00CA12C4">
        <w:rPr>
          <w:rFonts w:hint="eastAsia"/>
          <w:color w:val="0000FF"/>
        </w:rPr>
        <w:t xml:space="preserve">directly </w:t>
      </w:r>
      <w:del w:id="1196" w:author="Dave Towey" w:date="2019-07-16T06:46:00Z">
        <w:r w:rsidR="00CA12C4">
          <w:rPr>
            <w:rFonts w:hint="eastAsia"/>
            <w:color w:val="0000FF"/>
          </w:rPr>
          <w:delText xml:space="preserve">defined </w:delText>
        </w:r>
      </w:del>
      <w:r w:rsidR="00CA12C4">
        <w:rPr>
          <w:rFonts w:hint="eastAsia"/>
          <w:color w:val="0000FF"/>
        </w:rPr>
        <w:t>as</w:t>
      </w:r>
      <w:r w:rsidR="00CA12C4" w:rsidRPr="00CA12C4">
        <w:rPr>
          <w:rFonts w:hint="eastAsia"/>
          <w:bCs/>
          <w:iCs/>
          <w:color w:val="0000FF"/>
        </w:rPr>
        <w:t xml:space="preserve"> </w:t>
      </w:r>
      <w:del w:id="1197" w:author="Dave Towey" w:date="2019-07-16T06:46:00Z">
        <w:r w:rsidR="00CA12C4" w:rsidRPr="00CA12C4">
          <w:rPr>
            <w:bCs/>
            <w:iCs/>
            <w:color w:val="0000FF"/>
          </w:rPr>
          <w:delText>#</w:delText>
        </w:r>
      </w:del>
      <w:ins w:id="1198" w:author="Dave Towey" w:date="2019-07-16T06:46:00Z">
        <w:r w:rsidR="00A43DBF">
          <w:rPr>
            <w:bCs/>
            <w:iCs/>
            <w:color w:val="0000FF"/>
          </w:rPr>
          <w:t>(</w:t>
        </w:r>
        <w:r w:rsidR="00CA12C4" w:rsidRPr="00CA12C4">
          <w:rPr>
            <w:bCs/>
            <w:iCs/>
            <w:color w:val="0000FF"/>
          </w:rPr>
          <w:t>#</w:t>
        </w:r>
      </w:ins>
      <w:r w:rsidR="00CA12C4" w:rsidRPr="00CA12C4">
        <w:rPr>
          <w:bCs/>
          <w:iCs/>
          <w:color w:val="0000FF"/>
        </w:rPr>
        <w:t xml:space="preserve">number of </w:t>
      </w:r>
      <w:del w:id="1199" w:author="Dave Towey" w:date="2019-07-16T06:46:00Z">
        <w:r w:rsidR="00CA12C4" w:rsidRPr="00CA12C4">
          <w:rPr>
            <w:bCs/>
            <w:iCs/>
            <w:color w:val="0000FF"/>
          </w:rPr>
          <w:delText>failure/#</w:delText>
        </w:r>
      </w:del>
      <w:ins w:id="1200" w:author="Dave Towey" w:date="2019-07-16T06:46:00Z">
        <w:r w:rsidR="00CA12C4" w:rsidRPr="00CA12C4">
          <w:rPr>
            <w:bCs/>
            <w:iCs/>
            <w:color w:val="0000FF"/>
          </w:rPr>
          <w:t>failure</w:t>
        </w:r>
        <w:r w:rsidR="00A43DBF">
          <w:rPr>
            <w:bCs/>
            <w:iCs/>
            <w:color w:val="0000FF"/>
          </w:rPr>
          <w:t>s)</w:t>
        </w:r>
        <w:r w:rsidR="00CA12C4" w:rsidRPr="00CA12C4">
          <w:rPr>
            <w:bCs/>
            <w:iCs/>
            <w:color w:val="0000FF"/>
          </w:rPr>
          <w:t>/</w:t>
        </w:r>
        <w:r w:rsidR="00A43DBF">
          <w:rPr>
            <w:bCs/>
            <w:iCs/>
            <w:color w:val="0000FF"/>
          </w:rPr>
          <w:t>(</w:t>
        </w:r>
        <w:r w:rsidR="00CA12C4" w:rsidRPr="00CA12C4">
          <w:rPr>
            <w:bCs/>
            <w:iCs/>
            <w:color w:val="0000FF"/>
          </w:rPr>
          <w:t>#</w:t>
        </w:r>
      </w:ins>
      <w:r w:rsidR="00CA12C4" w:rsidRPr="00CA12C4">
        <w:rPr>
          <w:bCs/>
          <w:iCs/>
          <w:color w:val="0000FF"/>
        </w:rPr>
        <w:t>number of executed tests</w:t>
      </w:r>
      <w:del w:id="1201" w:author="Dave Towey" w:date="2019-07-16T06:46:00Z">
        <w:r w:rsidR="00CA12C4" w:rsidRPr="00CA12C4">
          <w:rPr>
            <w:rFonts w:hint="eastAsia"/>
            <w:color w:val="0000FF"/>
          </w:rPr>
          <w:delText xml:space="preserve"> </w:delText>
        </w:r>
        <w:r w:rsidR="00CA12C4">
          <w:rPr>
            <w:rFonts w:hint="eastAsia"/>
            <w:color w:val="0000FF"/>
          </w:rPr>
          <w:delText>in case</w:delText>
        </w:r>
      </w:del>
      <w:ins w:id="1202" w:author="Dave Towey" w:date="2019-07-16T06:46:00Z">
        <w:r w:rsidR="00A43DBF">
          <w:rPr>
            <w:bCs/>
            <w:iCs/>
            <w:color w:val="0000FF"/>
          </w:rPr>
          <w:t>),</w:t>
        </w:r>
        <w:r w:rsidR="00CA12C4" w:rsidRPr="00CA12C4">
          <w:rPr>
            <w:rFonts w:hint="eastAsia"/>
            <w:color w:val="0000FF"/>
          </w:rPr>
          <w:t xml:space="preserve"> </w:t>
        </w:r>
        <w:r w:rsidR="00A43DBF">
          <w:rPr>
            <w:color w:val="0000FF"/>
          </w:rPr>
          <w:t>if</w:t>
        </w:r>
      </w:ins>
      <w:r w:rsidR="00CA12C4">
        <w:rPr>
          <w:rFonts w:hint="eastAsia"/>
          <w:color w:val="0000FF"/>
        </w:rPr>
        <w:t xml:space="preserve"> the test history of</w:t>
      </w:r>
      <w:r w:rsidR="00A43DBF">
        <w:rPr>
          <w:color w:val="0000FF"/>
        </w:rPr>
        <w:t xml:space="preserve"> </w:t>
      </w:r>
      <w:ins w:id="1203" w:author="Dave Towey" w:date="2019-07-16T06:46:00Z">
        <w:r w:rsidR="00A43DBF">
          <w:rPr>
            <w:color w:val="0000FF"/>
          </w:rPr>
          <w:t>the</w:t>
        </w:r>
        <w:r w:rsidR="00CA12C4">
          <w:rPr>
            <w:rFonts w:hint="eastAsia"/>
            <w:color w:val="0000FF"/>
          </w:rPr>
          <w:t xml:space="preserve"> </w:t>
        </w:r>
      </w:ins>
      <w:r w:rsidR="00CA12C4">
        <w:rPr>
          <w:rFonts w:hint="eastAsia"/>
          <w:color w:val="0000FF"/>
        </w:rPr>
        <w:t>web service under test is accessible</w:t>
      </w:r>
      <w:r w:rsidR="00CA12C4">
        <w:rPr>
          <w:rFonts w:hint="eastAsia"/>
          <w:bCs/>
          <w:iCs/>
          <w:color w:val="0000FF"/>
        </w:rPr>
        <w:t xml:space="preserve">; </w:t>
      </w:r>
      <w:ins w:id="1204" w:author="Dave Towey" w:date="2019-07-16T06:46:00Z">
        <w:r w:rsidR="00A43DBF">
          <w:rPr>
            <w:bCs/>
            <w:iCs/>
            <w:color w:val="0000FF"/>
          </w:rPr>
          <w:t xml:space="preserve">or </w:t>
        </w:r>
      </w:ins>
      <w:r w:rsidR="00CA12C4">
        <w:rPr>
          <w:rFonts w:hint="eastAsia"/>
          <w:bCs/>
          <w:iCs/>
          <w:color w:val="0000FF"/>
        </w:rPr>
        <w:t xml:space="preserve">(2) </w:t>
      </w:r>
      <w:del w:id="1205" w:author="Dave Towey" w:date="2019-07-16T06:46:00Z">
        <w:r w:rsidR="00CA12C4">
          <w:rPr>
            <w:rFonts w:hint="eastAsia"/>
            <w:bCs/>
            <w:iCs/>
            <w:color w:val="0000FF"/>
          </w:rPr>
          <w:delText>The failure rate</w:delText>
        </w:r>
      </w:del>
      <w:ins w:id="1206" w:author="Dave Towey" w:date="2019-07-16T06:46:00Z">
        <w:r w:rsidR="00A43DBF">
          <w:rPr>
            <w:bCs/>
            <w:iCs/>
            <w:color w:val="0000FF"/>
          </w:rPr>
          <w:t>it</w:t>
        </w:r>
      </w:ins>
      <w:r w:rsidR="00A43DBF">
        <w:rPr>
          <w:bCs/>
          <w:iCs/>
          <w:color w:val="0000FF"/>
        </w:rPr>
        <w:t xml:space="preserve"> </w:t>
      </w:r>
      <w:r w:rsidR="00CA12C4">
        <w:rPr>
          <w:rFonts w:hint="eastAsia"/>
          <w:bCs/>
          <w:iCs/>
          <w:color w:val="0000FF"/>
        </w:rPr>
        <w:t xml:space="preserve">can be </w:t>
      </w:r>
      <w:del w:id="1207" w:author="Dave Towey" w:date="2019-07-16T06:46:00Z">
        <w:r w:rsidR="00582594">
          <w:rPr>
            <w:color w:val="0000FF"/>
          </w:rPr>
          <w:delText>approximat</w:delText>
        </w:r>
        <w:r w:rsidR="00582594">
          <w:rPr>
            <w:rFonts w:hint="eastAsia"/>
            <w:color w:val="0000FF"/>
          </w:rPr>
          <w:delText xml:space="preserve">ely </w:delText>
        </w:r>
        <w:r w:rsidR="00CA12C4">
          <w:rPr>
            <w:bCs/>
            <w:iCs/>
            <w:color w:val="0000FF"/>
          </w:rPr>
          <w:delText>calculated</w:delText>
        </w:r>
        <w:r w:rsidR="00CA12C4">
          <w:rPr>
            <w:rFonts w:hint="eastAsia"/>
            <w:bCs/>
            <w:iCs/>
            <w:color w:val="0000FF"/>
          </w:rPr>
          <w:delText xml:space="preserve"> </w:delText>
        </w:r>
      </w:del>
      <w:ins w:id="1208" w:author="Dave Towey" w:date="2019-07-16T06:46:00Z">
        <w:r w:rsidR="00582594">
          <w:rPr>
            <w:color w:val="0000FF"/>
          </w:rPr>
          <w:t>approximat</w:t>
        </w:r>
        <w:r w:rsidR="00582594">
          <w:rPr>
            <w:rFonts w:hint="eastAsia"/>
            <w:color w:val="0000FF"/>
          </w:rPr>
          <w:t>e</w:t>
        </w:r>
        <w:r w:rsidR="00A43DBF">
          <w:rPr>
            <w:color w:val="0000FF"/>
          </w:rPr>
          <w:t xml:space="preserve">d </w:t>
        </w:r>
      </w:ins>
      <w:r w:rsidR="00CA12C4">
        <w:rPr>
          <w:rFonts w:hint="eastAsia"/>
          <w:color w:val="0000FF"/>
        </w:rPr>
        <w:t xml:space="preserve">by </w:t>
      </w:r>
      <w:r w:rsidR="00CA12C4">
        <w:rPr>
          <w:color w:val="0000FF"/>
        </w:rPr>
        <w:t>1/</w:t>
      </w:r>
      <w:r w:rsidR="00CA12C4" w:rsidRPr="00860608">
        <w:rPr>
          <w:i/>
          <w:iCs/>
          <w:color w:val="0000FF"/>
        </w:rPr>
        <w:t>k</w:t>
      </w:r>
      <w:r w:rsidR="00CA12C4" w:rsidRPr="00860608">
        <w:rPr>
          <w:i/>
          <w:iCs/>
          <w:color w:val="0000FF"/>
          <w:vertAlign w:val="subscript"/>
        </w:rPr>
        <w:t>i</w:t>
      </w:r>
      <w:r w:rsidR="00CA12C4">
        <w:rPr>
          <w:color w:val="0000FF"/>
        </w:rPr>
        <w:t xml:space="preserve"> (</w:t>
      </w:r>
      <w:ins w:id="1209" w:author="Dave Towey" w:date="2019-07-16T06:46:00Z">
        <w:r w:rsidR="00A43DBF">
          <w:rPr>
            <w:color w:val="0000FF"/>
          </w:rPr>
          <w:t xml:space="preserve">where </w:t>
        </w:r>
      </w:ins>
      <w:r w:rsidR="00A43DBF" w:rsidRPr="00860608">
        <w:rPr>
          <w:i/>
          <w:iCs/>
          <w:color w:val="0000FF"/>
        </w:rPr>
        <w:t>k</w:t>
      </w:r>
      <w:r w:rsidR="00A43DBF" w:rsidRPr="00860608">
        <w:rPr>
          <w:i/>
          <w:iCs/>
          <w:color w:val="0000FF"/>
          <w:vertAlign w:val="subscript"/>
        </w:rPr>
        <w:t>i</w:t>
      </w:r>
      <w:r w:rsidR="00A43DBF">
        <w:rPr>
          <w:color w:val="0000FF"/>
        </w:rPr>
        <w:t xml:space="preserve"> </w:t>
      </w:r>
      <w:r w:rsidR="00A43DBF" w:rsidRPr="00F50C3D">
        <w:rPr>
          <w:color w:val="0000FF"/>
        </w:rPr>
        <w:t>is</w:t>
      </w:r>
      <w:r w:rsidR="00A43DBF" w:rsidRPr="008611E7">
        <w:rPr>
          <w:color w:val="0000FF"/>
        </w:rPr>
        <w:t xml:space="preserve"> the total number of t</w:t>
      </w:r>
      <w:r w:rsidR="00A43DBF">
        <w:rPr>
          <w:color w:val="0000FF"/>
        </w:rPr>
        <w:t xml:space="preserve">est cases </w:t>
      </w:r>
      <w:del w:id="1210" w:author="Dave Towey" w:date="2019-07-16T06:46:00Z">
        <w:r w:rsidR="00CA12C4">
          <w:rPr>
            <w:color w:val="0000FF"/>
          </w:rPr>
          <w:delText>performed to reveal</w:delText>
        </w:r>
      </w:del>
      <w:ins w:id="1211" w:author="Dave Towey" w:date="2019-07-16T06:46:00Z">
        <w:r w:rsidR="00A43DBF">
          <w:rPr>
            <w:color w:val="0000FF"/>
          </w:rPr>
          <w:t>executed before revealing</w:t>
        </w:r>
      </w:ins>
      <w:r w:rsidR="00A43DBF">
        <w:rPr>
          <w:color w:val="0000FF"/>
        </w:rPr>
        <w:t xml:space="preserve"> a</w:t>
      </w:r>
      <w:r w:rsidR="00A43DBF">
        <w:rPr>
          <w:rFonts w:hint="eastAsia"/>
          <w:color w:val="0000FF"/>
        </w:rPr>
        <w:t xml:space="preserve"> fault</w:t>
      </w:r>
      <w:r w:rsidR="00CA12C4">
        <w:rPr>
          <w:color w:val="0000FF"/>
        </w:rPr>
        <w:t>)</w:t>
      </w:r>
      <w:r>
        <w:rPr>
          <w:rFonts w:hint="eastAsia"/>
          <w:color w:val="0000FF"/>
        </w:rPr>
        <w:t xml:space="preserve">.    </w:t>
      </w:r>
    </w:p>
    <w:p w14:paraId="11BEB4BB" w14:textId="77777777" w:rsidR="006460AC" w:rsidRDefault="006460AC" w:rsidP="001C3D07">
      <w:pPr>
        <w:spacing w:beforeLines="100" w:before="312"/>
        <w:jc w:val="both"/>
        <w:rPr>
          <w:b/>
          <w:i/>
        </w:rPr>
      </w:pPr>
      <w:commentRangeStart w:id="1212"/>
      <w:r w:rsidRPr="00AA7BE8">
        <w:rPr>
          <w:b/>
          <w:i/>
          <w:u w:val="single"/>
        </w:rPr>
        <w:t>R</w:t>
      </w:r>
      <w:r>
        <w:rPr>
          <w:b/>
          <w:i/>
          <w:u w:val="single"/>
        </w:rPr>
        <w:t>3</w:t>
      </w:r>
      <w:r w:rsidRPr="00AA7BE8">
        <w:rPr>
          <w:b/>
          <w:i/>
          <w:u w:val="single"/>
        </w:rPr>
        <w:t>C</w:t>
      </w:r>
      <w:r>
        <w:rPr>
          <w:b/>
          <w:i/>
          <w:u w:val="single"/>
        </w:rPr>
        <w:t>5</w:t>
      </w:r>
      <w:r w:rsidRPr="00AA7BE8">
        <w:rPr>
          <w:b/>
          <w:i/>
          <w:u w:val="single"/>
        </w:rPr>
        <w:t>:</w:t>
      </w:r>
      <w:r w:rsidRPr="00AA7BE8">
        <w:rPr>
          <w:b/>
          <w:i/>
        </w:rPr>
        <w:t xml:space="preserve"> </w:t>
      </w:r>
      <w:r w:rsidRPr="00003B88">
        <w:rPr>
          <w:b/>
          <w:i/>
        </w:rPr>
        <w:t>Section 3.3 describing the prototype should be expanded. Now it looks similar to the description in [1], while I would expect a more detailed description here together with the possibility to experiment with the tool for the sake of replicability</w:t>
      </w:r>
      <w:r>
        <w:rPr>
          <w:b/>
          <w:i/>
        </w:rPr>
        <w:t>.</w:t>
      </w:r>
      <w:commentRangeEnd w:id="1212"/>
      <w:r w:rsidR="0069630C">
        <w:rPr>
          <w:rStyle w:val="CommentReference"/>
          <w:szCs w:val="20"/>
        </w:rPr>
        <w:commentReference w:id="1212"/>
      </w:r>
    </w:p>
    <w:p w14:paraId="5C282C18" w14:textId="66BAC62A" w:rsidR="0069630C" w:rsidRDefault="0069630C" w:rsidP="0069630C">
      <w:pPr>
        <w:spacing w:beforeLines="100" w:before="312"/>
        <w:jc w:val="both"/>
        <w:rPr>
          <w:color w:val="0000FF"/>
        </w:rPr>
      </w:pPr>
      <w:r w:rsidRPr="00AA7BE8">
        <w:rPr>
          <w:u w:val="single"/>
        </w:rPr>
        <w:t>Response</w:t>
      </w:r>
      <w:r w:rsidRPr="00AA7BE8">
        <w:t>:</w:t>
      </w:r>
      <w:r>
        <w:t xml:space="preserve"> </w:t>
      </w:r>
      <w:del w:id="1213" w:author="Dave Towey" w:date="2019-07-16T06:46:00Z">
        <w:r w:rsidR="006460AC" w:rsidRPr="005B51CC">
          <w:rPr>
            <w:color w:val="0000FF"/>
          </w:rPr>
          <w:delText>Thanks</w:delText>
        </w:r>
      </w:del>
      <w:ins w:id="1214" w:author="Dave Towey" w:date="2019-07-16T06:46:00Z">
        <w:r>
          <w:rPr>
            <w:color w:val="0000FF"/>
          </w:rPr>
          <w:t>Thank you</w:t>
        </w:r>
      </w:ins>
      <w:r w:rsidRPr="005B51CC">
        <w:rPr>
          <w:color w:val="0000FF"/>
        </w:rPr>
        <w:t xml:space="preserve"> for the comment.</w:t>
      </w:r>
      <w:r>
        <w:rPr>
          <w:rFonts w:hint="eastAsia"/>
          <w:color w:val="0000FF"/>
        </w:rPr>
        <w:t xml:space="preserve"> </w:t>
      </w:r>
      <w:del w:id="1215" w:author="Dave Towey" w:date="2019-07-16T06:46:00Z">
        <w:r w:rsidR="006B14E9">
          <w:rPr>
            <w:rFonts w:hint="eastAsia"/>
            <w:color w:val="0000FF"/>
          </w:rPr>
          <w:delText>Indeed,</w:delText>
        </w:r>
      </w:del>
      <w:ins w:id="1216" w:author="Dave Towey" w:date="2019-07-16T06:46:00Z">
        <w:r>
          <w:rPr>
            <w:color w:val="0000FF"/>
          </w:rPr>
          <w:t>We agree that</w:t>
        </w:r>
      </w:ins>
      <w:r>
        <w:rPr>
          <w:rFonts w:hint="eastAsia"/>
          <w:color w:val="0000FF"/>
        </w:rPr>
        <w:t xml:space="preserve"> the original description </w:t>
      </w:r>
      <w:del w:id="1217" w:author="Dave Towey" w:date="2019-07-16T06:46:00Z">
        <w:r w:rsidR="006B14E9">
          <w:rPr>
            <w:rFonts w:hint="eastAsia"/>
            <w:color w:val="0000FF"/>
          </w:rPr>
          <w:delText>is</w:delText>
        </w:r>
      </w:del>
      <w:ins w:id="1218" w:author="Dave Towey" w:date="2019-07-16T06:46:00Z">
        <w:r>
          <w:rPr>
            <w:color w:val="0000FF"/>
          </w:rPr>
          <w:t>was</w:t>
        </w:r>
      </w:ins>
      <w:r>
        <w:rPr>
          <w:rFonts w:hint="eastAsia"/>
          <w:color w:val="0000FF"/>
        </w:rPr>
        <w:t xml:space="preserve"> very thin</w:t>
      </w:r>
      <w:ins w:id="1219" w:author="Dave Towey" w:date="2019-07-16T06:46:00Z">
        <w:r>
          <w:rPr>
            <w:color w:val="0000FF"/>
          </w:rPr>
          <w:t>,</w:t>
        </w:r>
      </w:ins>
      <w:r>
        <w:rPr>
          <w:rFonts w:hint="eastAsia"/>
          <w:color w:val="0000FF"/>
        </w:rPr>
        <w:t xml:space="preserve"> and very similar to the </w:t>
      </w:r>
      <w:del w:id="1220" w:author="Dave Towey" w:date="2019-07-16T06:46:00Z">
        <w:r w:rsidR="006B14E9">
          <w:rPr>
            <w:rFonts w:hint="eastAsia"/>
            <w:color w:val="0000FF"/>
          </w:rPr>
          <w:delText xml:space="preserve">one in the </w:delText>
        </w:r>
      </w:del>
      <w:r>
        <w:rPr>
          <w:rFonts w:hint="eastAsia"/>
          <w:color w:val="0000FF"/>
        </w:rPr>
        <w:t>conference</w:t>
      </w:r>
      <w:r>
        <w:rPr>
          <w:color w:val="0000FF"/>
        </w:rPr>
        <w:t xml:space="preserve"> </w:t>
      </w:r>
      <w:del w:id="1221" w:author="Dave Towey" w:date="2019-07-16T06:46:00Z">
        <w:r w:rsidR="006166C5">
          <w:rPr>
            <w:rFonts w:hint="eastAsia"/>
            <w:color w:val="0000FF"/>
          </w:rPr>
          <w:delText>[1]</w:delText>
        </w:r>
        <w:r w:rsidR="006B14E9">
          <w:rPr>
            <w:rFonts w:hint="eastAsia"/>
            <w:color w:val="0000FF"/>
          </w:rPr>
          <w:delText>.</w:delText>
        </w:r>
        <w:r w:rsidR="006B14E9">
          <w:rPr>
            <w:color w:val="0000FF"/>
          </w:rPr>
          <w:delText xml:space="preserve"> </w:delText>
        </w:r>
        <w:r w:rsidR="006B14E9">
          <w:rPr>
            <w:rFonts w:hint="eastAsia"/>
            <w:color w:val="0000FF"/>
          </w:rPr>
          <w:delText>This is</w:delText>
        </w:r>
      </w:del>
      <w:ins w:id="1222" w:author="Dave Towey" w:date="2019-07-16T06:46:00Z">
        <w:r>
          <w:rPr>
            <w:color w:val="0000FF"/>
          </w:rPr>
          <w:t>paper’s version, which was</w:t>
        </w:r>
      </w:ins>
      <w:r>
        <w:rPr>
          <w:rFonts w:hint="eastAsia"/>
          <w:color w:val="0000FF"/>
        </w:rPr>
        <w:t xml:space="preserve"> mainly due to the page </w:t>
      </w:r>
      <w:del w:id="1223" w:author="Dave Towey" w:date="2019-07-16T06:46:00Z">
        <w:r w:rsidR="006B14E9">
          <w:rPr>
            <w:rFonts w:hint="eastAsia"/>
            <w:color w:val="0000FF"/>
          </w:rPr>
          <w:delText>limit</w:delText>
        </w:r>
      </w:del>
      <w:ins w:id="1224" w:author="Dave Towey" w:date="2019-07-16T06:46:00Z">
        <w:r>
          <w:rPr>
            <w:rFonts w:hint="eastAsia"/>
            <w:color w:val="0000FF"/>
          </w:rPr>
          <w:t>limit</w:t>
        </w:r>
        <w:r>
          <w:rPr>
            <w:color w:val="0000FF"/>
          </w:rPr>
          <w:t>ation</w:t>
        </w:r>
      </w:ins>
      <w:r>
        <w:rPr>
          <w:rFonts w:hint="eastAsia"/>
          <w:color w:val="0000FF"/>
        </w:rPr>
        <w:t>. We</w:t>
      </w:r>
      <w:r>
        <w:rPr>
          <w:color w:val="0000FF"/>
        </w:rPr>
        <w:t xml:space="preserve"> </w:t>
      </w:r>
      <w:del w:id="1225" w:author="Dave Towey" w:date="2019-07-16T06:46:00Z">
        <w:r w:rsidR="006B14E9">
          <w:rPr>
            <w:rFonts w:hint="eastAsia"/>
            <w:color w:val="0000FF"/>
          </w:rPr>
          <w:delText>decide</w:delText>
        </w:r>
      </w:del>
      <w:ins w:id="1226" w:author="Dave Towey" w:date="2019-07-16T06:46:00Z">
        <w:r>
          <w:rPr>
            <w:color w:val="0000FF"/>
          </w:rPr>
          <w:t>have</w:t>
        </w:r>
        <w:r>
          <w:rPr>
            <w:rFonts w:hint="eastAsia"/>
            <w:color w:val="0000FF"/>
          </w:rPr>
          <w:t xml:space="preserve"> decide</w:t>
        </w:r>
        <w:r>
          <w:rPr>
            <w:color w:val="0000FF"/>
          </w:rPr>
          <w:t>d</w:t>
        </w:r>
      </w:ins>
      <w:r>
        <w:rPr>
          <w:rFonts w:hint="eastAsia"/>
          <w:color w:val="0000FF"/>
        </w:rPr>
        <w:t xml:space="preserve"> to follow the suggestion to </w:t>
      </w:r>
      <w:r>
        <w:rPr>
          <w:color w:val="0000FF"/>
        </w:rPr>
        <w:t xml:space="preserve">add more </w:t>
      </w:r>
      <w:r>
        <w:rPr>
          <w:rFonts w:hint="eastAsia"/>
          <w:color w:val="0000FF"/>
        </w:rPr>
        <w:t xml:space="preserve">details </w:t>
      </w:r>
      <w:del w:id="1227" w:author="Dave Towey" w:date="2019-07-16T06:46:00Z">
        <w:r w:rsidR="006B14E9">
          <w:rPr>
            <w:color w:val="0000FF"/>
          </w:rPr>
          <w:delText>of</w:delText>
        </w:r>
      </w:del>
      <w:ins w:id="1228" w:author="Dave Towey" w:date="2019-07-16T06:46:00Z">
        <w:r>
          <w:rPr>
            <w:color w:val="0000FF"/>
          </w:rPr>
          <w:t>about</w:t>
        </w:r>
      </w:ins>
      <w:r>
        <w:rPr>
          <w:color w:val="0000FF"/>
        </w:rPr>
        <w:t xml:space="preserve"> the prototype</w:t>
      </w:r>
      <w:ins w:id="1229" w:author="Dave Towey" w:date="2019-07-16T06:46:00Z">
        <w:r>
          <w:rPr>
            <w:color w:val="0000FF"/>
          </w:rPr>
          <w:t>,</w:t>
        </w:r>
      </w:ins>
      <w:r>
        <w:rPr>
          <w:color w:val="0000FF"/>
        </w:rPr>
        <w:t xml:space="preserve"> and </w:t>
      </w:r>
      <w:del w:id="1230" w:author="Dave Towey" w:date="2019-07-16T06:46:00Z">
        <w:r w:rsidR="006B14E9">
          <w:rPr>
            <w:rFonts w:hint="eastAsia"/>
            <w:color w:val="0000FF"/>
          </w:rPr>
          <w:delText xml:space="preserve">further </w:delText>
        </w:r>
        <w:r w:rsidR="006B14E9" w:rsidRPr="00B1207D">
          <w:rPr>
            <w:color w:val="0000FF"/>
          </w:rPr>
          <w:delText xml:space="preserve">improve </w:delText>
        </w:r>
        <w:r w:rsidR="006B14E9">
          <w:rPr>
            <w:rFonts w:hint="eastAsia"/>
            <w:color w:val="0000FF"/>
          </w:rPr>
          <w:delText>the prototype. Accordingly, we</w:delText>
        </w:r>
        <w:r w:rsidR="006B14E9">
          <w:rPr>
            <w:color w:val="0000FF"/>
          </w:rPr>
          <w:delText xml:space="preserve"> </w:delText>
        </w:r>
        <w:r w:rsidR="006B14E9">
          <w:rPr>
            <w:rFonts w:hint="eastAsia"/>
            <w:color w:val="0000FF"/>
          </w:rPr>
          <w:delText xml:space="preserve">have </w:delText>
        </w:r>
      </w:del>
      <w:ins w:id="1231" w:author="Dave Towey" w:date="2019-07-16T06:46:00Z">
        <w:r>
          <w:rPr>
            <w:rFonts w:hint="eastAsia"/>
            <w:color w:val="0000FF"/>
          </w:rPr>
          <w:t xml:space="preserve">have </w:t>
        </w:r>
      </w:ins>
      <w:r>
        <w:rPr>
          <w:rFonts w:hint="eastAsia"/>
          <w:color w:val="0000FF"/>
        </w:rPr>
        <w:t xml:space="preserve">made substantial efforts to enhance the </w:t>
      </w:r>
      <w:del w:id="1232" w:author="Dave Towey" w:date="2019-07-16T06:46:00Z">
        <w:r w:rsidR="006B14E9">
          <w:rPr>
            <w:rFonts w:hint="eastAsia"/>
            <w:color w:val="0000FF"/>
          </w:rPr>
          <w:delText xml:space="preserve">previous </w:delText>
        </w:r>
      </w:del>
      <w:r>
        <w:rPr>
          <w:color w:val="0000FF"/>
        </w:rPr>
        <w:t>prototype</w:t>
      </w:r>
      <w:r>
        <w:rPr>
          <w:rFonts w:hint="eastAsia"/>
          <w:color w:val="0000FF"/>
        </w:rPr>
        <w:t xml:space="preserve"> reported in the conference paper. </w:t>
      </w:r>
      <w:r>
        <w:rPr>
          <w:color w:val="0000FF"/>
        </w:rPr>
        <w:t>T</w:t>
      </w:r>
      <w:r>
        <w:rPr>
          <w:rFonts w:hint="eastAsia"/>
          <w:color w:val="0000FF"/>
        </w:rPr>
        <w:t xml:space="preserve">he </w:t>
      </w:r>
      <w:del w:id="1233" w:author="Dave Towey" w:date="2019-07-16T06:46:00Z">
        <w:r w:rsidR="006B14E9">
          <w:rPr>
            <w:rFonts w:hint="eastAsia"/>
            <w:color w:val="0000FF"/>
          </w:rPr>
          <w:delText>enhancement includes the following</w:delText>
        </w:r>
      </w:del>
      <w:ins w:id="1234" w:author="Dave Towey" w:date="2019-07-16T06:46:00Z">
        <w:r>
          <w:rPr>
            <w:rFonts w:hint="eastAsia"/>
            <w:color w:val="0000FF"/>
          </w:rPr>
          <w:t>enhancement</w:t>
        </w:r>
        <w:r>
          <w:rPr>
            <w:color w:val="0000FF"/>
          </w:rPr>
          <w:t>s</w:t>
        </w:r>
        <w:r>
          <w:rPr>
            <w:rFonts w:hint="eastAsia"/>
            <w:color w:val="0000FF"/>
          </w:rPr>
          <w:t xml:space="preserve"> include</w:t>
        </w:r>
      </w:ins>
      <w:r>
        <w:rPr>
          <w:rFonts w:hint="eastAsia"/>
          <w:color w:val="0000FF"/>
        </w:rPr>
        <w:t xml:space="preserve">: (1) </w:t>
      </w:r>
      <w:r>
        <w:rPr>
          <w:color w:val="0000FF"/>
        </w:rPr>
        <w:t xml:space="preserve">a </w:t>
      </w:r>
      <w:ins w:id="1235" w:author="Dave Towey" w:date="2019-07-16T06:46:00Z">
        <w:r>
          <w:rPr>
            <w:rFonts w:hint="eastAsia"/>
            <w:color w:val="0000FF"/>
          </w:rPr>
          <w:t>guid</w:t>
        </w:r>
        <w:r>
          <w:rPr>
            <w:color w:val="0000FF"/>
          </w:rPr>
          <w:t xml:space="preserve">ance </w:t>
        </w:r>
      </w:ins>
      <w:r>
        <w:rPr>
          <w:rFonts w:hint="eastAsia"/>
          <w:color w:val="0000FF"/>
        </w:rPr>
        <w:t>feature</w:t>
      </w:r>
      <w:r>
        <w:rPr>
          <w:color w:val="0000FF"/>
        </w:rPr>
        <w:t xml:space="preserve"> </w:t>
      </w:r>
      <w:del w:id="1236" w:author="Dave Towey" w:date="2019-07-16T06:46:00Z">
        <w:r w:rsidR="006B14E9">
          <w:rPr>
            <w:rFonts w:hint="eastAsia"/>
            <w:color w:val="0000FF"/>
          </w:rPr>
          <w:delText>(for guideline)</w:delText>
        </w:r>
        <w:r w:rsidR="006B14E9">
          <w:rPr>
            <w:color w:val="0000FF"/>
          </w:rPr>
          <w:delText xml:space="preserve"> </w:delText>
        </w:r>
        <w:r w:rsidR="006B14E9">
          <w:rPr>
            <w:rFonts w:hint="eastAsia"/>
            <w:color w:val="0000FF"/>
          </w:rPr>
          <w:delText xml:space="preserve">is implemented </w:delText>
        </w:r>
      </w:del>
      <w:r>
        <w:rPr>
          <w:rFonts w:hint="eastAsia"/>
          <w:color w:val="0000FF"/>
        </w:rPr>
        <w:t xml:space="preserve">to </w:t>
      </w:r>
      <w:del w:id="1237" w:author="Dave Towey" w:date="2019-07-16T06:46:00Z">
        <w:r w:rsidR="006B14E9">
          <w:rPr>
            <w:color w:val="0000FF"/>
          </w:rPr>
          <w:delText xml:space="preserve">guides </w:delText>
        </w:r>
        <w:r w:rsidR="006B14E9">
          <w:rPr>
            <w:rFonts w:hint="eastAsia"/>
            <w:color w:val="0000FF"/>
          </w:rPr>
          <w:delText xml:space="preserve">the </w:delText>
        </w:r>
        <w:r w:rsidR="006B14E9">
          <w:rPr>
            <w:color w:val="0000FF"/>
          </w:rPr>
          <w:delText xml:space="preserve">user </w:delText>
        </w:r>
        <w:r w:rsidR="006B14E9">
          <w:rPr>
            <w:rFonts w:hint="eastAsia"/>
            <w:color w:val="0000FF"/>
          </w:rPr>
          <w:delText xml:space="preserve">about the </w:delText>
        </w:r>
      </w:del>
      <w:ins w:id="1238" w:author="Dave Towey" w:date="2019-07-16T06:46:00Z">
        <w:r>
          <w:rPr>
            <w:color w:val="0000FF"/>
          </w:rPr>
          <w:t xml:space="preserve">guide </w:t>
        </w:r>
      </w:ins>
      <w:r>
        <w:rPr>
          <w:rFonts w:hint="eastAsia"/>
          <w:color w:val="0000FF"/>
        </w:rPr>
        <w:t xml:space="preserve">usage of </w:t>
      </w:r>
      <w:r>
        <w:rPr>
          <w:color w:val="0000FF"/>
        </w:rPr>
        <w:t>this prototype</w:t>
      </w:r>
      <w:r>
        <w:rPr>
          <w:rFonts w:hint="eastAsia"/>
          <w:color w:val="0000FF"/>
        </w:rPr>
        <w:t>; (2)</w:t>
      </w:r>
      <w:r>
        <w:rPr>
          <w:color w:val="0000FF"/>
        </w:rPr>
        <w:t xml:space="preserve"> </w:t>
      </w:r>
      <w:r>
        <w:rPr>
          <w:rFonts w:hint="eastAsia"/>
          <w:color w:val="0000FF"/>
        </w:rPr>
        <w:t xml:space="preserve">a </w:t>
      </w:r>
      <w:del w:id="1239" w:author="Dave Towey" w:date="2019-07-16T06:46:00Z">
        <w:r w:rsidR="006B14E9">
          <w:rPr>
            <w:rFonts w:hint="eastAsia"/>
            <w:color w:val="0000FF"/>
          </w:rPr>
          <w:delText xml:space="preserve">feature (for </w:delText>
        </w:r>
      </w:del>
      <w:r>
        <w:rPr>
          <w:rFonts w:hint="eastAsia"/>
          <w:color w:val="0000FF"/>
        </w:rPr>
        <w:t>configuration</w:t>
      </w:r>
      <w:del w:id="1240" w:author="Dave Towey" w:date="2019-07-16T06:46:00Z">
        <w:r w:rsidR="006B14E9">
          <w:rPr>
            <w:rFonts w:hint="eastAsia"/>
            <w:color w:val="0000FF"/>
          </w:rPr>
          <w:delText xml:space="preserve">) is implemented for </w:delText>
        </w:r>
        <w:r w:rsidR="006B14E9">
          <w:rPr>
            <w:color w:val="0000FF"/>
          </w:rPr>
          <w:delText>set</w:delText>
        </w:r>
        <w:r w:rsidR="006B14E9">
          <w:rPr>
            <w:rFonts w:hint="eastAsia"/>
            <w:color w:val="0000FF"/>
          </w:rPr>
          <w:delText>ting</w:delText>
        </w:r>
      </w:del>
      <w:ins w:id="1241" w:author="Dave Towey" w:date="2019-07-16T06:46:00Z">
        <w:r>
          <w:rPr>
            <w:color w:val="0000FF"/>
          </w:rPr>
          <w:t xml:space="preserve"> </w:t>
        </w:r>
        <w:r>
          <w:rPr>
            <w:rFonts w:hint="eastAsia"/>
            <w:color w:val="0000FF"/>
          </w:rPr>
          <w:t xml:space="preserve">feature </w:t>
        </w:r>
        <w:r>
          <w:rPr>
            <w:color w:val="0000FF"/>
          </w:rPr>
          <w:t>to set the</w:t>
        </w:r>
      </w:ins>
      <w:r>
        <w:rPr>
          <w:color w:val="0000FF"/>
        </w:rPr>
        <w:t xml:space="preserve"> </w:t>
      </w:r>
      <w:r>
        <w:rPr>
          <w:rFonts w:hint="eastAsia"/>
          <w:color w:val="0000FF"/>
        </w:rPr>
        <w:t xml:space="preserve">DRT </w:t>
      </w:r>
      <w:r>
        <w:rPr>
          <w:color w:val="0000FF"/>
        </w:rPr>
        <w:t>parameters, partition</w:t>
      </w:r>
      <w:r>
        <w:rPr>
          <w:rFonts w:hint="eastAsia"/>
          <w:color w:val="0000FF"/>
        </w:rPr>
        <w:t>s</w:t>
      </w:r>
      <w:r>
        <w:rPr>
          <w:color w:val="0000FF"/>
        </w:rPr>
        <w:t xml:space="preserve">, and </w:t>
      </w:r>
      <w:r>
        <w:rPr>
          <w:rFonts w:hint="eastAsia"/>
          <w:color w:val="0000FF"/>
        </w:rPr>
        <w:t>test case generation</w:t>
      </w:r>
      <w:r>
        <w:rPr>
          <w:color w:val="0000FF"/>
        </w:rPr>
        <w:t>s</w:t>
      </w:r>
      <w:r>
        <w:rPr>
          <w:rFonts w:hint="eastAsia"/>
          <w:color w:val="0000FF"/>
        </w:rPr>
        <w:t xml:space="preserve">; </w:t>
      </w:r>
      <w:ins w:id="1242" w:author="Dave Towey" w:date="2019-07-16T06:46:00Z">
        <w:r>
          <w:rPr>
            <w:color w:val="0000FF"/>
          </w:rPr>
          <w:t xml:space="preserve">and </w:t>
        </w:r>
      </w:ins>
      <w:r>
        <w:rPr>
          <w:rFonts w:hint="eastAsia"/>
          <w:color w:val="0000FF"/>
        </w:rPr>
        <w:t xml:space="preserve">(3) </w:t>
      </w:r>
      <w:del w:id="1243" w:author="Dave Towey" w:date="2019-07-16T06:46:00Z">
        <w:r w:rsidR="006B14E9">
          <w:rPr>
            <w:rFonts w:hint="eastAsia"/>
            <w:color w:val="0000FF"/>
          </w:rPr>
          <w:delText>a feature (for</w:delText>
        </w:r>
      </w:del>
      <w:ins w:id="1244" w:author="Dave Towey" w:date="2019-07-16T06:46:00Z">
        <w:r>
          <w:rPr>
            <w:rFonts w:hint="eastAsia"/>
            <w:color w:val="0000FF"/>
          </w:rPr>
          <w:t>a</w:t>
        </w:r>
        <w:r>
          <w:rPr>
            <w:color w:val="0000FF"/>
          </w:rPr>
          <w:t>n</w:t>
        </w:r>
      </w:ins>
      <w:r>
        <w:rPr>
          <w:rFonts w:hint="eastAsia"/>
          <w:color w:val="0000FF"/>
        </w:rPr>
        <w:t xml:space="preserve"> e</w:t>
      </w:r>
      <w:r>
        <w:rPr>
          <w:color w:val="0000FF"/>
        </w:rPr>
        <w:t>xecution</w:t>
      </w:r>
      <w:del w:id="1245" w:author="Dave Towey" w:date="2019-07-16T06:46:00Z">
        <w:r w:rsidR="006B14E9">
          <w:rPr>
            <w:rFonts w:hint="eastAsia"/>
            <w:color w:val="0000FF"/>
          </w:rPr>
          <w:delText>) is implemented</w:delText>
        </w:r>
      </w:del>
      <w:ins w:id="1246" w:author="Dave Towey" w:date="2019-07-16T06:46:00Z">
        <w:r>
          <w:rPr>
            <w:color w:val="0000FF"/>
          </w:rPr>
          <w:t xml:space="preserve"> </w:t>
        </w:r>
        <w:r>
          <w:rPr>
            <w:rFonts w:hint="eastAsia"/>
            <w:color w:val="0000FF"/>
          </w:rPr>
          <w:t>feature</w:t>
        </w:r>
      </w:ins>
      <w:r>
        <w:rPr>
          <w:color w:val="0000FF"/>
        </w:rPr>
        <w:t xml:space="preserve"> </w:t>
      </w:r>
      <w:r>
        <w:rPr>
          <w:rFonts w:hint="eastAsia"/>
          <w:color w:val="0000FF"/>
        </w:rPr>
        <w:t xml:space="preserve">to </w:t>
      </w:r>
      <w:del w:id="1247" w:author="Dave Towey" w:date="2019-07-16T06:46:00Z">
        <w:r w:rsidR="006B14E9">
          <w:rPr>
            <w:rFonts w:hint="eastAsia"/>
            <w:color w:val="0000FF"/>
          </w:rPr>
          <w:delText>indicate</w:delText>
        </w:r>
      </w:del>
      <w:ins w:id="1248" w:author="Dave Towey" w:date="2019-07-16T06:46:00Z">
        <w:r>
          <w:rPr>
            <w:color w:val="0000FF"/>
          </w:rPr>
          <w:t>provide</w:t>
        </w:r>
      </w:ins>
      <w:r>
        <w:rPr>
          <w:rFonts w:hint="eastAsia"/>
          <w:color w:val="0000FF"/>
        </w:rPr>
        <w:t xml:space="preserve"> </w:t>
      </w:r>
      <w:r w:rsidRPr="00AE7F7D">
        <w:rPr>
          <w:color w:val="0000FF"/>
        </w:rPr>
        <w:t xml:space="preserve">information about the </w:t>
      </w:r>
      <w:ins w:id="1249" w:author="Dave Towey" w:date="2019-07-16T06:46:00Z">
        <w:r>
          <w:rPr>
            <w:color w:val="0000FF"/>
          </w:rPr>
          <w:t xml:space="preserve">WSUT </w:t>
        </w:r>
      </w:ins>
      <w:r w:rsidRPr="00AE7F7D">
        <w:rPr>
          <w:color w:val="0000FF"/>
        </w:rPr>
        <w:t>execution process</w:t>
      </w:r>
      <w:del w:id="1250" w:author="Dave Towey" w:date="2019-07-16T06:46:00Z">
        <w:r w:rsidR="006B14E9" w:rsidRPr="00AE7F7D">
          <w:rPr>
            <w:color w:val="0000FF"/>
          </w:rPr>
          <w:delText xml:space="preserve"> of </w:delText>
        </w:r>
        <w:r w:rsidR="006B14E9">
          <w:rPr>
            <w:color w:val="0000FF"/>
          </w:rPr>
          <w:delText>WSUT</w:delText>
        </w:r>
      </w:del>
      <w:ins w:id="1251" w:author="Dave Towey" w:date="2019-07-16T06:46:00Z">
        <w:r>
          <w:rPr>
            <w:color w:val="0000FF"/>
          </w:rPr>
          <w:t>,</w:t>
        </w:r>
      </w:ins>
      <w:r w:rsidRPr="00AE7F7D">
        <w:rPr>
          <w:color w:val="0000FF"/>
        </w:rPr>
        <w:t xml:space="preserve"> </w:t>
      </w:r>
      <w:r>
        <w:rPr>
          <w:color w:val="0000FF"/>
        </w:rPr>
        <w:t>and</w:t>
      </w:r>
      <w:del w:id="1252" w:author="Dave Towey" w:date="2019-07-16T06:46:00Z">
        <w:r w:rsidR="006B14E9">
          <w:rPr>
            <w:color w:val="0000FF"/>
          </w:rPr>
          <w:delText xml:space="preserve"> download</w:delText>
        </w:r>
      </w:del>
      <w:r>
        <w:rPr>
          <w:color w:val="0000FF"/>
        </w:rPr>
        <w:t xml:space="preserve"> the testing results</w:t>
      </w:r>
      <w:r w:rsidRPr="00AE7F7D">
        <w:rPr>
          <w:color w:val="0000FF"/>
        </w:rPr>
        <w:t>.</w:t>
      </w:r>
    </w:p>
    <w:p w14:paraId="0C3088F9" w14:textId="3F69C18D" w:rsidR="0069630C" w:rsidRDefault="0069630C" w:rsidP="006166C5">
      <w:pPr>
        <w:spacing w:beforeLines="100" w:before="312"/>
        <w:jc w:val="both"/>
        <w:rPr>
          <w:color w:val="0000FF"/>
        </w:rPr>
      </w:pPr>
      <w:r>
        <w:rPr>
          <w:u w:val="single"/>
        </w:rPr>
        <w:t>Action</w:t>
      </w:r>
      <w:r>
        <w:t xml:space="preserve">: </w:t>
      </w:r>
      <w:r w:rsidRPr="005B51CC">
        <w:rPr>
          <w:color w:val="0000FF"/>
        </w:rPr>
        <w:t xml:space="preserve">In </w:t>
      </w:r>
      <w:ins w:id="1253" w:author="Dave Towey" w:date="2019-07-16T06:46:00Z">
        <w:r>
          <w:rPr>
            <w:color w:val="0000FF"/>
          </w:rPr>
          <w:t xml:space="preserve">the </w:t>
        </w:r>
      </w:ins>
      <w:r w:rsidRPr="005B51CC">
        <w:rPr>
          <w:color w:val="0000FF"/>
        </w:rPr>
        <w:t xml:space="preserve">revised </w:t>
      </w:r>
      <w:del w:id="1254" w:author="Dave Towey" w:date="2019-07-16T06:46:00Z">
        <w:r w:rsidR="006B14E9" w:rsidRPr="005B51CC">
          <w:rPr>
            <w:color w:val="0000FF"/>
          </w:rPr>
          <w:delText>version</w:delText>
        </w:r>
      </w:del>
      <w:ins w:id="1255" w:author="Dave Towey" w:date="2019-07-16T06:46:00Z">
        <w:r>
          <w:rPr>
            <w:color w:val="0000FF"/>
          </w:rPr>
          <w:t>manuscript</w:t>
        </w:r>
      </w:ins>
      <w:r w:rsidRPr="005B51CC">
        <w:rPr>
          <w:color w:val="0000FF"/>
        </w:rPr>
        <w:t xml:space="preserve">, we </w:t>
      </w:r>
      <w:r>
        <w:rPr>
          <w:rFonts w:hint="eastAsia"/>
          <w:color w:val="0000FF"/>
        </w:rPr>
        <w:t xml:space="preserve">have updated the description of </w:t>
      </w:r>
      <w:ins w:id="1256" w:author="Dave Towey" w:date="2019-07-16T06:46:00Z">
        <w:r>
          <w:rPr>
            <w:color w:val="0000FF"/>
          </w:rPr>
          <w:t xml:space="preserve">the </w:t>
        </w:r>
      </w:ins>
      <w:r>
        <w:rPr>
          <w:rFonts w:hint="eastAsia"/>
          <w:color w:val="0000FF"/>
        </w:rPr>
        <w:t xml:space="preserve">enhanced </w:t>
      </w:r>
      <w:r w:rsidRPr="005B51CC">
        <w:rPr>
          <w:color w:val="0000FF"/>
        </w:rPr>
        <w:t>prototype</w:t>
      </w:r>
      <w:r>
        <w:rPr>
          <w:rFonts w:hint="eastAsia"/>
          <w:color w:val="0000FF"/>
        </w:rPr>
        <w:t xml:space="preserve"> </w:t>
      </w:r>
      <w:del w:id="1257" w:author="Dave Towey" w:date="2019-07-16T06:46:00Z">
        <w:r w:rsidR="006B14E9">
          <w:rPr>
            <w:rFonts w:hint="eastAsia"/>
            <w:color w:val="0000FF"/>
          </w:rPr>
          <w:delText xml:space="preserve">in </w:delText>
        </w:r>
      </w:del>
      <w:ins w:id="1258" w:author="Dave Towey" w:date="2019-07-16T06:46:00Z">
        <w:r>
          <w:rPr>
            <w:color w:val="0000FF"/>
          </w:rPr>
          <w:t>(</w:t>
        </w:r>
      </w:ins>
      <w:r>
        <w:rPr>
          <w:rFonts w:hint="eastAsia"/>
          <w:color w:val="0000FF"/>
        </w:rPr>
        <w:t>Section 3.3</w:t>
      </w:r>
      <w:del w:id="1259" w:author="Dave Towey" w:date="2019-07-16T06:46:00Z">
        <w:r w:rsidR="00B263D7">
          <w:rPr>
            <w:color w:val="0000FF"/>
          </w:rPr>
          <w:delText>, long with a details description how to experiment with the prototype</w:delText>
        </w:r>
        <w:r w:rsidR="006B14E9" w:rsidRPr="005B51CC">
          <w:rPr>
            <w:color w:val="0000FF"/>
          </w:rPr>
          <w:delText>.</w:delText>
        </w:r>
      </w:del>
      <w:ins w:id="1260" w:author="Dave Towey" w:date="2019-07-16T06:46:00Z">
        <w:r>
          <w:rPr>
            <w:color w:val="0000FF"/>
          </w:rPr>
          <w:t>)</w:t>
        </w:r>
        <w:r w:rsidRPr="005B51CC">
          <w:rPr>
            <w:color w:val="0000FF"/>
          </w:rPr>
          <w:t>.</w:t>
        </w:r>
      </w:ins>
      <w:r w:rsidRPr="005B51CC">
        <w:rPr>
          <w:color w:val="0000FF"/>
        </w:rPr>
        <w:t xml:space="preserve"> </w:t>
      </w:r>
    </w:p>
    <w:p w14:paraId="3D0377FF" w14:textId="77777777" w:rsidR="0069630C" w:rsidRPr="00175E06" w:rsidRDefault="0069630C" w:rsidP="006166C5">
      <w:pPr>
        <w:spacing w:beforeLines="100" w:before="312"/>
        <w:jc w:val="both"/>
        <w:rPr>
          <w:rFonts w:hint="eastAsia"/>
          <w:color w:val="0000FF"/>
        </w:rPr>
      </w:pPr>
    </w:p>
    <w:p w14:paraId="491F4CAD" w14:textId="77777777" w:rsidR="00B77C16" w:rsidRDefault="00B77C16" w:rsidP="00B77C16">
      <w:pPr>
        <w:jc w:val="both"/>
        <w:rPr>
          <w:color w:val="FF0000"/>
        </w:rPr>
      </w:pPr>
      <w:r>
        <w:rPr>
          <w:rFonts w:hint="eastAsia"/>
          <w:color w:val="FF0000"/>
        </w:rPr>
        <w:t xml:space="preserve">Intended details </w:t>
      </w:r>
      <w:r>
        <w:rPr>
          <w:color w:val="FF0000"/>
        </w:rPr>
        <w:t xml:space="preserve">description </w:t>
      </w:r>
      <w:r w:rsidR="009F19EF">
        <w:rPr>
          <w:color w:val="FF0000"/>
        </w:rPr>
        <w:t xml:space="preserve">and usage </w:t>
      </w:r>
      <w:r>
        <w:rPr>
          <w:color w:val="FF0000"/>
        </w:rPr>
        <w:t xml:space="preserve">of prototype </w:t>
      </w:r>
      <w:r w:rsidR="009F19EF">
        <w:rPr>
          <w:color w:val="FF0000"/>
        </w:rPr>
        <w:t>are as follows</w:t>
      </w:r>
      <w:r>
        <w:rPr>
          <w:rFonts w:hint="eastAsia"/>
          <w:color w:val="FF0000"/>
        </w:rPr>
        <w:t>:</w:t>
      </w:r>
    </w:p>
    <w:p w14:paraId="57332194" w14:textId="77777777" w:rsidR="00C42524" w:rsidRDefault="00C42524" w:rsidP="00C53A3C">
      <w:pPr>
        <w:spacing w:beforeLines="50" w:before="156"/>
        <w:jc w:val="both"/>
        <w:rPr>
          <w:del w:id="1261" w:author="Dave Towey" w:date="2019-07-16T06:46:00Z"/>
          <w:color w:val="0000FF"/>
        </w:rPr>
      </w:pPr>
      <w:del w:id="1262" w:author="Dave Towey" w:date="2019-07-16T06:46:00Z">
        <w:r>
          <w:rPr>
            <w:color w:val="0000FF"/>
          </w:rPr>
          <w:delText xml:space="preserve">The prototype consists of front-end interface and back-end logic. </w:delText>
        </w:r>
        <w:r w:rsidR="00EC58C0">
          <w:rPr>
            <w:color w:val="0000FF"/>
          </w:rPr>
          <w:delText xml:space="preserve">The details are described as follows. </w:delText>
        </w:r>
        <w:r>
          <w:rPr>
            <w:color w:val="0000FF"/>
          </w:rPr>
          <w:delText xml:space="preserve"> </w:delText>
        </w:r>
      </w:del>
    </w:p>
    <w:p w14:paraId="5F9BFF0F" w14:textId="77777777" w:rsidR="00A92BCC" w:rsidRPr="00A92BCC" w:rsidRDefault="00A92BCC" w:rsidP="00B77C16">
      <w:pPr>
        <w:jc w:val="both"/>
        <w:rPr>
          <w:del w:id="1263" w:author="Dave Towey" w:date="2019-07-16T06:46:00Z"/>
          <w:color w:val="0000FF"/>
        </w:rPr>
      </w:pPr>
      <w:del w:id="1264" w:author="Dave Towey" w:date="2019-07-16T06:46:00Z">
        <w:r w:rsidRPr="00A92BCC">
          <w:rPr>
            <w:color w:val="0000FF"/>
          </w:rPr>
          <w:delText xml:space="preserve">The </w:delText>
        </w:r>
        <w:r w:rsidR="00EC58C0">
          <w:rPr>
            <w:color w:val="0000FF"/>
          </w:rPr>
          <w:delText xml:space="preserve">front-end interface </w:delText>
        </w:r>
        <w:r w:rsidR="00845888">
          <w:rPr>
            <w:color w:val="0000FF"/>
          </w:rPr>
          <w:delText xml:space="preserve">is composed of three parts: </w:delText>
        </w:r>
      </w:del>
    </w:p>
    <w:p w14:paraId="50CD56EC" w14:textId="7E94C98C" w:rsidR="000C1DC4" w:rsidRDefault="00401B4B" w:rsidP="00B77C16">
      <w:pPr>
        <w:jc w:val="both"/>
        <w:rPr>
          <w:ins w:id="1265" w:author="Dave Towey" w:date="2019-07-16T06:46:00Z"/>
          <w:color w:val="0000FF"/>
        </w:rPr>
      </w:pPr>
      <w:del w:id="1266" w:author="Dave Towey" w:date="2019-07-16T06:46:00Z">
        <w:r w:rsidRPr="00CF7917">
          <w:rPr>
            <w:rFonts w:hint="eastAsia"/>
            <w:color w:val="0000FF"/>
          </w:rPr>
          <w:delText>Guideline</w:delText>
        </w:r>
        <w:r w:rsidR="00845888">
          <w:rPr>
            <w:color w:val="0000FF"/>
          </w:rPr>
          <w:delText xml:space="preserve"> </w:delText>
        </w:r>
      </w:del>
    </w:p>
    <w:p w14:paraId="708C7FE9" w14:textId="77777777" w:rsidR="0069630C" w:rsidRPr="00CF7917" w:rsidRDefault="0069630C" w:rsidP="0069630C">
      <w:pPr>
        <w:pStyle w:val="a0"/>
        <w:numPr>
          <w:ilvl w:val="0"/>
          <w:numId w:val="17"/>
        </w:numPr>
        <w:ind w:firstLineChars="0"/>
        <w:jc w:val="both"/>
        <w:rPr>
          <w:color w:val="0000FF"/>
        </w:rPr>
        <w:pPrChange w:id="1267" w:author="Dave Towey" w:date="2019-07-16T06:46:00Z">
          <w:pPr>
            <w:pStyle w:val="a0"/>
            <w:numPr>
              <w:numId w:val="14"/>
            </w:numPr>
            <w:ind w:left="360" w:firstLineChars="0" w:hanging="360"/>
            <w:jc w:val="both"/>
          </w:pPr>
        </w:pPrChange>
      </w:pPr>
      <w:ins w:id="1268" w:author="Dave Towey" w:date="2019-07-16T06:46:00Z">
        <w:r>
          <w:rPr>
            <w:color w:val="0000FF"/>
          </w:rPr>
          <w:t>Guidance</w:t>
        </w:r>
        <w:r w:rsidRPr="00CF7917">
          <w:rPr>
            <w:color w:val="0000FF"/>
          </w:rPr>
          <w:t xml:space="preserve">. This </w:t>
        </w:r>
        <w:r>
          <w:rPr>
            <w:rFonts w:hint="eastAsia"/>
            <w:color w:val="0000FF"/>
          </w:rPr>
          <w:t xml:space="preserve">feature </w:t>
        </w:r>
      </w:ins>
      <w:r w:rsidRPr="00CF7917">
        <w:rPr>
          <w:color w:val="0000FF"/>
        </w:rPr>
        <w:t xml:space="preserve">describes the steps </w:t>
      </w:r>
      <w:r>
        <w:rPr>
          <w:rFonts w:hint="eastAsia"/>
          <w:color w:val="0000FF"/>
        </w:rPr>
        <w:t xml:space="preserve">the tester should follow when </w:t>
      </w:r>
      <w:r w:rsidRPr="00CF7917">
        <w:rPr>
          <w:color w:val="0000FF"/>
        </w:rPr>
        <w:t>test</w:t>
      </w:r>
      <w:r>
        <w:rPr>
          <w:rFonts w:hint="eastAsia"/>
          <w:color w:val="0000FF"/>
        </w:rPr>
        <w:t>ing</w:t>
      </w:r>
      <w:r w:rsidRPr="00CF7917">
        <w:rPr>
          <w:color w:val="0000FF"/>
        </w:rPr>
        <w:t xml:space="preserve"> a web service. </w:t>
      </w:r>
    </w:p>
    <w:p w14:paraId="5914083A" w14:textId="3DC49189" w:rsidR="0069630C" w:rsidRPr="00CF7917" w:rsidRDefault="0069630C" w:rsidP="0069630C">
      <w:pPr>
        <w:pStyle w:val="a0"/>
        <w:numPr>
          <w:ilvl w:val="0"/>
          <w:numId w:val="17"/>
        </w:numPr>
        <w:ind w:left="357" w:firstLineChars="0" w:hanging="357"/>
        <w:jc w:val="both"/>
        <w:rPr>
          <w:color w:val="0000FF"/>
        </w:rPr>
        <w:pPrChange w:id="1269" w:author="Dave Towey" w:date="2019-07-16T06:46:00Z">
          <w:pPr>
            <w:pStyle w:val="a0"/>
            <w:numPr>
              <w:numId w:val="14"/>
            </w:numPr>
            <w:ind w:left="357" w:firstLineChars="0" w:hanging="357"/>
            <w:jc w:val="both"/>
          </w:pPr>
        </w:pPrChange>
      </w:pPr>
      <w:r w:rsidRPr="00CF7917">
        <w:rPr>
          <w:rFonts w:hint="eastAsia"/>
          <w:color w:val="0000FF"/>
        </w:rPr>
        <w:t>C</w:t>
      </w:r>
      <w:r w:rsidRPr="00CF7917">
        <w:rPr>
          <w:color w:val="0000FF"/>
        </w:rPr>
        <w:t>onfiguration</w:t>
      </w:r>
      <w:del w:id="1270" w:author="Dave Towey" w:date="2019-07-16T06:46:00Z">
        <w:r w:rsidR="00401B4B">
          <w:rPr>
            <w:rFonts w:hint="eastAsia"/>
            <w:color w:val="0000FF"/>
          </w:rPr>
          <w:delText xml:space="preserve"> </w:delText>
        </w:r>
        <w:r w:rsidR="00401B4B" w:rsidRPr="00CF7917">
          <w:rPr>
            <w:color w:val="0000FF"/>
          </w:rPr>
          <w:delText>implements the interaction</w:delText>
        </w:r>
      </w:del>
      <w:ins w:id="1271" w:author="Dave Towey" w:date="2019-07-16T06:46:00Z">
        <w:r w:rsidRPr="00CF7917">
          <w:rPr>
            <w:color w:val="0000FF"/>
          </w:rPr>
          <w:t xml:space="preserve">. This </w:t>
        </w:r>
        <w:r>
          <w:rPr>
            <w:rFonts w:hint="eastAsia"/>
            <w:color w:val="0000FF"/>
          </w:rPr>
          <w:t xml:space="preserve">feature </w:t>
        </w:r>
        <w:r>
          <w:rPr>
            <w:color w:val="0000FF"/>
          </w:rPr>
          <w:t>interacts</w:t>
        </w:r>
      </w:ins>
      <w:r w:rsidRPr="00CF7917">
        <w:rPr>
          <w:color w:val="0000FF"/>
        </w:rPr>
        <w:t xml:space="preserve"> with </w:t>
      </w:r>
      <w:ins w:id="1272" w:author="Dave Towey" w:date="2019-07-16T06:46:00Z">
        <w:r>
          <w:rPr>
            <w:color w:val="0000FF"/>
          </w:rPr>
          <w:t xml:space="preserve">the </w:t>
        </w:r>
      </w:ins>
      <w:r>
        <w:rPr>
          <w:rFonts w:hint="eastAsia"/>
          <w:color w:val="0000FF"/>
        </w:rPr>
        <w:t>tester</w:t>
      </w:r>
      <w:r w:rsidRPr="00CF7917">
        <w:rPr>
          <w:color w:val="0000FF"/>
        </w:rPr>
        <w:t xml:space="preserve">s </w:t>
      </w:r>
      <w:del w:id="1273" w:author="Dave Towey" w:date="2019-07-16T06:46:00Z">
        <w:r w:rsidR="00401B4B" w:rsidRPr="00CF7917">
          <w:rPr>
            <w:color w:val="0000FF"/>
          </w:rPr>
          <w:delText xml:space="preserve">in order </w:delText>
        </w:r>
      </w:del>
      <w:r w:rsidRPr="00CF7917">
        <w:rPr>
          <w:color w:val="0000FF"/>
        </w:rPr>
        <w:t xml:space="preserve">to </w:t>
      </w:r>
      <w:r>
        <w:rPr>
          <w:rFonts w:hint="eastAsia"/>
          <w:color w:val="0000FF"/>
        </w:rPr>
        <w:t xml:space="preserve">obtain </w:t>
      </w:r>
      <w:del w:id="1274" w:author="Dave Towey" w:date="2019-07-16T06:46:00Z">
        <w:r w:rsidR="00401B4B">
          <w:rPr>
            <w:rFonts w:hint="eastAsia"/>
            <w:color w:val="0000FF"/>
          </w:rPr>
          <w:delText>or</w:delText>
        </w:r>
      </w:del>
      <w:ins w:id="1275" w:author="Dave Towey" w:date="2019-07-16T06:46:00Z">
        <w:r>
          <w:rPr>
            <w:color w:val="0000FF"/>
          </w:rPr>
          <w:t>and</w:t>
        </w:r>
      </w:ins>
      <w:r>
        <w:rPr>
          <w:rFonts w:hint="eastAsia"/>
          <w:color w:val="0000FF"/>
        </w:rPr>
        <w:t xml:space="preserve"> set</w:t>
      </w:r>
      <w:r w:rsidRPr="00CF7917">
        <w:rPr>
          <w:color w:val="0000FF"/>
        </w:rPr>
        <w:t xml:space="preserve"> </w:t>
      </w:r>
      <w:r>
        <w:rPr>
          <w:rFonts w:hint="eastAsia"/>
          <w:color w:val="0000FF"/>
        </w:rPr>
        <w:t>the</w:t>
      </w:r>
      <w:r w:rsidRPr="00CF7917">
        <w:rPr>
          <w:color w:val="0000FF"/>
        </w:rPr>
        <w:t xml:space="preserve"> information </w:t>
      </w:r>
      <w:r>
        <w:rPr>
          <w:rFonts w:hint="eastAsia"/>
          <w:color w:val="0000FF"/>
        </w:rPr>
        <w:t xml:space="preserve">related to </w:t>
      </w:r>
      <w:del w:id="1276" w:author="Dave Towey" w:date="2019-07-16T06:46:00Z">
        <w:r w:rsidR="00401B4B" w:rsidRPr="00CF7917">
          <w:rPr>
            <w:color w:val="0000FF"/>
          </w:rPr>
          <w:delText xml:space="preserve">web services </w:delText>
        </w:r>
      </w:del>
      <w:r>
        <w:rPr>
          <w:color w:val="0000FF"/>
        </w:rPr>
        <w:t>testing</w:t>
      </w:r>
      <w:ins w:id="1277" w:author="Dave Towey" w:date="2019-07-16T06:46:00Z">
        <w:r>
          <w:rPr>
            <w:color w:val="0000FF"/>
          </w:rPr>
          <w:t xml:space="preserve"> the </w:t>
        </w:r>
        <w:r w:rsidRPr="00CF7917">
          <w:rPr>
            <w:color w:val="0000FF"/>
          </w:rPr>
          <w:t>web service</w:t>
        </w:r>
      </w:ins>
      <w:r w:rsidRPr="00CF7917">
        <w:rPr>
          <w:color w:val="0000FF"/>
        </w:rPr>
        <w:t>, including</w:t>
      </w:r>
      <w:ins w:id="1278" w:author="Dave Towey" w:date="2019-07-16T06:46:00Z">
        <w:r>
          <w:rPr>
            <w:color w:val="0000FF"/>
          </w:rPr>
          <w:t>:</w:t>
        </w:r>
      </w:ins>
      <w:r w:rsidRPr="00CF7917">
        <w:rPr>
          <w:color w:val="0000FF"/>
        </w:rPr>
        <w:t xml:space="preserve"> the address of</w:t>
      </w:r>
      <w:r>
        <w:rPr>
          <w:color w:val="0000FF"/>
        </w:rPr>
        <w:t xml:space="preserve"> </w:t>
      </w:r>
      <w:ins w:id="1279" w:author="Dave Towey" w:date="2019-07-16T06:46:00Z">
        <w:r>
          <w:rPr>
            <w:color w:val="0000FF"/>
          </w:rPr>
          <w:t>the</w:t>
        </w:r>
        <w:r w:rsidRPr="00CF7917">
          <w:rPr>
            <w:color w:val="0000FF"/>
          </w:rPr>
          <w:t xml:space="preserve"> </w:t>
        </w:r>
      </w:ins>
      <w:r w:rsidRPr="00CF7917">
        <w:rPr>
          <w:color w:val="0000FF"/>
        </w:rPr>
        <w:t>web service under test</w:t>
      </w:r>
      <w:del w:id="1280" w:author="Dave Towey" w:date="2019-07-16T06:46:00Z">
        <w:r w:rsidR="00401B4B" w:rsidRPr="00CF7917">
          <w:rPr>
            <w:color w:val="0000FF"/>
          </w:rPr>
          <w:delText>,</w:delText>
        </w:r>
      </w:del>
      <w:ins w:id="1281" w:author="Dave Towey" w:date="2019-07-16T06:46:00Z">
        <w:r>
          <w:rPr>
            <w:color w:val="0000FF"/>
          </w:rPr>
          <w:t>; the</w:t>
        </w:r>
      </w:ins>
      <w:r w:rsidRPr="00CF7917">
        <w:rPr>
          <w:color w:val="0000FF"/>
        </w:rPr>
        <w:t xml:space="preserve"> </w:t>
      </w:r>
      <w:r>
        <w:rPr>
          <w:rFonts w:hint="eastAsia"/>
          <w:color w:val="0000FF"/>
        </w:rPr>
        <w:t xml:space="preserve">DRT </w:t>
      </w:r>
      <w:r w:rsidRPr="00CF7917">
        <w:rPr>
          <w:color w:val="0000FF"/>
        </w:rPr>
        <w:t xml:space="preserve">parameters and </w:t>
      </w:r>
      <w:del w:id="1282" w:author="Dave Towey" w:date="2019-07-16T06:46:00Z">
        <w:r w:rsidR="00401B4B" w:rsidRPr="00CF7917">
          <w:rPr>
            <w:color w:val="0000FF"/>
          </w:rPr>
          <w:delText>partitions,</w:delText>
        </w:r>
      </w:del>
      <w:ins w:id="1283" w:author="Dave Towey" w:date="2019-07-16T06:46:00Z">
        <w:r w:rsidRPr="00CF7917">
          <w:rPr>
            <w:color w:val="0000FF"/>
          </w:rPr>
          <w:t>partition</w:t>
        </w:r>
        <w:r>
          <w:rPr>
            <w:color w:val="0000FF"/>
          </w:rPr>
          <w:t xml:space="preserve"> details;</w:t>
        </w:r>
      </w:ins>
      <w:r w:rsidRPr="00CF7917">
        <w:rPr>
          <w:color w:val="0000FF"/>
        </w:rPr>
        <w:t xml:space="preserve"> and </w:t>
      </w:r>
      <w:ins w:id="1284" w:author="Dave Towey" w:date="2019-07-16T06:46:00Z">
        <w:r>
          <w:rPr>
            <w:color w:val="0000FF"/>
          </w:rPr>
          <w:t xml:space="preserve">the </w:t>
        </w:r>
      </w:ins>
      <w:r w:rsidRPr="00CF7917">
        <w:rPr>
          <w:color w:val="0000FF"/>
        </w:rPr>
        <w:t>test case</w:t>
      </w:r>
      <w:r>
        <w:rPr>
          <w:color w:val="0000FF"/>
        </w:rPr>
        <w:t xml:space="preserve"> </w:t>
      </w:r>
      <w:del w:id="1285" w:author="Dave Towey" w:date="2019-07-16T06:46:00Z">
        <w:r w:rsidR="00401B4B">
          <w:rPr>
            <w:rFonts w:hint="eastAsia"/>
            <w:color w:val="0000FF"/>
          </w:rPr>
          <w:delText>generation</w:delText>
        </w:r>
        <w:r w:rsidR="00401B4B" w:rsidRPr="00CF7917">
          <w:rPr>
            <w:color w:val="0000FF"/>
          </w:rPr>
          <w:delText>s. Detailed configuration</w:delText>
        </w:r>
      </w:del>
      <w:commentRangeStart w:id="1286"/>
      <w:ins w:id="1287" w:author="Dave Towey" w:date="2019-07-16T06:46:00Z">
        <w:r>
          <w:rPr>
            <w:rFonts w:hint="eastAsia"/>
            <w:color w:val="0000FF"/>
          </w:rPr>
          <w:t>generat</w:t>
        </w:r>
        <w:r>
          <w:rPr>
            <w:color w:val="0000FF"/>
          </w:rPr>
          <w:t>ion</w:t>
        </w:r>
        <w:commentRangeEnd w:id="1286"/>
        <w:r>
          <w:rPr>
            <w:rStyle w:val="CommentReference"/>
            <w:szCs w:val="20"/>
          </w:rPr>
          <w:commentReference w:id="1286"/>
        </w:r>
        <w:r>
          <w:rPr>
            <w:color w:val="0000FF"/>
          </w:rPr>
          <w:t>.</w:t>
        </w:r>
        <w:r w:rsidRPr="00CF7917">
          <w:rPr>
            <w:color w:val="0000FF"/>
          </w:rPr>
          <w:t xml:space="preserve"> </w:t>
        </w:r>
        <w:r>
          <w:rPr>
            <w:color w:val="0000FF"/>
          </w:rPr>
          <w:t>The d</w:t>
        </w:r>
        <w:r w:rsidRPr="00CF7917">
          <w:rPr>
            <w:color w:val="0000FF"/>
          </w:rPr>
          <w:t>etailed</w:t>
        </w:r>
      </w:ins>
      <w:r w:rsidRPr="00CF7917">
        <w:rPr>
          <w:color w:val="0000FF"/>
        </w:rPr>
        <w:t xml:space="preserve"> steps are </w:t>
      </w:r>
      <w:r>
        <w:rPr>
          <w:rFonts w:hint="eastAsia"/>
          <w:color w:val="0000FF"/>
        </w:rPr>
        <w:t>as follows</w:t>
      </w:r>
      <w:r w:rsidRPr="00CF7917">
        <w:rPr>
          <w:color w:val="0000FF"/>
        </w:rPr>
        <w:t>:</w:t>
      </w:r>
    </w:p>
    <w:p w14:paraId="708C7933" w14:textId="4CF9A198" w:rsidR="0069630C" w:rsidRPr="00CF7917" w:rsidRDefault="0069630C" w:rsidP="0069630C">
      <w:pPr>
        <w:pStyle w:val="a0"/>
        <w:numPr>
          <w:ilvl w:val="1"/>
          <w:numId w:val="17"/>
        </w:numPr>
        <w:ind w:firstLineChars="0"/>
        <w:jc w:val="both"/>
        <w:rPr>
          <w:color w:val="0000FF"/>
        </w:rPr>
        <w:pPrChange w:id="1288" w:author="Dave Towey" w:date="2019-07-16T06:46:00Z">
          <w:pPr>
            <w:pStyle w:val="a0"/>
            <w:numPr>
              <w:ilvl w:val="1"/>
              <w:numId w:val="14"/>
            </w:numPr>
            <w:ind w:left="777" w:firstLineChars="0" w:hanging="357"/>
            <w:jc w:val="both"/>
          </w:pPr>
        </w:pPrChange>
      </w:pPr>
      <w:r>
        <w:rPr>
          <w:rFonts w:hint="eastAsia"/>
          <w:color w:val="0000FF"/>
        </w:rPr>
        <w:t xml:space="preserve">Inputting and parsing </w:t>
      </w:r>
      <w:ins w:id="1289" w:author="Dave Towey" w:date="2019-07-16T06:46:00Z">
        <w:r>
          <w:rPr>
            <w:color w:val="0000FF"/>
          </w:rPr>
          <w:t xml:space="preserve">the </w:t>
        </w:r>
      </w:ins>
      <w:r w:rsidRPr="00CF7917">
        <w:rPr>
          <w:rFonts w:hint="eastAsia"/>
          <w:color w:val="0000FF"/>
        </w:rPr>
        <w:t>U</w:t>
      </w:r>
      <w:r w:rsidRPr="00CF7917">
        <w:rPr>
          <w:color w:val="0000FF"/>
        </w:rPr>
        <w:t xml:space="preserve">RL: </w:t>
      </w:r>
      <w:r>
        <w:rPr>
          <w:rFonts w:hint="eastAsia"/>
          <w:color w:val="0000FF"/>
        </w:rPr>
        <w:t xml:space="preserve">We integrate the </w:t>
      </w:r>
      <w:del w:id="1290" w:author="Dave Towey" w:date="2019-07-16T06:46:00Z">
        <w:r w:rsidR="00401B4B">
          <w:rPr>
            <w:rFonts w:hint="eastAsia"/>
            <w:color w:val="0000FF"/>
          </w:rPr>
          <w:delText xml:space="preserve">feature of </w:delText>
        </w:r>
      </w:del>
      <w:r>
        <w:rPr>
          <w:rFonts w:hint="eastAsia"/>
          <w:color w:val="0000FF"/>
        </w:rPr>
        <w:t xml:space="preserve">WSDL parsing </w:t>
      </w:r>
      <w:del w:id="1291" w:author="Dave Towey" w:date="2019-07-16T06:46:00Z">
        <w:r w:rsidR="00401B4B">
          <w:rPr>
            <w:rFonts w:hint="eastAsia"/>
            <w:color w:val="0000FF"/>
          </w:rPr>
          <w:delText>previously</w:delText>
        </w:r>
      </w:del>
      <w:ins w:id="1292" w:author="Dave Towey" w:date="2019-07-16T06:46:00Z">
        <w:r>
          <w:rPr>
            <w:color w:val="0000FF"/>
          </w:rPr>
          <w:t>functionality</w:t>
        </w:r>
      </w:ins>
      <w:r>
        <w:rPr>
          <w:color w:val="0000FF"/>
        </w:rPr>
        <w:t xml:space="preserve"> </w:t>
      </w:r>
      <w:r>
        <w:rPr>
          <w:rFonts w:hint="eastAsia"/>
          <w:color w:val="0000FF"/>
        </w:rPr>
        <w:t>provided by</w:t>
      </w:r>
      <w:r w:rsidRPr="00CF7917">
        <w:rPr>
          <w:color w:val="0000FF"/>
        </w:rPr>
        <w:t xml:space="preserve"> MT4WS (</w:t>
      </w:r>
      <w:r w:rsidRPr="00CF7917">
        <w:rPr>
          <w:i/>
          <w:iCs/>
          <w:color w:val="0000FF"/>
        </w:rPr>
        <w:t xml:space="preserve">C-A. Sun et al. </w:t>
      </w:r>
      <w:bookmarkStart w:id="1293" w:name="OLE_LINK29"/>
      <w:bookmarkStart w:id="1294" w:name="OLE_LINK32"/>
      <w:r w:rsidRPr="00CF7917">
        <w:rPr>
          <w:i/>
          <w:iCs/>
          <w:color w:val="0000FF"/>
        </w:rPr>
        <w:t xml:space="preserve">MT4WS: </w:t>
      </w:r>
      <w:del w:id="1295" w:author="Dave Towey" w:date="2019-07-16T06:46:00Z">
        <w:r w:rsidR="00D508A0">
          <w:rPr>
            <w:i/>
            <w:iCs/>
            <w:color w:val="0000FF"/>
          </w:rPr>
          <w:delText>A</w:delText>
        </w:r>
        <w:r w:rsidR="00401B4B" w:rsidRPr="00CF7917">
          <w:rPr>
            <w:i/>
            <w:iCs/>
            <w:color w:val="0000FF"/>
          </w:rPr>
          <w:delText>n</w:delText>
        </w:r>
      </w:del>
      <w:ins w:id="1296" w:author="Dave Towey" w:date="2019-07-16T06:46:00Z">
        <w:r w:rsidRPr="00CF7917">
          <w:rPr>
            <w:i/>
            <w:iCs/>
            <w:color w:val="0000FF"/>
          </w:rPr>
          <w:t>an</w:t>
        </w:r>
      </w:ins>
      <w:r w:rsidRPr="00CF7917">
        <w:rPr>
          <w:i/>
          <w:iCs/>
          <w:color w:val="0000FF"/>
        </w:rPr>
        <w:t xml:space="preserve"> automated metamorphic testing system for web services</w:t>
      </w:r>
      <w:bookmarkEnd w:id="1293"/>
      <w:bookmarkEnd w:id="1294"/>
      <w:r w:rsidRPr="00CF7917">
        <w:rPr>
          <w:color w:val="0000FF"/>
        </w:rPr>
        <w:t xml:space="preserve">, </w:t>
      </w:r>
      <w:r w:rsidRPr="00CF7917">
        <w:rPr>
          <w:i/>
          <w:iCs/>
          <w:color w:val="0000FF"/>
        </w:rPr>
        <w:t>IJHPCN 9(1/2): 104-115, 2016</w:t>
      </w:r>
      <w:del w:id="1297" w:author="Dave Towey" w:date="2019-07-16T06:46:00Z">
        <w:r w:rsidR="00401B4B" w:rsidRPr="00CF7917">
          <w:rPr>
            <w:i/>
            <w:iCs/>
            <w:color w:val="0000FF"/>
          </w:rPr>
          <w:delText>.</w:delText>
        </w:r>
        <w:r w:rsidR="00401B4B" w:rsidRPr="00CF7917">
          <w:rPr>
            <w:color w:val="0000FF"/>
          </w:rPr>
          <w:delText>)</w:delText>
        </w:r>
        <w:r w:rsidR="00401B4B">
          <w:rPr>
            <w:rFonts w:hint="eastAsia"/>
            <w:color w:val="0000FF"/>
          </w:rPr>
          <w:delText>. In this way,</w:delText>
        </w:r>
      </w:del>
      <w:ins w:id="1298" w:author="Dave Towey" w:date="2019-07-16T06:46:00Z">
        <w:r w:rsidRPr="00CF7917">
          <w:rPr>
            <w:color w:val="0000FF"/>
          </w:rPr>
          <w:t>)</w:t>
        </w:r>
        <w:r>
          <w:rPr>
            <w:color w:val="0000FF"/>
          </w:rPr>
          <w:t>. This enables</w:t>
        </w:r>
      </w:ins>
      <w:r>
        <w:rPr>
          <w:rFonts w:hint="eastAsia"/>
          <w:color w:val="0000FF"/>
        </w:rPr>
        <w:t xml:space="preserve"> </w:t>
      </w:r>
      <w:r w:rsidRPr="00CF7917">
        <w:rPr>
          <w:color w:val="0000FF"/>
        </w:rPr>
        <w:t xml:space="preserve">all </w:t>
      </w:r>
      <w:ins w:id="1299" w:author="Dave Towey" w:date="2019-07-16T06:46:00Z">
        <w:r>
          <w:rPr>
            <w:color w:val="0000FF"/>
          </w:rPr>
          <w:t xml:space="preserve">the (WSDL) </w:t>
        </w:r>
      </w:ins>
      <w:r w:rsidRPr="00CF7917">
        <w:rPr>
          <w:color w:val="0000FF"/>
        </w:rPr>
        <w:t>parameters and their types</w:t>
      </w:r>
      <w:r>
        <w:rPr>
          <w:rFonts w:hint="eastAsia"/>
          <w:color w:val="0000FF"/>
        </w:rPr>
        <w:t xml:space="preserve"> </w:t>
      </w:r>
      <w:del w:id="1300" w:author="Dave Towey" w:date="2019-07-16T06:46:00Z">
        <w:r w:rsidR="00401B4B">
          <w:rPr>
            <w:rFonts w:hint="eastAsia"/>
            <w:color w:val="0000FF"/>
          </w:rPr>
          <w:delText>of the WSUT</w:delText>
        </w:r>
        <w:r w:rsidR="00401B4B">
          <w:rPr>
            <w:color w:val="0000FF"/>
          </w:rPr>
          <w:delText>’</w:delText>
        </w:r>
        <w:r w:rsidR="00401B4B">
          <w:rPr>
            <w:rFonts w:hint="eastAsia"/>
            <w:color w:val="0000FF"/>
          </w:rPr>
          <w:delText xml:space="preserve">s WSDL are </w:delText>
        </w:r>
      </w:del>
      <w:ins w:id="1301" w:author="Dave Towey" w:date="2019-07-16T06:46:00Z">
        <w:r>
          <w:rPr>
            <w:color w:val="0000FF"/>
          </w:rPr>
          <w:t>to be</w:t>
        </w:r>
        <w:r>
          <w:rPr>
            <w:rFonts w:hint="eastAsia"/>
            <w:color w:val="0000FF"/>
          </w:rPr>
          <w:t xml:space="preserve"> </w:t>
        </w:r>
      </w:ins>
      <w:r>
        <w:rPr>
          <w:rFonts w:hint="eastAsia"/>
          <w:color w:val="0000FF"/>
        </w:rPr>
        <w:t>automatically obtained</w:t>
      </w:r>
      <w:r w:rsidRPr="00CF7917">
        <w:rPr>
          <w:color w:val="0000FF"/>
        </w:rPr>
        <w:t>.</w:t>
      </w:r>
    </w:p>
    <w:p w14:paraId="58129B74" w14:textId="1C8F0DF1" w:rsidR="0069630C" w:rsidRPr="00CF7917" w:rsidRDefault="00401B4B" w:rsidP="0069630C">
      <w:pPr>
        <w:pStyle w:val="a0"/>
        <w:numPr>
          <w:ilvl w:val="1"/>
          <w:numId w:val="17"/>
        </w:numPr>
        <w:ind w:firstLineChars="0"/>
        <w:jc w:val="both"/>
        <w:rPr>
          <w:color w:val="0000FF"/>
        </w:rPr>
        <w:pPrChange w:id="1302" w:author="Dave Towey" w:date="2019-07-16T06:46:00Z">
          <w:pPr>
            <w:pStyle w:val="a0"/>
            <w:numPr>
              <w:ilvl w:val="1"/>
              <w:numId w:val="14"/>
            </w:numPr>
            <w:ind w:left="777" w:firstLineChars="0" w:hanging="357"/>
            <w:jc w:val="both"/>
          </w:pPr>
        </w:pPrChange>
      </w:pPr>
      <w:del w:id="1303" w:author="Dave Towey" w:date="2019-07-16T06:46:00Z">
        <w:r w:rsidRPr="00CF7917">
          <w:rPr>
            <w:color w:val="0000FF"/>
          </w:rPr>
          <w:delText>Parameters</w:delText>
        </w:r>
      </w:del>
      <w:ins w:id="1304" w:author="Dave Towey" w:date="2019-07-16T06:46:00Z">
        <w:r w:rsidR="0069630C" w:rsidRPr="00CF7917">
          <w:rPr>
            <w:color w:val="0000FF"/>
          </w:rPr>
          <w:t>Parameter</w:t>
        </w:r>
      </w:ins>
      <w:r w:rsidR="0069630C" w:rsidRPr="00CF7917">
        <w:rPr>
          <w:color w:val="0000FF"/>
        </w:rPr>
        <w:t xml:space="preserve"> setting: </w:t>
      </w:r>
      <w:r w:rsidR="0069630C">
        <w:rPr>
          <w:rFonts w:hint="eastAsia"/>
          <w:color w:val="0000FF"/>
        </w:rPr>
        <w:t xml:space="preserve">The tester is </w:t>
      </w:r>
      <w:r w:rsidR="0069630C" w:rsidRPr="00CF7917">
        <w:rPr>
          <w:color w:val="0000FF"/>
        </w:rPr>
        <w:t xml:space="preserve">responsible </w:t>
      </w:r>
      <w:r w:rsidR="0069630C">
        <w:rPr>
          <w:rFonts w:hint="eastAsia"/>
          <w:color w:val="0000FF"/>
        </w:rPr>
        <w:t xml:space="preserve">for selecting </w:t>
      </w:r>
      <w:ins w:id="1305" w:author="Dave Towey" w:date="2019-07-16T06:46:00Z">
        <w:r w:rsidR="0069630C">
          <w:rPr>
            <w:color w:val="0000FF"/>
          </w:rPr>
          <w:t xml:space="preserve">which </w:t>
        </w:r>
      </w:ins>
      <w:r w:rsidR="0069630C">
        <w:rPr>
          <w:rFonts w:hint="eastAsia"/>
          <w:color w:val="0000FF"/>
        </w:rPr>
        <w:t xml:space="preserve">operations </w:t>
      </w:r>
      <w:r w:rsidR="0069630C" w:rsidRPr="00CF7917">
        <w:rPr>
          <w:color w:val="0000FF"/>
        </w:rPr>
        <w:t xml:space="preserve">of </w:t>
      </w:r>
      <w:r w:rsidR="0069630C">
        <w:rPr>
          <w:rFonts w:hint="eastAsia"/>
          <w:color w:val="0000FF"/>
        </w:rPr>
        <w:t xml:space="preserve">the current </w:t>
      </w:r>
      <w:commentRangeStart w:id="1306"/>
      <w:r w:rsidR="0069630C">
        <w:rPr>
          <w:rFonts w:hint="eastAsia"/>
          <w:color w:val="0000FF"/>
        </w:rPr>
        <w:t xml:space="preserve">WSUT </w:t>
      </w:r>
      <w:commentRangeEnd w:id="1306"/>
      <w:ins w:id="1307" w:author="Dave Towey" w:date="2019-07-16T06:46:00Z">
        <w:r w:rsidR="0069630C">
          <w:rPr>
            <w:rStyle w:val="CommentReference"/>
            <w:szCs w:val="20"/>
          </w:rPr>
          <w:commentReference w:id="1306"/>
        </w:r>
        <w:r w:rsidR="0069630C">
          <w:rPr>
            <w:color w:val="0000FF"/>
          </w:rPr>
          <w:t xml:space="preserve">are </w:t>
        </w:r>
      </w:ins>
      <w:r w:rsidR="0069630C">
        <w:rPr>
          <w:rFonts w:hint="eastAsia"/>
          <w:color w:val="0000FF"/>
        </w:rPr>
        <w:t xml:space="preserve">to be tested, and </w:t>
      </w:r>
      <w:ins w:id="1308" w:author="Dave Towey" w:date="2019-07-16T06:46:00Z">
        <w:r w:rsidR="0069630C">
          <w:rPr>
            <w:color w:val="0000FF"/>
          </w:rPr>
          <w:t xml:space="preserve">for </w:t>
        </w:r>
      </w:ins>
      <w:r w:rsidR="0069630C" w:rsidRPr="00CF7917">
        <w:rPr>
          <w:color w:val="0000FF"/>
        </w:rPr>
        <w:t>partition</w:t>
      </w:r>
      <w:r w:rsidR="0069630C">
        <w:rPr>
          <w:rFonts w:hint="eastAsia"/>
          <w:color w:val="0000FF"/>
        </w:rPr>
        <w:t xml:space="preserve">ing </w:t>
      </w:r>
      <w:r w:rsidR="0069630C" w:rsidRPr="00CF7917">
        <w:rPr>
          <w:color w:val="0000FF"/>
        </w:rPr>
        <w:t xml:space="preserve">each parameter into </w:t>
      </w:r>
      <w:r w:rsidR="0069630C">
        <w:rPr>
          <w:rFonts w:hint="eastAsia"/>
          <w:color w:val="0000FF"/>
        </w:rPr>
        <w:t>disjoint</w:t>
      </w:r>
      <w:r w:rsidR="0069630C">
        <w:rPr>
          <w:color w:val="0000FF"/>
        </w:rPr>
        <w:t xml:space="preserve"> choices</w:t>
      </w:r>
      <w:r w:rsidR="0069630C" w:rsidRPr="00CF7917">
        <w:rPr>
          <w:color w:val="0000FF"/>
        </w:rPr>
        <w:t>.</w:t>
      </w:r>
      <w:del w:id="1309" w:author="Dave Towey" w:date="2019-07-16T06:46:00Z">
        <w:r w:rsidR="00B80994">
          <w:rPr>
            <w:color w:val="0000FF"/>
          </w:rPr>
          <w:delText xml:space="preserve"> This component aims to collect information for partitioning and generating test cases. </w:delText>
        </w:r>
      </w:del>
    </w:p>
    <w:p w14:paraId="5CE289C8" w14:textId="371697E4" w:rsidR="0069630C" w:rsidRPr="00CF7917" w:rsidRDefault="0069630C" w:rsidP="0069630C">
      <w:pPr>
        <w:pStyle w:val="a0"/>
        <w:numPr>
          <w:ilvl w:val="1"/>
          <w:numId w:val="17"/>
        </w:numPr>
        <w:ind w:firstLineChars="0"/>
        <w:jc w:val="both"/>
        <w:rPr>
          <w:color w:val="0000FF"/>
        </w:rPr>
        <w:pPrChange w:id="1310" w:author="Dave Towey" w:date="2019-07-16T06:46:00Z">
          <w:pPr>
            <w:pStyle w:val="a0"/>
            <w:numPr>
              <w:ilvl w:val="1"/>
              <w:numId w:val="14"/>
            </w:numPr>
            <w:ind w:left="777" w:firstLineChars="0" w:hanging="357"/>
            <w:jc w:val="both"/>
          </w:pPr>
        </w:pPrChange>
      </w:pPr>
      <w:r w:rsidRPr="00CF7917">
        <w:rPr>
          <w:color w:val="0000FF"/>
        </w:rPr>
        <w:t xml:space="preserve">Partition </w:t>
      </w:r>
      <w:r>
        <w:rPr>
          <w:rFonts w:hint="eastAsia"/>
          <w:color w:val="0000FF"/>
        </w:rPr>
        <w:t>setting</w:t>
      </w:r>
      <w:r w:rsidRPr="00CF7917">
        <w:rPr>
          <w:color w:val="0000FF"/>
        </w:rPr>
        <w:t xml:space="preserve">: </w:t>
      </w:r>
      <w:r>
        <w:rPr>
          <w:rFonts w:hint="eastAsia"/>
          <w:color w:val="0000FF"/>
        </w:rPr>
        <w:t xml:space="preserve">The tester is responsible for specifying </w:t>
      </w:r>
      <w:ins w:id="1311" w:author="Dave Towey" w:date="2019-07-16T06:46:00Z">
        <w:r>
          <w:rPr>
            <w:color w:val="0000FF"/>
          </w:rPr>
          <w:t xml:space="preserve">the </w:t>
        </w:r>
      </w:ins>
      <w:r w:rsidRPr="00CF7917">
        <w:rPr>
          <w:color w:val="0000FF"/>
        </w:rPr>
        <w:t xml:space="preserve">partitions </w:t>
      </w:r>
      <w:del w:id="1312" w:author="Dave Towey" w:date="2019-07-16T06:46:00Z">
        <w:r w:rsidR="00401B4B" w:rsidRPr="00CF7917">
          <w:rPr>
            <w:color w:val="0000FF"/>
          </w:rPr>
          <w:delText>though</w:delText>
        </w:r>
      </w:del>
      <w:ins w:id="1313" w:author="Dave Towey" w:date="2019-07-16T06:46:00Z">
        <w:r>
          <w:rPr>
            <w:color w:val="0000FF"/>
          </w:rPr>
          <w:t>by</w:t>
        </w:r>
      </w:ins>
      <w:r>
        <w:rPr>
          <w:color w:val="0000FF"/>
        </w:rPr>
        <w:t xml:space="preserve"> </w:t>
      </w:r>
      <w:r w:rsidRPr="00CF7917">
        <w:rPr>
          <w:color w:val="0000FF"/>
        </w:rPr>
        <w:t>combining</w:t>
      </w:r>
      <w:ins w:id="1314" w:author="Dave Towey" w:date="2019-07-16T06:46:00Z">
        <w:r w:rsidRPr="00CF7917">
          <w:rPr>
            <w:color w:val="0000FF"/>
          </w:rPr>
          <w:t xml:space="preserve"> </w:t>
        </w:r>
        <w:r>
          <w:rPr>
            <w:color w:val="0000FF"/>
          </w:rPr>
          <w:t>the</w:t>
        </w:r>
      </w:ins>
      <w:r>
        <w:rPr>
          <w:color w:val="0000FF"/>
        </w:rPr>
        <w:t xml:space="preserve"> </w:t>
      </w:r>
      <w:r w:rsidRPr="00CF7917">
        <w:rPr>
          <w:color w:val="0000FF"/>
        </w:rPr>
        <w:t xml:space="preserve">choices </w:t>
      </w:r>
      <w:r>
        <w:rPr>
          <w:rFonts w:hint="eastAsia"/>
          <w:color w:val="0000FF"/>
        </w:rPr>
        <w:t xml:space="preserve">associated with each </w:t>
      </w:r>
      <w:r w:rsidRPr="00CF7917">
        <w:rPr>
          <w:color w:val="0000FF"/>
        </w:rPr>
        <w:t xml:space="preserve">parameter. </w:t>
      </w:r>
    </w:p>
    <w:p w14:paraId="79CC92EC" w14:textId="09899D25" w:rsidR="0069630C" w:rsidRPr="00CF7917" w:rsidRDefault="0069630C" w:rsidP="0069630C">
      <w:pPr>
        <w:pStyle w:val="a0"/>
        <w:numPr>
          <w:ilvl w:val="1"/>
          <w:numId w:val="17"/>
        </w:numPr>
        <w:ind w:firstLineChars="0"/>
        <w:jc w:val="both"/>
        <w:rPr>
          <w:color w:val="0000FF"/>
        </w:rPr>
        <w:pPrChange w:id="1315" w:author="Dave Towey" w:date="2019-07-16T06:46:00Z">
          <w:pPr>
            <w:pStyle w:val="a0"/>
            <w:numPr>
              <w:ilvl w:val="1"/>
              <w:numId w:val="14"/>
            </w:numPr>
            <w:ind w:left="777" w:firstLineChars="0" w:hanging="357"/>
            <w:jc w:val="both"/>
          </w:pPr>
        </w:pPrChange>
      </w:pPr>
      <w:r w:rsidRPr="00CF7917">
        <w:rPr>
          <w:rFonts w:hint="eastAsia"/>
          <w:color w:val="0000FF"/>
        </w:rPr>
        <w:t>T</w:t>
      </w:r>
      <w:r w:rsidRPr="00CF7917">
        <w:rPr>
          <w:color w:val="0000FF"/>
        </w:rPr>
        <w:t xml:space="preserve">est case generation: </w:t>
      </w:r>
      <w:r>
        <w:rPr>
          <w:rFonts w:hint="eastAsia"/>
          <w:color w:val="0000FF"/>
        </w:rPr>
        <w:t xml:space="preserve">The tester is responsible for </w:t>
      </w:r>
      <w:r>
        <w:rPr>
          <w:color w:val="0000FF"/>
        </w:rPr>
        <w:t>specifying</w:t>
      </w:r>
      <w:r>
        <w:rPr>
          <w:rFonts w:hint="eastAsia"/>
          <w:color w:val="0000FF"/>
        </w:rPr>
        <w:t xml:space="preserve"> the mode of test case generation</w:t>
      </w:r>
      <w:del w:id="1316" w:author="Dave Towey" w:date="2019-07-16T06:46:00Z">
        <w:r w:rsidR="00401B4B">
          <w:rPr>
            <w:rFonts w:hint="eastAsia"/>
            <w:color w:val="0000FF"/>
          </w:rPr>
          <w:delText xml:space="preserve">, namely, </w:delText>
        </w:r>
      </w:del>
      <w:ins w:id="1317" w:author="Dave Towey" w:date="2019-07-16T06:46:00Z">
        <w:r>
          <w:rPr>
            <w:color w:val="0000FF"/>
          </w:rPr>
          <w:t xml:space="preserve"> (</w:t>
        </w:r>
      </w:ins>
      <w:r>
        <w:rPr>
          <w:color w:val="0000FF"/>
        </w:rPr>
        <w:t>e</w:t>
      </w:r>
      <w:r>
        <w:rPr>
          <w:rFonts w:hint="eastAsia"/>
          <w:color w:val="0000FF"/>
        </w:rPr>
        <w:t xml:space="preserve">ither </w:t>
      </w:r>
      <w:r w:rsidRPr="00CF7917">
        <w:rPr>
          <w:color w:val="0000FF"/>
        </w:rPr>
        <w:t xml:space="preserve">randomly generating test cases based on the </w:t>
      </w:r>
      <w:r>
        <w:rPr>
          <w:rFonts w:hint="eastAsia"/>
          <w:color w:val="0000FF"/>
        </w:rPr>
        <w:t xml:space="preserve">parameters, or </w:t>
      </w:r>
      <w:r w:rsidRPr="00CF7917">
        <w:rPr>
          <w:color w:val="0000FF"/>
        </w:rPr>
        <w:t>uploading test cases</w:t>
      </w:r>
      <w:r>
        <w:rPr>
          <w:rFonts w:hint="eastAsia"/>
          <w:color w:val="0000FF"/>
        </w:rPr>
        <w:t xml:space="preserve"> generated using other techniques</w:t>
      </w:r>
      <w:del w:id="1318" w:author="Dave Towey" w:date="2019-07-16T06:46:00Z">
        <w:r w:rsidR="00401B4B" w:rsidRPr="00CF7917">
          <w:rPr>
            <w:color w:val="0000FF"/>
          </w:rPr>
          <w:delText>.</w:delText>
        </w:r>
      </w:del>
      <w:ins w:id="1319" w:author="Dave Towey" w:date="2019-07-16T06:46:00Z">
        <w:r>
          <w:rPr>
            <w:color w:val="0000FF"/>
          </w:rPr>
          <w:t>)</w:t>
        </w:r>
        <w:r w:rsidRPr="00CF7917">
          <w:rPr>
            <w:color w:val="0000FF"/>
          </w:rPr>
          <w:t>.</w:t>
        </w:r>
      </w:ins>
      <w:r w:rsidRPr="00CF7917">
        <w:rPr>
          <w:color w:val="0000FF"/>
        </w:rPr>
        <w:t xml:space="preserve"> </w:t>
      </w:r>
    </w:p>
    <w:p w14:paraId="382D5CB3" w14:textId="1CE063AF" w:rsidR="0069630C" w:rsidRPr="00E3216B" w:rsidRDefault="0069630C" w:rsidP="0069630C">
      <w:pPr>
        <w:pStyle w:val="a0"/>
        <w:numPr>
          <w:ilvl w:val="0"/>
          <w:numId w:val="17"/>
        </w:numPr>
        <w:ind w:left="357" w:firstLineChars="0" w:hanging="357"/>
        <w:jc w:val="both"/>
        <w:rPr>
          <w:color w:val="0000FF"/>
        </w:rPr>
        <w:pPrChange w:id="1320" w:author="Dave Towey" w:date="2019-07-16T06:46:00Z">
          <w:pPr>
            <w:pStyle w:val="a0"/>
            <w:numPr>
              <w:numId w:val="14"/>
            </w:numPr>
            <w:ind w:left="357" w:firstLineChars="0" w:hanging="357"/>
            <w:jc w:val="both"/>
          </w:pPr>
        </w:pPrChange>
      </w:pPr>
      <w:r w:rsidRPr="00CF7917">
        <w:rPr>
          <w:rFonts w:hint="eastAsia"/>
          <w:color w:val="0000FF"/>
        </w:rPr>
        <w:t>E</w:t>
      </w:r>
      <w:r w:rsidRPr="00CF7917">
        <w:rPr>
          <w:color w:val="0000FF"/>
        </w:rPr>
        <w:t>xecution</w:t>
      </w:r>
      <w:del w:id="1321" w:author="Dave Towey" w:date="2019-07-16T06:46:00Z">
        <w:r w:rsidR="00401B4B">
          <w:rPr>
            <w:rFonts w:hint="eastAsia"/>
            <w:color w:val="0000FF"/>
          </w:rPr>
          <w:delText xml:space="preserve"> demonstrates </w:delText>
        </w:r>
        <w:r w:rsidR="00401B4B" w:rsidRPr="00CF7917">
          <w:rPr>
            <w:color w:val="0000FF"/>
          </w:rPr>
          <w:delText xml:space="preserve">the </w:delText>
        </w:r>
      </w:del>
      <w:ins w:id="1322" w:author="Dave Towey" w:date="2019-07-16T06:46:00Z">
        <w:r w:rsidRPr="00CF7917">
          <w:rPr>
            <w:color w:val="0000FF"/>
          </w:rPr>
          <w:t xml:space="preserve">. This </w:t>
        </w:r>
        <w:r>
          <w:rPr>
            <w:rFonts w:hint="eastAsia"/>
            <w:color w:val="0000FF"/>
          </w:rPr>
          <w:t xml:space="preserve">feature </w:t>
        </w:r>
        <w:r>
          <w:rPr>
            <w:color w:val="0000FF"/>
          </w:rPr>
          <w:t>presents a</w:t>
        </w:r>
        <w:r w:rsidRPr="00CF7917">
          <w:rPr>
            <w:color w:val="0000FF"/>
          </w:rPr>
          <w:t xml:space="preserve"> </w:t>
        </w:r>
      </w:ins>
      <w:r>
        <w:rPr>
          <w:rFonts w:hint="eastAsia"/>
          <w:color w:val="0000FF"/>
        </w:rPr>
        <w:t xml:space="preserve">summary </w:t>
      </w:r>
      <w:r w:rsidRPr="00CF7917">
        <w:rPr>
          <w:color w:val="0000FF"/>
        </w:rPr>
        <w:t>of</w:t>
      </w:r>
      <w:r>
        <w:rPr>
          <w:color w:val="0000FF"/>
        </w:rPr>
        <w:t xml:space="preserve"> </w:t>
      </w:r>
      <w:ins w:id="1323" w:author="Dave Towey" w:date="2019-07-16T06:46:00Z">
        <w:r>
          <w:rPr>
            <w:color w:val="0000FF"/>
          </w:rPr>
          <w:t>the</w:t>
        </w:r>
        <w:r w:rsidRPr="00CF7917">
          <w:rPr>
            <w:color w:val="0000FF"/>
          </w:rPr>
          <w:t xml:space="preserve"> </w:t>
        </w:r>
      </w:ins>
      <w:r w:rsidRPr="00CF7917">
        <w:rPr>
          <w:color w:val="0000FF"/>
        </w:rPr>
        <w:t>testing</w:t>
      </w:r>
      <w:r>
        <w:rPr>
          <w:rFonts w:hint="eastAsia"/>
          <w:color w:val="0000FF"/>
        </w:rPr>
        <w:t xml:space="preserve"> results</w:t>
      </w:r>
      <w:r w:rsidRPr="00CF7917">
        <w:rPr>
          <w:color w:val="0000FF"/>
        </w:rPr>
        <w:t xml:space="preserve">, including </w:t>
      </w:r>
      <w:ins w:id="1324" w:author="Dave Towey" w:date="2019-07-16T06:46:00Z">
        <w:r>
          <w:rPr>
            <w:color w:val="0000FF"/>
          </w:rPr>
          <w:t>details</w:t>
        </w:r>
        <w:r>
          <w:rPr>
            <w:rFonts w:hint="eastAsia"/>
            <w:color w:val="0000FF"/>
          </w:rPr>
          <w:t xml:space="preserve"> of </w:t>
        </w:r>
      </w:ins>
      <w:r>
        <w:rPr>
          <w:color w:val="0000FF"/>
        </w:rPr>
        <w:t xml:space="preserve">the </w:t>
      </w:r>
      <w:del w:id="1325" w:author="Dave Towey" w:date="2019-07-16T06:46:00Z">
        <w:r w:rsidR="00401B4B">
          <w:rPr>
            <w:rFonts w:hint="eastAsia"/>
            <w:color w:val="0000FF"/>
          </w:rPr>
          <w:delText xml:space="preserve">information of </w:delText>
        </w:r>
      </w:del>
      <w:r w:rsidRPr="00CF7917">
        <w:rPr>
          <w:color w:val="0000FF"/>
        </w:rPr>
        <w:t xml:space="preserve">test </w:t>
      </w:r>
      <w:del w:id="1326" w:author="Dave Towey" w:date="2019-07-16T06:46:00Z">
        <w:r w:rsidR="00401B4B" w:rsidRPr="00CF7917">
          <w:rPr>
            <w:color w:val="0000FF"/>
          </w:rPr>
          <w:delText>case</w:delText>
        </w:r>
        <w:r w:rsidR="00401B4B">
          <w:rPr>
            <w:rFonts w:hint="eastAsia"/>
            <w:color w:val="0000FF"/>
          </w:rPr>
          <w:delText>s executed</w:delText>
        </w:r>
      </w:del>
      <w:ins w:id="1327" w:author="Dave Towey" w:date="2019-07-16T06:46:00Z">
        <w:r w:rsidRPr="00CF7917">
          <w:rPr>
            <w:color w:val="0000FF"/>
          </w:rPr>
          <w:t>case</w:t>
        </w:r>
        <w:r>
          <w:rPr>
            <w:rFonts w:hint="eastAsia"/>
            <w:color w:val="0000FF"/>
          </w:rPr>
          <w:t xml:space="preserve"> execut</w:t>
        </w:r>
        <w:r>
          <w:rPr>
            <w:color w:val="0000FF"/>
          </w:rPr>
          <w:t>ion</w:t>
        </w:r>
      </w:ins>
      <w:r>
        <w:rPr>
          <w:rFonts w:hint="eastAsia"/>
          <w:color w:val="0000FF"/>
        </w:rPr>
        <w:t xml:space="preserve"> (number, input, expected output, </w:t>
      </w:r>
      <w:del w:id="1328" w:author="Dave Towey" w:date="2019-07-16T06:46:00Z">
        <w:r w:rsidR="00401B4B">
          <w:rPr>
            <w:rFonts w:hint="eastAsia"/>
            <w:color w:val="0000FF"/>
          </w:rPr>
          <w:delText xml:space="preserve">belonging </w:delText>
        </w:r>
      </w:del>
      <w:r>
        <w:rPr>
          <w:rFonts w:hint="eastAsia"/>
          <w:color w:val="0000FF"/>
        </w:rPr>
        <w:t>partition</w:t>
      </w:r>
      <w:del w:id="1329" w:author="Dave Towey" w:date="2019-07-16T06:46:00Z">
        <w:r w:rsidR="00401B4B">
          <w:rPr>
            <w:rFonts w:hint="eastAsia"/>
            <w:color w:val="0000FF"/>
          </w:rPr>
          <w:delText>)</w:delText>
        </w:r>
        <w:r w:rsidR="00401B4B" w:rsidRPr="00CF7917">
          <w:rPr>
            <w:color w:val="0000FF"/>
          </w:rPr>
          <w:delText>,</w:delText>
        </w:r>
      </w:del>
      <w:ins w:id="1330" w:author="Dave Towey" w:date="2019-07-16T06:46:00Z">
        <w:r>
          <w:rPr>
            <w:color w:val="0000FF"/>
          </w:rPr>
          <w:t>,</w:t>
        </w:r>
      </w:ins>
      <w:r>
        <w:rPr>
          <w:color w:val="0000FF"/>
        </w:rPr>
        <w:t xml:space="preserve"> and </w:t>
      </w:r>
      <w:del w:id="1331" w:author="Dave Towey" w:date="2019-07-16T06:46:00Z">
        <w:r w:rsidR="00401B4B" w:rsidRPr="00CF7917">
          <w:rPr>
            <w:color w:val="0000FF"/>
          </w:rPr>
          <w:delText xml:space="preserve">testing </w:delText>
        </w:r>
      </w:del>
      <w:r w:rsidRPr="00E3216B">
        <w:rPr>
          <w:color w:val="0000FF"/>
        </w:rPr>
        <w:t xml:space="preserve">result </w:t>
      </w:r>
      <w:r>
        <w:rPr>
          <w:color w:val="0000FF"/>
        </w:rPr>
        <w:t>(</w:t>
      </w:r>
      <w:del w:id="1332" w:author="Dave Towey" w:date="2019-07-16T06:46:00Z">
        <w:r w:rsidR="00401B4B" w:rsidRPr="00CF7917">
          <w:rPr>
            <w:color w:val="0000FF"/>
          </w:rPr>
          <w:delText xml:space="preserve">i.e. </w:delText>
        </w:r>
      </w:del>
      <w:r w:rsidRPr="00E3216B">
        <w:rPr>
          <w:color w:val="0000FF"/>
        </w:rPr>
        <w:t xml:space="preserve">pass or fail). </w:t>
      </w:r>
      <w:del w:id="1333" w:author="Dave Towey" w:date="2019-07-16T06:46:00Z">
        <w:r w:rsidR="00401B4B">
          <w:rPr>
            <w:rFonts w:hint="eastAsia"/>
            <w:color w:val="0000FF"/>
          </w:rPr>
          <w:delText>If test cases are</w:delText>
        </w:r>
      </w:del>
      <w:commentRangeStart w:id="1334"/>
      <w:ins w:id="1335" w:author="Dave Towey" w:date="2019-07-16T06:46:00Z">
        <w:r>
          <w:rPr>
            <w:color w:val="0000FF"/>
          </w:rPr>
          <w:t>For</w:t>
        </w:r>
      </w:ins>
      <w:r w:rsidRPr="00E3216B">
        <w:rPr>
          <w:rFonts w:hint="eastAsia"/>
          <w:color w:val="0000FF"/>
        </w:rPr>
        <w:t xml:space="preserve"> </w:t>
      </w:r>
      <w:r w:rsidRPr="00E3216B">
        <w:rPr>
          <w:color w:val="0000FF"/>
        </w:rPr>
        <w:t>randomly generat</w:t>
      </w:r>
      <w:r w:rsidRPr="00E3216B">
        <w:rPr>
          <w:rFonts w:hint="eastAsia"/>
          <w:color w:val="0000FF"/>
        </w:rPr>
        <w:t>ed</w:t>
      </w:r>
      <w:ins w:id="1336" w:author="Dave Towey" w:date="2019-07-16T06:46:00Z">
        <w:r>
          <w:rPr>
            <w:color w:val="0000FF"/>
          </w:rPr>
          <w:t xml:space="preserve"> tests</w:t>
        </w:r>
      </w:ins>
      <w:r w:rsidRPr="00E3216B">
        <w:rPr>
          <w:rFonts w:hint="eastAsia"/>
          <w:color w:val="0000FF"/>
        </w:rPr>
        <w:t xml:space="preserve">, the tester </w:t>
      </w:r>
      <w:r w:rsidRPr="00E3216B">
        <w:rPr>
          <w:color w:val="0000FF"/>
        </w:rPr>
        <w:t>ha</w:t>
      </w:r>
      <w:r w:rsidRPr="00E3216B">
        <w:rPr>
          <w:rFonts w:hint="eastAsia"/>
          <w:color w:val="0000FF"/>
        </w:rPr>
        <w:t>s to</w:t>
      </w:r>
      <w:r w:rsidRPr="00E3216B">
        <w:rPr>
          <w:color w:val="0000FF"/>
        </w:rPr>
        <w:t xml:space="preserve"> check </w:t>
      </w:r>
      <w:del w:id="1337" w:author="Dave Towey" w:date="2019-07-16T06:46:00Z">
        <w:r w:rsidR="00401B4B">
          <w:rPr>
            <w:color w:val="0000FF"/>
          </w:rPr>
          <w:delText>the testing</w:delText>
        </w:r>
      </w:del>
      <w:ins w:id="1338" w:author="Dave Towey" w:date="2019-07-16T06:46:00Z">
        <w:r>
          <w:rPr>
            <w:color w:val="0000FF"/>
          </w:rPr>
          <w:t>each individual</w:t>
        </w:r>
      </w:ins>
      <w:r w:rsidRPr="00E3216B">
        <w:rPr>
          <w:color w:val="0000FF"/>
        </w:rPr>
        <w:t xml:space="preserve"> result</w:t>
      </w:r>
      <w:del w:id="1339" w:author="Dave Towey" w:date="2019-07-16T06:46:00Z">
        <w:r w:rsidR="00401B4B">
          <w:rPr>
            <w:color w:val="0000FF"/>
          </w:rPr>
          <w:delText xml:space="preserve"> </w:delText>
        </w:r>
        <w:r w:rsidR="00401B4B">
          <w:rPr>
            <w:rFonts w:hint="eastAsia"/>
            <w:color w:val="0000FF"/>
          </w:rPr>
          <w:delText>individually</w:delText>
        </w:r>
        <w:r w:rsidR="00401B4B" w:rsidRPr="00CF7917">
          <w:rPr>
            <w:color w:val="0000FF"/>
          </w:rPr>
          <w:delText>.</w:delText>
        </w:r>
      </w:del>
      <w:ins w:id="1340" w:author="Dave Towey" w:date="2019-07-16T06:46:00Z">
        <w:r w:rsidRPr="00E3216B">
          <w:rPr>
            <w:color w:val="0000FF"/>
          </w:rPr>
          <w:t>.</w:t>
        </w:r>
        <w:commentRangeEnd w:id="1334"/>
        <w:r>
          <w:rPr>
            <w:rStyle w:val="CommentReference"/>
            <w:szCs w:val="20"/>
          </w:rPr>
          <w:commentReference w:id="1334"/>
        </w:r>
      </w:ins>
      <w:r w:rsidRPr="00E3216B">
        <w:rPr>
          <w:color w:val="0000FF"/>
        </w:rPr>
        <w:t xml:space="preserve"> </w:t>
      </w:r>
      <w:r w:rsidRPr="00E3216B">
        <w:rPr>
          <w:rFonts w:hint="eastAsia"/>
          <w:color w:val="0000FF"/>
        </w:rPr>
        <w:t>Otherwise, w</w:t>
      </w:r>
      <w:r w:rsidRPr="00E3216B">
        <w:rPr>
          <w:color w:val="0000FF"/>
        </w:rPr>
        <w:t xml:space="preserve">hen all tests have </w:t>
      </w:r>
      <w:r w:rsidRPr="00E3216B">
        <w:rPr>
          <w:rFonts w:hint="eastAsia"/>
          <w:color w:val="0000FF"/>
        </w:rPr>
        <w:t xml:space="preserve">been </w:t>
      </w:r>
      <w:r w:rsidRPr="00E3216B">
        <w:rPr>
          <w:color w:val="0000FF"/>
        </w:rPr>
        <w:t xml:space="preserve">completed, </w:t>
      </w:r>
      <w:r w:rsidRPr="00E3216B">
        <w:rPr>
          <w:rFonts w:hint="eastAsia"/>
          <w:color w:val="0000FF"/>
        </w:rPr>
        <w:t xml:space="preserve">a </w:t>
      </w:r>
      <w:del w:id="1341" w:author="Dave Towey" w:date="2019-07-16T06:46:00Z">
        <w:r w:rsidR="00401B4B" w:rsidRPr="00CF7917">
          <w:rPr>
            <w:color w:val="0000FF"/>
          </w:rPr>
          <w:delText xml:space="preserve">test </w:delText>
        </w:r>
      </w:del>
      <w:r w:rsidRPr="00E3216B">
        <w:rPr>
          <w:color w:val="0000FF"/>
        </w:rPr>
        <w:t xml:space="preserve">report is </w:t>
      </w:r>
      <w:del w:id="1342" w:author="Dave Towey" w:date="2019-07-16T06:46:00Z">
        <w:r w:rsidR="00401B4B">
          <w:rPr>
            <w:rFonts w:hint="eastAsia"/>
            <w:color w:val="0000FF"/>
          </w:rPr>
          <w:delText>provided</w:delText>
        </w:r>
      </w:del>
      <w:ins w:id="1343" w:author="Dave Towey" w:date="2019-07-16T06:46:00Z">
        <w:r>
          <w:rPr>
            <w:color w:val="0000FF"/>
          </w:rPr>
          <w:t>generated</w:t>
        </w:r>
      </w:ins>
      <w:r w:rsidRPr="00E3216B">
        <w:rPr>
          <w:rFonts w:hint="eastAsia"/>
          <w:color w:val="0000FF"/>
        </w:rPr>
        <w:t xml:space="preserve"> in a </w:t>
      </w:r>
      <w:ins w:id="1344" w:author="Dave Towey" w:date="2019-07-16T06:46:00Z">
        <w:r>
          <w:rPr>
            <w:color w:val="0000FF"/>
          </w:rPr>
          <w:t>d</w:t>
        </w:r>
        <w:r w:rsidRPr="00E3216B">
          <w:rPr>
            <w:color w:val="0000FF"/>
          </w:rPr>
          <w:t>ownload</w:t>
        </w:r>
        <w:r>
          <w:rPr>
            <w:color w:val="0000FF"/>
          </w:rPr>
          <w:t xml:space="preserve">able </w:t>
        </w:r>
      </w:ins>
      <w:r w:rsidRPr="00E3216B">
        <w:rPr>
          <w:color w:val="0000FF"/>
        </w:rPr>
        <w:t>file</w:t>
      </w:r>
      <w:del w:id="1345" w:author="Dave Towey" w:date="2019-07-16T06:46:00Z">
        <w:r w:rsidR="00401B4B" w:rsidRPr="00CF7917">
          <w:rPr>
            <w:color w:val="0000FF"/>
          </w:rPr>
          <w:delText xml:space="preserve"> that </w:delText>
        </w:r>
        <w:r w:rsidR="00401B4B">
          <w:rPr>
            <w:rFonts w:hint="eastAsia"/>
            <w:color w:val="0000FF"/>
          </w:rPr>
          <w:delText xml:space="preserve">can be </w:delText>
        </w:r>
        <w:r w:rsidR="00401B4B">
          <w:rPr>
            <w:color w:val="0000FF"/>
          </w:rPr>
          <w:delText>download</w:delText>
        </w:r>
        <w:r w:rsidR="00401B4B">
          <w:rPr>
            <w:rFonts w:hint="eastAsia"/>
            <w:color w:val="0000FF"/>
          </w:rPr>
          <w:delText>ed</w:delText>
        </w:r>
      </w:del>
      <w:r w:rsidRPr="00E3216B">
        <w:rPr>
          <w:color w:val="0000FF"/>
        </w:rPr>
        <w:t>.</w:t>
      </w:r>
    </w:p>
    <w:p w14:paraId="3F4A0755" w14:textId="77777777" w:rsidR="0069630C" w:rsidRDefault="0069630C" w:rsidP="00B77C16">
      <w:pPr>
        <w:jc w:val="both"/>
        <w:rPr>
          <w:color w:val="0000FF"/>
        </w:rPr>
      </w:pPr>
    </w:p>
    <w:p w14:paraId="16082C96" w14:textId="45F8DA81" w:rsidR="006804B7" w:rsidRPr="006804B7" w:rsidRDefault="000C1DC4" w:rsidP="00B77C16">
      <w:pPr>
        <w:jc w:val="both"/>
        <w:rPr>
          <w:rFonts w:hint="eastAsia"/>
          <w:color w:val="0000FF"/>
        </w:rPr>
      </w:pPr>
      <w:del w:id="1346" w:author="Dave Towey" w:date="2019-07-16T06:46:00Z">
        <w:r>
          <w:rPr>
            <w:color w:val="0000FF"/>
          </w:rPr>
          <w:delText>Back</w:delText>
        </w:r>
      </w:del>
      <w:ins w:id="1347" w:author="Dave Towey" w:date="2019-07-16T06:46:00Z">
        <w:r w:rsidR="0069630C">
          <w:rPr>
            <w:color w:val="0000FF"/>
          </w:rPr>
          <w:t>The b</w:t>
        </w:r>
        <w:r>
          <w:rPr>
            <w:color w:val="0000FF"/>
          </w:rPr>
          <w:t>ack</w:t>
        </w:r>
      </w:ins>
      <w:r>
        <w:rPr>
          <w:color w:val="0000FF"/>
        </w:rPr>
        <w:t>-end logic is composed of several Restful APIs</w:t>
      </w:r>
      <w:r w:rsidR="00B5668F">
        <w:rPr>
          <w:color w:val="0000FF"/>
        </w:rPr>
        <w:t xml:space="preserve"> and Java classes:</w:t>
      </w:r>
      <w:r>
        <w:rPr>
          <w:color w:val="0000FF"/>
        </w:rPr>
        <w:t xml:space="preserve"> </w:t>
      </w:r>
      <w:ins w:id="1348" w:author="Dave Towey" w:date="2019-07-16T06:46:00Z">
        <w:r w:rsidR="0069630C">
          <w:rPr>
            <w:color w:val="0000FF"/>
          </w:rPr>
          <w:t xml:space="preserve">The </w:t>
        </w:r>
      </w:ins>
      <w:r w:rsidR="00B5668F">
        <w:rPr>
          <w:color w:val="0000FF"/>
        </w:rPr>
        <w:t>APIs</w:t>
      </w:r>
      <w:r>
        <w:rPr>
          <w:color w:val="0000FF"/>
        </w:rPr>
        <w:t xml:space="preserve"> are responsible for </w:t>
      </w:r>
      <w:del w:id="1349" w:author="Dave Towey" w:date="2019-07-16T06:46:00Z">
        <w:r>
          <w:rPr>
            <w:color w:val="0000FF"/>
          </w:rPr>
          <w:delText>receiving</w:delText>
        </w:r>
      </w:del>
      <w:ins w:id="1350" w:author="Dave Towey" w:date="2019-07-16T06:46:00Z">
        <w:r w:rsidR="0069630C">
          <w:rPr>
            <w:color w:val="0000FF"/>
          </w:rPr>
          <w:t>communicating</w:t>
        </w:r>
      </w:ins>
      <w:r>
        <w:rPr>
          <w:color w:val="0000FF"/>
        </w:rPr>
        <w:t xml:space="preserve"> HTTP </w:t>
      </w:r>
      <w:del w:id="1351" w:author="Dave Towey" w:date="2019-07-16T06:46:00Z">
        <w:r>
          <w:rPr>
            <w:color w:val="0000FF"/>
          </w:rPr>
          <w:delText xml:space="preserve">message </w:delText>
        </w:r>
      </w:del>
      <w:ins w:id="1352" w:author="Dave Towey" w:date="2019-07-16T06:46:00Z">
        <w:r>
          <w:rPr>
            <w:color w:val="0000FF"/>
          </w:rPr>
          <w:t>message</w:t>
        </w:r>
        <w:r w:rsidR="0069630C">
          <w:rPr>
            <w:color w:val="0000FF"/>
          </w:rPr>
          <w:t>s</w:t>
        </w:r>
        <w:r>
          <w:rPr>
            <w:color w:val="0000FF"/>
          </w:rPr>
          <w:t xml:space="preserve"> </w:t>
        </w:r>
        <w:r w:rsidR="0069630C">
          <w:rPr>
            <w:color w:val="0000FF"/>
          </w:rPr>
          <w:t xml:space="preserve">to and </w:t>
        </w:r>
      </w:ins>
      <w:r>
        <w:rPr>
          <w:color w:val="0000FF"/>
        </w:rPr>
        <w:t>from the front-end interface</w:t>
      </w:r>
      <w:del w:id="1353" w:author="Dave Towey" w:date="2019-07-16T06:46:00Z">
        <w:r>
          <w:rPr>
            <w:color w:val="0000FF"/>
          </w:rPr>
          <w:delText xml:space="preserve"> and sending the HTTP message to the front-end interface.</w:delText>
        </w:r>
      </w:del>
      <w:ins w:id="1354" w:author="Dave Towey" w:date="2019-07-16T06:46:00Z">
        <w:r>
          <w:rPr>
            <w:color w:val="0000FF"/>
          </w:rPr>
          <w:t>.</w:t>
        </w:r>
      </w:ins>
      <w:r w:rsidR="00B5668F">
        <w:rPr>
          <w:color w:val="0000FF"/>
        </w:rPr>
        <w:t xml:space="preserve"> The controller class is responsible for updating </w:t>
      </w:r>
      <w:ins w:id="1355" w:author="Dave Towey" w:date="2019-07-16T06:46:00Z">
        <w:r w:rsidR="0069630C">
          <w:rPr>
            <w:color w:val="0000FF"/>
          </w:rPr>
          <w:t xml:space="preserve">the </w:t>
        </w:r>
      </w:ins>
      <w:r w:rsidR="00B5668F">
        <w:rPr>
          <w:color w:val="0000FF"/>
        </w:rPr>
        <w:t>test profile according to the test results</w:t>
      </w:r>
      <w:ins w:id="1356" w:author="Dave Towey" w:date="2019-07-16T06:46:00Z">
        <w:r w:rsidR="0069630C">
          <w:rPr>
            <w:color w:val="0000FF"/>
          </w:rPr>
          <w:t>,</w:t>
        </w:r>
      </w:ins>
      <w:r w:rsidR="00B5668F">
        <w:rPr>
          <w:color w:val="0000FF"/>
        </w:rPr>
        <w:t xml:space="preserve"> and </w:t>
      </w:r>
      <w:ins w:id="1357" w:author="Dave Towey" w:date="2019-07-16T06:46:00Z">
        <w:r w:rsidR="0069630C">
          <w:rPr>
            <w:color w:val="0000FF"/>
          </w:rPr>
          <w:t xml:space="preserve">for </w:t>
        </w:r>
      </w:ins>
      <w:r w:rsidR="00B5668F">
        <w:rPr>
          <w:color w:val="0000FF"/>
        </w:rPr>
        <w:t xml:space="preserve">selecting test cases from </w:t>
      </w:r>
      <w:ins w:id="1358" w:author="Dave Towey" w:date="2019-07-16T06:46:00Z">
        <w:r w:rsidR="0069630C">
          <w:rPr>
            <w:color w:val="0000FF"/>
          </w:rPr>
          <w:t xml:space="preserve">the </w:t>
        </w:r>
      </w:ins>
      <w:r w:rsidR="00B5668F">
        <w:rPr>
          <w:color w:val="0000FF"/>
        </w:rPr>
        <w:t>partitions</w:t>
      </w:r>
      <w:r w:rsidR="0027504C">
        <w:rPr>
          <w:color w:val="0000FF"/>
        </w:rPr>
        <w:t xml:space="preserve">. The selected test cases are wrapped in </w:t>
      </w:r>
      <w:r w:rsidR="008B4BFB">
        <w:rPr>
          <w:color w:val="0000FF"/>
        </w:rPr>
        <w:t xml:space="preserve">SOAP messages and sent to </w:t>
      </w:r>
      <w:ins w:id="1359" w:author="Dave Towey" w:date="2019-07-16T06:46:00Z">
        <w:r w:rsidR="0069630C">
          <w:rPr>
            <w:color w:val="0000FF"/>
          </w:rPr>
          <w:t xml:space="preserve">the </w:t>
        </w:r>
      </w:ins>
      <w:r w:rsidR="008B4BFB">
        <w:rPr>
          <w:color w:val="0000FF"/>
        </w:rPr>
        <w:t xml:space="preserve">web service under test </w:t>
      </w:r>
      <w:del w:id="1360" w:author="Dave Towey" w:date="2019-07-16T06:46:00Z">
        <w:r w:rsidR="008B4BFB">
          <w:rPr>
            <w:color w:val="0000FF"/>
          </w:rPr>
          <w:delText>by</w:delText>
        </w:r>
      </w:del>
      <w:ins w:id="1361" w:author="Dave Towey" w:date="2019-07-16T06:46:00Z">
        <w:r w:rsidR="0069630C">
          <w:rPr>
            <w:color w:val="0000FF"/>
          </w:rPr>
          <w:t>through</w:t>
        </w:r>
      </w:ins>
      <w:r w:rsidR="008B4BFB">
        <w:rPr>
          <w:color w:val="0000FF"/>
        </w:rPr>
        <w:t xml:space="preserve"> the proxy class, which also intercepts the test results.</w:t>
      </w:r>
      <w:r w:rsidR="0027504C">
        <w:rPr>
          <w:color w:val="0000FF"/>
        </w:rPr>
        <w:t xml:space="preserve">    </w:t>
      </w:r>
    </w:p>
    <w:p w14:paraId="52A32EC3" w14:textId="77777777" w:rsidR="006460AC" w:rsidRDefault="006460AC" w:rsidP="001C3D07">
      <w:pPr>
        <w:spacing w:beforeLines="100" w:before="312"/>
        <w:jc w:val="both"/>
        <w:rPr>
          <w:b/>
          <w:i/>
        </w:rPr>
      </w:pPr>
      <w:r w:rsidRPr="00AA7BE8">
        <w:rPr>
          <w:b/>
          <w:i/>
          <w:u w:val="single"/>
        </w:rPr>
        <w:t>R</w:t>
      </w:r>
      <w:r>
        <w:rPr>
          <w:b/>
          <w:i/>
          <w:u w:val="single"/>
        </w:rPr>
        <w:t>3</w:t>
      </w:r>
      <w:r w:rsidRPr="00AA7BE8">
        <w:rPr>
          <w:b/>
          <w:i/>
          <w:u w:val="single"/>
        </w:rPr>
        <w:t>C</w:t>
      </w:r>
      <w:r>
        <w:rPr>
          <w:b/>
          <w:i/>
          <w:u w:val="single"/>
        </w:rPr>
        <w:t>6</w:t>
      </w:r>
      <w:r w:rsidRPr="00AA7BE8">
        <w:rPr>
          <w:b/>
          <w:i/>
          <w:u w:val="single"/>
        </w:rPr>
        <w:t>:</w:t>
      </w:r>
      <w:r w:rsidRPr="00AA7BE8">
        <w:rPr>
          <w:b/>
          <w:i/>
        </w:rPr>
        <w:t xml:space="preserve"> </w:t>
      </w:r>
      <w:r w:rsidRPr="00003B88">
        <w:rPr>
          <w:b/>
          <w:i/>
        </w:rPr>
        <w:t xml:space="preserve">Section 4 reports the empirical studies conducted to evaluate the performance of the proposed method. A set of research questions are described and then answers in the results section. </w:t>
      </w:r>
      <w:bookmarkStart w:id="1362" w:name="OLE_LINK22"/>
      <w:bookmarkStart w:id="1363" w:name="OLE_LINK23"/>
      <w:r w:rsidRPr="00003B88">
        <w:rPr>
          <w:b/>
          <w:i/>
        </w:rPr>
        <w:t xml:space="preserve">The authors may consider the possibility to </w:t>
      </w:r>
      <w:bookmarkStart w:id="1364" w:name="OLE_LINK10"/>
      <w:bookmarkStart w:id="1365" w:name="OLE_LINK11"/>
      <w:r w:rsidRPr="00003B88">
        <w:rPr>
          <w:b/>
          <w:i/>
        </w:rPr>
        <w:t>anticipate</w:t>
      </w:r>
      <w:bookmarkEnd w:id="1364"/>
      <w:bookmarkEnd w:id="1365"/>
      <w:r w:rsidRPr="00003B88">
        <w:rPr>
          <w:b/>
          <w:i/>
        </w:rPr>
        <w:t xml:space="preserve"> the research questions as a way to motivate the paper in the Introduction</w:t>
      </w:r>
      <w:bookmarkEnd w:id="1362"/>
      <w:bookmarkEnd w:id="1363"/>
      <w:r w:rsidRPr="00003B88">
        <w:rPr>
          <w:b/>
          <w:i/>
        </w:rPr>
        <w:t xml:space="preserve"> or in a section describing the research approach followed in this paper.</w:t>
      </w:r>
    </w:p>
    <w:p w14:paraId="5945D87D" w14:textId="4D793D19" w:rsidR="006460AC" w:rsidRPr="005B51CC" w:rsidRDefault="006460AC" w:rsidP="001C3D07">
      <w:pPr>
        <w:spacing w:beforeLines="100" w:before="312"/>
        <w:jc w:val="both"/>
        <w:rPr>
          <w:rFonts w:hint="eastAsia"/>
          <w:color w:val="0000FF"/>
          <w:u w:val="single"/>
        </w:rPr>
      </w:pPr>
      <w:r w:rsidRPr="00AA7BE8">
        <w:rPr>
          <w:u w:val="single"/>
        </w:rPr>
        <w:t>Response</w:t>
      </w:r>
      <w:r w:rsidRPr="00AA7BE8">
        <w:t>:</w:t>
      </w:r>
      <w:r>
        <w:t xml:space="preserve"> </w:t>
      </w:r>
      <w:del w:id="1366" w:author="Dave Towey" w:date="2019-07-16T06:46:00Z">
        <w:r w:rsidRPr="005B51CC">
          <w:rPr>
            <w:color w:val="0000FF"/>
          </w:rPr>
          <w:delText>Thanks</w:delText>
        </w:r>
      </w:del>
      <w:ins w:id="1367" w:author="Dave Towey" w:date="2019-07-16T06:46:00Z">
        <w:r w:rsidR="006A3DFD">
          <w:rPr>
            <w:color w:val="0000FF"/>
          </w:rPr>
          <w:t>Thank you</w:t>
        </w:r>
      </w:ins>
      <w:r w:rsidRPr="005B51CC">
        <w:rPr>
          <w:color w:val="0000FF"/>
        </w:rPr>
        <w:t xml:space="preserve"> for the suggestion.</w:t>
      </w:r>
      <w:r>
        <w:rPr>
          <w:color w:val="0000FF"/>
        </w:rPr>
        <w:t xml:space="preserve"> </w:t>
      </w:r>
      <w:r w:rsidR="00436594">
        <w:rPr>
          <w:rFonts w:hint="eastAsia"/>
          <w:color w:val="0000FF"/>
        </w:rPr>
        <w:t>Originally, we</w:t>
      </w:r>
      <w:r w:rsidR="00BD3899">
        <w:rPr>
          <w:color w:val="0000FF"/>
        </w:rPr>
        <w:t xml:space="preserve"> </w:t>
      </w:r>
      <w:del w:id="1368" w:author="Dave Towey" w:date="2019-07-16T06:46:00Z">
        <w:r w:rsidR="00436594">
          <w:rPr>
            <w:rFonts w:hint="eastAsia"/>
            <w:color w:val="0000FF"/>
          </w:rPr>
          <w:delText>describe</w:delText>
        </w:r>
        <w:r w:rsidR="00C027D3">
          <w:rPr>
            <w:rFonts w:hint="eastAsia"/>
            <w:color w:val="0000FF"/>
          </w:rPr>
          <w:delText>d</w:delText>
        </w:r>
        <w:r w:rsidR="00436594">
          <w:rPr>
            <w:rFonts w:hint="eastAsia"/>
            <w:color w:val="0000FF"/>
          </w:rPr>
          <w:delText xml:space="preserve"> </w:delText>
        </w:r>
      </w:del>
      <w:ins w:id="1369" w:author="Dave Towey" w:date="2019-07-16T06:46:00Z">
        <w:r w:rsidR="00BD3899">
          <w:rPr>
            <w:color w:val="0000FF"/>
          </w:rPr>
          <w:t>had</w:t>
        </w:r>
        <w:r w:rsidR="00436594">
          <w:rPr>
            <w:rFonts w:hint="eastAsia"/>
            <w:color w:val="0000FF"/>
          </w:rPr>
          <w:t xml:space="preserve"> </w:t>
        </w:r>
        <w:r w:rsidR="00BD3899">
          <w:rPr>
            <w:color w:val="0000FF"/>
          </w:rPr>
          <w:t>presented the</w:t>
        </w:r>
        <w:r w:rsidR="00436594">
          <w:rPr>
            <w:rFonts w:hint="eastAsia"/>
            <w:color w:val="0000FF"/>
          </w:rPr>
          <w:t xml:space="preserve"> </w:t>
        </w:r>
      </w:ins>
      <w:r w:rsidR="00436594">
        <w:rPr>
          <w:rFonts w:hint="eastAsia"/>
          <w:color w:val="0000FF"/>
        </w:rPr>
        <w:t xml:space="preserve">research questions in the </w:t>
      </w:r>
      <w:r w:rsidR="00436594" w:rsidRPr="009A5A4B">
        <w:rPr>
          <w:rFonts w:hint="eastAsia"/>
          <w:i/>
          <w:iCs/>
          <w:color w:val="0000FF"/>
        </w:rPr>
        <w:t>Empirical Study</w:t>
      </w:r>
      <w:r w:rsidR="00436594">
        <w:rPr>
          <w:rFonts w:hint="eastAsia"/>
          <w:color w:val="0000FF"/>
        </w:rPr>
        <w:t xml:space="preserve"> section</w:t>
      </w:r>
      <w:ins w:id="1370" w:author="Dave Towey" w:date="2019-07-16T06:46:00Z">
        <w:r w:rsidR="00BD3899">
          <w:rPr>
            <w:color w:val="0000FF"/>
          </w:rPr>
          <w:t>,</w:t>
        </w:r>
      </w:ins>
      <w:r w:rsidR="00436594">
        <w:rPr>
          <w:rFonts w:hint="eastAsia"/>
          <w:color w:val="0000FF"/>
        </w:rPr>
        <w:t xml:space="preserve"> and </w:t>
      </w:r>
      <w:ins w:id="1371" w:author="Dave Towey" w:date="2019-07-16T06:46:00Z">
        <w:r w:rsidR="00BD3899">
          <w:rPr>
            <w:color w:val="0000FF"/>
          </w:rPr>
          <w:t xml:space="preserve">the </w:t>
        </w:r>
      </w:ins>
      <w:r w:rsidR="00436594">
        <w:rPr>
          <w:rFonts w:hint="eastAsia"/>
          <w:color w:val="0000FF"/>
        </w:rPr>
        <w:t xml:space="preserve">answers in the </w:t>
      </w:r>
      <w:r w:rsidR="00436594" w:rsidRPr="009A5A4B">
        <w:rPr>
          <w:rFonts w:hint="eastAsia"/>
          <w:i/>
          <w:iCs/>
          <w:color w:val="0000FF"/>
        </w:rPr>
        <w:t>Experimental Results</w:t>
      </w:r>
      <w:r w:rsidR="00436594">
        <w:rPr>
          <w:rFonts w:hint="eastAsia"/>
          <w:color w:val="0000FF"/>
        </w:rPr>
        <w:t xml:space="preserve"> section</w:t>
      </w:r>
      <w:r w:rsidR="00C45D5F">
        <w:rPr>
          <w:rFonts w:hint="eastAsia"/>
          <w:color w:val="0000FF"/>
        </w:rPr>
        <w:t xml:space="preserve">, </w:t>
      </w:r>
      <w:del w:id="1372" w:author="Dave Towey" w:date="2019-07-16T06:46:00Z">
        <w:r w:rsidR="00C45D5F">
          <w:rPr>
            <w:rFonts w:hint="eastAsia"/>
            <w:color w:val="0000FF"/>
          </w:rPr>
          <w:delText xml:space="preserve">in order </w:delText>
        </w:r>
      </w:del>
      <w:r w:rsidR="00BD3899">
        <w:rPr>
          <w:color w:val="0000FF"/>
        </w:rPr>
        <w:t xml:space="preserve">to </w:t>
      </w:r>
      <w:del w:id="1373" w:author="Dave Towey" w:date="2019-07-16T06:46:00Z">
        <w:r w:rsidR="00C45D5F">
          <w:rPr>
            <w:rFonts w:hint="eastAsia"/>
            <w:color w:val="0000FF"/>
          </w:rPr>
          <w:delText xml:space="preserve">make </w:delText>
        </w:r>
        <w:r w:rsidR="00C027D3">
          <w:rPr>
            <w:rFonts w:hint="eastAsia"/>
            <w:color w:val="0000FF"/>
          </w:rPr>
          <w:delText>the</w:delText>
        </w:r>
      </w:del>
      <w:ins w:id="1374" w:author="Dave Towey" w:date="2019-07-16T06:46:00Z">
        <w:r w:rsidR="00BD3899">
          <w:rPr>
            <w:color w:val="0000FF"/>
          </w:rPr>
          <w:t>provide a structured</w:t>
        </w:r>
      </w:ins>
      <w:r w:rsidR="00C027D3">
        <w:rPr>
          <w:rFonts w:hint="eastAsia"/>
          <w:color w:val="0000FF"/>
        </w:rPr>
        <w:t xml:space="preserve"> </w:t>
      </w:r>
      <w:r w:rsidR="00C45D5F">
        <w:rPr>
          <w:rFonts w:hint="eastAsia"/>
          <w:color w:val="0000FF"/>
        </w:rPr>
        <w:t>presentation</w:t>
      </w:r>
      <w:del w:id="1375" w:author="Dave Towey" w:date="2019-07-16T06:46:00Z">
        <w:r w:rsidR="00C45D5F">
          <w:rPr>
            <w:rFonts w:hint="eastAsia"/>
            <w:color w:val="0000FF"/>
          </w:rPr>
          <w:delText xml:space="preserve"> more </w:delText>
        </w:r>
        <w:r w:rsidR="00C45D5F">
          <w:rPr>
            <w:color w:val="0000FF"/>
          </w:rPr>
          <w:delText>structural</w:delText>
        </w:r>
        <w:r w:rsidR="00C45D5F">
          <w:rPr>
            <w:rFonts w:hint="eastAsia"/>
            <w:color w:val="0000FF"/>
          </w:rPr>
          <w:delText xml:space="preserve">. We </w:delText>
        </w:r>
      </w:del>
      <w:ins w:id="1376" w:author="Dave Towey" w:date="2019-07-16T06:46:00Z">
        <w:r w:rsidR="00C45D5F">
          <w:rPr>
            <w:rFonts w:hint="eastAsia"/>
            <w:color w:val="0000FF"/>
          </w:rPr>
          <w:t xml:space="preserve">. </w:t>
        </w:r>
        <w:r w:rsidR="00BD3899">
          <w:rPr>
            <w:color w:val="0000FF"/>
          </w:rPr>
          <w:t>However, w</w:t>
        </w:r>
        <w:r w:rsidR="00C45D5F">
          <w:rPr>
            <w:rFonts w:hint="eastAsia"/>
            <w:color w:val="0000FF"/>
          </w:rPr>
          <w:t xml:space="preserve">e </w:t>
        </w:r>
      </w:ins>
      <w:r w:rsidR="00C45D5F">
        <w:rPr>
          <w:rFonts w:hint="eastAsia"/>
          <w:color w:val="0000FF"/>
        </w:rPr>
        <w:t xml:space="preserve">agree </w:t>
      </w:r>
      <w:ins w:id="1377" w:author="Dave Towey" w:date="2019-07-16T06:46:00Z">
        <w:r w:rsidR="00BD3899">
          <w:rPr>
            <w:color w:val="0000FF"/>
          </w:rPr>
          <w:t xml:space="preserve">with the suggestion </w:t>
        </w:r>
      </w:ins>
      <w:r w:rsidR="00C45D5F">
        <w:rPr>
          <w:rFonts w:hint="eastAsia"/>
          <w:color w:val="0000FF"/>
        </w:rPr>
        <w:t xml:space="preserve">that moving </w:t>
      </w:r>
      <w:r w:rsidR="009A5A4B">
        <w:rPr>
          <w:rFonts w:hint="eastAsia"/>
          <w:color w:val="0000FF"/>
        </w:rPr>
        <w:t xml:space="preserve">the </w:t>
      </w:r>
      <w:r w:rsidR="00C45D5F">
        <w:rPr>
          <w:rFonts w:hint="eastAsia"/>
          <w:color w:val="0000FF"/>
        </w:rPr>
        <w:t xml:space="preserve">research questions to the Introduction may help improve the </w:t>
      </w:r>
      <w:del w:id="1378" w:author="Dave Towey" w:date="2019-07-16T06:46:00Z">
        <w:r w:rsidR="00C45D5F">
          <w:rPr>
            <w:rFonts w:hint="eastAsia"/>
            <w:color w:val="0000FF"/>
          </w:rPr>
          <w:delText>logic of the study.</w:delText>
        </w:r>
      </w:del>
      <w:ins w:id="1379" w:author="Dave Towey" w:date="2019-07-16T06:46:00Z">
        <w:r w:rsidR="00BD3899">
          <w:rPr>
            <w:color w:val="0000FF"/>
          </w:rPr>
          <w:t>flow and presentation</w:t>
        </w:r>
        <w:r w:rsidR="00C45D5F">
          <w:rPr>
            <w:rFonts w:hint="eastAsia"/>
            <w:color w:val="0000FF"/>
          </w:rPr>
          <w:t>.</w:t>
        </w:r>
      </w:ins>
      <w:r w:rsidR="00C45D5F">
        <w:rPr>
          <w:rFonts w:hint="eastAsia"/>
          <w:color w:val="0000FF"/>
        </w:rPr>
        <w:t xml:space="preserve"> Accordingly, we </w:t>
      </w:r>
      <w:del w:id="1380" w:author="Dave Towey" w:date="2019-07-16T06:46:00Z">
        <w:r w:rsidR="00C45D5F">
          <w:rPr>
            <w:rFonts w:hint="eastAsia"/>
            <w:color w:val="0000FF"/>
          </w:rPr>
          <w:delText>decide to embed</w:delText>
        </w:r>
      </w:del>
      <w:ins w:id="1381" w:author="Dave Towey" w:date="2019-07-16T06:46:00Z">
        <w:r w:rsidR="00BD3899">
          <w:rPr>
            <w:color w:val="0000FF"/>
          </w:rPr>
          <w:t>have now</w:t>
        </w:r>
        <w:r w:rsidR="00C45D5F">
          <w:rPr>
            <w:rFonts w:hint="eastAsia"/>
            <w:color w:val="0000FF"/>
          </w:rPr>
          <w:t xml:space="preserve"> embed</w:t>
        </w:r>
        <w:r w:rsidR="00BD3899">
          <w:rPr>
            <w:color w:val="0000FF"/>
          </w:rPr>
          <w:t>ded the</w:t>
        </w:r>
      </w:ins>
      <w:r w:rsidR="00C45D5F">
        <w:rPr>
          <w:rFonts w:hint="eastAsia"/>
          <w:color w:val="0000FF"/>
        </w:rPr>
        <w:t xml:space="preserve"> </w:t>
      </w:r>
      <w:r>
        <w:rPr>
          <w:color w:val="0000FF"/>
        </w:rPr>
        <w:t>research questions</w:t>
      </w:r>
      <w:r w:rsidR="00C45D5F">
        <w:rPr>
          <w:rFonts w:hint="eastAsia"/>
          <w:color w:val="0000FF"/>
        </w:rPr>
        <w:t xml:space="preserve"> </w:t>
      </w:r>
      <w:r w:rsidR="00C45D5F">
        <w:rPr>
          <w:color w:val="0000FF"/>
        </w:rPr>
        <w:t>in the Introduction</w:t>
      </w:r>
      <w:r w:rsidR="009A5A4B">
        <w:rPr>
          <w:rFonts w:hint="eastAsia"/>
          <w:color w:val="0000FF"/>
        </w:rPr>
        <w:t xml:space="preserve"> as goals </w:t>
      </w:r>
      <w:r w:rsidR="00C45D5F">
        <w:rPr>
          <w:rFonts w:hint="eastAsia"/>
          <w:color w:val="0000FF"/>
        </w:rPr>
        <w:t xml:space="preserve">to motivate the work </w:t>
      </w:r>
      <w:del w:id="1382" w:author="Dave Towey" w:date="2019-07-16T06:46:00Z">
        <w:r w:rsidR="00C45D5F">
          <w:rPr>
            <w:rFonts w:hint="eastAsia"/>
            <w:color w:val="0000FF"/>
          </w:rPr>
          <w:delText>in this</w:delText>
        </w:r>
      </w:del>
      <w:ins w:id="1383" w:author="Dave Towey" w:date="2019-07-16T06:46:00Z">
        <w:r w:rsidR="00BD3899">
          <w:rPr>
            <w:color w:val="0000FF"/>
          </w:rPr>
          <w:t>of the</w:t>
        </w:r>
      </w:ins>
      <w:r w:rsidR="00C45D5F">
        <w:rPr>
          <w:rFonts w:hint="eastAsia"/>
          <w:color w:val="0000FF"/>
        </w:rPr>
        <w:t xml:space="preserve"> paper</w:t>
      </w:r>
      <w:r>
        <w:rPr>
          <w:color w:val="0000FF"/>
        </w:rPr>
        <w:t>.</w:t>
      </w:r>
      <w:r w:rsidR="00C45D5F">
        <w:rPr>
          <w:rFonts w:hint="eastAsia"/>
          <w:color w:val="0000FF"/>
        </w:rPr>
        <w:t xml:space="preserve"> Please also refer to our response to R3C2.</w:t>
      </w:r>
    </w:p>
    <w:p w14:paraId="678F1198" w14:textId="185A060A" w:rsidR="006460AC" w:rsidRDefault="006460AC" w:rsidP="001C3D07">
      <w:pPr>
        <w:spacing w:beforeLines="100" w:before="312"/>
        <w:jc w:val="both"/>
        <w:rPr>
          <w:color w:val="0000FF"/>
        </w:rPr>
      </w:pPr>
      <w:r>
        <w:rPr>
          <w:u w:val="single"/>
        </w:rPr>
        <w:t>Action</w:t>
      </w:r>
      <w:r>
        <w:t xml:space="preserve">: </w:t>
      </w:r>
      <w:r w:rsidRPr="005B51CC">
        <w:rPr>
          <w:color w:val="0000FF"/>
        </w:rPr>
        <w:t xml:space="preserve">In the revised </w:t>
      </w:r>
      <w:del w:id="1384" w:author="Dave Towey" w:date="2019-07-16T06:46:00Z">
        <w:r w:rsidRPr="005B51CC">
          <w:rPr>
            <w:color w:val="0000FF"/>
          </w:rPr>
          <w:delText>version</w:delText>
        </w:r>
      </w:del>
      <w:ins w:id="1385" w:author="Dave Towey" w:date="2019-07-16T06:46:00Z">
        <w:r w:rsidR="00BD3899">
          <w:rPr>
            <w:color w:val="0000FF"/>
          </w:rPr>
          <w:t>manuscript</w:t>
        </w:r>
      </w:ins>
      <w:r w:rsidRPr="005B51CC">
        <w:rPr>
          <w:color w:val="0000FF"/>
        </w:rPr>
        <w:t xml:space="preserve">, we have followed the suggestion </w:t>
      </w:r>
      <w:del w:id="1386" w:author="Dave Towey" w:date="2019-07-16T06:46:00Z">
        <w:r w:rsidR="00C45D5F">
          <w:rPr>
            <w:rFonts w:hint="eastAsia"/>
            <w:color w:val="0000FF"/>
          </w:rPr>
          <w:delText xml:space="preserve">to </w:delText>
        </w:r>
        <w:r>
          <w:rPr>
            <w:color w:val="0000FF"/>
          </w:rPr>
          <w:delText>restructure</w:delText>
        </w:r>
      </w:del>
      <w:ins w:id="1387" w:author="Dave Towey" w:date="2019-07-16T06:46:00Z">
        <w:r w:rsidR="00BD3899">
          <w:rPr>
            <w:color w:val="0000FF"/>
          </w:rPr>
          <w:t>and</w:t>
        </w:r>
        <w:r w:rsidR="00C45D5F">
          <w:rPr>
            <w:rFonts w:hint="eastAsia"/>
            <w:color w:val="0000FF"/>
          </w:rPr>
          <w:t xml:space="preserve"> </w:t>
        </w:r>
        <w:r>
          <w:rPr>
            <w:color w:val="0000FF"/>
          </w:rPr>
          <w:t>restructure</w:t>
        </w:r>
        <w:r w:rsidR="00BD3899">
          <w:rPr>
            <w:color w:val="0000FF"/>
          </w:rPr>
          <w:t>d</w:t>
        </w:r>
      </w:ins>
      <w:r>
        <w:rPr>
          <w:color w:val="0000FF"/>
        </w:rPr>
        <w:t xml:space="preserve"> the Introduction</w:t>
      </w:r>
      <w:r w:rsidR="00C45D5F">
        <w:rPr>
          <w:rFonts w:hint="eastAsia"/>
          <w:color w:val="0000FF"/>
        </w:rPr>
        <w:t xml:space="preserve">, </w:t>
      </w:r>
      <w:del w:id="1388" w:author="Dave Towey" w:date="2019-07-16T06:46:00Z">
        <w:r w:rsidR="00C45D5F">
          <w:rPr>
            <w:rFonts w:hint="eastAsia"/>
            <w:color w:val="0000FF"/>
          </w:rPr>
          <w:delText xml:space="preserve">and </w:delText>
        </w:r>
        <w:r w:rsidR="009A5A4B">
          <w:rPr>
            <w:rFonts w:hint="eastAsia"/>
            <w:color w:val="0000FF"/>
          </w:rPr>
          <w:delText>added</w:delText>
        </w:r>
      </w:del>
      <w:ins w:id="1389" w:author="Dave Towey" w:date="2019-07-16T06:46:00Z">
        <w:r w:rsidR="009A5A4B">
          <w:rPr>
            <w:rFonts w:hint="eastAsia"/>
            <w:color w:val="0000FF"/>
          </w:rPr>
          <w:t>add</w:t>
        </w:r>
        <w:r w:rsidR="00BD3899">
          <w:rPr>
            <w:color w:val="0000FF"/>
          </w:rPr>
          <w:t>ing the</w:t>
        </w:r>
      </w:ins>
      <w:r w:rsidR="009A5A4B">
        <w:rPr>
          <w:rFonts w:hint="eastAsia"/>
          <w:color w:val="0000FF"/>
        </w:rPr>
        <w:t xml:space="preserve"> research motivation</w:t>
      </w:r>
      <w:r w:rsidR="00C45D5F">
        <w:rPr>
          <w:rFonts w:hint="eastAsia"/>
          <w:color w:val="0000FF"/>
        </w:rPr>
        <w:t xml:space="preserve"> before presenting the contributions </w:t>
      </w:r>
      <w:del w:id="1390" w:author="Dave Towey" w:date="2019-07-16T06:46:00Z">
        <w:r>
          <w:rPr>
            <w:color w:val="0000FF"/>
          </w:rPr>
          <w:delText xml:space="preserve">in </w:delText>
        </w:r>
      </w:del>
      <w:ins w:id="1391" w:author="Dave Towey" w:date="2019-07-16T06:46:00Z">
        <w:r w:rsidR="00BD3899">
          <w:rPr>
            <w:color w:val="0000FF"/>
          </w:rPr>
          <w:t>(</w:t>
        </w:r>
      </w:ins>
      <w:r>
        <w:rPr>
          <w:color w:val="0000FF"/>
        </w:rPr>
        <w:t>Section 1</w:t>
      </w:r>
      <w:del w:id="1392" w:author="Dave Towey" w:date="2019-07-16T06:46:00Z">
        <w:r>
          <w:rPr>
            <w:color w:val="0000FF"/>
          </w:rPr>
          <w:delText>.</w:delText>
        </w:r>
      </w:del>
      <w:ins w:id="1393" w:author="Dave Towey" w:date="2019-07-16T06:46:00Z">
        <w:r w:rsidR="00BD3899">
          <w:rPr>
            <w:color w:val="0000FF"/>
          </w:rPr>
          <w:t>)</w:t>
        </w:r>
        <w:r>
          <w:rPr>
            <w:color w:val="0000FF"/>
          </w:rPr>
          <w:t>.</w:t>
        </w:r>
      </w:ins>
    </w:p>
    <w:p w14:paraId="76A2DA6B" w14:textId="77777777" w:rsidR="006460AC" w:rsidRDefault="006460AC" w:rsidP="001C3D07">
      <w:pPr>
        <w:spacing w:beforeLines="100" w:before="312"/>
        <w:jc w:val="both"/>
        <w:rPr>
          <w:b/>
          <w:i/>
        </w:rPr>
      </w:pPr>
      <w:r w:rsidRPr="00AA7BE8">
        <w:rPr>
          <w:b/>
          <w:i/>
          <w:u w:val="single"/>
        </w:rPr>
        <w:t>R</w:t>
      </w:r>
      <w:r>
        <w:rPr>
          <w:b/>
          <w:i/>
          <w:u w:val="single"/>
        </w:rPr>
        <w:t>3</w:t>
      </w:r>
      <w:r w:rsidRPr="00AA7BE8">
        <w:rPr>
          <w:b/>
          <w:i/>
          <w:u w:val="single"/>
        </w:rPr>
        <w:t>C</w:t>
      </w:r>
      <w:r>
        <w:rPr>
          <w:b/>
          <w:i/>
          <w:u w:val="single"/>
        </w:rPr>
        <w:t>7</w:t>
      </w:r>
      <w:r w:rsidRPr="00AA7BE8">
        <w:rPr>
          <w:b/>
          <w:i/>
          <w:u w:val="single"/>
        </w:rPr>
        <w:t>:</w:t>
      </w:r>
      <w:r w:rsidRPr="00AA7BE8">
        <w:rPr>
          <w:b/>
          <w:i/>
        </w:rPr>
        <w:t xml:space="preserve"> </w:t>
      </w:r>
      <w:r w:rsidRPr="00003B88">
        <w:rPr>
          <w:b/>
          <w:i/>
        </w:rPr>
        <w:t>The empirical study itself is quite interesting. I would suggest adding a subsection summarising the results and possible limitations discovered during the experimentation. Besides, since the three different case studies have more or less the same dimensions in terms of LOC, it would be nice understanding the scalability of the proposed approach.</w:t>
      </w:r>
    </w:p>
    <w:p w14:paraId="60A231C8" w14:textId="11E36B13" w:rsidR="006460AC" w:rsidRDefault="006460AC" w:rsidP="009F5A54">
      <w:pPr>
        <w:spacing w:beforeLines="100" w:before="312"/>
        <w:jc w:val="both"/>
        <w:rPr>
          <w:rFonts w:hint="eastAsia"/>
          <w:color w:val="0000FF"/>
        </w:rPr>
      </w:pPr>
      <w:r w:rsidRPr="00AA7BE8">
        <w:rPr>
          <w:u w:val="single"/>
        </w:rPr>
        <w:t>Response</w:t>
      </w:r>
      <w:r w:rsidRPr="00AA7BE8">
        <w:t>:</w:t>
      </w:r>
      <w:r>
        <w:t xml:space="preserve"> </w:t>
      </w:r>
      <w:del w:id="1394" w:author="Dave Towey" w:date="2019-07-16T06:46:00Z">
        <w:r w:rsidRPr="005B51CC">
          <w:rPr>
            <w:color w:val="0000FF"/>
          </w:rPr>
          <w:delText>Thanks</w:delText>
        </w:r>
      </w:del>
      <w:ins w:id="1395" w:author="Dave Towey" w:date="2019-07-16T06:46:00Z">
        <w:r w:rsidR="006A3DFD">
          <w:rPr>
            <w:color w:val="0000FF"/>
          </w:rPr>
          <w:t>Thank you</w:t>
        </w:r>
      </w:ins>
      <w:r w:rsidRPr="005B51CC">
        <w:rPr>
          <w:color w:val="0000FF"/>
        </w:rPr>
        <w:t xml:space="preserve"> for the suggestion.</w:t>
      </w:r>
      <w:r>
        <w:rPr>
          <w:color w:val="0000FF"/>
        </w:rPr>
        <w:t xml:space="preserve"> </w:t>
      </w:r>
      <w:del w:id="1396" w:author="Dave Towey" w:date="2019-07-16T06:46:00Z">
        <w:r w:rsidR="00FC4663">
          <w:rPr>
            <w:rFonts w:hint="eastAsia"/>
            <w:color w:val="0000FF"/>
          </w:rPr>
          <w:delText>A</w:delText>
        </w:r>
        <w:r>
          <w:rPr>
            <w:color w:val="0000FF"/>
          </w:rPr>
          <w:delText xml:space="preserve">dding the </w:delText>
        </w:r>
      </w:del>
      <w:ins w:id="1397" w:author="Dave Towey" w:date="2019-07-16T06:46:00Z">
        <w:r w:rsidR="009F5A54">
          <w:rPr>
            <w:color w:val="0000FF"/>
          </w:rPr>
          <w:t>We agree that a</w:t>
        </w:r>
        <w:r>
          <w:rPr>
            <w:color w:val="0000FF"/>
          </w:rPr>
          <w:t xml:space="preserve">dding </w:t>
        </w:r>
        <w:r w:rsidR="009F5A54">
          <w:rPr>
            <w:color w:val="0000FF"/>
          </w:rPr>
          <w:t>a</w:t>
        </w:r>
        <w:r>
          <w:rPr>
            <w:color w:val="0000FF"/>
          </w:rPr>
          <w:t xml:space="preserve"> </w:t>
        </w:r>
      </w:ins>
      <w:r>
        <w:rPr>
          <w:color w:val="0000FF"/>
        </w:rPr>
        <w:t xml:space="preserve">subsection </w:t>
      </w:r>
      <w:del w:id="1398" w:author="Dave Towey" w:date="2019-07-16T06:46:00Z">
        <w:r>
          <w:rPr>
            <w:color w:val="0000FF"/>
          </w:rPr>
          <w:delText>to summarise</w:delText>
        </w:r>
      </w:del>
      <w:ins w:id="1399" w:author="Dave Towey" w:date="2019-07-16T06:46:00Z">
        <w:r>
          <w:rPr>
            <w:color w:val="0000FF"/>
          </w:rPr>
          <w:t>summari</w:t>
        </w:r>
        <w:r w:rsidR="009F5A54">
          <w:rPr>
            <w:color w:val="0000FF"/>
          </w:rPr>
          <w:t>zing</w:t>
        </w:r>
      </w:ins>
      <w:r w:rsidR="009F5A54">
        <w:rPr>
          <w:color w:val="0000FF"/>
        </w:rPr>
        <w:t xml:space="preserve"> </w:t>
      </w:r>
      <w:r>
        <w:rPr>
          <w:color w:val="0000FF"/>
        </w:rPr>
        <w:t xml:space="preserve">the results and </w:t>
      </w:r>
      <w:del w:id="1400" w:author="Dave Towey" w:date="2019-07-16T06:46:00Z">
        <w:r>
          <w:rPr>
            <w:color w:val="0000FF"/>
          </w:rPr>
          <w:delText>possible limi</w:delText>
        </w:r>
        <w:r w:rsidR="00FC4663">
          <w:rPr>
            <w:color w:val="0000FF"/>
          </w:rPr>
          <w:delText>tation</w:delText>
        </w:r>
      </w:del>
      <w:ins w:id="1401" w:author="Dave Towey" w:date="2019-07-16T06:46:00Z">
        <w:r>
          <w:rPr>
            <w:color w:val="0000FF"/>
          </w:rPr>
          <w:t>limi</w:t>
        </w:r>
        <w:r w:rsidR="00FC4663">
          <w:rPr>
            <w:color w:val="0000FF"/>
          </w:rPr>
          <w:t>tation</w:t>
        </w:r>
        <w:r w:rsidR="009F5A54">
          <w:rPr>
            <w:color w:val="0000FF"/>
          </w:rPr>
          <w:t>s</w:t>
        </w:r>
      </w:ins>
      <w:r w:rsidR="00FC4663">
        <w:rPr>
          <w:color w:val="0000FF"/>
        </w:rPr>
        <w:t xml:space="preserve"> would </w:t>
      </w:r>
      <w:del w:id="1402" w:author="Dave Towey" w:date="2019-07-16T06:46:00Z">
        <w:r w:rsidR="00FC4663">
          <w:rPr>
            <w:color w:val="0000FF"/>
          </w:rPr>
          <w:delText>improve</w:delText>
        </w:r>
      </w:del>
      <w:ins w:id="1403" w:author="Dave Towey" w:date="2019-07-16T06:46:00Z">
        <w:r w:rsidR="009F5A54">
          <w:rPr>
            <w:color w:val="0000FF"/>
          </w:rPr>
          <w:t>enhance</w:t>
        </w:r>
      </w:ins>
      <w:r w:rsidR="009F5A54">
        <w:rPr>
          <w:color w:val="0000FF"/>
        </w:rPr>
        <w:t xml:space="preserve"> the </w:t>
      </w:r>
      <w:del w:id="1404" w:author="Dave Towey" w:date="2019-07-16T06:46:00Z">
        <w:r w:rsidR="00FC4663">
          <w:rPr>
            <w:rFonts w:hint="eastAsia"/>
            <w:color w:val="0000FF"/>
          </w:rPr>
          <w:delText>presentation</w:delText>
        </w:r>
      </w:del>
      <w:ins w:id="1405" w:author="Dave Towey" w:date="2019-07-16T06:46:00Z">
        <w:r w:rsidR="009F5A54">
          <w:rPr>
            <w:color w:val="0000FF"/>
          </w:rPr>
          <w:t>paper</w:t>
        </w:r>
      </w:ins>
      <w:r w:rsidR="009F5A54">
        <w:rPr>
          <w:color w:val="0000FF"/>
        </w:rPr>
        <w:t>.</w:t>
      </w:r>
      <w:r>
        <w:rPr>
          <w:color w:val="0000FF"/>
        </w:rPr>
        <w:t xml:space="preserve"> </w:t>
      </w:r>
      <w:r w:rsidR="00FC4663">
        <w:rPr>
          <w:color w:val="0000FF"/>
        </w:rPr>
        <w:t>O</w:t>
      </w:r>
      <w:r w:rsidR="00FC4663">
        <w:rPr>
          <w:rFonts w:hint="eastAsia"/>
          <w:color w:val="0000FF"/>
        </w:rPr>
        <w:t xml:space="preserve">ur approach is a kind of black-box testing technique </w:t>
      </w:r>
      <w:del w:id="1406" w:author="Dave Towey" w:date="2019-07-16T06:46:00Z">
        <w:r w:rsidR="00FC4663">
          <w:rPr>
            <w:rFonts w:hint="eastAsia"/>
            <w:color w:val="0000FF"/>
          </w:rPr>
          <w:delText>which</w:delText>
        </w:r>
      </w:del>
      <w:ins w:id="1407" w:author="Dave Towey" w:date="2019-07-16T06:46:00Z">
        <w:r w:rsidR="009F5A54">
          <w:rPr>
            <w:color w:val="0000FF"/>
          </w:rPr>
          <w:t>that</w:t>
        </w:r>
      </w:ins>
      <w:r w:rsidR="00FC4663">
        <w:rPr>
          <w:rFonts w:hint="eastAsia"/>
          <w:color w:val="0000FF"/>
        </w:rPr>
        <w:t xml:space="preserve"> is an enhanced version of random and </w:t>
      </w:r>
      <w:r w:rsidR="00FC4663">
        <w:rPr>
          <w:color w:val="0000FF"/>
        </w:rPr>
        <w:t>partition</w:t>
      </w:r>
      <w:r w:rsidR="00FC4663">
        <w:rPr>
          <w:rFonts w:hint="eastAsia"/>
          <w:color w:val="0000FF"/>
        </w:rPr>
        <w:t xml:space="preserve"> testing</w:t>
      </w:r>
      <w:del w:id="1408" w:author="Dave Towey" w:date="2019-07-16T06:46:00Z">
        <w:r w:rsidR="00FC4663">
          <w:rPr>
            <w:rFonts w:hint="eastAsia"/>
            <w:color w:val="0000FF"/>
          </w:rPr>
          <w:delText xml:space="preserve"> techniques. Considering the fact that </w:delText>
        </w:r>
      </w:del>
      <w:ins w:id="1409" w:author="Dave Towey" w:date="2019-07-16T06:46:00Z">
        <w:r w:rsidR="00FC4663">
          <w:rPr>
            <w:rFonts w:hint="eastAsia"/>
            <w:color w:val="0000FF"/>
          </w:rPr>
          <w:t xml:space="preserve">. </w:t>
        </w:r>
        <w:r w:rsidR="009F5A54">
          <w:rPr>
            <w:color w:val="0000FF"/>
          </w:rPr>
          <w:t>Because</w:t>
        </w:r>
        <w:r w:rsidR="00FC4663">
          <w:rPr>
            <w:rFonts w:hint="eastAsia"/>
            <w:color w:val="0000FF"/>
          </w:rPr>
          <w:t xml:space="preserve"> </w:t>
        </w:r>
      </w:ins>
      <w:r w:rsidR="00FC4663">
        <w:rPr>
          <w:rFonts w:hint="eastAsia"/>
          <w:color w:val="0000FF"/>
        </w:rPr>
        <w:t xml:space="preserve">random testing and partition testing </w:t>
      </w:r>
      <w:del w:id="1410" w:author="Dave Towey" w:date="2019-07-16T06:46:00Z">
        <w:r w:rsidR="00FC4663">
          <w:rPr>
            <w:rFonts w:hint="eastAsia"/>
            <w:color w:val="0000FF"/>
          </w:rPr>
          <w:delText>can be</w:delText>
        </w:r>
      </w:del>
      <w:ins w:id="1411" w:author="Dave Towey" w:date="2019-07-16T06:46:00Z">
        <w:r w:rsidR="009F5A54">
          <w:rPr>
            <w:color w:val="0000FF"/>
          </w:rPr>
          <w:t>are</w:t>
        </w:r>
      </w:ins>
      <w:r w:rsidR="00FC4663">
        <w:rPr>
          <w:rFonts w:hint="eastAsia"/>
          <w:color w:val="0000FF"/>
        </w:rPr>
        <w:t xml:space="preserve"> widely applied in practice, we believe that </w:t>
      </w:r>
      <w:del w:id="1412" w:author="Dave Towey" w:date="2019-07-16T06:46:00Z">
        <w:r w:rsidR="00FC4663">
          <w:rPr>
            <w:rFonts w:hint="eastAsia"/>
            <w:color w:val="0000FF"/>
          </w:rPr>
          <w:delText>the</w:delText>
        </w:r>
      </w:del>
      <w:ins w:id="1413" w:author="Dave Towey" w:date="2019-07-16T06:46:00Z">
        <w:r w:rsidR="009F5A54">
          <w:rPr>
            <w:color w:val="0000FF"/>
          </w:rPr>
          <w:t>our</w:t>
        </w:r>
      </w:ins>
      <w:r w:rsidR="00FC4663">
        <w:rPr>
          <w:rFonts w:hint="eastAsia"/>
          <w:color w:val="0000FF"/>
        </w:rPr>
        <w:t xml:space="preserve"> proposed approach </w:t>
      </w:r>
      <w:del w:id="1414" w:author="Dave Towey" w:date="2019-07-16T06:46:00Z">
        <w:r w:rsidR="00573112">
          <w:rPr>
            <w:rFonts w:hint="eastAsia"/>
            <w:color w:val="0000FF"/>
          </w:rPr>
          <w:delText>is able to</w:delText>
        </w:r>
      </w:del>
      <w:ins w:id="1415" w:author="Dave Towey" w:date="2019-07-16T06:46:00Z">
        <w:r w:rsidR="009F5A54">
          <w:rPr>
            <w:color w:val="0000FF"/>
          </w:rPr>
          <w:t>can also</w:t>
        </w:r>
      </w:ins>
      <w:r w:rsidR="00573112">
        <w:rPr>
          <w:rFonts w:hint="eastAsia"/>
          <w:color w:val="0000FF"/>
        </w:rPr>
        <w:t xml:space="preserve"> be applied to </w:t>
      </w:r>
      <w:r w:rsidR="00FC4663">
        <w:rPr>
          <w:rFonts w:hint="eastAsia"/>
          <w:color w:val="0000FF"/>
        </w:rPr>
        <w:t>larger subject applications.</w:t>
      </w:r>
      <w:r w:rsidR="00573112">
        <w:rPr>
          <w:rFonts w:hint="eastAsia"/>
          <w:color w:val="0000FF"/>
        </w:rPr>
        <w:t xml:space="preserve"> </w:t>
      </w:r>
      <w:del w:id="1416" w:author="Dave Towey" w:date="2019-07-16T06:46:00Z">
        <w:r w:rsidR="00573112">
          <w:rPr>
            <w:rFonts w:hint="eastAsia"/>
            <w:color w:val="0000FF"/>
          </w:rPr>
          <w:delText xml:space="preserve">The </w:delText>
        </w:r>
      </w:del>
      <w:ins w:id="1417" w:author="Dave Towey" w:date="2019-07-16T06:46:00Z">
        <w:r w:rsidR="009F5A54">
          <w:rPr>
            <w:color w:val="0000FF"/>
          </w:rPr>
          <w:t>As explained earlier, because</w:t>
        </w:r>
        <w:r w:rsidR="009F5A54">
          <w:rPr>
            <w:rFonts w:hint="eastAsia"/>
            <w:color w:val="0000FF"/>
          </w:rPr>
          <w:t xml:space="preserve"> our evaluation </w:t>
        </w:r>
        <w:r w:rsidR="009F5A54">
          <w:rPr>
            <w:color w:val="0000FF"/>
          </w:rPr>
          <w:t>requires</w:t>
        </w:r>
        <w:r w:rsidR="009F5A54">
          <w:rPr>
            <w:rFonts w:hint="eastAsia"/>
            <w:color w:val="0000FF"/>
          </w:rPr>
          <w:t xml:space="preserve"> to access </w:t>
        </w:r>
        <w:r w:rsidR="009F5A54">
          <w:rPr>
            <w:color w:val="0000FF"/>
          </w:rPr>
          <w:t xml:space="preserve">to the </w:t>
        </w:r>
        <w:r w:rsidR="009F5A54">
          <w:rPr>
            <w:rFonts w:hint="eastAsia"/>
            <w:color w:val="0000FF"/>
          </w:rPr>
          <w:t xml:space="preserve">source code of </w:t>
        </w:r>
        <w:r w:rsidR="009F5A54">
          <w:rPr>
            <w:color w:val="0000FF"/>
          </w:rPr>
          <w:t xml:space="preserve">the </w:t>
        </w:r>
        <w:r w:rsidR="009F5A54">
          <w:rPr>
            <w:rFonts w:hint="eastAsia"/>
            <w:color w:val="0000FF"/>
          </w:rPr>
          <w:t xml:space="preserve">web services </w:t>
        </w:r>
        <w:r w:rsidR="009F5A54">
          <w:rPr>
            <w:color w:val="0000FF"/>
          </w:rPr>
          <w:t>(</w:t>
        </w:r>
        <w:r w:rsidR="009F5A54">
          <w:rPr>
            <w:rFonts w:hint="eastAsia"/>
            <w:color w:val="0000FF"/>
          </w:rPr>
          <w:t>in order to seed fault</w:t>
        </w:r>
        <w:r w:rsidR="009F5A54">
          <w:rPr>
            <w:color w:val="0000FF"/>
          </w:rPr>
          <w:t xml:space="preserve">s), the </w:t>
        </w:r>
      </w:ins>
      <w:r w:rsidR="00573112">
        <w:rPr>
          <w:color w:val="0000FF"/>
        </w:rPr>
        <w:t>current</w:t>
      </w:r>
      <w:r w:rsidR="00573112">
        <w:rPr>
          <w:rFonts w:hint="eastAsia"/>
          <w:color w:val="0000FF"/>
        </w:rPr>
        <w:t xml:space="preserve"> evaluation only involves </w:t>
      </w:r>
      <w:ins w:id="1418" w:author="Dave Towey" w:date="2019-07-16T06:46:00Z">
        <w:r w:rsidR="009F5A54">
          <w:rPr>
            <w:color w:val="0000FF"/>
          </w:rPr>
          <w:t xml:space="preserve">relatively </w:t>
        </w:r>
      </w:ins>
      <w:r w:rsidR="009F5A54">
        <w:rPr>
          <w:color w:val="0000FF"/>
        </w:rPr>
        <w:t>small</w:t>
      </w:r>
      <w:del w:id="1419" w:author="Dave Towey" w:date="2019-07-16T06:46:00Z">
        <w:r w:rsidR="00573112">
          <w:rPr>
            <w:rFonts w:hint="eastAsia"/>
            <w:color w:val="0000FF"/>
          </w:rPr>
          <w:delText xml:space="preserve">-size web services due to the fact that our evaluation needs to access the source code of </w:delText>
        </w:r>
      </w:del>
      <w:ins w:id="1420" w:author="Dave Towey" w:date="2019-07-16T06:46:00Z">
        <w:r w:rsidR="00573112">
          <w:rPr>
            <w:rFonts w:hint="eastAsia"/>
            <w:color w:val="0000FF"/>
          </w:rPr>
          <w:t xml:space="preserve"> </w:t>
        </w:r>
      </w:ins>
      <w:r w:rsidR="00573112">
        <w:rPr>
          <w:rFonts w:hint="eastAsia"/>
          <w:color w:val="0000FF"/>
        </w:rPr>
        <w:t>web services</w:t>
      </w:r>
      <w:del w:id="1421" w:author="Dave Towey" w:date="2019-07-16T06:46:00Z">
        <w:r w:rsidR="00573112">
          <w:rPr>
            <w:rFonts w:hint="eastAsia"/>
            <w:color w:val="0000FF"/>
          </w:rPr>
          <w:delText xml:space="preserve"> in order to seed fault, whi</w:delText>
        </w:r>
        <w:r w:rsidR="003A144C">
          <w:rPr>
            <w:rFonts w:hint="eastAsia"/>
            <w:color w:val="0000FF"/>
          </w:rPr>
          <w:delText xml:space="preserve">le our </w:delText>
        </w:r>
      </w:del>
      <w:ins w:id="1422" w:author="Dave Towey" w:date="2019-07-16T06:46:00Z">
        <w:r w:rsidR="009F5A54">
          <w:rPr>
            <w:color w:val="0000FF"/>
          </w:rPr>
          <w:t>. Nonetheless, the</w:t>
        </w:r>
        <w:r w:rsidR="003A144C">
          <w:rPr>
            <w:rFonts w:hint="eastAsia"/>
            <w:color w:val="0000FF"/>
          </w:rPr>
          <w:t xml:space="preserve"> </w:t>
        </w:r>
        <w:r w:rsidR="009F5A54">
          <w:rPr>
            <w:color w:val="0000FF"/>
          </w:rPr>
          <w:t>actual</w:t>
        </w:r>
        <w:r w:rsidR="003A144C">
          <w:rPr>
            <w:rFonts w:hint="eastAsia"/>
            <w:color w:val="0000FF"/>
          </w:rPr>
          <w:t xml:space="preserve"> </w:t>
        </w:r>
      </w:ins>
      <w:r w:rsidR="003A144C">
        <w:rPr>
          <w:rFonts w:hint="eastAsia"/>
          <w:color w:val="0000FF"/>
        </w:rPr>
        <w:t xml:space="preserve">approach itself </w:t>
      </w:r>
      <w:del w:id="1423" w:author="Dave Towey" w:date="2019-07-16T06:46:00Z">
        <w:r w:rsidR="003A144C">
          <w:rPr>
            <w:rFonts w:hint="eastAsia"/>
            <w:color w:val="0000FF"/>
          </w:rPr>
          <w:delText>has</w:delText>
        </w:r>
      </w:del>
      <w:ins w:id="1424" w:author="Dave Towey" w:date="2019-07-16T06:46:00Z">
        <w:r w:rsidR="009F5A54">
          <w:rPr>
            <w:color w:val="0000FF"/>
          </w:rPr>
          <w:t>is</w:t>
        </w:r>
      </w:ins>
      <w:r w:rsidR="003A144C">
        <w:rPr>
          <w:rFonts w:hint="eastAsia"/>
          <w:color w:val="0000FF"/>
        </w:rPr>
        <w:t xml:space="preserve"> not </w:t>
      </w:r>
      <w:del w:id="1425" w:author="Dave Towey" w:date="2019-07-16T06:46:00Z">
        <w:r w:rsidR="003A144C">
          <w:rPr>
            <w:rFonts w:hint="eastAsia"/>
            <w:color w:val="0000FF"/>
          </w:rPr>
          <w:delText>such limitation</w:delText>
        </w:r>
        <w:r w:rsidR="00573112">
          <w:rPr>
            <w:rFonts w:hint="eastAsia"/>
            <w:color w:val="0000FF"/>
          </w:rPr>
          <w:delText>.</w:delText>
        </w:r>
      </w:del>
      <w:ins w:id="1426" w:author="Dave Towey" w:date="2019-07-16T06:46:00Z">
        <w:r w:rsidR="009F5A54">
          <w:rPr>
            <w:color w:val="0000FF"/>
          </w:rPr>
          <w:t>limited to small services</w:t>
        </w:r>
        <w:r w:rsidR="00573112">
          <w:rPr>
            <w:rFonts w:hint="eastAsia"/>
            <w:color w:val="0000FF"/>
          </w:rPr>
          <w:t>.</w:t>
        </w:r>
      </w:ins>
      <w:r w:rsidR="00573112">
        <w:rPr>
          <w:rFonts w:hint="eastAsia"/>
          <w:color w:val="0000FF"/>
        </w:rPr>
        <w:t xml:space="preserve">  </w:t>
      </w:r>
    </w:p>
    <w:p w14:paraId="495CA9AF" w14:textId="366D0B85" w:rsidR="006460AC" w:rsidRDefault="006460AC" w:rsidP="001C3D07">
      <w:pPr>
        <w:spacing w:beforeLines="100" w:before="312"/>
        <w:jc w:val="both"/>
        <w:rPr>
          <w:color w:val="0000FF"/>
        </w:rPr>
      </w:pPr>
      <w:r>
        <w:rPr>
          <w:u w:val="single"/>
        </w:rPr>
        <w:t>Action</w:t>
      </w:r>
      <w:r>
        <w:t xml:space="preserve">: </w:t>
      </w:r>
      <w:r w:rsidRPr="005B51CC">
        <w:rPr>
          <w:color w:val="0000FF"/>
        </w:rPr>
        <w:t xml:space="preserve">In the revised </w:t>
      </w:r>
      <w:del w:id="1427" w:author="Dave Towey" w:date="2019-07-16T06:46:00Z">
        <w:r w:rsidRPr="005B51CC">
          <w:rPr>
            <w:color w:val="0000FF"/>
          </w:rPr>
          <w:delText>version</w:delText>
        </w:r>
      </w:del>
      <w:ins w:id="1428" w:author="Dave Towey" w:date="2019-07-16T06:46:00Z">
        <w:r w:rsidR="009F5A54">
          <w:rPr>
            <w:color w:val="0000FF"/>
          </w:rPr>
          <w:t>manuscript</w:t>
        </w:r>
      </w:ins>
      <w:r w:rsidRPr="005B51CC">
        <w:rPr>
          <w:color w:val="0000FF"/>
        </w:rPr>
        <w:t xml:space="preserve">, we have </w:t>
      </w:r>
      <w:r w:rsidR="003A144C">
        <w:rPr>
          <w:rFonts w:hint="eastAsia"/>
          <w:color w:val="0000FF"/>
        </w:rPr>
        <w:t xml:space="preserve">followed the suggestion </w:t>
      </w:r>
      <w:del w:id="1429" w:author="Dave Towey" w:date="2019-07-16T06:46:00Z">
        <w:r w:rsidR="003A144C">
          <w:rPr>
            <w:rFonts w:hint="eastAsia"/>
            <w:color w:val="0000FF"/>
          </w:rPr>
          <w:delText xml:space="preserve">to </w:delText>
        </w:r>
        <w:r w:rsidRPr="005B51CC">
          <w:rPr>
            <w:color w:val="0000FF"/>
          </w:rPr>
          <w:delText>add</w:delText>
        </w:r>
      </w:del>
      <w:ins w:id="1430" w:author="Dave Towey" w:date="2019-07-16T06:46:00Z">
        <w:r w:rsidR="009F5A54">
          <w:rPr>
            <w:color w:val="0000FF"/>
          </w:rPr>
          <w:t>and</w:t>
        </w:r>
        <w:r w:rsidR="003A144C">
          <w:rPr>
            <w:rFonts w:hint="eastAsia"/>
            <w:color w:val="0000FF"/>
          </w:rPr>
          <w:t xml:space="preserve"> </w:t>
        </w:r>
        <w:r w:rsidRPr="005B51CC">
          <w:rPr>
            <w:color w:val="0000FF"/>
          </w:rPr>
          <w:t>add</w:t>
        </w:r>
        <w:r w:rsidR="009F5A54">
          <w:rPr>
            <w:color w:val="0000FF"/>
          </w:rPr>
          <w:t>ed</w:t>
        </w:r>
      </w:ins>
      <w:r w:rsidRPr="005B51CC">
        <w:rPr>
          <w:color w:val="0000FF"/>
        </w:rPr>
        <w:t xml:space="preserve"> a new </w:t>
      </w:r>
      <w:r>
        <w:rPr>
          <w:color w:val="0000FF"/>
        </w:rPr>
        <w:t>sub</w:t>
      </w:r>
      <w:r w:rsidRPr="005B51CC">
        <w:rPr>
          <w:color w:val="0000FF"/>
        </w:rPr>
        <w:t xml:space="preserve">section </w:t>
      </w:r>
      <w:r>
        <w:rPr>
          <w:color w:val="0000FF"/>
        </w:rPr>
        <w:t>(</w:t>
      </w:r>
      <w:del w:id="1431" w:author="Dave Towey" w:date="2019-07-16T06:46:00Z">
        <w:r>
          <w:rPr>
            <w:color w:val="0000FF"/>
          </w:rPr>
          <w:delText xml:space="preserve">namely </w:delText>
        </w:r>
      </w:del>
      <w:r>
        <w:rPr>
          <w:color w:val="0000FF"/>
        </w:rPr>
        <w:t xml:space="preserve">Section 5.4) </w:t>
      </w:r>
      <w:del w:id="1432" w:author="Dave Towey" w:date="2019-07-16T06:46:00Z">
        <w:r w:rsidRPr="005B51CC">
          <w:rPr>
            <w:color w:val="0000FF"/>
          </w:rPr>
          <w:delText>to summar</w:delText>
        </w:r>
        <w:r w:rsidR="003A144C">
          <w:rPr>
            <w:rFonts w:hint="eastAsia"/>
            <w:color w:val="0000FF"/>
          </w:rPr>
          <w:delText>ize</w:delText>
        </w:r>
      </w:del>
      <w:ins w:id="1433" w:author="Dave Towey" w:date="2019-07-16T06:46:00Z">
        <w:r w:rsidRPr="005B51CC">
          <w:rPr>
            <w:color w:val="0000FF"/>
          </w:rPr>
          <w:t>summar</w:t>
        </w:r>
        <w:r w:rsidR="003A144C">
          <w:rPr>
            <w:rFonts w:hint="eastAsia"/>
            <w:color w:val="0000FF"/>
          </w:rPr>
          <w:t>iz</w:t>
        </w:r>
        <w:r w:rsidR="009F5A54">
          <w:rPr>
            <w:color w:val="0000FF"/>
          </w:rPr>
          <w:t>ing</w:t>
        </w:r>
      </w:ins>
      <w:r w:rsidR="003A144C">
        <w:rPr>
          <w:rFonts w:hint="eastAsia"/>
          <w:color w:val="0000FF"/>
        </w:rPr>
        <w:t xml:space="preserve"> </w:t>
      </w:r>
      <w:r w:rsidR="003A144C">
        <w:rPr>
          <w:color w:val="0000FF"/>
        </w:rPr>
        <w:t xml:space="preserve">the results and </w:t>
      </w:r>
      <w:r w:rsidRPr="005B51CC">
        <w:rPr>
          <w:color w:val="0000FF"/>
        </w:rPr>
        <w:t>possible limitations.</w:t>
      </w:r>
    </w:p>
    <w:p w14:paraId="02E68B39" w14:textId="77777777" w:rsidR="00FF2DD6" w:rsidRPr="009A3D19" w:rsidRDefault="006460AC" w:rsidP="001C3D07">
      <w:pPr>
        <w:spacing w:beforeLines="100" w:before="312"/>
        <w:jc w:val="both"/>
        <w:rPr>
          <w:color w:val="FF0000"/>
        </w:rPr>
      </w:pPr>
      <w:r w:rsidRPr="009A3D19">
        <w:rPr>
          <w:color w:val="FF0000"/>
        </w:rPr>
        <w:t>Intended results and limitations are as follows: (in Section 5.4)</w:t>
      </w:r>
    </w:p>
    <w:p w14:paraId="6177CBB8" w14:textId="77777777" w:rsidR="00FF2DD6" w:rsidRPr="009A3D19" w:rsidRDefault="002B2479" w:rsidP="001C3D07">
      <w:pPr>
        <w:spacing w:beforeLines="100" w:before="312"/>
        <w:jc w:val="both"/>
        <w:rPr>
          <w:color w:val="0000FF"/>
        </w:rPr>
      </w:pPr>
      <w:r w:rsidRPr="009A3D19">
        <w:rPr>
          <w:rFonts w:hint="eastAsia"/>
          <w:color w:val="0000FF"/>
        </w:rPr>
        <w:t>5</w:t>
      </w:r>
      <w:r w:rsidRPr="009A3D19">
        <w:rPr>
          <w:color w:val="0000FF"/>
        </w:rPr>
        <w:t>.4 Summary</w:t>
      </w:r>
    </w:p>
    <w:p w14:paraId="4BCF2CA9" w14:textId="105FB759" w:rsidR="006644E4" w:rsidRDefault="006F4696" w:rsidP="006644E4">
      <w:pPr>
        <w:ind w:leftChars="-75" w:left="-180" w:firstLineChars="150" w:firstLine="360"/>
        <w:jc w:val="both"/>
        <w:rPr>
          <w:rFonts w:hint="eastAsia"/>
          <w:color w:val="0000FF"/>
        </w:rPr>
      </w:pPr>
      <w:del w:id="1434" w:author="Dave Towey" w:date="2019-07-16T06:46:00Z">
        <w:r w:rsidRPr="006F4696">
          <w:rPr>
            <w:color w:val="0000FF"/>
          </w:rPr>
          <w:delText>Through</w:delText>
        </w:r>
      </w:del>
      <w:ins w:id="1435" w:author="Dave Towey" w:date="2019-07-16T06:46:00Z">
        <w:r w:rsidR="005243B7">
          <w:rPr>
            <w:color w:val="0000FF"/>
          </w:rPr>
          <w:t>Based on</w:t>
        </w:r>
      </w:ins>
      <w:r w:rsidRPr="006F4696">
        <w:rPr>
          <w:color w:val="0000FF"/>
        </w:rPr>
        <w:t xml:space="preserve"> the evaluation, we have the following </w:t>
      </w:r>
      <w:r w:rsidR="00400C3B">
        <w:rPr>
          <w:rFonts w:hint="eastAsia"/>
          <w:color w:val="0000FF"/>
        </w:rPr>
        <w:t>observations</w:t>
      </w:r>
      <w:r w:rsidRPr="006F4696">
        <w:rPr>
          <w:color w:val="0000FF"/>
        </w:rPr>
        <w:t>:</w:t>
      </w:r>
    </w:p>
    <w:p w14:paraId="65F11F91" w14:textId="51B3AAC4" w:rsidR="00CD1DF0" w:rsidRDefault="006F4696" w:rsidP="005F59C4">
      <w:pPr>
        <w:numPr>
          <w:ilvl w:val="0"/>
          <w:numId w:val="16"/>
        </w:numPr>
        <w:jc w:val="both"/>
        <w:rPr>
          <w:rFonts w:hint="eastAsia"/>
          <w:color w:val="0000FF"/>
        </w:rPr>
      </w:pPr>
      <w:r w:rsidRPr="006F4696">
        <w:rPr>
          <w:color w:val="0000FF"/>
        </w:rPr>
        <w:t>DRT outperforms RPT and RT</w:t>
      </w:r>
      <w:del w:id="1436" w:author="Dave Towey" w:date="2019-07-16T06:46:00Z">
        <w:r w:rsidRPr="006F4696">
          <w:rPr>
            <w:color w:val="0000FF"/>
          </w:rPr>
          <w:delText xml:space="preserve"> in terms of </w:delText>
        </w:r>
      </w:del>
      <w:ins w:id="1437" w:author="Dave Towey" w:date="2019-07-16T06:46:00Z">
        <w:r w:rsidR="005243B7">
          <w:rPr>
            <w:color w:val="0000FF"/>
          </w:rPr>
          <w:t>,</w:t>
        </w:r>
        <w:r w:rsidRPr="006F4696">
          <w:rPr>
            <w:color w:val="0000FF"/>
          </w:rPr>
          <w:t xml:space="preserve"> </w:t>
        </w:r>
        <w:r w:rsidR="005243B7">
          <w:rPr>
            <w:color w:val="0000FF"/>
          </w:rPr>
          <w:t xml:space="preserve">according to </w:t>
        </w:r>
      </w:ins>
      <w:r w:rsidR="005243B7">
        <w:rPr>
          <w:color w:val="0000FF"/>
        </w:rPr>
        <w:t xml:space="preserve">all the </w:t>
      </w:r>
      <w:del w:id="1438" w:author="Dave Towey" w:date="2019-07-16T06:46:00Z">
        <w:r w:rsidR="00CD1DF0">
          <w:rPr>
            <w:rFonts w:hint="eastAsia"/>
            <w:color w:val="0000FF"/>
          </w:rPr>
          <w:delText>used</w:delText>
        </w:r>
      </w:del>
      <w:ins w:id="1439" w:author="Dave Towey" w:date="2019-07-16T06:46:00Z">
        <w:r w:rsidR="005243B7">
          <w:rPr>
            <w:color w:val="0000FF"/>
          </w:rPr>
          <w:t>applied</w:t>
        </w:r>
      </w:ins>
      <w:r w:rsidR="00CD1DF0">
        <w:rPr>
          <w:rFonts w:hint="eastAsia"/>
          <w:color w:val="0000FF"/>
        </w:rPr>
        <w:t xml:space="preserve"> </w:t>
      </w:r>
      <w:r w:rsidRPr="006F4696">
        <w:rPr>
          <w:color w:val="0000FF"/>
        </w:rPr>
        <w:t xml:space="preserve">metrics for all </w:t>
      </w:r>
      <w:del w:id="1440" w:author="Dave Towey" w:date="2019-07-16T06:46:00Z">
        <w:r w:rsidRPr="006F4696">
          <w:rPr>
            <w:color w:val="0000FF"/>
          </w:rPr>
          <w:delText xml:space="preserve">the </w:delText>
        </w:r>
      </w:del>
      <w:r w:rsidRPr="006F4696">
        <w:rPr>
          <w:color w:val="0000FF"/>
        </w:rPr>
        <w:t>three</w:t>
      </w:r>
      <w:r w:rsidR="00C53A3C">
        <w:rPr>
          <w:rFonts w:hint="eastAsia"/>
          <w:color w:val="0000FF"/>
        </w:rPr>
        <w:t xml:space="preserve"> </w:t>
      </w:r>
      <w:r w:rsidRPr="006F4696">
        <w:rPr>
          <w:color w:val="0000FF"/>
        </w:rPr>
        <w:t>studied web services</w:t>
      </w:r>
      <w:del w:id="1441" w:author="Dave Towey" w:date="2019-07-16T06:46:00Z">
        <w:r w:rsidRPr="006F4696">
          <w:rPr>
            <w:color w:val="0000FF"/>
          </w:rPr>
          <w:delText>, while</w:delText>
        </w:r>
        <w:r w:rsidRPr="006F4696">
          <w:rPr>
            <w:rFonts w:hint="eastAsia"/>
            <w:color w:val="0000FF"/>
          </w:rPr>
          <w:delText xml:space="preserve"> </w:delText>
        </w:r>
        <w:r w:rsidRPr="006F4696">
          <w:rPr>
            <w:color w:val="0000FF"/>
          </w:rPr>
          <w:delText>is</w:delText>
        </w:r>
      </w:del>
      <w:ins w:id="1442" w:author="Dave Towey" w:date="2019-07-16T06:46:00Z">
        <w:r w:rsidR="005243B7">
          <w:rPr>
            <w:color w:val="0000FF"/>
          </w:rPr>
          <w:t>.</w:t>
        </w:r>
        <w:r w:rsidRPr="006F4696">
          <w:rPr>
            <w:color w:val="0000FF"/>
          </w:rPr>
          <w:t xml:space="preserve"> </w:t>
        </w:r>
        <w:r w:rsidR="005243B7">
          <w:rPr>
            <w:color w:val="0000FF"/>
          </w:rPr>
          <w:t>DRT performs</w:t>
        </w:r>
      </w:ins>
      <w:r w:rsidRPr="006F4696">
        <w:rPr>
          <w:color w:val="0000FF"/>
        </w:rPr>
        <w:t xml:space="preserve"> slightly </w:t>
      </w:r>
      <w:del w:id="1443" w:author="Dave Towey" w:date="2019-07-16T06:46:00Z">
        <w:r w:rsidRPr="006F4696">
          <w:rPr>
            <w:color w:val="0000FF"/>
          </w:rPr>
          <w:delText xml:space="preserve">inferior to </w:delText>
        </w:r>
      </w:del>
      <w:ins w:id="1444" w:author="Dave Towey" w:date="2019-07-16T06:46:00Z">
        <w:r w:rsidR="005243B7">
          <w:rPr>
            <w:color w:val="0000FF"/>
          </w:rPr>
          <w:t>less well than</w:t>
        </w:r>
        <w:r w:rsidRPr="006F4696">
          <w:rPr>
            <w:color w:val="0000FF"/>
          </w:rPr>
          <w:t xml:space="preserve"> </w:t>
        </w:r>
      </w:ins>
      <w:r w:rsidRPr="006F4696">
        <w:rPr>
          <w:color w:val="0000FF"/>
        </w:rPr>
        <w:t xml:space="preserve">AT in terms of </w:t>
      </w:r>
      <w:ins w:id="1445" w:author="Dave Towey" w:date="2019-07-16T06:46:00Z">
        <w:r w:rsidR="005243B7">
          <w:rPr>
            <w:color w:val="0000FF"/>
          </w:rPr>
          <w:t xml:space="preserve">the </w:t>
        </w:r>
      </w:ins>
      <w:r w:rsidRPr="006F4696">
        <w:rPr>
          <w:color w:val="0000FF"/>
        </w:rPr>
        <w:t>F-, F2-, and T-</w:t>
      </w:r>
      <w:del w:id="1446" w:author="Dave Towey" w:date="2019-07-16T06:46:00Z">
        <w:r w:rsidRPr="006F4696">
          <w:rPr>
            <w:color w:val="0000FF"/>
          </w:rPr>
          <w:delText>measure</w:delText>
        </w:r>
      </w:del>
      <w:ins w:id="1447" w:author="Dave Towey" w:date="2019-07-16T06:46:00Z">
        <w:r w:rsidRPr="006F4696">
          <w:rPr>
            <w:color w:val="0000FF"/>
          </w:rPr>
          <w:t>measure</w:t>
        </w:r>
        <w:r w:rsidR="005243B7">
          <w:rPr>
            <w:color w:val="0000FF"/>
          </w:rPr>
          <w:t>s,</w:t>
        </w:r>
      </w:ins>
      <w:r w:rsidRPr="006F4696">
        <w:rPr>
          <w:color w:val="0000FF"/>
        </w:rPr>
        <w:t xml:space="preserve"> for all the studied web services. However,</w:t>
      </w:r>
      <w:r w:rsidRPr="006F4696">
        <w:rPr>
          <w:rFonts w:hint="eastAsia"/>
          <w:color w:val="0000FF"/>
        </w:rPr>
        <w:t xml:space="preserve"> </w:t>
      </w:r>
      <w:r w:rsidR="00CD1DF0">
        <w:rPr>
          <w:color w:val="0000FF"/>
        </w:rPr>
        <w:t xml:space="preserve">AT </w:t>
      </w:r>
      <w:del w:id="1448" w:author="Dave Towey" w:date="2019-07-16T06:46:00Z">
        <w:r w:rsidR="00CD1DF0">
          <w:rPr>
            <w:rFonts w:hint="eastAsia"/>
            <w:color w:val="0000FF"/>
          </w:rPr>
          <w:delText xml:space="preserve">take much longer time and </w:delText>
        </w:r>
      </w:del>
      <w:ins w:id="1449" w:author="Dave Towey" w:date="2019-07-16T06:46:00Z">
        <w:r w:rsidR="005243B7">
          <w:rPr>
            <w:color w:val="0000FF"/>
          </w:rPr>
          <w:t>incurs</w:t>
        </w:r>
        <w:r w:rsidR="00CD1DF0">
          <w:rPr>
            <w:rFonts w:hint="eastAsia"/>
            <w:color w:val="0000FF"/>
          </w:rPr>
          <w:t xml:space="preserve"> </w:t>
        </w:r>
      </w:ins>
      <w:r w:rsidR="00CD1DF0">
        <w:rPr>
          <w:rFonts w:hint="eastAsia"/>
          <w:color w:val="0000FF"/>
        </w:rPr>
        <w:t xml:space="preserve">heavier computation </w:t>
      </w:r>
      <w:del w:id="1450" w:author="Dave Towey" w:date="2019-07-16T06:46:00Z">
        <w:r w:rsidR="00CD1DF0">
          <w:rPr>
            <w:rFonts w:hint="eastAsia"/>
            <w:color w:val="0000FF"/>
          </w:rPr>
          <w:delText>costs</w:delText>
        </w:r>
        <w:r w:rsidRPr="006F4696">
          <w:rPr>
            <w:color w:val="0000FF"/>
          </w:rPr>
          <w:delText>.</w:delText>
        </w:r>
      </w:del>
      <w:ins w:id="1451" w:author="Dave Towey" w:date="2019-07-16T06:46:00Z">
        <w:r w:rsidR="005243B7">
          <w:rPr>
            <w:color w:val="0000FF"/>
          </w:rPr>
          <w:t>overheads, and takes a significantly</w:t>
        </w:r>
        <w:r w:rsidR="005243B7">
          <w:rPr>
            <w:rFonts w:hint="eastAsia"/>
            <w:color w:val="0000FF"/>
          </w:rPr>
          <w:t xml:space="preserve"> longer time</w:t>
        </w:r>
        <w:r w:rsidRPr="006F4696">
          <w:rPr>
            <w:color w:val="0000FF"/>
          </w:rPr>
          <w:t>.</w:t>
        </w:r>
      </w:ins>
      <w:r w:rsidRPr="006F4696">
        <w:rPr>
          <w:color w:val="0000FF"/>
        </w:rPr>
        <w:t xml:space="preserve"> </w:t>
      </w:r>
      <w:r w:rsidR="00CD1DF0">
        <w:rPr>
          <w:rFonts w:hint="eastAsia"/>
          <w:color w:val="0000FF"/>
        </w:rPr>
        <w:t>(</w:t>
      </w:r>
      <w:commentRangeStart w:id="1452"/>
      <w:r w:rsidRPr="005243B7">
        <w:rPr>
          <w:color w:val="0000FF"/>
          <w:highlight w:val="yellow"/>
          <w:rPrChange w:id="1453" w:author="Dave Towey" w:date="2019-07-16T06:46:00Z">
            <w:rPr>
              <w:color w:val="0000FF"/>
            </w:rPr>
          </w:rPrChange>
        </w:rPr>
        <w:t>For</w:t>
      </w:r>
      <w:commentRangeEnd w:id="1452"/>
      <w:r w:rsidR="005243B7">
        <w:rPr>
          <w:rStyle w:val="CommentReference"/>
          <w:szCs w:val="20"/>
        </w:rPr>
        <w:commentReference w:id="1452"/>
      </w:r>
      <w:r w:rsidRPr="005243B7">
        <w:rPr>
          <w:rFonts w:hint="eastAsia"/>
          <w:color w:val="0000FF"/>
          <w:highlight w:val="yellow"/>
          <w:rPrChange w:id="1454" w:author="Dave Towey" w:date="2019-07-16T06:46:00Z">
            <w:rPr>
              <w:rFonts w:hint="eastAsia"/>
              <w:color w:val="0000FF"/>
            </w:rPr>
          </w:rPrChange>
        </w:rPr>
        <w:t xml:space="preserve"> </w:t>
      </w:r>
      <w:r w:rsidR="005F59C4" w:rsidRPr="005243B7">
        <w:rPr>
          <w:color w:val="0000FF"/>
          <w:highlight w:val="yellow"/>
          <w:rPrChange w:id="1455" w:author="Dave Towey" w:date="2019-07-16T06:46:00Z">
            <w:rPr>
              <w:color w:val="0000FF"/>
            </w:rPr>
          </w:rPrChange>
        </w:rPr>
        <w:t>instance, AT takes …</w:t>
      </w:r>
      <w:r w:rsidR="00A15669" w:rsidRPr="005243B7">
        <w:rPr>
          <w:color w:val="0000FF"/>
          <w:highlight w:val="yellow"/>
          <w:rPrChange w:id="1456" w:author="Dave Towey" w:date="2019-07-16T06:46:00Z">
            <w:rPr>
              <w:color w:val="0000FF"/>
            </w:rPr>
          </w:rPrChange>
        </w:rPr>
        <w:t xml:space="preserve"> haven't counted the experimental data yet.)</w:t>
      </w:r>
      <w:r w:rsidR="00CD1DF0" w:rsidRPr="005243B7">
        <w:rPr>
          <w:rFonts w:hint="eastAsia"/>
          <w:color w:val="0000FF"/>
          <w:highlight w:val="yellow"/>
          <w:rPrChange w:id="1457" w:author="Dave Towey" w:date="2019-07-16T06:46:00Z">
            <w:rPr>
              <w:rFonts w:hint="eastAsia"/>
              <w:color w:val="0000FF"/>
            </w:rPr>
          </w:rPrChange>
        </w:rPr>
        <w:t>.</w:t>
      </w:r>
      <w:r w:rsidR="005F59C4">
        <w:rPr>
          <w:color w:val="0000FF"/>
        </w:rPr>
        <w:t xml:space="preserve"> </w:t>
      </w:r>
      <w:commentRangeStart w:id="1458"/>
      <w:r w:rsidR="005F59C4" w:rsidRPr="005F59C4">
        <w:rPr>
          <w:color w:val="0000FF"/>
        </w:rPr>
        <w:t xml:space="preserve">This indicates that among </w:t>
      </w:r>
      <w:r w:rsidR="00CD1DF0">
        <w:rPr>
          <w:color w:val="0000FF"/>
        </w:rPr>
        <w:t>RT, RPT, and AT</w:t>
      </w:r>
      <w:r w:rsidR="005F59C4">
        <w:rPr>
          <w:color w:val="0000FF"/>
        </w:rPr>
        <w:t>, DRT</w:t>
      </w:r>
      <w:r w:rsidR="005F59C4" w:rsidRPr="005F59C4">
        <w:rPr>
          <w:color w:val="0000FF"/>
        </w:rPr>
        <w:t xml:space="preserve"> should </w:t>
      </w:r>
      <w:r w:rsidR="005243B7">
        <w:rPr>
          <w:color w:val="0000FF"/>
        </w:rPr>
        <w:t>be</w:t>
      </w:r>
      <w:r w:rsidR="005F59C4" w:rsidRPr="005F59C4">
        <w:rPr>
          <w:color w:val="0000FF"/>
        </w:rPr>
        <w:t xml:space="preserve"> </w:t>
      </w:r>
      <w:del w:id="1459" w:author="Dave Towey" w:date="2019-07-16T06:46:00Z">
        <w:r w:rsidR="005F59C4" w:rsidRPr="005F59C4">
          <w:rPr>
            <w:color w:val="0000FF"/>
          </w:rPr>
          <w:delText>used</w:delText>
        </w:r>
        <w:r w:rsidR="00CD1DF0">
          <w:rPr>
            <w:rFonts w:hint="eastAsia"/>
            <w:color w:val="0000FF"/>
          </w:rPr>
          <w:delText xml:space="preserve"> with higher priority</w:delText>
        </w:r>
        <w:r w:rsidR="005F59C4">
          <w:rPr>
            <w:color w:val="0000FF"/>
          </w:rPr>
          <w:delText>.</w:delText>
        </w:r>
      </w:del>
      <w:ins w:id="1460" w:author="Dave Towey" w:date="2019-07-16T06:46:00Z">
        <w:r w:rsidR="005243B7">
          <w:rPr>
            <w:color w:val="0000FF"/>
          </w:rPr>
          <w:t>chosen</w:t>
        </w:r>
        <w:r w:rsidR="005F59C4">
          <w:rPr>
            <w:color w:val="0000FF"/>
          </w:rPr>
          <w:t>.</w:t>
        </w:r>
        <w:commentRangeEnd w:id="1458"/>
        <w:r w:rsidR="005243B7">
          <w:rPr>
            <w:rStyle w:val="CommentReference"/>
            <w:szCs w:val="20"/>
          </w:rPr>
          <w:commentReference w:id="1458"/>
        </w:r>
      </w:ins>
    </w:p>
    <w:p w14:paraId="6E54E526" w14:textId="4A453A8E" w:rsidR="005F59C4" w:rsidRDefault="00111D3F" w:rsidP="00CD1DF0">
      <w:pPr>
        <w:numPr>
          <w:ilvl w:val="0"/>
          <w:numId w:val="16"/>
        </w:numPr>
        <w:jc w:val="both"/>
        <w:rPr>
          <w:color w:val="0000FF"/>
        </w:rPr>
      </w:pPr>
      <w:commentRangeStart w:id="1461"/>
      <w:r>
        <w:rPr>
          <w:color w:val="0000FF"/>
        </w:rPr>
        <w:t xml:space="preserve">DRT is </w:t>
      </w:r>
      <w:del w:id="1462" w:author="Dave Towey" w:date="2019-07-16T06:46:00Z">
        <w:r>
          <w:rPr>
            <w:color w:val="0000FF"/>
          </w:rPr>
          <w:delText xml:space="preserve">confirmed to be </w:delText>
        </w:r>
      </w:del>
      <w:r>
        <w:rPr>
          <w:color w:val="0000FF"/>
        </w:rPr>
        <w:t>more effective</w:t>
      </w:r>
      <w:r w:rsidR="00CD1DF0">
        <w:rPr>
          <w:rFonts w:hint="eastAsia"/>
          <w:color w:val="0000FF"/>
        </w:rPr>
        <w:t xml:space="preserve"> </w:t>
      </w:r>
      <w:commentRangeEnd w:id="1461"/>
      <w:r w:rsidR="005243B7">
        <w:rPr>
          <w:rStyle w:val="CommentReference"/>
          <w:szCs w:val="20"/>
        </w:rPr>
        <w:commentReference w:id="1461"/>
      </w:r>
      <w:r>
        <w:rPr>
          <w:color w:val="0000FF"/>
        </w:rPr>
        <w:t xml:space="preserve">in </w:t>
      </w:r>
      <w:del w:id="1463" w:author="Dave Towey" w:date="2019-07-16T06:46:00Z">
        <w:r>
          <w:rPr>
            <w:color w:val="0000FF"/>
          </w:rPr>
          <w:delText>term</w:delText>
        </w:r>
      </w:del>
      <w:ins w:id="1464" w:author="Dave Towey" w:date="2019-07-16T06:46:00Z">
        <w:r>
          <w:rPr>
            <w:color w:val="0000FF"/>
          </w:rPr>
          <w:t>term</w:t>
        </w:r>
        <w:r w:rsidR="005243B7">
          <w:rPr>
            <w:color w:val="0000FF"/>
          </w:rPr>
          <w:t>s</w:t>
        </w:r>
      </w:ins>
      <w:r>
        <w:rPr>
          <w:color w:val="0000FF"/>
        </w:rPr>
        <w:t xml:space="preserve"> of </w:t>
      </w:r>
      <w:bookmarkStart w:id="1465" w:name="OLE_LINK27"/>
      <w:bookmarkStart w:id="1466" w:name="OLE_LINK28"/>
      <w:r>
        <w:rPr>
          <w:color w:val="0000FF"/>
        </w:rPr>
        <w:t>F-, F2-, and T-</w:t>
      </w:r>
      <w:del w:id="1467" w:author="Dave Towey" w:date="2019-07-16T06:46:00Z">
        <w:r>
          <w:rPr>
            <w:color w:val="0000FF"/>
          </w:rPr>
          <w:delText>measure</w:delText>
        </w:r>
        <w:r w:rsidR="00CD1DF0">
          <w:rPr>
            <w:rFonts w:hint="eastAsia"/>
            <w:color w:val="0000FF"/>
          </w:rPr>
          <w:delText xml:space="preserve"> in case </w:delText>
        </w:r>
        <w:r w:rsidR="00CD1DF0">
          <w:rPr>
            <w:color w:val="0000FF"/>
          </w:rPr>
          <w:delText>theoretical</w:delText>
        </w:r>
        <w:r w:rsidR="00CD1DF0">
          <w:rPr>
            <w:rFonts w:hint="eastAsia"/>
            <w:color w:val="0000FF"/>
          </w:rPr>
          <w:delText>ly</w:delText>
        </w:r>
        <w:r w:rsidR="00CD1DF0">
          <w:rPr>
            <w:color w:val="0000FF"/>
          </w:rPr>
          <w:delText xml:space="preserve"> </w:delText>
        </w:r>
      </w:del>
      <w:ins w:id="1468" w:author="Dave Towey" w:date="2019-07-16T06:46:00Z">
        <w:r>
          <w:rPr>
            <w:color w:val="0000FF"/>
          </w:rPr>
          <w:t>measure</w:t>
        </w:r>
        <w:bookmarkEnd w:id="1465"/>
        <w:bookmarkEnd w:id="1466"/>
        <w:r w:rsidR="005243B7">
          <w:rPr>
            <w:color w:val="0000FF"/>
          </w:rPr>
          <w:t xml:space="preserve">s when the parameter settings are </w:t>
        </w:r>
      </w:ins>
      <w:r w:rsidR="005243B7">
        <w:rPr>
          <w:color w:val="0000FF"/>
        </w:rPr>
        <w:t xml:space="preserve">optimal </w:t>
      </w:r>
      <w:del w:id="1469" w:author="Dave Towey" w:date="2019-07-16T06:46:00Z">
        <w:r w:rsidR="00CD1DF0">
          <w:rPr>
            <w:color w:val="0000FF"/>
          </w:rPr>
          <w:delText>parameter</w:delText>
        </w:r>
        <w:r w:rsidR="00CD1DF0">
          <w:rPr>
            <w:rFonts w:hint="eastAsia"/>
            <w:color w:val="0000FF"/>
          </w:rPr>
          <w:delText xml:space="preserve"> is set</w:delText>
        </w:r>
        <w:r>
          <w:rPr>
            <w:color w:val="0000FF"/>
          </w:rPr>
          <w:delText>.</w:delText>
        </w:r>
      </w:del>
      <w:ins w:id="1470" w:author="Dave Towey" w:date="2019-07-16T06:46:00Z">
        <w:r w:rsidR="005243B7">
          <w:rPr>
            <w:color w:val="0000FF"/>
          </w:rPr>
          <w:t>(according to the theoretical analysis):</w:t>
        </w:r>
      </w:ins>
      <w:r w:rsidR="005243B7">
        <w:rPr>
          <w:color w:val="0000FF"/>
        </w:rPr>
        <w:t xml:space="preserve"> </w:t>
      </w:r>
      <w:r w:rsidR="00CD1DF0">
        <w:rPr>
          <w:rFonts w:hint="eastAsia"/>
          <w:color w:val="0000FF"/>
        </w:rPr>
        <w:t xml:space="preserve">In </w:t>
      </w:r>
      <w:del w:id="1471" w:author="Dave Towey" w:date="2019-07-16T06:46:00Z">
        <w:r w:rsidR="00CD1DF0">
          <w:rPr>
            <w:rFonts w:hint="eastAsia"/>
            <w:color w:val="0000FF"/>
          </w:rPr>
          <w:delText xml:space="preserve">detail, for </w:delText>
        </w:r>
      </w:del>
      <w:r w:rsidR="00CD1DF0">
        <w:rPr>
          <w:color w:val="0000FF"/>
        </w:rPr>
        <w:t xml:space="preserve">most </w:t>
      </w:r>
      <w:r w:rsidR="00CD1DF0">
        <w:rPr>
          <w:rFonts w:hint="eastAsia"/>
          <w:color w:val="0000FF"/>
        </w:rPr>
        <w:t>cases</w:t>
      </w:r>
      <w:r>
        <w:rPr>
          <w:color w:val="0000FF"/>
        </w:rPr>
        <w:t xml:space="preserve">, DRT </w:t>
      </w:r>
      <w:del w:id="1472" w:author="Dave Towey" w:date="2019-07-16T06:46:00Z">
        <w:r>
          <w:rPr>
            <w:color w:val="0000FF"/>
          </w:rPr>
          <w:delText>demonstrates</w:delText>
        </w:r>
      </w:del>
      <w:ins w:id="1473" w:author="Dave Towey" w:date="2019-07-16T06:46:00Z">
        <w:r w:rsidR="005243B7">
          <w:rPr>
            <w:color w:val="0000FF"/>
          </w:rPr>
          <w:t>has</w:t>
        </w:r>
      </w:ins>
      <w:r>
        <w:rPr>
          <w:color w:val="0000FF"/>
        </w:rPr>
        <w:t xml:space="preserve"> the best performance for all</w:t>
      </w:r>
      <w:r>
        <w:rPr>
          <w:rFonts w:hint="eastAsia"/>
          <w:color w:val="0000FF"/>
        </w:rPr>
        <w:t xml:space="preserve"> </w:t>
      </w:r>
      <w:del w:id="1474" w:author="Dave Towey" w:date="2019-07-16T06:46:00Z">
        <w:r w:rsidRPr="00111D3F">
          <w:rPr>
            <w:color w:val="0000FF"/>
          </w:rPr>
          <w:delText xml:space="preserve">the </w:delText>
        </w:r>
      </w:del>
      <w:r w:rsidRPr="00111D3F">
        <w:rPr>
          <w:color w:val="0000FF"/>
        </w:rPr>
        <w:t xml:space="preserve">three object </w:t>
      </w:r>
      <w:r>
        <w:rPr>
          <w:color w:val="0000FF"/>
        </w:rPr>
        <w:t>web services</w:t>
      </w:r>
      <w:del w:id="1475" w:author="Dave Towey" w:date="2019-07-16T06:46:00Z">
        <w:r>
          <w:rPr>
            <w:color w:val="0000FF"/>
          </w:rPr>
          <w:delText xml:space="preserve"> with the</w:delText>
        </w:r>
      </w:del>
      <w:ins w:id="1476" w:author="Dave Towey" w:date="2019-07-16T06:46:00Z">
        <w:r w:rsidR="005243B7">
          <w:rPr>
            <w:color w:val="0000FF"/>
          </w:rPr>
          <w:t>, according to</w:t>
        </w:r>
        <w:r>
          <w:rPr>
            <w:color w:val="0000FF"/>
          </w:rPr>
          <w:t xml:space="preserve"> the</w:t>
        </w:r>
        <w:r w:rsidR="005243B7">
          <w:rPr>
            <w:color w:val="0000FF"/>
          </w:rPr>
          <w:t>se</w:t>
        </w:r>
      </w:ins>
      <w:r>
        <w:rPr>
          <w:color w:val="0000FF"/>
        </w:rPr>
        <w:t xml:space="preserve"> three</w:t>
      </w:r>
      <w:r w:rsidRPr="00111D3F">
        <w:rPr>
          <w:color w:val="0000FF"/>
        </w:rPr>
        <w:t xml:space="preserve"> metrics</w:t>
      </w:r>
      <w:r>
        <w:rPr>
          <w:color w:val="0000FF"/>
        </w:rPr>
        <w:t xml:space="preserve"> (F</w:t>
      </w:r>
      <w:del w:id="1477" w:author="Dave Towey" w:date="2019-07-16T06:46:00Z">
        <w:r>
          <w:rPr>
            <w:color w:val="0000FF"/>
          </w:rPr>
          <w:delText>-,</w:delText>
        </w:r>
      </w:del>
      <w:ins w:id="1478" w:author="Dave Towey" w:date="2019-07-16T06:46:00Z">
        <w:r>
          <w:rPr>
            <w:color w:val="0000FF"/>
          </w:rPr>
          <w:t>-</w:t>
        </w:r>
        <w:r w:rsidR="005243B7" w:rsidRPr="005243B7">
          <w:rPr>
            <w:color w:val="0000FF"/>
          </w:rPr>
          <w:t xml:space="preserve"> </w:t>
        </w:r>
        <w:r w:rsidR="005243B7">
          <w:rPr>
            <w:color w:val="0000FF"/>
          </w:rPr>
          <w:t>measure</w:t>
        </w:r>
        <w:r>
          <w:rPr>
            <w:color w:val="0000FF"/>
          </w:rPr>
          <w:t>,</w:t>
        </w:r>
      </w:ins>
      <w:r>
        <w:rPr>
          <w:color w:val="0000FF"/>
        </w:rPr>
        <w:t xml:space="preserve"> F2</w:t>
      </w:r>
      <w:del w:id="1479" w:author="Dave Towey" w:date="2019-07-16T06:46:00Z">
        <w:r>
          <w:rPr>
            <w:color w:val="0000FF"/>
          </w:rPr>
          <w:delText>-,</w:delText>
        </w:r>
      </w:del>
      <w:ins w:id="1480" w:author="Dave Towey" w:date="2019-07-16T06:46:00Z">
        <w:r>
          <w:rPr>
            <w:color w:val="0000FF"/>
          </w:rPr>
          <w:t>-</w:t>
        </w:r>
        <w:r w:rsidR="005243B7" w:rsidRPr="005243B7">
          <w:rPr>
            <w:color w:val="0000FF"/>
          </w:rPr>
          <w:t xml:space="preserve"> </w:t>
        </w:r>
        <w:r w:rsidR="005243B7">
          <w:rPr>
            <w:color w:val="0000FF"/>
          </w:rPr>
          <w:t>measure</w:t>
        </w:r>
        <w:r>
          <w:rPr>
            <w:color w:val="0000FF"/>
          </w:rPr>
          <w:t>,</w:t>
        </w:r>
      </w:ins>
      <w:r>
        <w:rPr>
          <w:color w:val="0000FF"/>
        </w:rPr>
        <w:t xml:space="preserve"> and T-measure)</w:t>
      </w:r>
      <w:r w:rsidR="00CD1DF0">
        <w:rPr>
          <w:rFonts w:hint="eastAsia"/>
          <w:color w:val="0000FF"/>
        </w:rPr>
        <w:t xml:space="preserve"> </w:t>
      </w:r>
      <w:ins w:id="1481" w:author="Dave Towey" w:date="2019-07-16T06:46:00Z">
        <w:r w:rsidR="005243B7">
          <w:rPr>
            <w:color w:val="0000FF"/>
          </w:rPr>
          <w:t>when</w:t>
        </w:r>
        <w:r w:rsidR="00CD1DF0">
          <w:rPr>
            <w:rFonts w:hint="eastAsia"/>
            <w:color w:val="0000FF"/>
          </w:rPr>
          <w:t xml:space="preserve"> </w:t>
        </w:r>
      </w:ins>
      <w:r w:rsidR="005243B7">
        <w:rPr>
          <w:color w:val="0000FF"/>
        </w:rPr>
        <w:t>following the</w:t>
      </w:r>
      <w:r w:rsidR="00400C3B" w:rsidRPr="00400C3B">
        <w:rPr>
          <w:rFonts w:hint="eastAsia"/>
          <w:color w:val="0000FF"/>
        </w:rPr>
        <w:t xml:space="preserve"> </w:t>
      </w:r>
      <w:r w:rsidR="00400C3B">
        <w:rPr>
          <w:rFonts w:hint="eastAsia"/>
          <w:color w:val="0000FF"/>
        </w:rPr>
        <w:t>guidelines for</w:t>
      </w:r>
      <w:r w:rsidR="00CD1DF0">
        <w:rPr>
          <w:rFonts w:hint="eastAsia"/>
          <w:color w:val="0000FF"/>
        </w:rPr>
        <w:t xml:space="preserve"> </w:t>
      </w:r>
      <w:ins w:id="1482" w:author="Dave Towey" w:date="2019-07-16T06:46:00Z">
        <w:r w:rsidR="005243B7">
          <w:rPr>
            <w:color w:val="0000FF"/>
          </w:rPr>
          <w:t xml:space="preserve">the </w:t>
        </w:r>
      </w:ins>
      <w:r w:rsidR="00CD1DF0">
        <w:rPr>
          <w:rFonts w:hint="eastAsia"/>
          <w:color w:val="0000FF"/>
        </w:rPr>
        <w:t xml:space="preserve">parameter </w:t>
      </w:r>
      <w:ins w:id="1483" w:author="Dave Towey" w:date="2019-07-16T06:46:00Z">
        <w:r w:rsidR="00CD1DF0">
          <w:rPr>
            <w:rFonts w:hint="eastAsia"/>
            <w:color w:val="0000FF"/>
          </w:rPr>
          <w:t>setting</w:t>
        </w:r>
        <w:r w:rsidR="005243B7">
          <w:rPr>
            <w:color w:val="0000FF"/>
          </w:rPr>
          <w:t>s</w:t>
        </w:r>
        <w:r w:rsidR="00FF5CF3">
          <w:rPr>
            <w:color w:val="0000FF"/>
          </w:rPr>
          <w:t xml:space="preserve">. </w:t>
        </w:r>
        <w:r w:rsidR="00400C3B">
          <w:rPr>
            <w:rFonts w:hint="eastAsia"/>
            <w:color w:val="0000FF"/>
          </w:rPr>
          <w:t xml:space="preserve">This </w:t>
        </w:r>
        <w:r w:rsidR="005243B7">
          <w:rPr>
            <w:color w:val="0000FF"/>
          </w:rPr>
          <w:t xml:space="preserve">highlights the usefulness of </w:t>
        </w:r>
        <w:r w:rsidR="00400C3B">
          <w:rPr>
            <w:rFonts w:hint="eastAsia"/>
            <w:color w:val="0000FF"/>
          </w:rPr>
          <w:t>the parameter</w:t>
        </w:r>
        <w:r w:rsidR="005243B7">
          <w:rPr>
            <w:color w:val="0000FF"/>
          </w:rPr>
          <w:t>-</w:t>
        </w:r>
      </w:ins>
      <w:r w:rsidR="00400C3B">
        <w:rPr>
          <w:rFonts w:hint="eastAsia"/>
          <w:color w:val="0000FF"/>
        </w:rPr>
        <w:t>setting</w:t>
      </w:r>
      <w:del w:id="1484" w:author="Dave Towey" w:date="2019-07-16T06:46:00Z">
        <w:r w:rsidR="00FF5CF3">
          <w:rPr>
            <w:color w:val="0000FF"/>
          </w:rPr>
          <w:delText xml:space="preserve">. </w:delText>
        </w:r>
        <w:r w:rsidR="00400C3B">
          <w:rPr>
            <w:rFonts w:hint="eastAsia"/>
            <w:color w:val="0000FF"/>
          </w:rPr>
          <w:delText xml:space="preserve">This indicates that the </w:delText>
        </w:r>
      </w:del>
      <w:ins w:id="1485" w:author="Dave Towey" w:date="2019-07-16T06:46:00Z">
        <w:r w:rsidR="00400C3B">
          <w:rPr>
            <w:rFonts w:hint="eastAsia"/>
            <w:color w:val="0000FF"/>
          </w:rPr>
          <w:t xml:space="preserve"> </w:t>
        </w:r>
      </w:ins>
      <w:r w:rsidR="005243B7">
        <w:rPr>
          <w:color w:val="0000FF"/>
        </w:rPr>
        <w:t>guidelines</w:t>
      </w:r>
      <w:del w:id="1486" w:author="Dave Towey" w:date="2019-07-16T06:46:00Z">
        <w:r w:rsidR="00400C3B">
          <w:rPr>
            <w:rFonts w:hint="eastAsia"/>
            <w:color w:val="0000FF"/>
          </w:rPr>
          <w:delText xml:space="preserve"> for parameter setting are</w:delText>
        </w:r>
        <w:r w:rsidR="00400C3B">
          <w:rPr>
            <w:color w:val="0000FF"/>
          </w:rPr>
          <w:delText xml:space="preserve"> </w:delText>
        </w:r>
        <w:r w:rsidR="00400C3B">
          <w:rPr>
            <w:rFonts w:hint="eastAsia"/>
            <w:color w:val="0000FF"/>
          </w:rPr>
          <w:delText>useful</w:delText>
        </w:r>
      </w:del>
      <w:r w:rsidR="00483DA3">
        <w:rPr>
          <w:color w:val="0000FF"/>
        </w:rPr>
        <w:t>.</w:t>
      </w:r>
      <w:r w:rsidR="00FF5CF3">
        <w:rPr>
          <w:color w:val="0000FF"/>
        </w:rPr>
        <w:t xml:space="preserve"> </w:t>
      </w:r>
    </w:p>
    <w:p w14:paraId="49E7DD16" w14:textId="77777777" w:rsidR="00992C1D" w:rsidRPr="005F59C4" w:rsidRDefault="00992C1D" w:rsidP="00111D3F">
      <w:pPr>
        <w:ind w:left="724" w:firstLineChars="50" w:firstLine="120"/>
        <w:jc w:val="both"/>
        <w:rPr>
          <w:rFonts w:hint="eastAsia"/>
          <w:color w:val="0000FF"/>
        </w:rPr>
      </w:pPr>
    </w:p>
    <w:p w14:paraId="5F197F9D" w14:textId="5CE42A22" w:rsidR="00992C1D" w:rsidRDefault="00C53A3C" w:rsidP="006166C5">
      <w:pPr>
        <w:ind w:firstLineChars="200" w:firstLine="480"/>
        <w:jc w:val="both"/>
        <w:rPr>
          <w:color w:val="0000FF"/>
        </w:rPr>
      </w:pPr>
      <w:r>
        <w:rPr>
          <w:rFonts w:hint="eastAsia"/>
          <w:color w:val="0000FF"/>
        </w:rPr>
        <w:t xml:space="preserve">We </w:t>
      </w:r>
      <w:del w:id="1487" w:author="Dave Towey" w:date="2019-07-16T06:46:00Z">
        <w:r>
          <w:rPr>
            <w:rFonts w:hint="eastAsia"/>
            <w:color w:val="0000FF"/>
          </w:rPr>
          <w:delText>observed</w:delText>
        </w:r>
      </w:del>
      <w:ins w:id="1488" w:author="Dave Towey" w:date="2019-07-16T06:46:00Z">
        <w:r w:rsidR="000C4512">
          <w:rPr>
            <w:color w:val="0000FF"/>
          </w:rPr>
          <w:t>also note</w:t>
        </w:r>
      </w:ins>
      <w:r>
        <w:rPr>
          <w:rFonts w:hint="eastAsia"/>
          <w:color w:val="0000FF"/>
        </w:rPr>
        <w:t xml:space="preserve"> the following </w:t>
      </w:r>
      <w:r w:rsidR="007511FC">
        <w:rPr>
          <w:color w:val="0000FF"/>
        </w:rPr>
        <w:t>l</w:t>
      </w:r>
      <w:r w:rsidR="00B2408B" w:rsidRPr="00B2408B">
        <w:rPr>
          <w:rFonts w:hint="eastAsia"/>
          <w:color w:val="0000FF"/>
        </w:rPr>
        <w:t>imitation</w:t>
      </w:r>
      <w:r w:rsidR="007511FC">
        <w:rPr>
          <w:color w:val="0000FF"/>
        </w:rPr>
        <w:t>s</w:t>
      </w:r>
      <w:r w:rsidR="00B2408B" w:rsidRPr="00B2408B">
        <w:rPr>
          <w:rFonts w:hint="eastAsia"/>
          <w:color w:val="0000FF"/>
        </w:rPr>
        <w:t>:</w:t>
      </w:r>
    </w:p>
    <w:p w14:paraId="70419614" w14:textId="6D8AD3EE" w:rsidR="006644E4" w:rsidRDefault="006644E4" w:rsidP="006644E4">
      <w:pPr>
        <w:numPr>
          <w:ilvl w:val="0"/>
          <w:numId w:val="15"/>
        </w:numPr>
        <w:ind w:left="720" w:hanging="180"/>
        <w:jc w:val="both"/>
        <w:rPr>
          <w:rFonts w:hint="eastAsia"/>
          <w:color w:val="0000FF"/>
        </w:rPr>
      </w:pPr>
      <w:del w:id="1489" w:author="Dave Towey" w:date="2019-07-16T06:46:00Z">
        <w:r>
          <w:rPr>
            <w:rFonts w:hint="eastAsia"/>
            <w:color w:val="0000FF"/>
          </w:rPr>
          <w:delText>On one hand,</w:delText>
        </w:r>
      </w:del>
      <w:commentRangeStart w:id="1490"/>
      <w:ins w:id="1491" w:author="Dave Towey" w:date="2019-07-16T06:46:00Z">
        <w:r w:rsidR="000C4512">
          <w:rPr>
            <w:color w:val="0000FF"/>
          </w:rPr>
          <w:t>While</w:t>
        </w:r>
      </w:ins>
      <w:r>
        <w:rPr>
          <w:rFonts w:hint="eastAsia"/>
          <w:color w:val="0000FF"/>
        </w:rPr>
        <w:t xml:space="preserve"> </w:t>
      </w:r>
      <w:r w:rsidR="00C53A3C">
        <w:rPr>
          <w:rFonts w:hint="eastAsia"/>
          <w:color w:val="0000FF"/>
        </w:rPr>
        <w:t>DRT</w:t>
      </w:r>
      <w:r>
        <w:rPr>
          <w:rFonts w:hint="eastAsia"/>
          <w:color w:val="0000FF"/>
        </w:rPr>
        <w:t xml:space="preserve"> outperforms RT and RPT in terms of fault </w:t>
      </w:r>
      <w:r>
        <w:rPr>
          <w:color w:val="0000FF"/>
        </w:rPr>
        <w:t>detection</w:t>
      </w:r>
      <w:r>
        <w:rPr>
          <w:rFonts w:hint="eastAsia"/>
          <w:color w:val="0000FF"/>
        </w:rPr>
        <w:t xml:space="preserve"> effectiveness and efficiency</w:t>
      </w:r>
      <w:del w:id="1492" w:author="Dave Towey" w:date="2019-07-16T06:46:00Z">
        <w:r>
          <w:rPr>
            <w:rFonts w:hint="eastAsia"/>
            <w:color w:val="0000FF"/>
          </w:rPr>
          <w:delText>. On the other hand</w:delText>
        </w:r>
      </w:del>
      <w:r w:rsidR="000C4512">
        <w:rPr>
          <w:color w:val="0000FF"/>
        </w:rPr>
        <w:t>,</w:t>
      </w:r>
      <w:r>
        <w:rPr>
          <w:rFonts w:hint="eastAsia"/>
          <w:color w:val="0000FF"/>
        </w:rPr>
        <w:t xml:space="preserve"> this is achieved at the cost of</w:t>
      </w:r>
      <w:r w:rsidR="000C4512">
        <w:rPr>
          <w:color w:val="0000FF"/>
        </w:rPr>
        <w:t xml:space="preserve"> </w:t>
      </w:r>
      <w:ins w:id="1493" w:author="Dave Towey" w:date="2019-07-16T06:46:00Z">
        <w:r w:rsidR="000C4512">
          <w:rPr>
            <w:color w:val="0000FF"/>
          </w:rPr>
          <w:t>the</w:t>
        </w:r>
        <w:r>
          <w:rPr>
            <w:rFonts w:hint="eastAsia"/>
            <w:color w:val="0000FF"/>
          </w:rPr>
          <w:t xml:space="preserve"> </w:t>
        </w:r>
      </w:ins>
      <w:r>
        <w:rPr>
          <w:color w:val="0000FF"/>
        </w:rPr>
        <w:t>additional</w:t>
      </w:r>
      <w:r>
        <w:rPr>
          <w:rFonts w:hint="eastAsia"/>
          <w:color w:val="0000FF"/>
        </w:rPr>
        <w:t xml:space="preserve"> </w:t>
      </w:r>
      <w:del w:id="1494" w:author="Dave Towey" w:date="2019-07-16T06:46:00Z">
        <w:r>
          <w:rPr>
            <w:rFonts w:hint="eastAsia"/>
            <w:color w:val="0000FF"/>
          </w:rPr>
          <w:delText>efforts</w:delText>
        </w:r>
      </w:del>
      <w:ins w:id="1495" w:author="Dave Towey" w:date="2019-07-16T06:46:00Z">
        <w:r>
          <w:rPr>
            <w:rFonts w:hint="eastAsia"/>
            <w:color w:val="0000FF"/>
          </w:rPr>
          <w:t>effort</w:t>
        </w:r>
      </w:ins>
      <w:r>
        <w:rPr>
          <w:rFonts w:hint="eastAsia"/>
          <w:color w:val="0000FF"/>
        </w:rPr>
        <w:t xml:space="preserve"> required </w:t>
      </w:r>
      <w:del w:id="1496" w:author="Dave Towey" w:date="2019-07-16T06:46:00Z">
        <w:r>
          <w:rPr>
            <w:rFonts w:hint="eastAsia"/>
            <w:color w:val="0000FF"/>
          </w:rPr>
          <w:delText xml:space="preserve">for </w:delText>
        </w:r>
        <w:r w:rsidR="00C53A3C">
          <w:rPr>
            <w:rFonts w:hint="eastAsia"/>
            <w:color w:val="0000FF"/>
          </w:rPr>
          <w:delText>setting</w:delText>
        </w:r>
      </w:del>
      <w:ins w:id="1497" w:author="Dave Towey" w:date="2019-07-16T06:46:00Z">
        <w:r w:rsidR="000C4512">
          <w:rPr>
            <w:color w:val="0000FF"/>
          </w:rPr>
          <w:t>to</w:t>
        </w:r>
        <w:r>
          <w:rPr>
            <w:rFonts w:hint="eastAsia"/>
            <w:color w:val="0000FF"/>
          </w:rPr>
          <w:t xml:space="preserve"> </w:t>
        </w:r>
        <w:r w:rsidR="00C53A3C">
          <w:rPr>
            <w:rFonts w:hint="eastAsia"/>
            <w:color w:val="0000FF"/>
          </w:rPr>
          <w:t>set</w:t>
        </w:r>
        <w:r w:rsidR="000C4512">
          <w:rPr>
            <w:color w:val="0000FF"/>
          </w:rPr>
          <w:t xml:space="preserve"> the</w:t>
        </w:r>
      </w:ins>
      <w:r w:rsidR="00C53A3C">
        <w:rPr>
          <w:rFonts w:hint="eastAsia"/>
          <w:color w:val="0000FF"/>
        </w:rPr>
        <w:t xml:space="preserve"> partitions and test profiles</w:t>
      </w:r>
      <w:r w:rsidR="00A76EDD" w:rsidRPr="00214316">
        <w:rPr>
          <w:color w:val="0000FF"/>
        </w:rPr>
        <w:t>.</w:t>
      </w:r>
      <w:r w:rsidR="00C53A3C">
        <w:rPr>
          <w:rFonts w:hint="eastAsia"/>
          <w:color w:val="0000FF"/>
        </w:rPr>
        <w:t xml:space="preserve"> </w:t>
      </w:r>
      <w:commentRangeEnd w:id="1490"/>
      <w:r w:rsidR="000C4512">
        <w:rPr>
          <w:rStyle w:val="CommentReference"/>
          <w:szCs w:val="20"/>
        </w:rPr>
        <w:commentReference w:id="1490"/>
      </w:r>
    </w:p>
    <w:p w14:paraId="1F277A9F" w14:textId="559867F4" w:rsidR="00B2408B" w:rsidRDefault="006644E4" w:rsidP="00323F00">
      <w:pPr>
        <w:numPr>
          <w:ilvl w:val="0"/>
          <w:numId w:val="15"/>
        </w:numPr>
        <w:ind w:left="720" w:hanging="180"/>
        <w:jc w:val="both"/>
        <w:rPr>
          <w:color w:val="0000FF"/>
        </w:rPr>
      </w:pPr>
      <w:del w:id="1498" w:author="Dave Towey" w:date="2019-07-16T06:46:00Z">
        <w:r>
          <w:rPr>
            <w:rFonts w:hint="eastAsia"/>
            <w:color w:val="0000FF"/>
          </w:rPr>
          <w:delText>Practising</w:delText>
        </w:r>
      </w:del>
      <w:ins w:id="1499" w:author="Dave Towey" w:date="2019-07-16T06:46:00Z">
        <w:r w:rsidR="000C4512" w:rsidRPr="000C4512">
          <w:rPr>
            <w:color w:val="0000FF"/>
          </w:rPr>
          <w:t>Applying</w:t>
        </w:r>
      </w:ins>
      <w:r w:rsidRPr="000C4512">
        <w:rPr>
          <w:rFonts w:hint="eastAsia"/>
          <w:color w:val="0000FF"/>
        </w:rPr>
        <w:t xml:space="preserve"> DRT </w:t>
      </w:r>
      <w:del w:id="1500" w:author="Dave Towey" w:date="2019-07-16T06:46:00Z">
        <w:r>
          <w:rPr>
            <w:rFonts w:hint="eastAsia"/>
            <w:color w:val="0000FF"/>
          </w:rPr>
          <w:delText xml:space="preserve">also </w:delText>
        </w:r>
      </w:del>
      <w:r w:rsidRPr="000C4512">
        <w:rPr>
          <w:rFonts w:hint="eastAsia"/>
          <w:color w:val="0000FF"/>
        </w:rPr>
        <w:t xml:space="preserve">involves </w:t>
      </w:r>
      <w:del w:id="1501" w:author="Dave Towey" w:date="2019-07-16T06:46:00Z">
        <w:r w:rsidR="00C53A3C">
          <w:rPr>
            <w:rFonts w:hint="eastAsia"/>
            <w:color w:val="0000FF"/>
          </w:rPr>
          <w:delText>parameter settings</w:delText>
        </w:r>
      </w:del>
      <w:ins w:id="1502" w:author="Dave Towey" w:date="2019-07-16T06:46:00Z">
        <w:r w:rsidR="00C53A3C" w:rsidRPr="000C4512">
          <w:rPr>
            <w:rFonts w:hint="eastAsia"/>
            <w:color w:val="0000FF"/>
          </w:rPr>
          <w:t>setting</w:t>
        </w:r>
        <w:r w:rsidR="000C4512" w:rsidRPr="000C4512">
          <w:rPr>
            <w:color w:val="0000FF"/>
          </w:rPr>
          <w:t xml:space="preserve"> </w:t>
        </w:r>
        <w:r w:rsidR="000C4512" w:rsidRPr="000C4512">
          <w:rPr>
            <w:rFonts w:hint="eastAsia"/>
            <w:color w:val="0000FF"/>
          </w:rPr>
          <w:t>parameter</w:t>
        </w:r>
        <w:r w:rsidR="000C4512" w:rsidRPr="000C4512">
          <w:rPr>
            <w:color w:val="0000FF"/>
          </w:rPr>
          <w:t>s</w:t>
        </w:r>
      </w:ins>
      <w:r w:rsidRPr="000C4512">
        <w:rPr>
          <w:rFonts w:hint="eastAsia"/>
          <w:color w:val="0000FF"/>
        </w:rPr>
        <w:t xml:space="preserve">, which </w:t>
      </w:r>
      <w:del w:id="1503" w:author="Dave Towey" w:date="2019-07-16T06:46:00Z">
        <w:r>
          <w:rPr>
            <w:rFonts w:hint="eastAsia"/>
            <w:color w:val="0000FF"/>
          </w:rPr>
          <w:delText>could</w:delText>
        </w:r>
      </w:del>
      <w:ins w:id="1504" w:author="Dave Towey" w:date="2019-07-16T06:46:00Z">
        <w:r w:rsidR="000C4512" w:rsidRPr="000C4512">
          <w:rPr>
            <w:color w:val="0000FF"/>
          </w:rPr>
          <w:t>may</w:t>
        </w:r>
      </w:ins>
      <w:r w:rsidRPr="000C4512">
        <w:rPr>
          <w:rFonts w:hint="eastAsia"/>
          <w:color w:val="0000FF"/>
        </w:rPr>
        <w:t xml:space="preserve"> not be trivial</w:t>
      </w:r>
      <w:del w:id="1505" w:author="Dave Towey" w:date="2019-07-16T06:46:00Z">
        <w:r>
          <w:rPr>
            <w:rFonts w:hint="eastAsia"/>
            <w:color w:val="0000FF"/>
          </w:rPr>
          <w:delText xml:space="preserve"> although</w:delText>
        </w:r>
      </w:del>
      <w:ins w:id="1506" w:author="Dave Towey" w:date="2019-07-16T06:46:00Z">
        <w:r w:rsidR="000C4512" w:rsidRPr="000C4512">
          <w:rPr>
            <w:color w:val="0000FF"/>
          </w:rPr>
          <w:t>. Even</w:t>
        </w:r>
        <w:r w:rsidRPr="000C4512">
          <w:rPr>
            <w:rFonts w:hint="eastAsia"/>
            <w:color w:val="0000FF"/>
          </w:rPr>
          <w:t xml:space="preserve"> </w:t>
        </w:r>
        <w:r w:rsidR="000C4512" w:rsidRPr="000C4512">
          <w:rPr>
            <w:color w:val="0000FF"/>
          </w:rPr>
          <w:t>when following</w:t>
        </w:r>
      </w:ins>
      <w:r w:rsidR="000C4512" w:rsidRPr="000C4512">
        <w:rPr>
          <w:color w:val="0000FF"/>
        </w:rPr>
        <w:t xml:space="preserve"> the</w:t>
      </w:r>
      <w:r w:rsidRPr="000C4512">
        <w:rPr>
          <w:rFonts w:hint="eastAsia"/>
          <w:color w:val="0000FF"/>
        </w:rPr>
        <w:t xml:space="preserve"> theoretical </w:t>
      </w:r>
      <w:del w:id="1507" w:author="Dave Towey" w:date="2019-07-16T06:46:00Z">
        <w:r>
          <w:rPr>
            <w:rFonts w:hint="eastAsia"/>
            <w:color w:val="0000FF"/>
          </w:rPr>
          <w:delText>guidance is provided</w:delText>
        </w:r>
      </w:del>
      <w:ins w:id="1508" w:author="Dave Towey" w:date="2019-07-16T06:46:00Z">
        <w:r w:rsidRPr="000C4512">
          <w:rPr>
            <w:rFonts w:hint="eastAsia"/>
            <w:color w:val="0000FF"/>
          </w:rPr>
          <w:t>guid</w:t>
        </w:r>
        <w:r w:rsidR="000C4512" w:rsidRPr="000C4512">
          <w:rPr>
            <w:color w:val="0000FF"/>
          </w:rPr>
          <w:t>elines</w:t>
        </w:r>
      </w:ins>
      <w:r w:rsidR="000C4512" w:rsidRPr="000C4512">
        <w:rPr>
          <w:color w:val="0000FF"/>
        </w:rPr>
        <w:t>.</w:t>
      </w:r>
    </w:p>
    <w:sectPr w:rsidR="00B2408B" w:rsidSect="00AC5EEE">
      <w:headerReference w:type="default" r:id="rId24"/>
      <w:footerReference w:type="default" r:id="rId2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3" w:author="Dave Towey" w:date="2019-07-14T17:20:00Z" w:initials="DT">
    <w:p w14:paraId="4897FB41" w14:textId="77777777" w:rsidR="004A1D27" w:rsidRDefault="004A1D27">
      <w:pPr>
        <w:pStyle w:val="CommentText"/>
      </w:pPr>
      <w:r>
        <w:rPr>
          <w:rStyle w:val="CommentReference"/>
        </w:rPr>
        <w:annotationRef/>
      </w:r>
      <w:r>
        <w:t>Will a prototype enhance the efficiency and practical applicability?</w:t>
      </w:r>
    </w:p>
  </w:comment>
  <w:comment w:id="289" w:author="Dave Towey" w:date="2019-07-14T17:54:00Z" w:initials="DT">
    <w:p w14:paraId="098ED01F" w14:textId="77777777" w:rsidR="00DC41D7" w:rsidRDefault="00DC41D7">
      <w:pPr>
        <w:pStyle w:val="CommentText"/>
      </w:pPr>
      <w:r>
        <w:rPr>
          <w:rStyle w:val="CommentReference"/>
        </w:rPr>
        <w:annotationRef/>
      </w:r>
      <w:r w:rsidR="00E070B3">
        <w:rPr>
          <w:noProof/>
        </w:rPr>
        <w:t>Is this corect? We used all the different operators?</w:t>
      </w:r>
    </w:p>
  </w:comment>
  <w:comment w:id="359" w:author="Dave Towey" w:date="2019-07-14T18:57:00Z" w:initials="DT">
    <w:p w14:paraId="46D2F121" w14:textId="77777777" w:rsidR="00960498" w:rsidRDefault="00960498">
      <w:pPr>
        <w:pStyle w:val="CommentText"/>
      </w:pPr>
      <w:r>
        <w:rPr>
          <w:rStyle w:val="CommentReference"/>
        </w:rPr>
        <w:annotationRef/>
      </w:r>
      <w:r w:rsidR="00E070B3">
        <w:rPr>
          <w:noProof/>
        </w:rPr>
        <w:t>Web Service Specification</w:t>
      </w:r>
    </w:p>
  </w:comment>
  <w:comment w:id="442" w:author="Dave Towey" w:date="2019-07-14T13:33:00Z" w:initials="DT">
    <w:p w14:paraId="25795DD9" w14:textId="77777777" w:rsidR="00E3216B" w:rsidRDefault="00E3216B">
      <w:pPr>
        <w:pStyle w:val="CommentText"/>
      </w:pPr>
      <w:r>
        <w:rPr>
          <w:rStyle w:val="CommentReference"/>
        </w:rPr>
        <w:annotationRef/>
      </w:r>
      <w:r w:rsidR="00E070B3">
        <w:rPr>
          <w:noProof/>
        </w:rPr>
        <w:t>"preparation"?</w:t>
      </w:r>
    </w:p>
  </w:comment>
  <w:comment w:id="456" w:author="Dave Towey" w:date="2019-07-14T19:26:00Z" w:initials="DT">
    <w:p w14:paraId="3C122606" w14:textId="77777777" w:rsidR="007D307F" w:rsidRDefault="007D307F">
      <w:pPr>
        <w:pStyle w:val="CommentText"/>
      </w:pPr>
      <w:r>
        <w:rPr>
          <w:rStyle w:val="CommentReference"/>
        </w:rPr>
        <w:annotationRef/>
      </w:r>
      <w:r w:rsidR="00E070B3">
        <w:rPr>
          <w:noProof/>
        </w:rPr>
        <w:t>Is this OK (we haven't used the acronym before here)</w:t>
      </w:r>
    </w:p>
  </w:comment>
  <w:comment w:id="480" w:author="Dave Towey" w:date="2019-07-14T13:39:00Z" w:initials="DT">
    <w:p w14:paraId="1F498601" w14:textId="77777777" w:rsidR="00806AB8" w:rsidRDefault="00806AB8">
      <w:pPr>
        <w:pStyle w:val="CommentText"/>
      </w:pPr>
      <w:r>
        <w:rPr>
          <w:rStyle w:val="CommentReference"/>
        </w:rPr>
        <w:annotationRef/>
      </w:r>
      <w:r w:rsidR="00E070B3">
        <w:rPr>
          <w:noProof/>
        </w:rPr>
        <w:t>Is this correct? Why?</w:t>
      </w:r>
    </w:p>
  </w:comment>
  <w:comment w:id="499" w:author="Dave Towey" w:date="2019-07-14T13:42:00Z" w:initials="DT">
    <w:p w14:paraId="62A69553" w14:textId="77777777" w:rsidR="003B0993" w:rsidRDefault="003B0993">
      <w:pPr>
        <w:pStyle w:val="CommentText"/>
      </w:pPr>
      <w:r>
        <w:rPr>
          <w:rStyle w:val="CommentReference"/>
        </w:rPr>
        <w:annotationRef/>
      </w:r>
      <w:r w:rsidR="00E070B3">
        <w:rPr>
          <w:noProof/>
        </w:rPr>
        <w:t>Are there captions/explanations for these figures?</w:t>
      </w:r>
    </w:p>
  </w:comment>
  <w:comment w:id="504" w:author="Dave Towey" w:date="2019-07-14T13:41:00Z" w:initials="DT">
    <w:p w14:paraId="2BBB7D80" w14:textId="77777777" w:rsidR="00890F7E" w:rsidRDefault="00890F7E">
      <w:pPr>
        <w:pStyle w:val="CommentText"/>
      </w:pPr>
      <w:r>
        <w:rPr>
          <w:rStyle w:val="CommentReference"/>
        </w:rPr>
        <w:annotationRef/>
      </w:r>
      <w:r w:rsidR="00E070B3">
        <w:rPr>
          <w:noProof/>
        </w:rPr>
        <w:t>Some English problems in this figure ...</w:t>
      </w:r>
    </w:p>
  </w:comment>
  <w:comment w:id="575" w:author="Dave Towey" w:date="2019-07-14T15:10:00Z" w:initials="DT">
    <w:p w14:paraId="52CA6400" w14:textId="77777777" w:rsidR="00CD2C08" w:rsidRDefault="00CD2C08">
      <w:pPr>
        <w:pStyle w:val="CommentText"/>
      </w:pPr>
      <w:r>
        <w:rPr>
          <w:rStyle w:val="CommentReference"/>
        </w:rPr>
        <w:annotationRef/>
      </w:r>
      <w:r w:rsidR="00E070B3">
        <w:rPr>
          <w:noProof/>
        </w:rPr>
        <w:t xml:space="preserve">Are we sure that we want to say this? Are we sure that the test profile initialization depends on the tester's knowloedge of the SUT? </w:t>
      </w:r>
    </w:p>
  </w:comment>
  <w:comment w:id="605" w:author="Dave Towey" w:date="2019-07-14T15:14:00Z" w:initials="DT">
    <w:p w14:paraId="396B3F4C" w14:textId="77777777" w:rsidR="00171E29" w:rsidRDefault="00171E29">
      <w:pPr>
        <w:pStyle w:val="CommentText"/>
        <w:rPr>
          <w:noProof/>
        </w:rPr>
      </w:pPr>
      <w:r>
        <w:rPr>
          <w:rStyle w:val="CommentReference"/>
        </w:rPr>
        <w:annotationRef/>
      </w:r>
      <w:r w:rsidR="00E070B3">
        <w:rPr>
          <w:noProof/>
        </w:rPr>
        <w:t>Table 12</w:t>
      </w:r>
    </w:p>
    <w:p w14:paraId="626824A5" w14:textId="77777777" w:rsidR="00171E29" w:rsidRDefault="00E070B3">
      <w:pPr>
        <w:pStyle w:val="CommentText"/>
      </w:pPr>
      <w:r>
        <w:rPr>
          <w:noProof/>
        </w:rPr>
        <w:t>Initial Test Profiles for Subject Web Services</w:t>
      </w:r>
    </w:p>
  </w:comment>
  <w:comment w:id="611" w:author="Dave Towey" w:date="2019-07-14T15:15:00Z" w:initials="DT">
    <w:p w14:paraId="5052A635" w14:textId="77777777" w:rsidR="005D645B" w:rsidRDefault="005D645B">
      <w:pPr>
        <w:pStyle w:val="CommentText"/>
      </w:pPr>
      <w:r>
        <w:rPr>
          <w:rStyle w:val="CommentReference"/>
        </w:rPr>
        <w:annotationRef/>
      </w:r>
      <w:r w:rsidR="00E070B3">
        <w:rPr>
          <w:noProof/>
        </w:rPr>
        <w:t>Where? What table numbers?</w:t>
      </w:r>
    </w:p>
  </w:comment>
  <w:comment w:id="617" w:author="Dave Towey" w:date="2019-07-14T15:19:00Z" w:initials="DT">
    <w:p w14:paraId="0DBF180C" w14:textId="77777777" w:rsidR="00F711B7" w:rsidRDefault="00F711B7">
      <w:pPr>
        <w:pStyle w:val="CommentText"/>
      </w:pPr>
      <w:r>
        <w:rPr>
          <w:rStyle w:val="CommentReference"/>
        </w:rPr>
        <w:annotationRef/>
      </w:r>
      <w:r w:rsidR="00E070B3">
        <w:rPr>
          <w:noProof/>
        </w:rPr>
        <w:t>I'm not sure that I have captured the intended meaning here. Please check.</w:t>
      </w:r>
    </w:p>
  </w:comment>
  <w:comment w:id="661" w:author="Dave Towey" w:date="2019-07-14T15:32:00Z" w:initials="DT">
    <w:p w14:paraId="770A4133" w14:textId="77777777" w:rsidR="0072728B" w:rsidRDefault="0072728B">
      <w:pPr>
        <w:pStyle w:val="CommentText"/>
      </w:pPr>
      <w:r>
        <w:rPr>
          <w:rStyle w:val="CommentReference"/>
        </w:rPr>
        <w:annotationRef/>
      </w:r>
      <w:r w:rsidR="00E070B3">
        <w:rPr>
          <w:noProof/>
        </w:rPr>
        <w:t>I'm not sure if this is the correct intended meaning. please check.</w:t>
      </w:r>
    </w:p>
  </w:comment>
  <w:comment w:id="680" w:author="Dave Towey" w:date="2019-07-14T15:37:00Z" w:initials="DT">
    <w:p w14:paraId="5F742E3F" w14:textId="77777777" w:rsidR="0042545E" w:rsidRDefault="0042545E">
      <w:pPr>
        <w:pStyle w:val="CommentText"/>
      </w:pPr>
      <w:r>
        <w:rPr>
          <w:rStyle w:val="CommentReference"/>
        </w:rPr>
        <w:annotationRef/>
      </w:r>
      <w:r w:rsidR="00E070B3">
        <w:rPr>
          <w:noProof/>
        </w:rPr>
        <w:t>I'm not sure that  have captured the intended meaning. Please check</w:t>
      </w:r>
    </w:p>
  </w:comment>
  <w:comment w:id="786" w:author="Dave Towey" w:date="2019-07-14T16:52:00Z" w:initials="DT">
    <w:p w14:paraId="071F164F" w14:textId="77777777" w:rsidR="00775385" w:rsidRDefault="00775385">
      <w:pPr>
        <w:pStyle w:val="CommentText"/>
      </w:pPr>
      <w:r>
        <w:rPr>
          <w:rStyle w:val="CommentReference"/>
        </w:rPr>
        <w:annotationRef/>
      </w:r>
      <w:r w:rsidR="00E070B3">
        <w:rPr>
          <w:noProof/>
        </w:rPr>
        <w:t>please confirm</w:t>
      </w:r>
    </w:p>
  </w:comment>
  <w:comment w:id="829" w:author="Dave Towey" w:date="2019-07-14T17:00:00Z" w:initials="DT">
    <w:p w14:paraId="4EA78BFF" w14:textId="77777777" w:rsidR="0003610F" w:rsidRDefault="0003610F">
      <w:pPr>
        <w:pStyle w:val="CommentText"/>
      </w:pPr>
      <w:r>
        <w:rPr>
          <w:rStyle w:val="CommentReference"/>
        </w:rPr>
        <w:annotationRef/>
      </w:r>
      <w:r w:rsidR="00E070B3">
        <w:rPr>
          <w:noProof/>
        </w:rPr>
        <w:t>What will be the impact on the original results and conclusion?</w:t>
      </w:r>
    </w:p>
  </w:comment>
  <w:comment w:id="922" w:author="Dave Towey" w:date="2019-07-15T08:18:00Z" w:initials="DT">
    <w:p w14:paraId="0CB2916D" w14:textId="77777777" w:rsidR="00043F24" w:rsidRDefault="00043F24">
      <w:pPr>
        <w:pStyle w:val="CommentText"/>
      </w:pPr>
      <w:r>
        <w:rPr>
          <w:rStyle w:val="CommentReference"/>
        </w:rPr>
        <w:annotationRef/>
      </w:r>
      <w:r w:rsidR="00E070B3">
        <w:rPr>
          <w:noProof/>
        </w:rPr>
        <w:t>What about AT?</w:t>
      </w:r>
    </w:p>
  </w:comment>
  <w:comment w:id="956" w:author="Dave Towey" w:date="2019-07-15T08:18:00Z" w:initials="DT">
    <w:p w14:paraId="3981C9A1" w14:textId="77777777" w:rsidR="0011285A" w:rsidRDefault="0011285A" w:rsidP="0011285A">
      <w:pPr>
        <w:pStyle w:val="CommentText"/>
      </w:pPr>
      <w:r>
        <w:rPr>
          <w:rStyle w:val="CommentReference"/>
        </w:rPr>
        <w:annotationRef/>
      </w:r>
      <w:r>
        <w:rPr>
          <w:noProof/>
        </w:rPr>
        <w:t>What about AT?</w:t>
      </w:r>
    </w:p>
  </w:comment>
  <w:comment w:id="993" w:author="Dave Towey" w:date="2019-07-15T08:32:00Z" w:initials="DT">
    <w:p w14:paraId="432106D2" w14:textId="77777777" w:rsidR="00715A7A" w:rsidRDefault="00715A7A">
      <w:pPr>
        <w:pStyle w:val="CommentText"/>
      </w:pPr>
      <w:r>
        <w:rPr>
          <w:rStyle w:val="CommentReference"/>
        </w:rPr>
        <w:annotationRef/>
      </w:r>
      <w:r w:rsidR="00E070B3">
        <w:rPr>
          <w:noProof/>
        </w:rPr>
        <w:t>I'm not sure that I have captured</w:t>
      </w:r>
    </w:p>
  </w:comment>
  <w:comment w:id="1007" w:author="Dave Towey" w:date="2019-07-15T08:34:00Z" w:initials="DT">
    <w:p w14:paraId="650F7E41" w14:textId="77777777" w:rsidR="00715A7A" w:rsidRDefault="00715A7A" w:rsidP="00715A7A">
      <w:pPr>
        <w:pStyle w:val="CommentText"/>
      </w:pPr>
      <w:r>
        <w:rPr>
          <w:rStyle w:val="CommentReference"/>
        </w:rPr>
        <w:annotationRef/>
      </w:r>
      <w:r>
        <w:rPr>
          <w:noProof/>
        </w:rPr>
        <w:t>I'm not sure that I have captured</w:t>
      </w:r>
    </w:p>
    <w:p w14:paraId="1E6B66E5" w14:textId="77777777" w:rsidR="00715A7A" w:rsidRDefault="00715A7A">
      <w:pPr>
        <w:pStyle w:val="CommentText"/>
      </w:pPr>
    </w:p>
  </w:comment>
  <w:comment w:id="1065" w:author="Dave Towey" w:date="2019-07-15T10:23:00Z" w:initials="DT">
    <w:p w14:paraId="19572C85" w14:textId="77777777" w:rsidR="00085751" w:rsidRDefault="00085751">
      <w:pPr>
        <w:pStyle w:val="CommentText"/>
      </w:pPr>
      <w:r>
        <w:rPr>
          <w:rStyle w:val="CommentReference"/>
        </w:rPr>
        <w:annotationRef/>
      </w:r>
      <w:r>
        <w:t>We may need to come back later and make a decision on using present or past tense for this text.</w:t>
      </w:r>
    </w:p>
  </w:comment>
  <w:comment w:id="1071" w:author="Dave Towey" w:date="2019-07-15T10:06:00Z" w:initials="DT">
    <w:p w14:paraId="4053AF2D" w14:textId="77777777" w:rsidR="00B751CD" w:rsidRDefault="00B751CD">
      <w:pPr>
        <w:pStyle w:val="CommentText"/>
      </w:pPr>
      <w:r>
        <w:rPr>
          <w:rStyle w:val="CommentReference"/>
        </w:rPr>
        <w:annotationRef/>
      </w:r>
      <w:r>
        <w:t>Is this the first time to use RT?</w:t>
      </w:r>
    </w:p>
  </w:comment>
  <w:comment w:id="1070" w:author="Dave Towey" w:date="2019-07-15T10:06:00Z" w:initials="DT">
    <w:p w14:paraId="6574286A" w14:textId="77777777" w:rsidR="00B751CD" w:rsidRDefault="00B751CD">
      <w:pPr>
        <w:pStyle w:val="CommentText"/>
      </w:pPr>
      <w:r>
        <w:rPr>
          <w:rStyle w:val="CommentReference"/>
        </w:rPr>
        <w:annotationRef/>
      </w:r>
      <w:r>
        <w:t>Anything about AT?</w:t>
      </w:r>
    </w:p>
  </w:comment>
  <w:comment w:id="1104" w:author="Dave Towey" w:date="2019-07-15T10:19:00Z" w:initials="DT">
    <w:p w14:paraId="343F46E5" w14:textId="77777777" w:rsidR="00085751" w:rsidRDefault="00085751">
      <w:pPr>
        <w:pStyle w:val="CommentText"/>
      </w:pPr>
      <w:r>
        <w:rPr>
          <w:rStyle w:val="CommentReference"/>
        </w:rPr>
        <w:annotationRef/>
      </w:r>
      <w:r>
        <w:t>Has this been introduced already?</w:t>
      </w:r>
    </w:p>
  </w:comment>
  <w:comment w:id="1115" w:author="Dave Towey" w:date="2019-07-15T10:42:00Z" w:initials="DT">
    <w:p w14:paraId="7A8F979B" w14:textId="77777777" w:rsidR="00096AFB" w:rsidRDefault="00096AFB">
      <w:pPr>
        <w:pStyle w:val="CommentText"/>
      </w:pPr>
      <w:r>
        <w:rPr>
          <w:rStyle w:val="CommentReference"/>
        </w:rPr>
        <w:annotationRef/>
      </w:r>
      <w:r>
        <w:t>This feels like a comment for a response letter, not something that we should put in the actual paper. Please consider…</w:t>
      </w:r>
    </w:p>
  </w:comment>
  <w:comment w:id="1150" w:author="Dave Towey" w:date="2019-07-15T10:55:00Z" w:initials="DT">
    <w:p w14:paraId="71B7FC08" w14:textId="77777777" w:rsidR="002800DB" w:rsidRDefault="002800DB">
      <w:pPr>
        <w:pStyle w:val="CommentText"/>
      </w:pPr>
      <w:r>
        <w:rPr>
          <w:rStyle w:val="CommentReference"/>
        </w:rPr>
        <w:annotationRef/>
      </w:r>
      <w:r>
        <w:t>I’m not sure what the ordinally intended message/meaning is: could you rephrase? What are the “elements in the parameter setting”?</w:t>
      </w:r>
    </w:p>
  </w:comment>
  <w:comment w:id="1172" w:author="Dave Towey" w:date="2019-07-16T05:12:00Z" w:initials="DT">
    <w:p w14:paraId="3A4CC04F" w14:textId="77777777" w:rsidR="00596AB0" w:rsidRDefault="00596AB0">
      <w:pPr>
        <w:pStyle w:val="CommentText"/>
      </w:pPr>
      <w:r>
        <w:rPr>
          <w:rStyle w:val="CommentReference"/>
        </w:rPr>
        <w:annotationRef/>
      </w:r>
      <w:r>
        <w:t>I don’t understand the intended meaning here. Can you rephrase?</w:t>
      </w:r>
    </w:p>
  </w:comment>
  <w:comment w:id="1183" w:author="Dave Towey" w:date="2019-07-16T05:20:00Z" w:initials="DT">
    <w:p w14:paraId="2D7A64DA" w14:textId="77777777" w:rsidR="00A43DBF" w:rsidRDefault="00A43DBF">
      <w:pPr>
        <w:pStyle w:val="CommentText"/>
      </w:pPr>
      <w:r>
        <w:rPr>
          <w:rStyle w:val="CommentReference"/>
        </w:rPr>
        <w:annotationRef/>
      </w:r>
      <w:r>
        <w:t>Please confirm that we are talking about the minimum, not maximum</w:t>
      </w:r>
    </w:p>
  </w:comment>
  <w:comment w:id="1212" w:author="Dave Towey" w:date="2019-07-16T05:59:00Z" w:initials="DT">
    <w:p w14:paraId="4B7BC3FB" w14:textId="77777777" w:rsidR="0069630C" w:rsidRDefault="0069630C">
      <w:pPr>
        <w:pStyle w:val="CommentText"/>
      </w:pPr>
      <w:r>
        <w:rPr>
          <w:rStyle w:val="CommentReference"/>
        </w:rPr>
        <w:annotationRef/>
      </w:r>
      <w:r>
        <w:t>The responses to this are basically identical to those for R2C3</w:t>
      </w:r>
    </w:p>
  </w:comment>
  <w:comment w:id="1286" w:author="Dave Towey" w:date="2019-07-14T13:33:00Z" w:initials="DT">
    <w:p w14:paraId="661A4448" w14:textId="77777777" w:rsidR="0069630C" w:rsidRDefault="0069630C" w:rsidP="0069630C">
      <w:pPr>
        <w:pStyle w:val="CommentText"/>
      </w:pPr>
      <w:r>
        <w:rPr>
          <w:rStyle w:val="CommentReference"/>
        </w:rPr>
        <w:annotationRef/>
      </w:r>
      <w:r>
        <w:rPr>
          <w:noProof/>
        </w:rPr>
        <w:t>"preparation"?</w:t>
      </w:r>
    </w:p>
  </w:comment>
  <w:comment w:id="1306" w:author="Dave Towey" w:date="2019-07-14T19:26:00Z" w:initials="DT">
    <w:p w14:paraId="18BA5EAB" w14:textId="77777777" w:rsidR="0069630C" w:rsidRDefault="0069630C" w:rsidP="0069630C">
      <w:pPr>
        <w:pStyle w:val="CommentText"/>
      </w:pPr>
      <w:r>
        <w:rPr>
          <w:rStyle w:val="CommentReference"/>
        </w:rPr>
        <w:annotationRef/>
      </w:r>
      <w:r>
        <w:rPr>
          <w:noProof/>
        </w:rPr>
        <w:t>Is this OK (we haven't used the acronym before here)</w:t>
      </w:r>
    </w:p>
  </w:comment>
  <w:comment w:id="1334" w:author="Dave Towey" w:date="2019-07-14T13:39:00Z" w:initials="DT">
    <w:p w14:paraId="40CE77CD" w14:textId="77777777" w:rsidR="0069630C" w:rsidRDefault="0069630C" w:rsidP="0069630C">
      <w:pPr>
        <w:pStyle w:val="CommentText"/>
      </w:pPr>
      <w:r>
        <w:rPr>
          <w:rStyle w:val="CommentReference"/>
        </w:rPr>
        <w:annotationRef/>
      </w:r>
      <w:r>
        <w:rPr>
          <w:noProof/>
        </w:rPr>
        <w:t>Is this correct? Why?</w:t>
      </w:r>
    </w:p>
  </w:comment>
  <w:comment w:id="1452" w:author="Dave Towey" w:date="2019-07-16T06:22:00Z" w:initials="DT">
    <w:p w14:paraId="4BD6B75B" w14:textId="77777777" w:rsidR="005243B7" w:rsidRDefault="005243B7">
      <w:pPr>
        <w:pStyle w:val="CommentText"/>
      </w:pPr>
      <w:r>
        <w:rPr>
          <w:rStyle w:val="CommentReference"/>
        </w:rPr>
        <w:annotationRef/>
      </w:r>
      <w:r>
        <w:t>?</w:t>
      </w:r>
    </w:p>
  </w:comment>
  <w:comment w:id="1458" w:author="Dave Towey" w:date="2019-07-16T06:23:00Z" w:initials="DT">
    <w:p w14:paraId="07450DA1" w14:textId="77777777" w:rsidR="005243B7" w:rsidRDefault="005243B7">
      <w:pPr>
        <w:pStyle w:val="CommentText"/>
      </w:pPr>
      <w:r>
        <w:rPr>
          <w:rStyle w:val="CommentReference"/>
        </w:rPr>
        <w:annotationRef/>
      </w:r>
      <w:r>
        <w:t>Does the evidence support this statement? We may need to elaborate a bit more.</w:t>
      </w:r>
    </w:p>
  </w:comment>
  <w:comment w:id="1461" w:author="Dave Towey" w:date="2019-07-16T06:25:00Z" w:initials="DT">
    <w:p w14:paraId="7F289EB8" w14:textId="77777777" w:rsidR="005243B7" w:rsidRDefault="005243B7">
      <w:pPr>
        <w:pStyle w:val="CommentText"/>
      </w:pPr>
      <w:r>
        <w:rPr>
          <w:rStyle w:val="CommentReference"/>
        </w:rPr>
        <w:annotationRef/>
      </w:r>
      <w:r>
        <w:t>I’m not sure that I understand. More effective than what? The previous point says that AT outperforms DRT according to F-, F2, and T-measure … Please clarify.</w:t>
      </w:r>
    </w:p>
  </w:comment>
  <w:comment w:id="1490" w:author="Dave Towey" w:date="2019-07-16T06:38:00Z" w:initials="DT">
    <w:p w14:paraId="545DF2C0" w14:textId="77777777" w:rsidR="000C4512" w:rsidRDefault="000C4512">
      <w:pPr>
        <w:pStyle w:val="CommentText"/>
      </w:pPr>
      <w:r>
        <w:rPr>
          <w:rStyle w:val="CommentReference"/>
        </w:rPr>
        <w:annotationRef/>
      </w:r>
      <w:r>
        <w:t>No mention of 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97FB41" w15:done="0"/>
  <w15:commentEx w15:paraId="098ED01F" w15:done="0"/>
  <w15:commentEx w15:paraId="46D2F121" w15:done="0"/>
  <w15:commentEx w15:paraId="25795DD9" w15:done="0"/>
  <w15:commentEx w15:paraId="3C122606" w15:done="0"/>
  <w15:commentEx w15:paraId="1F498601" w15:done="0"/>
  <w15:commentEx w15:paraId="62A69553" w15:done="0"/>
  <w15:commentEx w15:paraId="2BBB7D80" w15:done="0"/>
  <w15:commentEx w15:paraId="52CA6400" w15:done="0"/>
  <w15:commentEx w15:paraId="626824A5" w15:done="0"/>
  <w15:commentEx w15:paraId="5052A635" w15:done="0"/>
  <w15:commentEx w15:paraId="0DBF180C" w15:done="0"/>
  <w15:commentEx w15:paraId="770A4133" w15:done="0"/>
  <w15:commentEx w15:paraId="5F742E3F" w15:done="0"/>
  <w15:commentEx w15:paraId="071F164F" w15:done="0"/>
  <w15:commentEx w15:paraId="4EA78BFF" w15:done="0"/>
  <w15:commentEx w15:paraId="0CB2916D" w15:done="0"/>
  <w15:commentEx w15:paraId="3981C9A1" w15:done="0"/>
  <w15:commentEx w15:paraId="432106D2" w15:done="0"/>
  <w15:commentEx w15:paraId="1E6B66E5" w15:done="0"/>
  <w15:commentEx w15:paraId="19572C85" w15:done="0"/>
  <w15:commentEx w15:paraId="4053AF2D" w15:done="0"/>
  <w15:commentEx w15:paraId="6574286A" w15:done="0"/>
  <w15:commentEx w15:paraId="343F46E5" w15:done="0"/>
  <w15:commentEx w15:paraId="7A8F979B" w15:done="0"/>
  <w15:commentEx w15:paraId="71B7FC08" w15:done="0"/>
  <w15:commentEx w15:paraId="3A4CC04F" w15:done="0"/>
  <w15:commentEx w15:paraId="2D7A64DA" w15:done="0"/>
  <w15:commentEx w15:paraId="4B7BC3FB" w15:done="0"/>
  <w15:commentEx w15:paraId="661A4448" w15:done="0"/>
  <w15:commentEx w15:paraId="18BA5EAB" w15:done="0"/>
  <w15:commentEx w15:paraId="40CE77CD" w15:done="0"/>
  <w15:commentEx w15:paraId="4BD6B75B" w15:done="0"/>
  <w15:commentEx w15:paraId="07450DA1" w15:done="0"/>
  <w15:commentEx w15:paraId="7F289EB8" w15:done="0"/>
  <w15:commentEx w15:paraId="545DF2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97FB41" w16cid:durableId="20D5E2DA"/>
  <w16cid:commentId w16cid:paraId="098ED01F" w16cid:durableId="20D5EADE"/>
  <w16cid:commentId w16cid:paraId="46D2F121" w16cid:durableId="20D5F999"/>
  <w16cid:commentId w16cid:paraId="25795DD9" w16cid:durableId="20D6006A"/>
  <w16cid:commentId w16cid:paraId="3C122606" w16cid:durableId="20D60069"/>
  <w16cid:commentId w16cid:paraId="1F498601" w16cid:durableId="20D6006B"/>
  <w16cid:commentId w16cid:paraId="62A69553" w16cid:durableId="20D6006D"/>
  <w16cid:commentId w16cid:paraId="2BBB7D80" w16cid:durableId="20D6006C"/>
  <w16cid:commentId w16cid:paraId="52CA6400" w16cid:durableId="20D6006E"/>
  <w16cid:commentId w16cid:paraId="626824A5" w16cid:durableId="20D6006F"/>
  <w16cid:commentId w16cid:paraId="5052A635" w16cid:durableId="20D60070"/>
  <w16cid:commentId w16cid:paraId="0DBF180C" w16cid:durableId="20D60071"/>
  <w16cid:commentId w16cid:paraId="770A4133" w16cid:durableId="20D60072"/>
  <w16cid:commentId w16cid:paraId="5F742E3F" w16cid:durableId="20D60073"/>
  <w16cid:commentId w16cid:paraId="071F164F" w16cid:durableId="20D60074"/>
  <w16cid:commentId w16cid:paraId="4EA78BFF" w16cid:durableId="20D60075"/>
  <w16cid:commentId w16cid:paraId="0CB2916D" w16cid:durableId="20D6B548"/>
  <w16cid:commentId w16cid:paraId="3981C9A1" w16cid:durableId="20D6B6ED"/>
  <w16cid:commentId w16cid:paraId="432106D2" w16cid:durableId="20D6B88A"/>
  <w16cid:commentId w16cid:paraId="1E6B66E5" w16cid:durableId="20D6B91A"/>
  <w16cid:commentId w16cid:paraId="19572C85" w16cid:durableId="20D6D2A0"/>
  <w16cid:commentId w16cid:paraId="4053AF2D" w16cid:durableId="20D6CEA4"/>
  <w16cid:commentId w16cid:paraId="6574286A" w16cid:durableId="20D6CEB9"/>
  <w16cid:commentId w16cid:paraId="343F46E5" w16cid:durableId="20D6D1C4"/>
  <w16cid:commentId w16cid:paraId="7A8F979B" w16cid:durableId="20D6D6FB"/>
  <w16cid:commentId w16cid:paraId="71B7FC08" w16cid:durableId="20D6DA17"/>
  <w16cid:commentId w16cid:paraId="3A4CC04F" w16cid:durableId="20D7DB33"/>
  <w16cid:commentId w16cid:paraId="2D7A64DA" w16cid:durableId="20D7DD2F"/>
  <w16cid:commentId w16cid:paraId="4B7BC3FB" w16cid:durableId="20D7E625"/>
  <w16cid:commentId w16cid:paraId="661A4448" w16cid:durableId="20D7E59B"/>
  <w16cid:commentId w16cid:paraId="18BA5EAB" w16cid:durableId="20D7E59A"/>
  <w16cid:commentId w16cid:paraId="40CE77CD" w16cid:durableId="20D7E599"/>
  <w16cid:commentId w16cid:paraId="4BD6B75B" w16cid:durableId="20D7EBBF"/>
  <w16cid:commentId w16cid:paraId="07450DA1" w16cid:durableId="20D7EBF4"/>
  <w16cid:commentId w16cid:paraId="7F289EB8" w16cid:durableId="20D7EC74"/>
  <w16cid:commentId w16cid:paraId="545DF2C0" w16cid:durableId="20D7EF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A275C6" w14:textId="77777777" w:rsidR="008C1E40" w:rsidRDefault="008C1E40" w:rsidP="00BF7D2E">
      <w:r>
        <w:separator/>
      </w:r>
    </w:p>
  </w:endnote>
  <w:endnote w:type="continuationSeparator" w:id="0">
    <w:p w14:paraId="2C858BA7" w14:textId="77777777" w:rsidR="008C1E40" w:rsidRDefault="008C1E40" w:rsidP="00BF7D2E">
      <w:r>
        <w:continuationSeparator/>
      </w:r>
    </w:p>
  </w:endnote>
  <w:endnote w:type="continuationNotice" w:id="1">
    <w:p w14:paraId="58767194" w14:textId="77777777" w:rsidR="008C1E40" w:rsidRDefault="008C1E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491B2" w14:textId="77777777" w:rsidR="00C027D3" w:rsidRPr="009A3D19" w:rsidRDefault="00C027D3" w:rsidP="001765A3">
    <w:pPr>
      <w:pStyle w:val="Footer"/>
      <w:jc w:val="center"/>
      <w:rPr>
        <w:rFonts w:ascii="Times New Roman" w:hAnsi="Times New Roman"/>
      </w:rPr>
    </w:pPr>
    <w:r w:rsidRPr="009A3D19">
      <w:rPr>
        <w:rStyle w:val="PageNumber"/>
        <w:rFonts w:ascii="Times New Roman" w:hAnsi="Times New Roman"/>
      </w:rPr>
      <w:fldChar w:fldCharType="begin"/>
    </w:r>
    <w:r w:rsidRPr="009A3D19">
      <w:rPr>
        <w:rStyle w:val="PageNumber"/>
        <w:rFonts w:ascii="Times New Roman" w:hAnsi="Times New Roman"/>
      </w:rPr>
      <w:instrText xml:space="preserve"> PAGE </w:instrText>
    </w:r>
    <w:r w:rsidRPr="009A3D19">
      <w:rPr>
        <w:rStyle w:val="PageNumber"/>
        <w:rFonts w:ascii="Times New Roman" w:hAnsi="Times New Roman"/>
      </w:rPr>
      <w:fldChar w:fldCharType="separate"/>
    </w:r>
    <w:r w:rsidR="00400C3B">
      <w:rPr>
        <w:rStyle w:val="PageNumber"/>
        <w:rFonts w:ascii="Times New Roman" w:hAnsi="Times New Roman"/>
        <w:noProof/>
      </w:rPr>
      <w:t>15</w:t>
    </w:r>
    <w:r w:rsidRPr="009A3D19">
      <w:rPr>
        <w:rStyle w:val="PageNumbe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86489" w14:textId="77777777" w:rsidR="008C1E40" w:rsidRDefault="008C1E40" w:rsidP="00BF7D2E">
      <w:r>
        <w:separator/>
      </w:r>
    </w:p>
  </w:footnote>
  <w:footnote w:type="continuationSeparator" w:id="0">
    <w:p w14:paraId="084DFA88" w14:textId="77777777" w:rsidR="008C1E40" w:rsidRDefault="008C1E40" w:rsidP="00BF7D2E">
      <w:r>
        <w:continuationSeparator/>
      </w:r>
    </w:p>
  </w:footnote>
  <w:footnote w:type="continuationNotice" w:id="1">
    <w:p w14:paraId="7F0CBA35" w14:textId="77777777" w:rsidR="008C1E40" w:rsidRDefault="008C1E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69DF8" w14:textId="77777777" w:rsidR="00C027D3" w:rsidRDefault="00C027D3" w:rsidP="001765A3">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5901016"/>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2" w15:restartNumberingAfterBreak="0">
    <w:nsid w:val="00000002"/>
    <w:multiLevelType w:val="multilevel"/>
    <w:tmpl w:val="00000002"/>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bullet"/>
      <w:lvlText w:val=""/>
      <w:lvlJc w:val="left"/>
      <w:pPr>
        <w:tabs>
          <w:tab w:val="num" w:pos="0"/>
        </w:tabs>
      </w:pPr>
      <w:rPr>
        <w:rFonts w:ascii="Symbol" w:hAnsi="Symbol" w:hint="default"/>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3" w15:restartNumberingAfterBreak="0">
    <w:nsid w:val="00FB39DF"/>
    <w:multiLevelType w:val="hybridMultilevel"/>
    <w:tmpl w:val="CA6AD314"/>
    <w:lvl w:ilvl="0" w:tplc="F0CA0616">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07D1105A"/>
    <w:multiLevelType w:val="multilevel"/>
    <w:tmpl w:val="00000002"/>
    <w:lvl w:ilvl="0">
      <w:start w:val="1"/>
      <w:numFmt w:val="none"/>
      <w:suff w:val="nothing"/>
      <w:lvlText w:val=""/>
      <w:lvlJc w:val="left"/>
      <w:pPr>
        <w:tabs>
          <w:tab w:val="num" w:pos="0"/>
        </w:tabs>
      </w:pPr>
      <w:rPr>
        <w:rFonts w:cs="Times New Roman"/>
      </w:rPr>
    </w:lvl>
    <w:lvl w:ilvl="1">
      <w:start w:val="1"/>
      <w:numFmt w:val="none"/>
      <w:suff w:val="nothing"/>
      <w:lvlText w:val=""/>
      <w:lvlJc w:val="left"/>
      <w:pPr>
        <w:tabs>
          <w:tab w:val="num" w:pos="0"/>
        </w:tabs>
      </w:pPr>
      <w:rPr>
        <w:rFonts w:cs="Times New Roman"/>
      </w:rPr>
    </w:lvl>
    <w:lvl w:ilvl="2">
      <w:start w:val="1"/>
      <w:numFmt w:val="bullet"/>
      <w:lvlText w:val=""/>
      <w:lvlJc w:val="left"/>
      <w:pPr>
        <w:tabs>
          <w:tab w:val="num" w:pos="0"/>
        </w:tabs>
      </w:pPr>
      <w:rPr>
        <w:rFonts w:ascii="Symbol" w:hAnsi="Symbol" w:hint="default"/>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5" w15:restartNumberingAfterBreak="0">
    <w:nsid w:val="0D6171BD"/>
    <w:multiLevelType w:val="hybridMultilevel"/>
    <w:tmpl w:val="A4084CC8"/>
    <w:lvl w:ilvl="0" w:tplc="E814069A">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6" w15:restartNumberingAfterBreak="0">
    <w:nsid w:val="22490F00"/>
    <w:multiLevelType w:val="hybridMultilevel"/>
    <w:tmpl w:val="3D74F76A"/>
    <w:lvl w:ilvl="0" w:tplc="25E2BCDA">
      <w:start w:val="1"/>
      <w:numFmt w:val="bullet"/>
      <w:lvlText w:val="•"/>
      <w:lvlJc w:val="left"/>
      <w:pPr>
        <w:tabs>
          <w:tab w:val="num" w:pos="360"/>
        </w:tabs>
        <w:ind w:left="360" w:hanging="360"/>
      </w:pPr>
      <w:rPr>
        <w:rFonts w:ascii="Arial" w:hAnsi="Arial" w:hint="default"/>
        <w:color w:val="auto"/>
        <w:sz w:val="21"/>
      </w:rPr>
    </w:lvl>
    <w:lvl w:ilvl="1" w:tplc="04090003" w:tentative="1">
      <w:start w:val="1"/>
      <w:numFmt w:val="bullet"/>
      <w:lvlText w:val=""/>
      <w:lvlJc w:val="left"/>
      <w:pPr>
        <w:tabs>
          <w:tab w:val="num" w:pos="420"/>
        </w:tabs>
        <w:ind w:left="420" w:hanging="420"/>
      </w:pPr>
      <w:rPr>
        <w:rFonts w:ascii="Wingdings" w:hAnsi="Wingdings" w:hint="default"/>
      </w:rPr>
    </w:lvl>
    <w:lvl w:ilvl="2" w:tplc="04090005" w:tentative="1">
      <w:start w:val="1"/>
      <w:numFmt w:val="bullet"/>
      <w:lvlText w:val=""/>
      <w:lvlJc w:val="left"/>
      <w:pPr>
        <w:tabs>
          <w:tab w:val="num" w:pos="840"/>
        </w:tabs>
        <w:ind w:left="840" w:hanging="420"/>
      </w:pPr>
      <w:rPr>
        <w:rFonts w:ascii="Wingdings" w:hAnsi="Wingdings" w:hint="default"/>
      </w:rPr>
    </w:lvl>
    <w:lvl w:ilvl="3" w:tplc="04090001" w:tentative="1">
      <w:start w:val="1"/>
      <w:numFmt w:val="bullet"/>
      <w:lvlText w:val=""/>
      <w:lvlJc w:val="left"/>
      <w:pPr>
        <w:tabs>
          <w:tab w:val="num" w:pos="1260"/>
        </w:tabs>
        <w:ind w:left="1260" w:hanging="420"/>
      </w:pPr>
      <w:rPr>
        <w:rFonts w:ascii="Wingdings" w:hAnsi="Wingdings" w:hint="default"/>
      </w:rPr>
    </w:lvl>
    <w:lvl w:ilvl="4" w:tplc="04090003" w:tentative="1">
      <w:start w:val="1"/>
      <w:numFmt w:val="bullet"/>
      <w:lvlText w:val=""/>
      <w:lvlJc w:val="left"/>
      <w:pPr>
        <w:tabs>
          <w:tab w:val="num" w:pos="1680"/>
        </w:tabs>
        <w:ind w:left="1680" w:hanging="420"/>
      </w:pPr>
      <w:rPr>
        <w:rFonts w:ascii="Wingdings" w:hAnsi="Wingdings" w:hint="default"/>
      </w:rPr>
    </w:lvl>
    <w:lvl w:ilvl="5" w:tplc="04090005" w:tentative="1">
      <w:start w:val="1"/>
      <w:numFmt w:val="bullet"/>
      <w:lvlText w:val=""/>
      <w:lvlJc w:val="left"/>
      <w:pPr>
        <w:tabs>
          <w:tab w:val="num" w:pos="2100"/>
        </w:tabs>
        <w:ind w:left="2100" w:hanging="420"/>
      </w:pPr>
      <w:rPr>
        <w:rFonts w:ascii="Wingdings" w:hAnsi="Wingdings" w:hint="default"/>
      </w:rPr>
    </w:lvl>
    <w:lvl w:ilvl="6" w:tplc="04090001" w:tentative="1">
      <w:start w:val="1"/>
      <w:numFmt w:val="bullet"/>
      <w:lvlText w:val=""/>
      <w:lvlJc w:val="left"/>
      <w:pPr>
        <w:tabs>
          <w:tab w:val="num" w:pos="2520"/>
        </w:tabs>
        <w:ind w:left="2520" w:hanging="420"/>
      </w:pPr>
      <w:rPr>
        <w:rFonts w:ascii="Wingdings" w:hAnsi="Wingdings" w:hint="default"/>
      </w:rPr>
    </w:lvl>
    <w:lvl w:ilvl="7" w:tplc="04090003" w:tentative="1">
      <w:start w:val="1"/>
      <w:numFmt w:val="bullet"/>
      <w:lvlText w:val=""/>
      <w:lvlJc w:val="left"/>
      <w:pPr>
        <w:tabs>
          <w:tab w:val="num" w:pos="2940"/>
        </w:tabs>
        <w:ind w:left="2940" w:hanging="420"/>
      </w:pPr>
      <w:rPr>
        <w:rFonts w:ascii="Wingdings" w:hAnsi="Wingdings" w:hint="default"/>
      </w:rPr>
    </w:lvl>
    <w:lvl w:ilvl="8" w:tplc="04090005" w:tentative="1">
      <w:start w:val="1"/>
      <w:numFmt w:val="bullet"/>
      <w:lvlText w:val=""/>
      <w:lvlJc w:val="left"/>
      <w:pPr>
        <w:tabs>
          <w:tab w:val="num" w:pos="3360"/>
        </w:tabs>
        <w:ind w:left="3360" w:hanging="420"/>
      </w:pPr>
      <w:rPr>
        <w:rFonts w:ascii="Wingdings" w:hAnsi="Wingdings" w:hint="default"/>
      </w:rPr>
    </w:lvl>
  </w:abstractNum>
  <w:abstractNum w:abstractNumId="7" w15:restartNumberingAfterBreak="0">
    <w:nsid w:val="23FA6949"/>
    <w:multiLevelType w:val="hybridMultilevel"/>
    <w:tmpl w:val="92040646"/>
    <w:lvl w:ilvl="0" w:tplc="C6BC9556">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8" w15:restartNumberingAfterBreak="0">
    <w:nsid w:val="2DF83F95"/>
    <w:multiLevelType w:val="hybridMultilevel"/>
    <w:tmpl w:val="D42E7D6C"/>
    <w:lvl w:ilvl="0" w:tplc="D22695D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9" w15:restartNumberingAfterBreak="0">
    <w:nsid w:val="39B04928"/>
    <w:multiLevelType w:val="hybridMultilevel"/>
    <w:tmpl w:val="748CB716"/>
    <w:lvl w:ilvl="0" w:tplc="B81A686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0D317F8"/>
    <w:multiLevelType w:val="hybridMultilevel"/>
    <w:tmpl w:val="50D20EA2"/>
    <w:lvl w:ilvl="0" w:tplc="F3C46BCA">
      <w:start w:val="1"/>
      <w:numFmt w:val="decimal"/>
      <w:lvlText w:val="(%1)"/>
      <w:lvlJc w:val="left"/>
      <w:pPr>
        <w:ind w:left="360" w:hanging="360"/>
      </w:pPr>
      <w:rPr>
        <w:rFonts w:hint="default"/>
      </w:rPr>
    </w:lvl>
    <w:lvl w:ilvl="1" w:tplc="04090017">
      <w:start w:val="1"/>
      <w:numFmt w:val="lowerLetter"/>
      <w:lvlText w:val="%2)"/>
      <w:lvlJc w:val="left"/>
      <w:pPr>
        <w:ind w:left="780" w:hanging="360"/>
      </w:pPr>
      <w:rPr>
        <w:rFonts w:hint="default"/>
        <w:color w:val="auto"/>
        <w:sz w:val="21"/>
        <w:lang w:eastAsia="zh-C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B302A6F"/>
    <w:multiLevelType w:val="hybridMultilevel"/>
    <w:tmpl w:val="2870DA6A"/>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58A7400D"/>
    <w:multiLevelType w:val="hybridMultilevel"/>
    <w:tmpl w:val="40E4E62E"/>
    <w:lvl w:ilvl="0" w:tplc="E8BE6580">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3" w15:restartNumberingAfterBreak="0">
    <w:nsid w:val="6100198D"/>
    <w:multiLevelType w:val="hybridMultilevel"/>
    <w:tmpl w:val="734A464A"/>
    <w:lvl w:ilvl="0" w:tplc="F3C46BCA">
      <w:start w:val="1"/>
      <w:numFmt w:val="decimal"/>
      <w:lvlText w:val="(%1)"/>
      <w:lvlJc w:val="left"/>
      <w:pPr>
        <w:ind w:left="360" w:hanging="360"/>
      </w:pPr>
      <w:rPr>
        <w:rFonts w:hint="default"/>
      </w:rPr>
    </w:lvl>
    <w:lvl w:ilvl="1" w:tplc="25E2BCDA">
      <w:start w:val="1"/>
      <w:numFmt w:val="bullet"/>
      <w:lvlText w:val="•"/>
      <w:lvlJc w:val="left"/>
      <w:pPr>
        <w:tabs>
          <w:tab w:val="num" w:pos="780"/>
        </w:tabs>
        <w:ind w:left="780" w:hanging="360"/>
      </w:pPr>
      <w:rPr>
        <w:rFonts w:ascii="Arial" w:hAnsi="Arial" w:hint="default"/>
        <w:color w:val="auto"/>
        <w:sz w:val="21"/>
        <w:lang w:eastAsia="zh-C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4FE3AC8"/>
    <w:multiLevelType w:val="hybridMultilevel"/>
    <w:tmpl w:val="55AAE88E"/>
    <w:lvl w:ilvl="0" w:tplc="0FB86438">
      <w:start w:val="1"/>
      <w:numFmt w:val="bullet"/>
      <w:lvlText w:val="•"/>
      <w:lvlJc w:val="left"/>
      <w:pPr>
        <w:ind w:left="1019" w:hanging="420"/>
      </w:pPr>
      <w:rPr>
        <w:rFonts w:ascii="Arial" w:hAnsi="Arial" w:hint="default"/>
        <w:color w:val="4472C4"/>
        <w:sz w:val="21"/>
        <w:lang w:eastAsia="zh-CN"/>
      </w:rPr>
    </w:lvl>
    <w:lvl w:ilvl="1" w:tplc="04090003" w:tentative="1">
      <w:start w:val="1"/>
      <w:numFmt w:val="bullet"/>
      <w:lvlText w:val=""/>
      <w:lvlJc w:val="left"/>
      <w:pPr>
        <w:ind w:left="1439" w:hanging="420"/>
      </w:pPr>
      <w:rPr>
        <w:rFonts w:ascii="Wingdings" w:hAnsi="Wingdings" w:hint="default"/>
      </w:rPr>
    </w:lvl>
    <w:lvl w:ilvl="2" w:tplc="04090005" w:tentative="1">
      <w:start w:val="1"/>
      <w:numFmt w:val="bullet"/>
      <w:lvlText w:val=""/>
      <w:lvlJc w:val="left"/>
      <w:pPr>
        <w:ind w:left="1859" w:hanging="420"/>
      </w:pPr>
      <w:rPr>
        <w:rFonts w:ascii="Wingdings" w:hAnsi="Wingdings" w:hint="default"/>
      </w:rPr>
    </w:lvl>
    <w:lvl w:ilvl="3" w:tplc="04090001" w:tentative="1">
      <w:start w:val="1"/>
      <w:numFmt w:val="bullet"/>
      <w:lvlText w:val=""/>
      <w:lvlJc w:val="left"/>
      <w:pPr>
        <w:ind w:left="2279" w:hanging="420"/>
      </w:pPr>
      <w:rPr>
        <w:rFonts w:ascii="Wingdings" w:hAnsi="Wingdings" w:hint="default"/>
      </w:rPr>
    </w:lvl>
    <w:lvl w:ilvl="4" w:tplc="04090003" w:tentative="1">
      <w:start w:val="1"/>
      <w:numFmt w:val="bullet"/>
      <w:lvlText w:val=""/>
      <w:lvlJc w:val="left"/>
      <w:pPr>
        <w:ind w:left="2699" w:hanging="420"/>
      </w:pPr>
      <w:rPr>
        <w:rFonts w:ascii="Wingdings" w:hAnsi="Wingdings" w:hint="default"/>
      </w:rPr>
    </w:lvl>
    <w:lvl w:ilvl="5" w:tplc="04090005" w:tentative="1">
      <w:start w:val="1"/>
      <w:numFmt w:val="bullet"/>
      <w:lvlText w:val=""/>
      <w:lvlJc w:val="left"/>
      <w:pPr>
        <w:ind w:left="3119" w:hanging="420"/>
      </w:pPr>
      <w:rPr>
        <w:rFonts w:ascii="Wingdings" w:hAnsi="Wingdings" w:hint="default"/>
      </w:rPr>
    </w:lvl>
    <w:lvl w:ilvl="6" w:tplc="04090001" w:tentative="1">
      <w:start w:val="1"/>
      <w:numFmt w:val="bullet"/>
      <w:lvlText w:val=""/>
      <w:lvlJc w:val="left"/>
      <w:pPr>
        <w:ind w:left="3539" w:hanging="420"/>
      </w:pPr>
      <w:rPr>
        <w:rFonts w:ascii="Wingdings" w:hAnsi="Wingdings" w:hint="default"/>
      </w:rPr>
    </w:lvl>
    <w:lvl w:ilvl="7" w:tplc="04090003" w:tentative="1">
      <w:start w:val="1"/>
      <w:numFmt w:val="bullet"/>
      <w:lvlText w:val=""/>
      <w:lvlJc w:val="left"/>
      <w:pPr>
        <w:ind w:left="3959" w:hanging="420"/>
      </w:pPr>
      <w:rPr>
        <w:rFonts w:ascii="Wingdings" w:hAnsi="Wingdings" w:hint="default"/>
      </w:rPr>
    </w:lvl>
    <w:lvl w:ilvl="8" w:tplc="04090005" w:tentative="1">
      <w:start w:val="1"/>
      <w:numFmt w:val="bullet"/>
      <w:lvlText w:val=""/>
      <w:lvlJc w:val="left"/>
      <w:pPr>
        <w:ind w:left="4379" w:hanging="420"/>
      </w:pPr>
      <w:rPr>
        <w:rFonts w:ascii="Wingdings" w:hAnsi="Wingdings" w:hint="default"/>
      </w:rPr>
    </w:lvl>
  </w:abstractNum>
  <w:abstractNum w:abstractNumId="15" w15:restartNumberingAfterBreak="0">
    <w:nsid w:val="70C037E2"/>
    <w:multiLevelType w:val="hybridMultilevel"/>
    <w:tmpl w:val="156647B4"/>
    <w:lvl w:ilvl="0" w:tplc="25E2BCDA">
      <w:start w:val="1"/>
      <w:numFmt w:val="bullet"/>
      <w:lvlText w:val="•"/>
      <w:lvlJc w:val="left"/>
      <w:pPr>
        <w:tabs>
          <w:tab w:val="num" w:pos="780"/>
        </w:tabs>
        <w:ind w:left="780" w:hanging="360"/>
      </w:pPr>
      <w:rPr>
        <w:rFonts w:ascii="Arial" w:hAnsi="Arial" w:hint="default"/>
        <w:color w:val="auto"/>
        <w:sz w:val="21"/>
        <w:lang w:eastAsia="zh-CN"/>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714E073C"/>
    <w:multiLevelType w:val="multilevel"/>
    <w:tmpl w:val="734A464A"/>
    <w:lvl w:ilvl="0">
      <w:start w:val="1"/>
      <w:numFmt w:val="decimal"/>
      <w:lvlText w:val="(%1)"/>
      <w:lvlJc w:val="left"/>
      <w:pPr>
        <w:ind w:left="360" w:hanging="360"/>
      </w:pPr>
      <w:rPr>
        <w:rFonts w:hint="default"/>
      </w:rPr>
    </w:lvl>
    <w:lvl w:ilvl="1">
      <w:start w:val="1"/>
      <w:numFmt w:val="bullet"/>
      <w:lvlText w:val="•"/>
      <w:lvlJc w:val="left"/>
      <w:pPr>
        <w:tabs>
          <w:tab w:val="num" w:pos="780"/>
        </w:tabs>
        <w:ind w:left="780" w:hanging="360"/>
      </w:pPr>
      <w:rPr>
        <w:rFonts w:ascii="Arial" w:hAnsi="Arial" w:hint="default"/>
        <w:color w:val="auto"/>
        <w:sz w:val="21"/>
        <w:lang w:eastAsia="zh-CN"/>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776955F3"/>
    <w:multiLevelType w:val="hybridMultilevel"/>
    <w:tmpl w:val="F9D29610"/>
    <w:lvl w:ilvl="0" w:tplc="732AB74C">
      <w:start w:val="1"/>
      <w:numFmt w:val="bullet"/>
      <w:lvlText w:val="•"/>
      <w:lvlJc w:val="left"/>
      <w:pPr>
        <w:ind w:left="1144" w:hanging="420"/>
      </w:pPr>
      <w:rPr>
        <w:rFonts w:ascii="Arial" w:hAnsi="Arial" w:hint="default"/>
        <w:color w:val="4472C4"/>
        <w:sz w:val="21"/>
        <w:lang w:eastAsia="zh-CN"/>
      </w:rPr>
    </w:lvl>
    <w:lvl w:ilvl="1" w:tplc="04090003" w:tentative="1">
      <w:start w:val="1"/>
      <w:numFmt w:val="bullet"/>
      <w:lvlText w:val=""/>
      <w:lvlJc w:val="left"/>
      <w:pPr>
        <w:ind w:left="1564" w:hanging="420"/>
      </w:pPr>
      <w:rPr>
        <w:rFonts w:ascii="Wingdings" w:hAnsi="Wingdings" w:hint="default"/>
      </w:rPr>
    </w:lvl>
    <w:lvl w:ilvl="2" w:tplc="04090005" w:tentative="1">
      <w:start w:val="1"/>
      <w:numFmt w:val="bullet"/>
      <w:lvlText w:val=""/>
      <w:lvlJc w:val="left"/>
      <w:pPr>
        <w:ind w:left="1984" w:hanging="420"/>
      </w:pPr>
      <w:rPr>
        <w:rFonts w:ascii="Wingdings" w:hAnsi="Wingdings" w:hint="default"/>
      </w:rPr>
    </w:lvl>
    <w:lvl w:ilvl="3" w:tplc="04090001" w:tentative="1">
      <w:start w:val="1"/>
      <w:numFmt w:val="bullet"/>
      <w:lvlText w:val=""/>
      <w:lvlJc w:val="left"/>
      <w:pPr>
        <w:ind w:left="2404" w:hanging="420"/>
      </w:pPr>
      <w:rPr>
        <w:rFonts w:ascii="Wingdings" w:hAnsi="Wingdings" w:hint="default"/>
      </w:rPr>
    </w:lvl>
    <w:lvl w:ilvl="4" w:tplc="04090003" w:tentative="1">
      <w:start w:val="1"/>
      <w:numFmt w:val="bullet"/>
      <w:lvlText w:val=""/>
      <w:lvlJc w:val="left"/>
      <w:pPr>
        <w:ind w:left="2824" w:hanging="420"/>
      </w:pPr>
      <w:rPr>
        <w:rFonts w:ascii="Wingdings" w:hAnsi="Wingdings" w:hint="default"/>
      </w:rPr>
    </w:lvl>
    <w:lvl w:ilvl="5" w:tplc="04090005" w:tentative="1">
      <w:start w:val="1"/>
      <w:numFmt w:val="bullet"/>
      <w:lvlText w:val=""/>
      <w:lvlJc w:val="left"/>
      <w:pPr>
        <w:ind w:left="3244" w:hanging="420"/>
      </w:pPr>
      <w:rPr>
        <w:rFonts w:ascii="Wingdings" w:hAnsi="Wingdings" w:hint="default"/>
      </w:rPr>
    </w:lvl>
    <w:lvl w:ilvl="6" w:tplc="04090001" w:tentative="1">
      <w:start w:val="1"/>
      <w:numFmt w:val="bullet"/>
      <w:lvlText w:val=""/>
      <w:lvlJc w:val="left"/>
      <w:pPr>
        <w:ind w:left="3664" w:hanging="420"/>
      </w:pPr>
      <w:rPr>
        <w:rFonts w:ascii="Wingdings" w:hAnsi="Wingdings" w:hint="default"/>
      </w:rPr>
    </w:lvl>
    <w:lvl w:ilvl="7" w:tplc="04090003" w:tentative="1">
      <w:start w:val="1"/>
      <w:numFmt w:val="bullet"/>
      <w:lvlText w:val=""/>
      <w:lvlJc w:val="left"/>
      <w:pPr>
        <w:ind w:left="4084" w:hanging="420"/>
      </w:pPr>
      <w:rPr>
        <w:rFonts w:ascii="Wingdings" w:hAnsi="Wingdings" w:hint="default"/>
      </w:rPr>
    </w:lvl>
    <w:lvl w:ilvl="8" w:tplc="04090005" w:tentative="1">
      <w:start w:val="1"/>
      <w:numFmt w:val="bullet"/>
      <w:lvlText w:val=""/>
      <w:lvlJc w:val="left"/>
      <w:pPr>
        <w:ind w:left="4504" w:hanging="420"/>
      </w:pPr>
      <w:rPr>
        <w:rFonts w:ascii="Wingdings" w:hAnsi="Wingdings" w:hint="default"/>
      </w:rPr>
    </w:lvl>
  </w:abstractNum>
  <w:num w:numId="1">
    <w:abstractNumId w:val="1"/>
  </w:num>
  <w:num w:numId="2">
    <w:abstractNumId w:val="2"/>
  </w:num>
  <w:num w:numId="3">
    <w:abstractNumId w:val="4"/>
  </w:num>
  <w:num w:numId="4">
    <w:abstractNumId w:val="0"/>
  </w:num>
  <w:num w:numId="5">
    <w:abstractNumId w:val="6"/>
  </w:num>
  <w:num w:numId="6">
    <w:abstractNumId w:val="8"/>
  </w:num>
  <w:num w:numId="7">
    <w:abstractNumId w:val="7"/>
  </w:num>
  <w:num w:numId="8">
    <w:abstractNumId w:val="12"/>
  </w:num>
  <w:num w:numId="9">
    <w:abstractNumId w:val="13"/>
  </w:num>
  <w:num w:numId="10">
    <w:abstractNumId w:val="11"/>
  </w:num>
  <w:num w:numId="11">
    <w:abstractNumId w:val="3"/>
  </w:num>
  <w:num w:numId="12">
    <w:abstractNumId w:val="5"/>
  </w:num>
  <w:num w:numId="13">
    <w:abstractNumId w:val="17"/>
  </w:num>
  <w:num w:numId="14">
    <w:abstractNumId w:val="9"/>
  </w:num>
  <w:num w:numId="15">
    <w:abstractNumId w:val="14"/>
  </w:num>
  <w:num w:numId="16">
    <w:abstractNumId w:val="15"/>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E10"/>
    <w:rsid w:val="000024E7"/>
    <w:rsid w:val="00003463"/>
    <w:rsid w:val="00003B88"/>
    <w:rsid w:val="000040B0"/>
    <w:rsid w:val="00011350"/>
    <w:rsid w:val="000202A0"/>
    <w:rsid w:val="000202E3"/>
    <w:rsid w:val="00023231"/>
    <w:rsid w:val="00026FDA"/>
    <w:rsid w:val="000304B1"/>
    <w:rsid w:val="00031A27"/>
    <w:rsid w:val="000344F5"/>
    <w:rsid w:val="0003572E"/>
    <w:rsid w:val="00036067"/>
    <w:rsid w:val="0003610F"/>
    <w:rsid w:val="00043F24"/>
    <w:rsid w:val="00052C23"/>
    <w:rsid w:val="00054101"/>
    <w:rsid w:val="00054D3F"/>
    <w:rsid w:val="00057C47"/>
    <w:rsid w:val="000655A1"/>
    <w:rsid w:val="00067E87"/>
    <w:rsid w:val="0007214E"/>
    <w:rsid w:val="00072D32"/>
    <w:rsid w:val="00072F2C"/>
    <w:rsid w:val="0007386E"/>
    <w:rsid w:val="0007388A"/>
    <w:rsid w:val="00085751"/>
    <w:rsid w:val="00087F4D"/>
    <w:rsid w:val="0009142A"/>
    <w:rsid w:val="00096A31"/>
    <w:rsid w:val="00096AFB"/>
    <w:rsid w:val="000A0CA5"/>
    <w:rsid w:val="000A107A"/>
    <w:rsid w:val="000B32A3"/>
    <w:rsid w:val="000B564D"/>
    <w:rsid w:val="000B5B6D"/>
    <w:rsid w:val="000C1DC4"/>
    <w:rsid w:val="000C4512"/>
    <w:rsid w:val="000C492C"/>
    <w:rsid w:val="000C54BD"/>
    <w:rsid w:val="000C6134"/>
    <w:rsid w:val="000D4ED0"/>
    <w:rsid w:val="000D7D72"/>
    <w:rsid w:val="000E1BC0"/>
    <w:rsid w:val="000E7208"/>
    <w:rsid w:val="000F0A47"/>
    <w:rsid w:val="000F30CE"/>
    <w:rsid w:val="000F74A2"/>
    <w:rsid w:val="00100B43"/>
    <w:rsid w:val="00102977"/>
    <w:rsid w:val="0010343B"/>
    <w:rsid w:val="001054FE"/>
    <w:rsid w:val="001069F8"/>
    <w:rsid w:val="00110E4E"/>
    <w:rsid w:val="00111D3F"/>
    <w:rsid w:val="0011285A"/>
    <w:rsid w:val="001132A4"/>
    <w:rsid w:val="001151C4"/>
    <w:rsid w:val="0011607E"/>
    <w:rsid w:val="00122DE7"/>
    <w:rsid w:val="001253C3"/>
    <w:rsid w:val="00130085"/>
    <w:rsid w:val="001305EF"/>
    <w:rsid w:val="00131EEE"/>
    <w:rsid w:val="00133648"/>
    <w:rsid w:val="00134F49"/>
    <w:rsid w:val="00136D39"/>
    <w:rsid w:val="00140044"/>
    <w:rsid w:val="00142787"/>
    <w:rsid w:val="00144B59"/>
    <w:rsid w:val="00144CAE"/>
    <w:rsid w:val="00145136"/>
    <w:rsid w:val="00145174"/>
    <w:rsid w:val="0015048A"/>
    <w:rsid w:val="001517B5"/>
    <w:rsid w:val="0015294F"/>
    <w:rsid w:val="00155018"/>
    <w:rsid w:val="00157766"/>
    <w:rsid w:val="00160B6A"/>
    <w:rsid w:val="00162A62"/>
    <w:rsid w:val="00166F46"/>
    <w:rsid w:val="00167906"/>
    <w:rsid w:val="00171E29"/>
    <w:rsid w:val="00173FCB"/>
    <w:rsid w:val="00174F1B"/>
    <w:rsid w:val="00175875"/>
    <w:rsid w:val="00175E06"/>
    <w:rsid w:val="001765A3"/>
    <w:rsid w:val="00182378"/>
    <w:rsid w:val="0019336C"/>
    <w:rsid w:val="001939BC"/>
    <w:rsid w:val="001959DF"/>
    <w:rsid w:val="001B09A4"/>
    <w:rsid w:val="001B10ED"/>
    <w:rsid w:val="001B6B6E"/>
    <w:rsid w:val="001B7D64"/>
    <w:rsid w:val="001C2A48"/>
    <w:rsid w:val="001C3D07"/>
    <w:rsid w:val="001D2EB0"/>
    <w:rsid w:val="001E20F3"/>
    <w:rsid w:val="001E5B55"/>
    <w:rsid w:val="001F23B8"/>
    <w:rsid w:val="001F2EF5"/>
    <w:rsid w:val="001F549E"/>
    <w:rsid w:val="001F5EB7"/>
    <w:rsid w:val="002028DA"/>
    <w:rsid w:val="00203145"/>
    <w:rsid w:val="0020782D"/>
    <w:rsid w:val="0021165B"/>
    <w:rsid w:val="00211AF4"/>
    <w:rsid w:val="002123E3"/>
    <w:rsid w:val="002136B6"/>
    <w:rsid w:val="00214316"/>
    <w:rsid w:val="00215233"/>
    <w:rsid w:val="00220460"/>
    <w:rsid w:val="002225E8"/>
    <w:rsid w:val="0022653F"/>
    <w:rsid w:val="0023156C"/>
    <w:rsid w:val="002320C7"/>
    <w:rsid w:val="002326E6"/>
    <w:rsid w:val="00232BCC"/>
    <w:rsid w:val="00233E6E"/>
    <w:rsid w:val="00241745"/>
    <w:rsid w:val="00244CD3"/>
    <w:rsid w:val="00245B59"/>
    <w:rsid w:val="00247ACF"/>
    <w:rsid w:val="00255D3A"/>
    <w:rsid w:val="002569D4"/>
    <w:rsid w:val="002713DE"/>
    <w:rsid w:val="002742CB"/>
    <w:rsid w:val="002742FB"/>
    <w:rsid w:val="0027504C"/>
    <w:rsid w:val="002800DB"/>
    <w:rsid w:val="00286C62"/>
    <w:rsid w:val="00291262"/>
    <w:rsid w:val="00291459"/>
    <w:rsid w:val="00294C1E"/>
    <w:rsid w:val="00297842"/>
    <w:rsid w:val="002A7BDE"/>
    <w:rsid w:val="002B2069"/>
    <w:rsid w:val="002B2479"/>
    <w:rsid w:val="002B2CD0"/>
    <w:rsid w:val="002B5E80"/>
    <w:rsid w:val="002C040A"/>
    <w:rsid w:val="002C1E08"/>
    <w:rsid w:val="002C3B16"/>
    <w:rsid w:val="002C50EB"/>
    <w:rsid w:val="002C60F6"/>
    <w:rsid w:val="002C6D9C"/>
    <w:rsid w:val="002D0743"/>
    <w:rsid w:val="002D2C52"/>
    <w:rsid w:val="002D47F5"/>
    <w:rsid w:val="002E14DA"/>
    <w:rsid w:val="002E1952"/>
    <w:rsid w:val="002E2F76"/>
    <w:rsid w:val="002E510D"/>
    <w:rsid w:val="002E71AE"/>
    <w:rsid w:val="002F44E9"/>
    <w:rsid w:val="002F5263"/>
    <w:rsid w:val="003011DC"/>
    <w:rsid w:val="00302741"/>
    <w:rsid w:val="00304F6F"/>
    <w:rsid w:val="00307252"/>
    <w:rsid w:val="00312B48"/>
    <w:rsid w:val="003205A4"/>
    <w:rsid w:val="00320C63"/>
    <w:rsid w:val="00323F00"/>
    <w:rsid w:val="00325FE6"/>
    <w:rsid w:val="00327CE1"/>
    <w:rsid w:val="0033010B"/>
    <w:rsid w:val="00332E2C"/>
    <w:rsid w:val="003344DB"/>
    <w:rsid w:val="003402FB"/>
    <w:rsid w:val="00352129"/>
    <w:rsid w:val="00353DE5"/>
    <w:rsid w:val="0035520C"/>
    <w:rsid w:val="003612E3"/>
    <w:rsid w:val="00361569"/>
    <w:rsid w:val="00367604"/>
    <w:rsid w:val="00373755"/>
    <w:rsid w:val="00374E7C"/>
    <w:rsid w:val="003806B1"/>
    <w:rsid w:val="003840A4"/>
    <w:rsid w:val="00386B1B"/>
    <w:rsid w:val="003974F6"/>
    <w:rsid w:val="003A144C"/>
    <w:rsid w:val="003A200B"/>
    <w:rsid w:val="003A4ECF"/>
    <w:rsid w:val="003B0993"/>
    <w:rsid w:val="003B0B19"/>
    <w:rsid w:val="003B2E14"/>
    <w:rsid w:val="003B314E"/>
    <w:rsid w:val="003C33C8"/>
    <w:rsid w:val="003C605D"/>
    <w:rsid w:val="003D2E39"/>
    <w:rsid w:val="003D44C2"/>
    <w:rsid w:val="003D6424"/>
    <w:rsid w:val="003E56AD"/>
    <w:rsid w:val="003F00BD"/>
    <w:rsid w:val="003F1ADF"/>
    <w:rsid w:val="003F28A4"/>
    <w:rsid w:val="003F28A9"/>
    <w:rsid w:val="003F2B12"/>
    <w:rsid w:val="003F7C52"/>
    <w:rsid w:val="00400C3B"/>
    <w:rsid w:val="00401B4B"/>
    <w:rsid w:val="004021BE"/>
    <w:rsid w:val="0040230A"/>
    <w:rsid w:val="00404102"/>
    <w:rsid w:val="0040442B"/>
    <w:rsid w:val="004076AD"/>
    <w:rsid w:val="004161FB"/>
    <w:rsid w:val="00416C5A"/>
    <w:rsid w:val="00422A87"/>
    <w:rsid w:val="00423C3F"/>
    <w:rsid w:val="0042545E"/>
    <w:rsid w:val="004261CF"/>
    <w:rsid w:val="00431541"/>
    <w:rsid w:val="0043182E"/>
    <w:rsid w:val="00436594"/>
    <w:rsid w:val="0043766F"/>
    <w:rsid w:val="004463F3"/>
    <w:rsid w:val="0044790D"/>
    <w:rsid w:val="0045043E"/>
    <w:rsid w:val="00454A8D"/>
    <w:rsid w:val="0046716E"/>
    <w:rsid w:val="004724BF"/>
    <w:rsid w:val="00472AC1"/>
    <w:rsid w:val="00476F79"/>
    <w:rsid w:val="00483DA3"/>
    <w:rsid w:val="00487A23"/>
    <w:rsid w:val="00490A2C"/>
    <w:rsid w:val="004958BF"/>
    <w:rsid w:val="004A122C"/>
    <w:rsid w:val="004A1D27"/>
    <w:rsid w:val="004A2B0D"/>
    <w:rsid w:val="004A2EAD"/>
    <w:rsid w:val="004A3B5C"/>
    <w:rsid w:val="004A5502"/>
    <w:rsid w:val="004A619E"/>
    <w:rsid w:val="004B03A3"/>
    <w:rsid w:val="004B6993"/>
    <w:rsid w:val="004B6E10"/>
    <w:rsid w:val="004C2EB3"/>
    <w:rsid w:val="004D0C51"/>
    <w:rsid w:val="004D23C5"/>
    <w:rsid w:val="004D26EB"/>
    <w:rsid w:val="004D33B6"/>
    <w:rsid w:val="004D33F5"/>
    <w:rsid w:val="004D3DE9"/>
    <w:rsid w:val="004D3E8A"/>
    <w:rsid w:val="004E2335"/>
    <w:rsid w:val="004E536A"/>
    <w:rsid w:val="004E66D6"/>
    <w:rsid w:val="004E78E6"/>
    <w:rsid w:val="004F0B58"/>
    <w:rsid w:val="004F1EEB"/>
    <w:rsid w:val="004F685D"/>
    <w:rsid w:val="005016F5"/>
    <w:rsid w:val="005025BD"/>
    <w:rsid w:val="0050416C"/>
    <w:rsid w:val="00505AF9"/>
    <w:rsid w:val="00514D1E"/>
    <w:rsid w:val="00523B76"/>
    <w:rsid w:val="005243B7"/>
    <w:rsid w:val="00534AC8"/>
    <w:rsid w:val="00537002"/>
    <w:rsid w:val="00537CA7"/>
    <w:rsid w:val="005409CB"/>
    <w:rsid w:val="0054196E"/>
    <w:rsid w:val="0054278A"/>
    <w:rsid w:val="00551576"/>
    <w:rsid w:val="00551B3B"/>
    <w:rsid w:val="00551C44"/>
    <w:rsid w:val="00553589"/>
    <w:rsid w:val="00553B6D"/>
    <w:rsid w:val="00554460"/>
    <w:rsid w:val="00560921"/>
    <w:rsid w:val="00560D8D"/>
    <w:rsid w:val="00573112"/>
    <w:rsid w:val="00574F2C"/>
    <w:rsid w:val="00582594"/>
    <w:rsid w:val="00583BD8"/>
    <w:rsid w:val="0058542B"/>
    <w:rsid w:val="00587A88"/>
    <w:rsid w:val="00592CC8"/>
    <w:rsid w:val="00593446"/>
    <w:rsid w:val="00594267"/>
    <w:rsid w:val="005952C1"/>
    <w:rsid w:val="00596AB0"/>
    <w:rsid w:val="0059720E"/>
    <w:rsid w:val="005A06F7"/>
    <w:rsid w:val="005A1829"/>
    <w:rsid w:val="005A2421"/>
    <w:rsid w:val="005A2927"/>
    <w:rsid w:val="005A4CDF"/>
    <w:rsid w:val="005B2D6A"/>
    <w:rsid w:val="005B51CC"/>
    <w:rsid w:val="005B6EF6"/>
    <w:rsid w:val="005C1C68"/>
    <w:rsid w:val="005C2063"/>
    <w:rsid w:val="005C439C"/>
    <w:rsid w:val="005C73DB"/>
    <w:rsid w:val="005D645B"/>
    <w:rsid w:val="005E7FD0"/>
    <w:rsid w:val="005F275F"/>
    <w:rsid w:val="005F2893"/>
    <w:rsid w:val="005F59C4"/>
    <w:rsid w:val="00601BBE"/>
    <w:rsid w:val="00601FB0"/>
    <w:rsid w:val="0060217C"/>
    <w:rsid w:val="00602678"/>
    <w:rsid w:val="0060310D"/>
    <w:rsid w:val="00603245"/>
    <w:rsid w:val="00603E03"/>
    <w:rsid w:val="00603E6B"/>
    <w:rsid w:val="006071DE"/>
    <w:rsid w:val="006078C6"/>
    <w:rsid w:val="00612441"/>
    <w:rsid w:val="006166C5"/>
    <w:rsid w:val="006168C9"/>
    <w:rsid w:val="00616AA8"/>
    <w:rsid w:val="00617797"/>
    <w:rsid w:val="006209D2"/>
    <w:rsid w:val="00623F08"/>
    <w:rsid w:val="0063097B"/>
    <w:rsid w:val="00633F49"/>
    <w:rsid w:val="00637793"/>
    <w:rsid w:val="00637AE0"/>
    <w:rsid w:val="006401D4"/>
    <w:rsid w:val="00640591"/>
    <w:rsid w:val="00641CA2"/>
    <w:rsid w:val="00642D66"/>
    <w:rsid w:val="006460AC"/>
    <w:rsid w:val="00654497"/>
    <w:rsid w:val="006644E4"/>
    <w:rsid w:val="006738D2"/>
    <w:rsid w:val="00674DFA"/>
    <w:rsid w:val="00675C70"/>
    <w:rsid w:val="006804B7"/>
    <w:rsid w:val="00681EB9"/>
    <w:rsid w:val="006877AB"/>
    <w:rsid w:val="0069430B"/>
    <w:rsid w:val="00694B8F"/>
    <w:rsid w:val="00695EB2"/>
    <w:rsid w:val="0069630C"/>
    <w:rsid w:val="006A21A7"/>
    <w:rsid w:val="006A3C1F"/>
    <w:rsid w:val="006A3DFD"/>
    <w:rsid w:val="006A68F8"/>
    <w:rsid w:val="006A779D"/>
    <w:rsid w:val="006B0CDC"/>
    <w:rsid w:val="006B14E9"/>
    <w:rsid w:val="006C4B32"/>
    <w:rsid w:val="006C5BE0"/>
    <w:rsid w:val="006C61ED"/>
    <w:rsid w:val="006D1E8A"/>
    <w:rsid w:val="006D2B0C"/>
    <w:rsid w:val="006D36A0"/>
    <w:rsid w:val="006D782A"/>
    <w:rsid w:val="006E23A3"/>
    <w:rsid w:val="006E298D"/>
    <w:rsid w:val="006E3027"/>
    <w:rsid w:val="006E602B"/>
    <w:rsid w:val="006E62BC"/>
    <w:rsid w:val="006F4696"/>
    <w:rsid w:val="006F4B60"/>
    <w:rsid w:val="006F51BB"/>
    <w:rsid w:val="007014A6"/>
    <w:rsid w:val="0070155E"/>
    <w:rsid w:val="00701804"/>
    <w:rsid w:val="007050C7"/>
    <w:rsid w:val="00707C17"/>
    <w:rsid w:val="00715A7A"/>
    <w:rsid w:val="007160D1"/>
    <w:rsid w:val="0072728B"/>
    <w:rsid w:val="00737E76"/>
    <w:rsid w:val="007405F5"/>
    <w:rsid w:val="00743C1F"/>
    <w:rsid w:val="007474EE"/>
    <w:rsid w:val="007511FC"/>
    <w:rsid w:val="00753DC3"/>
    <w:rsid w:val="00754194"/>
    <w:rsid w:val="007565D4"/>
    <w:rsid w:val="00763328"/>
    <w:rsid w:val="00763E4F"/>
    <w:rsid w:val="007640FE"/>
    <w:rsid w:val="00775385"/>
    <w:rsid w:val="007759A3"/>
    <w:rsid w:val="00775AD5"/>
    <w:rsid w:val="00776908"/>
    <w:rsid w:val="00776C57"/>
    <w:rsid w:val="00782554"/>
    <w:rsid w:val="00790DD8"/>
    <w:rsid w:val="007918D7"/>
    <w:rsid w:val="007A039C"/>
    <w:rsid w:val="007A07B6"/>
    <w:rsid w:val="007B0971"/>
    <w:rsid w:val="007B1FE6"/>
    <w:rsid w:val="007B2D41"/>
    <w:rsid w:val="007B3DF0"/>
    <w:rsid w:val="007B61B2"/>
    <w:rsid w:val="007C37F5"/>
    <w:rsid w:val="007C4994"/>
    <w:rsid w:val="007C7C1F"/>
    <w:rsid w:val="007D307F"/>
    <w:rsid w:val="007D5C35"/>
    <w:rsid w:val="007E0E5F"/>
    <w:rsid w:val="007E6444"/>
    <w:rsid w:val="007F2310"/>
    <w:rsid w:val="007F5358"/>
    <w:rsid w:val="007F5A89"/>
    <w:rsid w:val="00803385"/>
    <w:rsid w:val="00804F2B"/>
    <w:rsid w:val="00806AB8"/>
    <w:rsid w:val="00807181"/>
    <w:rsid w:val="008079AB"/>
    <w:rsid w:val="008145D0"/>
    <w:rsid w:val="00815D45"/>
    <w:rsid w:val="008207C4"/>
    <w:rsid w:val="00822D33"/>
    <w:rsid w:val="008234FD"/>
    <w:rsid w:val="00823820"/>
    <w:rsid w:val="00823D41"/>
    <w:rsid w:val="00826F78"/>
    <w:rsid w:val="00830D52"/>
    <w:rsid w:val="00832420"/>
    <w:rsid w:val="00832CC4"/>
    <w:rsid w:val="0084194F"/>
    <w:rsid w:val="00844EDB"/>
    <w:rsid w:val="00845888"/>
    <w:rsid w:val="00854F8E"/>
    <w:rsid w:val="00856AED"/>
    <w:rsid w:val="008605BB"/>
    <w:rsid w:val="00860608"/>
    <w:rsid w:val="008611E7"/>
    <w:rsid w:val="00862303"/>
    <w:rsid w:val="00871081"/>
    <w:rsid w:val="00873EFB"/>
    <w:rsid w:val="00876105"/>
    <w:rsid w:val="00876172"/>
    <w:rsid w:val="00883478"/>
    <w:rsid w:val="0088364B"/>
    <w:rsid w:val="008844CA"/>
    <w:rsid w:val="008856E0"/>
    <w:rsid w:val="00886A06"/>
    <w:rsid w:val="008903A5"/>
    <w:rsid w:val="00890F7E"/>
    <w:rsid w:val="00893AD3"/>
    <w:rsid w:val="008959E5"/>
    <w:rsid w:val="00897BBC"/>
    <w:rsid w:val="008A017F"/>
    <w:rsid w:val="008A4346"/>
    <w:rsid w:val="008B0EFF"/>
    <w:rsid w:val="008B4BFB"/>
    <w:rsid w:val="008B5B29"/>
    <w:rsid w:val="008C1E40"/>
    <w:rsid w:val="008D12B6"/>
    <w:rsid w:val="008D179B"/>
    <w:rsid w:val="008D2F0A"/>
    <w:rsid w:val="008D466F"/>
    <w:rsid w:val="008E0F34"/>
    <w:rsid w:val="008E1E67"/>
    <w:rsid w:val="008E38AF"/>
    <w:rsid w:val="008E50F5"/>
    <w:rsid w:val="008E7382"/>
    <w:rsid w:val="008F13ED"/>
    <w:rsid w:val="008F25D2"/>
    <w:rsid w:val="008F2E59"/>
    <w:rsid w:val="00900352"/>
    <w:rsid w:val="00901C75"/>
    <w:rsid w:val="00931E4F"/>
    <w:rsid w:val="00932116"/>
    <w:rsid w:val="00933D64"/>
    <w:rsid w:val="00934754"/>
    <w:rsid w:val="009377C5"/>
    <w:rsid w:val="0094380F"/>
    <w:rsid w:val="009478DE"/>
    <w:rsid w:val="009528D6"/>
    <w:rsid w:val="00955585"/>
    <w:rsid w:val="00960498"/>
    <w:rsid w:val="00965864"/>
    <w:rsid w:val="00970C5A"/>
    <w:rsid w:val="00970D73"/>
    <w:rsid w:val="00970E3A"/>
    <w:rsid w:val="00976E74"/>
    <w:rsid w:val="00977214"/>
    <w:rsid w:val="00987CF3"/>
    <w:rsid w:val="00991267"/>
    <w:rsid w:val="00992C1D"/>
    <w:rsid w:val="00995DE9"/>
    <w:rsid w:val="00996000"/>
    <w:rsid w:val="009963E4"/>
    <w:rsid w:val="00997059"/>
    <w:rsid w:val="009A1437"/>
    <w:rsid w:val="009A1877"/>
    <w:rsid w:val="009A3D19"/>
    <w:rsid w:val="009A4005"/>
    <w:rsid w:val="009A5A4B"/>
    <w:rsid w:val="009A679B"/>
    <w:rsid w:val="009A76C3"/>
    <w:rsid w:val="009B06A9"/>
    <w:rsid w:val="009B1B79"/>
    <w:rsid w:val="009C205C"/>
    <w:rsid w:val="009C2FA6"/>
    <w:rsid w:val="009C71B8"/>
    <w:rsid w:val="009C7C58"/>
    <w:rsid w:val="009C7ED7"/>
    <w:rsid w:val="009D025D"/>
    <w:rsid w:val="009D353A"/>
    <w:rsid w:val="009D774F"/>
    <w:rsid w:val="009E697A"/>
    <w:rsid w:val="009E7BFA"/>
    <w:rsid w:val="009F1543"/>
    <w:rsid w:val="009F168C"/>
    <w:rsid w:val="009F1783"/>
    <w:rsid w:val="009F19EF"/>
    <w:rsid w:val="009F3D5B"/>
    <w:rsid w:val="009F5A54"/>
    <w:rsid w:val="009F6CD9"/>
    <w:rsid w:val="009F6EB1"/>
    <w:rsid w:val="00A002D1"/>
    <w:rsid w:val="00A01F2F"/>
    <w:rsid w:val="00A029B7"/>
    <w:rsid w:val="00A0681A"/>
    <w:rsid w:val="00A15669"/>
    <w:rsid w:val="00A164F2"/>
    <w:rsid w:val="00A16946"/>
    <w:rsid w:val="00A248BF"/>
    <w:rsid w:val="00A24A51"/>
    <w:rsid w:val="00A26029"/>
    <w:rsid w:val="00A31CD1"/>
    <w:rsid w:val="00A33A31"/>
    <w:rsid w:val="00A33CE6"/>
    <w:rsid w:val="00A419F1"/>
    <w:rsid w:val="00A4389B"/>
    <w:rsid w:val="00A43DBF"/>
    <w:rsid w:val="00A43F90"/>
    <w:rsid w:val="00A45484"/>
    <w:rsid w:val="00A46429"/>
    <w:rsid w:val="00A510D0"/>
    <w:rsid w:val="00A530F6"/>
    <w:rsid w:val="00A542D1"/>
    <w:rsid w:val="00A558BE"/>
    <w:rsid w:val="00A60CE8"/>
    <w:rsid w:val="00A6444E"/>
    <w:rsid w:val="00A7060A"/>
    <w:rsid w:val="00A71CF0"/>
    <w:rsid w:val="00A71ED8"/>
    <w:rsid w:val="00A736D1"/>
    <w:rsid w:val="00A74B93"/>
    <w:rsid w:val="00A76EDD"/>
    <w:rsid w:val="00A80C39"/>
    <w:rsid w:val="00A825F9"/>
    <w:rsid w:val="00A8431D"/>
    <w:rsid w:val="00A856A1"/>
    <w:rsid w:val="00A92BCC"/>
    <w:rsid w:val="00A95824"/>
    <w:rsid w:val="00A975B0"/>
    <w:rsid w:val="00AA1625"/>
    <w:rsid w:val="00AA33F3"/>
    <w:rsid w:val="00AA4516"/>
    <w:rsid w:val="00AA4DC6"/>
    <w:rsid w:val="00AA5B0B"/>
    <w:rsid w:val="00AA7BE8"/>
    <w:rsid w:val="00AA7D1B"/>
    <w:rsid w:val="00AB5FFD"/>
    <w:rsid w:val="00AB76DA"/>
    <w:rsid w:val="00AB790E"/>
    <w:rsid w:val="00AC1A12"/>
    <w:rsid w:val="00AC50C6"/>
    <w:rsid w:val="00AC5EEE"/>
    <w:rsid w:val="00AC7447"/>
    <w:rsid w:val="00AE7F7D"/>
    <w:rsid w:val="00AF0604"/>
    <w:rsid w:val="00AF5476"/>
    <w:rsid w:val="00B01FE7"/>
    <w:rsid w:val="00B0530D"/>
    <w:rsid w:val="00B05DD5"/>
    <w:rsid w:val="00B1207D"/>
    <w:rsid w:val="00B14105"/>
    <w:rsid w:val="00B1431C"/>
    <w:rsid w:val="00B23938"/>
    <w:rsid w:val="00B2408B"/>
    <w:rsid w:val="00B263D7"/>
    <w:rsid w:val="00B367F0"/>
    <w:rsid w:val="00B43A3C"/>
    <w:rsid w:val="00B450BD"/>
    <w:rsid w:val="00B53787"/>
    <w:rsid w:val="00B5668F"/>
    <w:rsid w:val="00B56D2B"/>
    <w:rsid w:val="00B62DAA"/>
    <w:rsid w:val="00B63D74"/>
    <w:rsid w:val="00B74C92"/>
    <w:rsid w:val="00B751CD"/>
    <w:rsid w:val="00B75DE4"/>
    <w:rsid w:val="00B773B7"/>
    <w:rsid w:val="00B77C16"/>
    <w:rsid w:val="00B80994"/>
    <w:rsid w:val="00B81429"/>
    <w:rsid w:val="00B81DDA"/>
    <w:rsid w:val="00B93FC6"/>
    <w:rsid w:val="00B95399"/>
    <w:rsid w:val="00B9605A"/>
    <w:rsid w:val="00B9738C"/>
    <w:rsid w:val="00B976F0"/>
    <w:rsid w:val="00BA333B"/>
    <w:rsid w:val="00BA7930"/>
    <w:rsid w:val="00BB0D2D"/>
    <w:rsid w:val="00BB18B4"/>
    <w:rsid w:val="00BB1F7C"/>
    <w:rsid w:val="00BC3AFD"/>
    <w:rsid w:val="00BD1986"/>
    <w:rsid w:val="00BD3899"/>
    <w:rsid w:val="00BE1B0D"/>
    <w:rsid w:val="00BE40F6"/>
    <w:rsid w:val="00BE4137"/>
    <w:rsid w:val="00BE667D"/>
    <w:rsid w:val="00BE6E1D"/>
    <w:rsid w:val="00BF1CB9"/>
    <w:rsid w:val="00BF4A59"/>
    <w:rsid w:val="00BF748F"/>
    <w:rsid w:val="00BF7D2E"/>
    <w:rsid w:val="00C027D3"/>
    <w:rsid w:val="00C06DCE"/>
    <w:rsid w:val="00C114F7"/>
    <w:rsid w:val="00C12C10"/>
    <w:rsid w:val="00C1506E"/>
    <w:rsid w:val="00C17B07"/>
    <w:rsid w:val="00C20A51"/>
    <w:rsid w:val="00C2505C"/>
    <w:rsid w:val="00C3059C"/>
    <w:rsid w:val="00C36572"/>
    <w:rsid w:val="00C4182F"/>
    <w:rsid w:val="00C41EB4"/>
    <w:rsid w:val="00C42351"/>
    <w:rsid w:val="00C42524"/>
    <w:rsid w:val="00C428BC"/>
    <w:rsid w:val="00C43A68"/>
    <w:rsid w:val="00C45D5F"/>
    <w:rsid w:val="00C46D91"/>
    <w:rsid w:val="00C53A3C"/>
    <w:rsid w:val="00C5640C"/>
    <w:rsid w:val="00C70B1C"/>
    <w:rsid w:val="00C72A5C"/>
    <w:rsid w:val="00C73D35"/>
    <w:rsid w:val="00C7663B"/>
    <w:rsid w:val="00C81DDB"/>
    <w:rsid w:val="00C8209A"/>
    <w:rsid w:val="00C861FE"/>
    <w:rsid w:val="00C93F34"/>
    <w:rsid w:val="00C941CB"/>
    <w:rsid w:val="00C95E10"/>
    <w:rsid w:val="00C979F8"/>
    <w:rsid w:val="00CA12C4"/>
    <w:rsid w:val="00CA3693"/>
    <w:rsid w:val="00CA7B9D"/>
    <w:rsid w:val="00CB1DC5"/>
    <w:rsid w:val="00CB7B82"/>
    <w:rsid w:val="00CC1508"/>
    <w:rsid w:val="00CC3B0D"/>
    <w:rsid w:val="00CC44DC"/>
    <w:rsid w:val="00CC75E8"/>
    <w:rsid w:val="00CD01D2"/>
    <w:rsid w:val="00CD17CD"/>
    <w:rsid w:val="00CD1DF0"/>
    <w:rsid w:val="00CD2C08"/>
    <w:rsid w:val="00CD358D"/>
    <w:rsid w:val="00CE33A3"/>
    <w:rsid w:val="00CE4ED1"/>
    <w:rsid w:val="00CF78B9"/>
    <w:rsid w:val="00CF7917"/>
    <w:rsid w:val="00D04E2E"/>
    <w:rsid w:val="00D10DB3"/>
    <w:rsid w:val="00D12EAD"/>
    <w:rsid w:val="00D171B7"/>
    <w:rsid w:val="00D267DC"/>
    <w:rsid w:val="00D33CDC"/>
    <w:rsid w:val="00D37BDD"/>
    <w:rsid w:val="00D46C59"/>
    <w:rsid w:val="00D508A0"/>
    <w:rsid w:val="00D519B1"/>
    <w:rsid w:val="00D54403"/>
    <w:rsid w:val="00D55EFF"/>
    <w:rsid w:val="00D568D7"/>
    <w:rsid w:val="00D6503F"/>
    <w:rsid w:val="00D6574E"/>
    <w:rsid w:val="00D66A96"/>
    <w:rsid w:val="00D851FE"/>
    <w:rsid w:val="00D92822"/>
    <w:rsid w:val="00D92CEA"/>
    <w:rsid w:val="00D9438D"/>
    <w:rsid w:val="00D9680D"/>
    <w:rsid w:val="00D96C19"/>
    <w:rsid w:val="00DA2A16"/>
    <w:rsid w:val="00DA7BCB"/>
    <w:rsid w:val="00DB0E84"/>
    <w:rsid w:val="00DB1644"/>
    <w:rsid w:val="00DB7D7B"/>
    <w:rsid w:val="00DC22AF"/>
    <w:rsid w:val="00DC41D7"/>
    <w:rsid w:val="00DC581F"/>
    <w:rsid w:val="00DD20A6"/>
    <w:rsid w:val="00DD45D3"/>
    <w:rsid w:val="00DD4890"/>
    <w:rsid w:val="00DE0D92"/>
    <w:rsid w:val="00DE1F09"/>
    <w:rsid w:val="00DE59C0"/>
    <w:rsid w:val="00DF14F6"/>
    <w:rsid w:val="00DF4599"/>
    <w:rsid w:val="00DF5491"/>
    <w:rsid w:val="00DF6F23"/>
    <w:rsid w:val="00E006B7"/>
    <w:rsid w:val="00E036C7"/>
    <w:rsid w:val="00E04F93"/>
    <w:rsid w:val="00E051C7"/>
    <w:rsid w:val="00E05371"/>
    <w:rsid w:val="00E06605"/>
    <w:rsid w:val="00E070B3"/>
    <w:rsid w:val="00E11DEA"/>
    <w:rsid w:val="00E141C0"/>
    <w:rsid w:val="00E149F5"/>
    <w:rsid w:val="00E14C5A"/>
    <w:rsid w:val="00E17046"/>
    <w:rsid w:val="00E177DC"/>
    <w:rsid w:val="00E2313E"/>
    <w:rsid w:val="00E2441F"/>
    <w:rsid w:val="00E25522"/>
    <w:rsid w:val="00E27A00"/>
    <w:rsid w:val="00E31DFA"/>
    <w:rsid w:val="00E3216B"/>
    <w:rsid w:val="00E364DD"/>
    <w:rsid w:val="00E45167"/>
    <w:rsid w:val="00E45AD1"/>
    <w:rsid w:val="00E50627"/>
    <w:rsid w:val="00E508F6"/>
    <w:rsid w:val="00E53431"/>
    <w:rsid w:val="00E5481F"/>
    <w:rsid w:val="00E565E4"/>
    <w:rsid w:val="00E56F81"/>
    <w:rsid w:val="00E66A7A"/>
    <w:rsid w:val="00E67BD9"/>
    <w:rsid w:val="00E741B8"/>
    <w:rsid w:val="00E75277"/>
    <w:rsid w:val="00E830A6"/>
    <w:rsid w:val="00E83EF0"/>
    <w:rsid w:val="00E84319"/>
    <w:rsid w:val="00E84460"/>
    <w:rsid w:val="00E8754A"/>
    <w:rsid w:val="00E93BDD"/>
    <w:rsid w:val="00EA734D"/>
    <w:rsid w:val="00EA7EE4"/>
    <w:rsid w:val="00EB2495"/>
    <w:rsid w:val="00EB3E5F"/>
    <w:rsid w:val="00EB4489"/>
    <w:rsid w:val="00EB635D"/>
    <w:rsid w:val="00EC192A"/>
    <w:rsid w:val="00EC3883"/>
    <w:rsid w:val="00EC3C8D"/>
    <w:rsid w:val="00EC58C0"/>
    <w:rsid w:val="00EC66C0"/>
    <w:rsid w:val="00ED2CDD"/>
    <w:rsid w:val="00ED5300"/>
    <w:rsid w:val="00ED77D7"/>
    <w:rsid w:val="00EE504C"/>
    <w:rsid w:val="00EE7BB8"/>
    <w:rsid w:val="00EF3668"/>
    <w:rsid w:val="00EF5971"/>
    <w:rsid w:val="00F019B8"/>
    <w:rsid w:val="00F02B36"/>
    <w:rsid w:val="00F05CF6"/>
    <w:rsid w:val="00F06195"/>
    <w:rsid w:val="00F11A51"/>
    <w:rsid w:val="00F2045D"/>
    <w:rsid w:val="00F2080A"/>
    <w:rsid w:val="00F259AF"/>
    <w:rsid w:val="00F3345F"/>
    <w:rsid w:val="00F3372C"/>
    <w:rsid w:val="00F35007"/>
    <w:rsid w:val="00F35A77"/>
    <w:rsid w:val="00F37ED5"/>
    <w:rsid w:val="00F4021D"/>
    <w:rsid w:val="00F40D1E"/>
    <w:rsid w:val="00F50C3D"/>
    <w:rsid w:val="00F51AF0"/>
    <w:rsid w:val="00F53382"/>
    <w:rsid w:val="00F53EF2"/>
    <w:rsid w:val="00F54868"/>
    <w:rsid w:val="00F57286"/>
    <w:rsid w:val="00F70E97"/>
    <w:rsid w:val="00F711B7"/>
    <w:rsid w:val="00F71C33"/>
    <w:rsid w:val="00F77B26"/>
    <w:rsid w:val="00F84E4A"/>
    <w:rsid w:val="00F94267"/>
    <w:rsid w:val="00F94D9D"/>
    <w:rsid w:val="00F955C2"/>
    <w:rsid w:val="00FA1DA5"/>
    <w:rsid w:val="00FA2BB3"/>
    <w:rsid w:val="00FA2F2A"/>
    <w:rsid w:val="00FA6D77"/>
    <w:rsid w:val="00FB142E"/>
    <w:rsid w:val="00FB1B35"/>
    <w:rsid w:val="00FB2CBE"/>
    <w:rsid w:val="00FB64D4"/>
    <w:rsid w:val="00FC4663"/>
    <w:rsid w:val="00FC5D2D"/>
    <w:rsid w:val="00FC65F9"/>
    <w:rsid w:val="00FD660A"/>
    <w:rsid w:val="00FD6B55"/>
    <w:rsid w:val="00FE24A4"/>
    <w:rsid w:val="00FF2DD6"/>
    <w:rsid w:val="00FF5C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538C9F"/>
  <w15:chartTrackingRefBased/>
  <w15:docId w15:val="{EC2CAC30-D0C3-6344-97EC-A80E461AF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engXian" w:eastAsia="DengXian" w:hAnsi="DengXian"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D2E"/>
    <w:pPr>
      <w:suppressAutoHyphens/>
    </w:pPr>
    <w:rPr>
      <w:rFonts w:ascii="Times New Roman" w:eastAsia="SimSun" w:hAnsi="Times New Roman"/>
      <w:sz w:val="24"/>
      <w:szCs w:val="24"/>
      <w:lang w:val="en-AU"/>
    </w:rPr>
  </w:style>
  <w:style w:type="paragraph" w:styleId="Heading1">
    <w:name w:val="heading 1"/>
    <w:basedOn w:val="Normal"/>
    <w:next w:val="Normal"/>
    <w:link w:val="Heading1Char"/>
    <w:uiPriority w:val="99"/>
    <w:qFormat/>
    <w:rsid w:val="00BF7D2E"/>
    <w:pPr>
      <w:keepNext/>
      <w:numPr>
        <w:numId w:val="1"/>
      </w:numPr>
      <w:tabs>
        <w:tab w:val="left" w:pos="0"/>
      </w:tabs>
      <w:spacing w:before="240" w:after="60"/>
      <w:outlineLvl w:val="0"/>
    </w:pPr>
    <w:rPr>
      <w:rFonts w:ascii="Arial" w:hAnsi="Arial"/>
      <w:b/>
      <w:bCs/>
      <w:kern w:val="1"/>
      <w:sz w:val="32"/>
      <w:szCs w:val="32"/>
    </w:rPr>
  </w:style>
  <w:style w:type="paragraph" w:styleId="Heading2">
    <w:name w:val="heading 2"/>
    <w:basedOn w:val="Normal"/>
    <w:next w:val="Normal"/>
    <w:link w:val="Heading2Char"/>
    <w:uiPriority w:val="99"/>
    <w:qFormat/>
    <w:rsid w:val="00BF7D2E"/>
    <w:pPr>
      <w:keepNext/>
      <w:numPr>
        <w:ilvl w:val="1"/>
        <w:numId w:val="1"/>
      </w:numPr>
      <w:tabs>
        <w:tab w:val="left" w:pos="0"/>
      </w:tabs>
      <w:spacing w:before="240" w:after="60"/>
      <w:outlineLvl w:val="1"/>
    </w:pPr>
    <w:rPr>
      <w:rFonts w:ascii="Arial" w:hAnsi="Arial"/>
      <w:b/>
      <w:bCs/>
      <w:i/>
      <w:iCs/>
      <w:sz w:val="28"/>
      <w:szCs w:val="28"/>
    </w:rPr>
  </w:style>
  <w:style w:type="paragraph" w:styleId="Heading3">
    <w:name w:val="heading 3"/>
    <w:basedOn w:val="Normal"/>
    <w:next w:val="Normal"/>
    <w:link w:val="Heading3Char"/>
    <w:uiPriority w:val="99"/>
    <w:qFormat/>
    <w:rsid w:val="00BF7D2E"/>
    <w:pPr>
      <w:keepNext/>
      <w:spacing w:before="240" w:after="60"/>
      <w:outlineLvl w:val="2"/>
    </w:pPr>
    <w:rPr>
      <w:rFonts w:ascii="Arial" w:hAnsi="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BF7D2E"/>
    <w:rPr>
      <w:rFonts w:ascii="Arial" w:eastAsia="SimSun" w:hAnsi="Arial" w:cs="Times New Roman"/>
      <w:b/>
      <w:kern w:val="1"/>
      <w:sz w:val="32"/>
      <w:lang w:val="en-AU"/>
    </w:rPr>
  </w:style>
  <w:style w:type="character" w:customStyle="1" w:styleId="Heading2Char">
    <w:name w:val="Heading 2 Char"/>
    <w:link w:val="Heading2"/>
    <w:uiPriority w:val="99"/>
    <w:locked/>
    <w:rsid w:val="00BF7D2E"/>
    <w:rPr>
      <w:rFonts w:ascii="Arial" w:eastAsia="SimSun" w:hAnsi="Arial" w:cs="Times New Roman"/>
      <w:b/>
      <w:i/>
      <w:kern w:val="0"/>
      <w:sz w:val="28"/>
      <w:lang w:val="en-AU"/>
    </w:rPr>
  </w:style>
  <w:style w:type="character" w:customStyle="1" w:styleId="Heading3Char">
    <w:name w:val="Heading 3 Char"/>
    <w:link w:val="Heading3"/>
    <w:uiPriority w:val="99"/>
    <w:locked/>
    <w:rsid w:val="00BF7D2E"/>
    <w:rPr>
      <w:rFonts w:ascii="Arial" w:eastAsia="SimSun" w:hAnsi="Arial" w:cs="Times New Roman"/>
      <w:b/>
      <w:kern w:val="0"/>
      <w:sz w:val="26"/>
      <w:lang w:val="en-AU"/>
    </w:rPr>
  </w:style>
  <w:style w:type="paragraph" w:styleId="Header">
    <w:name w:val="header"/>
    <w:basedOn w:val="Normal"/>
    <w:link w:val="HeaderChar"/>
    <w:uiPriority w:val="99"/>
    <w:rsid w:val="00BF7D2E"/>
    <w:pPr>
      <w:pBdr>
        <w:bottom w:val="single" w:sz="6" w:space="1" w:color="auto"/>
      </w:pBdr>
      <w:tabs>
        <w:tab w:val="center" w:pos="4153"/>
        <w:tab w:val="right" w:pos="8306"/>
      </w:tabs>
      <w:snapToGrid w:val="0"/>
      <w:jc w:val="center"/>
    </w:pPr>
    <w:rPr>
      <w:rFonts w:ascii="DengXian" w:eastAsia="DengXian" w:hAnsi="DengXian"/>
      <w:sz w:val="18"/>
      <w:szCs w:val="18"/>
      <w:lang w:val="en-US"/>
    </w:rPr>
  </w:style>
  <w:style w:type="character" w:customStyle="1" w:styleId="HeaderChar">
    <w:name w:val="Header Char"/>
    <w:link w:val="Header"/>
    <w:uiPriority w:val="99"/>
    <w:locked/>
    <w:rsid w:val="00BF7D2E"/>
    <w:rPr>
      <w:rFonts w:cs="Times New Roman"/>
      <w:sz w:val="18"/>
    </w:rPr>
  </w:style>
  <w:style w:type="paragraph" w:styleId="Footer">
    <w:name w:val="footer"/>
    <w:basedOn w:val="Normal"/>
    <w:link w:val="FooterChar"/>
    <w:uiPriority w:val="99"/>
    <w:rsid w:val="00BF7D2E"/>
    <w:pPr>
      <w:tabs>
        <w:tab w:val="center" w:pos="4153"/>
        <w:tab w:val="right" w:pos="8306"/>
      </w:tabs>
      <w:snapToGrid w:val="0"/>
    </w:pPr>
    <w:rPr>
      <w:rFonts w:ascii="DengXian" w:eastAsia="DengXian" w:hAnsi="DengXian"/>
      <w:sz w:val="18"/>
      <w:szCs w:val="18"/>
      <w:lang w:val="en-US"/>
    </w:rPr>
  </w:style>
  <w:style w:type="character" w:customStyle="1" w:styleId="FooterChar">
    <w:name w:val="Footer Char"/>
    <w:link w:val="Footer"/>
    <w:uiPriority w:val="99"/>
    <w:locked/>
    <w:rsid w:val="00BF7D2E"/>
    <w:rPr>
      <w:rFonts w:cs="Times New Roman"/>
      <w:sz w:val="18"/>
    </w:rPr>
  </w:style>
  <w:style w:type="character" w:styleId="PageNumber">
    <w:name w:val="page number"/>
    <w:uiPriority w:val="99"/>
    <w:rsid w:val="00BF7D2E"/>
    <w:rPr>
      <w:rFonts w:cs="Times New Roman"/>
    </w:rPr>
  </w:style>
  <w:style w:type="character" w:styleId="CommentReference">
    <w:name w:val="annotation reference"/>
    <w:uiPriority w:val="99"/>
    <w:semiHidden/>
    <w:rsid w:val="00BF7D2E"/>
    <w:rPr>
      <w:rFonts w:cs="Times New Roman"/>
      <w:sz w:val="16"/>
    </w:rPr>
  </w:style>
  <w:style w:type="paragraph" w:styleId="CommentText">
    <w:name w:val="annotation text"/>
    <w:basedOn w:val="Normal"/>
    <w:link w:val="CommentTextChar"/>
    <w:uiPriority w:val="99"/>
    <w:semiHidden/>
    <w:rsid w:val="00BF7D2E"/>
    <w:rPr>
      <w:sz w:val="20"/>
      <w:szCs w:val="20"/>
    </w:rPr>
  </w:style>
  <w:style w:type="character" w:customStyle="1" w:styleId="CommentTextChar">
    <w:name w:val="Comment Text Char"/>
    <w:link w:val="CommentText"/>
    <w:uiPriority w:val="99"/>
    <w:semiHidden/>
    <w:locked/>
    <w:rsid w:val="00BF7D2E"/>
    <w:rPr>
      <w:rFonts w:ascii="Times New Roman" w:eastAsia="SimSun" w:hAnsi="Times New Roman" w:cs="Times New Roman"/>
      <w:kern w:val="0"/>
      <w:sz w:val="20"/>
      <w:lang w:val="en-AU"/>
    </w:rPr>
  </w:style>
  <w:style w:type="paragraph" w:styleId="CommentSubject">
    <w:name w:val="annotation subject"/>
    <w:basedOn w:val="CommentText"/>
    <w:next w:val="CommentText"/>
    <w:link w:val="CommentSubjectChar"/>
    <w:uiPriority w:val="99"/>
    <w:semiHidden/>
    <w:rsid w:val="00BF7D2E"/>
    <w:rPr>
      <w:b/>
      <w:bCs/>
    </w:rPr>
  </w:style>
  <w:style w:type="character" w:customStyle="1" w:styleId="CommentSubjectChar">
    <w:name w:val="Comment Subject Char"/>
    <w:link w:val="CommentSubject"/>
    <w:uiPriority w:val="99"/>
    <w:semiHidden/>
    <w:locked/>
    <w:rsid w:val="00BF7D2E"/>
    <w:rPr>
      <w:rFonts w:ascii="Times New Roman" w:eastAsia="SimSun" w:hAnsi="Times New Roman" w:cs="Times New Roman"/>
      <w:b/>
      <w:kern w:val="0"/>
      <w:sz w:val="20"/>
      <w:lang w:val="en-AU"/>
    </w:rPr>
  </w:style>
  <w:style w:type="paragraph" w:styleId="BalloonText">
    <w:name w:val="Balloon Text"/>
    <w:basedOn w:val="Normal"/>
    <w:link w:val="BalloonTextChar"/>
    <w:uiPriority w:val="99"/>
    <w:semiHidden/>
    <w:rsid w:val="00BF7D2E"/>
    <w:rPr>
      <w:rFonts w:ascii="Tahoma" w:hAnsi="Tahoma"/>
      <w:sz w:val="16"/>
      <w:szCs w:val="16"/>
    </w:rPr>
  </w:style>
  <w:style w:type="character" w:customStyle="1" w:styleId="BalloonTextChar">
    <w:name w:val="Balloon Text Char"/>
    <w:link w:val="BalloonText"/>
    <w:uiPriority w:val="99"/>
    <w:semiHidden/>
    <w:locked/>
    <w:rsid w:val="00BF7D2E"/>
    <w:rPr>
      <w:rFonts w:ascii="Tahoma" w:eastAsia="SimSun" w:hAnsi="Tahoma" w:cs="Times New Roman"/>
      <w:kern w:val="0"/>
      <w:sz w:val="16"/>
      <w:lang w:val="en-AU"/>
    </w:rPr>
  </w:style>
  <w:style w:type="character" w:styleId="Hyperlink">
    <w:name w:val="Hyperlink"/>
    <w:uiPriority w:val="99"/>
    <w:rsid w:val="00BF7D2E"/>
    <w:rPr>
      <w:rFonts w:cs="Times New Roman"/>
      <w:color w:val="0000FF"/>
      <w:u w:val="single"/>
    </w:rPr>
  </w:style>
  <w:style w:type="character" w:customStyle="1" w:styleId="a">
    <w:name w:val="占位符文本"/>
    <w:uiPriority w:val="99"/>
    <w:semiHidden/>
    <w:rsid w:val="00EB635D"/>
    <w:rPr>
      <w:rFonts w:cs="Times New Roman"/>
      <w:color w:val="808080"/>
    </w:rPr>
  </w:style>
  <w:style w:type="table" w:styleId="TableGrid">
    <w:name w:val="Table Grid"/>
    <w:basedOn w:val="TableNormal"/>
    <w:locked/>
    <w:rsid w:val="00294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列表段落"/>
    <w:basedOn w:val="Normal"/>
    <w:uiPriority w:val="34"/>
    <w:qFormat/>
    <w:rsid w:val="00603245"/>
    <w:pPr>
      <w:ind w:firstLineChars="200" w:firstLine="420"/>
    </w:pPr>
  </w:style>
  <w:style w:type="character" w:styleId="Emphasis">
    <w:name w:val="Emphasis"/>
    <w:uiPriority w:val="20"/>
    <w:qFormat/>
    <w:locked/>
    <w:rsid w:val="00EB3E5F"/>
    <w:rPr>
      <w:i/>
      <w:iCs/>
    </w:rPr>
  </w:style>
  <w:style w:type="paragraph" w:styleId="Revision">
    <w:name w:val="Revision"/>
    <w:hidden/>
    <w:uiPriority w:val="99"/>
    <w:semiHidden/>
    <w:rsid w:val="00DC41D7"/>
    <w:rPr>
      <w:rFonts w:ascii="Times New Roman" w:eastAsia="SimSun" w:hAnsi="Times New Roman"/>
      <w:sz w:val="24"/>
      <w:szCs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452214">
      <w:bodyDiv w:val="1"/>
      <w:marLeft w:val="0"/>
      <w:marRight w:val="0"/>
      <w:marTop w:val="0"/>
      <w:marBottom w:val="0"/>
      <w:divBdr>
        <w:top w:val="none" w:sz="0" w:space="0" w:color="auto"/>
        <w:left w:val="none" w:sz="0" w:space="0" w:color="auto"/>
        <w:bottom w:val="none" w:sz="0" w:space="0" w:color="auto"/>
        <w:right w:val="none" w:sz="0" w:space="0" w:color="auto"/>
      </w:divBdr>
    </w:div>
    <w:div w:id="2079093550">
      <w:marLeft w:val="0"/>
      <w:marRight w:val="0"/>
      <w:marTop w:val="0"/>
      <w:marBottom w:val="0"/>
      <w:divBdr>
        <w:top w:val="none" w:sz="0" w:space="0" w:color="auto"/>
        <w:left w:val="none" w:sz="0" w:space="0" w:color="auto"/>
        <w:bottom w:val="none" w:sz="0" w:space="0" w:color="auto"/>
        <w:right w:val="none" w:sz="0" w:space="0" w:color="auto"/>
      </w:divBdr>
      <w:divsChild>
        <w:div w:id="2079093552">
          <w:marLeft w:val="0"/>
          <w:marRight w:val="0"/>
          <w:marTop w:val="0"/>
          <w:marBottom w:val="0"/>
          <w:divBdr>
            <w:top w:val="none" w:sz="0" w:space="0" w:color="auto"/>
            <w:left w:val="none" w:sz="0" w:space="0" w:color="auto"/>
            <w:bottom w:val="none" w:sz="0" w:space="0" w:color="auto"/>
            <w:right w:val="none" w:sz="0" w:space="0" w:color="auto"/>
          </w:divBdr>
        </w:div>
      </w:divsChild>
    </w:div>
    <w:div w:id="207909355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2388</TotalTime>
  <Pages>7</Pages>
  <Words>7594</Words>
  <Characters>43292</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Paper Title: Dynamic Random Testing of Web Services: A Methodology and Evaluation</vt:lpstr>
    </vt:vector>
  </TitlesOfParts>
  <Company/>
  <LinksUpToDate>false</LinksUpToDate>
  <CharactersWithSpaces>50785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Dynamic Random Testing of Web Services: A Methodology and Evaluation</dc:title>
  <dc:subject/>
  <dc:creator>Dai phantom</dc:creator>
  <cp:keywords/>
  <dc:description/>
  <cp:lastModifiedBy>Dave Towey</cp:lastModifiedBy>
  <cp:revision>1</cp:revision>
  <cp:lastPrinted>2019-06-04T22:04:00Z</cp:lastPrinted>
  <dcterms:created xsi:type="dcterms:W3CDTF">2019-06-12T22:55:00Z</dcterms:created>
  <dcterms:modified xsi:type="dcterms:W3CDTF">2019-07-16T11:46:00Z</dcterms:modified>
</cp:coreProperties>
</file>